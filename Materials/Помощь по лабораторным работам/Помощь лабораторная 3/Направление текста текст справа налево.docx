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5A9" w:rsidRPr="002A35A9" w:rsidRDefault="002A35A9" w:rsidP="002A35A9">
      <w:pPr>
        <w:pBdr>
          <w:bottom w:val="single" w:sz="6" w:space="2" w:color="BCBCBC"/>
        </w:pBdr>
        <w:shd w:val="clear" w:color="auto" w:fill="F0F0F0"/>
        <w:spacing w:before="360" w:after="300" w:line="240" w:lineRule="auto"/>
        <w:ind w:left="330" w:right="225"/>
        <w:outlineLvl w:val="0"/>
        <w:rPr>
          <w:rFonts w:ascii="Tahoma" w:eastAsia="Times New Roman" w:hAnsi="Tahoma" w:cs="Tahoma"/>
          <w:b/>
          <w:bCs/>
          <w:color w:val="333344"/>
          <w:kern w:val="36"/>
          <w:sz w:val="21"/>
          <w:szCs w:val="21"/>
          <w:lang w:eastAsia="ru-RU"/>
        </w:rPr>
      </w:pPr>
      <w:r w:rsidRPr="002A35A9">
        <w:rPr>
          <w:rFonts w:ascii="Tahoma" w:eastAsia="Times New Roman" w:hAnsi="Tahoma" w:cs="Tahoma"/>
          <w:b/>
          <w:bCs/>
          <w:color w:val="333344"/>
          <w:kern w:val="36"/>
          <w:sz w:val="21"/>
          <w:szCs w:val="21"/>
          <w:lang w:eastAsia="ru-RU"/>
        </w:rPr>
        <w:t>Направление текста текст справа налево</w:t>
      </w:r>
    </w:p>
    <w:p w:rsidR="002A35A9" w:rsidRPr="002A35A9" w:rsidRDefault="002A35A9" w:rsidP="002A35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44"/>
          <w:sz w:val="20"/>
          <w:szCs w:val="20"/>
          <w:lang w:eastAsia="ru-RU"/>
        </w:rPr>
      </w:pPr>
      <w:r w:rsidRPr="002A35A9">
        <w:rPr>
          <w:rFonts w:ascii="Tahoma" w:eastAsia="Times New Roman" w:hAnsi="Tahoma" w:cs="Tahoma"/>
          <w:color w:val="333344"/>
          <w:sz w:val="20"/>
          <w:szCs w:val="20"/>
          <w:lang w:eastAsia="ru-RU"/>
        </w:rPr>
        <w:t>Теги</w:t>
      </w:r>
      <w:r w:rsidRPr="002A35A9">
        <w:rPr>
          <w:rFonts w:ascii="Tahoma" w:eastAsia="Times New Roman" w:hAnsi="Tahoma" w:cs="Tahoma"/>
          <w:color w:val="333344"/>
          <w:sz w:val="20"/>
          <w:lang w:eastAsia="ru-RU"/>
        </w:rPr>
        <w:t> </w:t>
      </w:r>
      <w:r w:rsidRPr="002A35A9">
        <w:rPr>
          <w:rFonts w:ascii="Courier New" w:eastAsia="Times New Roman" w:hAnsi="Courier New" w:cs="Courier New"/>
          <w:color w:val="333344"/>
          <w:sz w:val="20"/>
          <w:szCs w:val="20"/>
          <w:lang w:eastAsia="ru-RU"/>
        </w:rPr>
        <w:t>&lt;</w:t>
      </w:r>
      <w:proofErr w:type="spellStart"/>
      <w:r w:rsidRPr="002A35A9">
        <w:rPr>
          <w:rFonts w:ascii="Courier New" w:eastAsia="Times New Roman" w:hAnsi="Courier New" w:cs="Courier New"/>
          <w:color w:val="333344"/>
          <w:sz w:val="20"/>
          <w:szCs w:val="20"/>
          <w:lang w:eastAsia="ru-RU"/>
        </w:rPr>
        <w:t>bdo</w:t>
      </w:r>
      <w:proofErr w:type="spellEnd"/>
      <w:r w:rsidRPr="002A35A9">
        <w:rPr>
          <w:rFonts w:ascii="Courier New" w:eastAsia="Times New Roman" w:hAnsi="Courier New" w:cs="Courier New"/>
          <w:color w:val="333344"/>
          <w:sz w:val="20"/>
          <w:szCs w:val="20"/>
          <w:lang w:eastAsia="ru-RU"/>
        </w:rPr>
        <w:t>&gt; &lt;/</w:t>
      </w:r>
      <w:proofErr w:type="spellStart"/>
      <w:r w:rsidRPr="002A35A9">
        <w:rPr>
          <w:rFonts w:ascii="Courier New" w:eastAsia="Times New Roman" w:hAnsi="Courier New" w:cs="Courier New"/>
          <w:color w:val="333344"/>
          <w:sz w:val="20"/>
          <w:szCs w:val="20"/>
          <w:lang w:eastAsia="ru-RU"/>
        </w:rPr>
        <w:t>bdo</w:t>
      </w:r>
      <w:proofErr w:type="spellEnd"/>
      <w:r w:rsidRPr="002A35A9">
        <w:rPr>
          <w:rFonts w:ascii="Courier New" w:eastAsia="Times New Roman" w:hAnsi="Courier New" w:cs="Courier New"/>
          <w:color w:val="333344"/>
          <w:sz w:val="20"/>
          <w:szCs w:val="20"/>
          <w:lang w:eastAsia="ru-RU"/>
        </w:rPr>
        <w:t>&gt;</w:t>
      </w:r>
      <w:r w:rsidRPr="002A35A9">
        <w:rPr>
          <w:rFonts w:ascii="Tahoma" w:eastAsia="Times New Roman" w:hAnsi="Tahoma" w:cs="Tahoma"/>
          <w:color w:val="333344"/>
          <w:sz w:val="20"/>
          <w:lang w:eastAsia="ru-RU"/>
        </w:rPr>
        <w:t> </w:t>
      </w:r>
      <w:r w:rsidRPr="002A35A9">
        <w:rPr>
          <w:rFonts w:ascii="Tahoma" w:eastAsia="Times New Roman" w:hAnsi="Tahoma" w:cs="Tahoma"/>
          <w:color w:val="333344"/>
          <w:sz w:val="20"/>
          <w:szCs w:val="20"/>
          <w:lang w:eastAsia="ru-RU"/>
        </w:rPr>
        <w:t>определяют</w:t>
      </w:r>
      <w:r w:rsidRPr="002A35A9">
        <w:rPr>
          <w:rFonts w:ascii="Tahoma" w:eastAsia="Times New Roman" w:hAnsi="Tahoma" w:cs="Tahoma"/>
          <w:color w:val="333344"/>
          <w:sz w:val="20"/>
          <w:lang w:eastAsia="ru-RU"/>
        </w:rPr>
        <w:t> </w:t>
      </w:r>
      <w:r w:rsidRPr="002A35A9">
        <w:rPr>
          <w:rFonts w:ascii="Tahoma" w:eastAsia="Times New Roman" w:hAnsi="Tahoma" w:cs="Tahoma"/>
          <w:i/>
          <w:iCs/>
          <w:color w:val="333344"/>
          <w:sz w:val="24"/>
          <w:szCs w:val="24"/>
          <w:lang w:eastAsia="ru-RU"/>
        </w:rPr>
        <w:t>направление текста (слева направо и справа налево):</w:t>
      </w:r>
    </w:p>
    <w:tbl>
      <w:tblPr>
        <w:tblW w:w="0" w:type="auto"/>
        <w:tblCellSpacing w:w="15" w:type="dxa"/>
        <w:tblInd w:w="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0"/>
      </w:tblGrid>
      <w:tr w:rsidR="002A35A9" w:rsidRPr="002A35A9" w:rsidTr="002A35A9">
        <w:trPr>
          <w:tblCellSpacing w:w="15" w:type="dxa"/>
        </w:trPr>
        <w:tc>
          <w:tcPr>
            <w:tcW w:w="10740" w:type="dxa"/>
            <w:tcBorders>
              <w:top w:val="single" w:sz="6" w:space="0" w:color="BCBCBC"/>
              <w:left w:val="single" w:sz="6" w:space="0" w:color="BCBCBC"/>
              <w:bottom w:val="single" w:sz="6" w:space="0" w:color="BCBCBC"/>
              <w:right w:val="single" w:sz="6" w:space="0" w:color="BCBCBC"/>
            </w:tcBorders>
            <w:shd w:val="clear" w:color="auto" w:fill="FFFFEE"/>
            <w:tcMar>
              <w:top w:w="120" w:type="dxa"/>
              <w:left w:w="255" w:type="dxa"/>
              <w:bottom w:w="120" w:type="dxa"/>
              <w:right w:w="255" w:type="dxa"/>
            </w:tcMar>
            <w:vAlign w:val="center"/>
            <w:hideMark/>
          </w:tcPr>
          <w:p w:rsidR="002A35A9" w:rsidRPr="002A35A9" w:rsidRDefault="002A35A9" w:rsidP="002A35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&lt;!DOCTYPE HTML&gt;</w:t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szCs w:val="20"/>
                <w:lang w:eastAsia="ru-RU"/>
              </w:rPr>
              <w:br/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html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&gt;</w:t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szCs w:val="20"/>
                <w:lang w:eastAsia="ru-RU"/>
              </w:rPr>
              <w:br/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head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&gt;</w:t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szCs w:val="20"/>
                <w:lang w:eastAsia="ru-RU"/>
              </w:rPr>
              <w:br/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meta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 xml:space="preserve"> 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http-equiv=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"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Content-Type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 xml:space="preserve">" 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content=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"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text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/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html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; charset=windows-1251" /&gt;</w:t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szCs w:val="20"/>
                <w:lang w:eastAsia="ru-RU"/>
              </w:rPr>
              <w:br/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&lt;/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head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&gt;</w:t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szCs w:val="20"/>
                <w:lang w:eastAsia="ru-RU"/>
              </w:rPr>
              <w:br/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body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&gt;</w:t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szCs w:val="20"/>
                <w:lang w:eastAsia="ru-RU"/>
              </w:rPr>
              <w:br/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bdo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 xml:space="preserve"> 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dir=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"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rtl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"&gt; Текст напечатан слева направо, но отображен справа налево. &lt;/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bdo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&gt;</w:t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szCs w:val="20"/>
                <w:lang w:eastAsia="ru-RU"/>
              </w:rPr>
              <w:br/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&lt;/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body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&gt;</w:t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szCs w:val="20"/>
                <w:lang w:eastAsia="ru-RU"/>
              </w:rPr>
              <w:br/>
            </w:r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&lt;/</w:t>
            </w:r>
            <w:proofErr w:type="spellStart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html</w:t>
            </w:r>
            <w:proofErr w:type="spellEnd"/>
            <w:r w:rsidRPr="002A35A9">
              <w:rPr>
                <w:rFonts w:ascii="Courier New" w:eastAsia="Times New Roman" w:hAnsi="Courier New" w:cs="Courier New"/>
                <w:color w:val="444455"/>
                <w:sz w:val="20"/>
                <w:lang w:eastAsia="ru-RU"/>
              </w:rPr>
              <w:t>&gt;</w:t>
            </w:r>
          </w:p>
        </w:tc>
      </w:tr>
    </w:tbl>
    <w:p w:rsidR="002A35A9" w:rsidRPr="002A35A9" w:rsidRDefault="002A35A9" w:rsidP="002A35A9">
      <w:pPr>
        <w:shd w:val="clear" w:color="auto" w:fill="FFFFFF"/>
        <w:spacing w:before="100" w:beforeAutospacing="1" w:after="100" w:afterAutospacing="1" w:line="240" w:lineRule="auto"/>
        <w:jc w:val="both"/>
        <w:rPr>
          <w:ins w:id="0" w:author="Unknown"/>
          <w:rFonts w:ascii="Tahoma" w:eastAsia="Times New Roman" w:hAnsi="Tahoma" w:cs="Tahoma"/>
          <w:color w:val="333344"/>
          <w:sz w:val="20"/>
          <w:szCs w:val="20"/>
          <w:lang w:eastAsia="ru-RU"/>
        </w:rPr>
      </w:pPr>
      <w:ins w:id="1" w:author="Unknown"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Результат:</w:t>
        </w:r>
      </w:ins>
    </w:p>
    <w:p w:rsidR="002A35A9" w:rsidRPr="002A35A9" w:rsidRDefault="002A35A9" w:rsidP="002A35A9">
      <w:pPr>
        <w:shd w:val="clear" w:color="auto" w:fill="FFFFFF"/>
        <w:spacing w:before="100" w:beforeAutospacing="1" w:after="100" w:afterAutospacing="1" w:line="240" w:lineRule="auto"/>
        <w:jc w:val="both"/>
        <w:rPr>
          <w:ins w:id="2" w:author="Unknown"/>
          <w:rFonts w:ascii="Tahoma" w:eastAsia="Times New Roman" w:hAnsi="Tahoma" w:cs="Tahoma"/>
          <w:color w:val="333344"/>
          <w:sz w:val="20"/>
          <w:szCs w:val="20"/>
          <w:lang w:eastAsia="ru-RU"/>
        </w:rPr>
      </w:pPr>
      <w:ins w:id="3" w:author="Unknown"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Текст напечатан слева направо, но отображен справа налево.</w:t>
        </w:r>
      </w:ins>
    </w:p>
    <w:p w:rsidR="002A35A9" w:rsidRPr="002A35A9" w:rsidRDefault="002A35A9" w:rsidP="002A35A9">
      <w:pPr>
        <w:shd w:val="clear" w:color="auto" w:fill="FFFFFF"/>
        <w:spacing w:before="100" w:beforeAutospacing="1" w:after="100" w:afterAutospacing="1" w:line="240" w:lineRule="auto"/>
        <w:jc w:val="both"/>
        <w:rPr>
          <w:ins w:id="4" w:author="Unknown"/>
          <w:rFonts w:ascii="Tahoma" w:eastAsia="Times New Roman" w:hAnsi="Tahoma" w:cs="Tahoma"/>
          <w:color w:val="333344"/>
          <w:sz w:val="26"/>
          <w:szCs w:val="26"/>
          <w:lang w:eastAsia="ru-RU"/>
        </w:rPr>
      </w:pPr>
      <w:ins w:id="5" w:author="Unknown">
        <w:r w:rsidRPr="002A35A9">
          <w:rPr>
            <w:rFonts w:ascii="Tahoma" w:eastAsia="Times New Roman" w:hAnsi="Tahoma" w:cs="Tahoma"/>
            <w:color w:val="333344"/>
            <w:sz w:val="26"/>
            <w:szCs w:val="26"/>
            <w:lang w:eastAsia="ru-RU"/>
          </w:rPr>
          <w:t>Атрибуты и значения</w:t>
        </w:r>
      </w:ins>
    </w:p>
    <w:p w:rsidR="002A35A9" w:rsidRPr="002A35A9" w:rsidRDefault="002A35A9" w:rsidP="002A3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jc w:val="right"/>
        <w:rPr>
          <w:ins w:id="6" w:author="Unknown"/>
          <w:rFonts w:ascii="Tahoma" w:eastAsia="Times New Roman" w:hAnsi="Tahoma" w:cs="Tahoma"/>
          <w:color w:val="333344"/>
          <w:sz w:val="20"/>
          <w:szCs w:val="20"/>
          <w:lang w:eastAsia="ru-RU"/>
        </w:rPr>
      </w:pPr>
      <w:proofErr w:type="spellStart"/>
      <w:ins w:id="7" w:author="Unknown"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dir=</w:t>
        </w:r>
        <w:proofErr w:type="spellEnd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"</w:t>
        </w:r>
        <w:proofErr w:type="spellStart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rtl</w:t>
        </w:r>
        <w:proofErr w:type="spellEnd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"</w:t>
        </w:r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 xml:space="preserve">– </w:t>
        </w:r>
        <w:proofErr w:type="spellStart"/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определя</w:t>
        </w:r>
        <w:proofErr w:type="gramStart"/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e</w:t>
        </w:r>
        <w:proofErr w:type="gramEnd"/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т</w:t>
        </w:r>
        <w:proofErr w:type="spellEnd"/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направление текста: справа налево.</w:t>
        </w:r>
      </w:ins>
    </w:p>
    <w:p w:rsidR="002A35A9" w:rsidRPr="002A35A9" w:rsidRDefault="002A35A9" w:rsidP="002A3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jc w:val="right"/>
        <w:rPr>
          <w:ins w:id="8" w:author="Unknown"/>
          <w:rFonts w:ascii="Tahoma" w:eastAsia="Times New Roman" w:hAnsi="Tahoma" w:cs="Tahoma"/>
          <w:color w:val="333344"/>
          <w:sz w:val="20"/>
          <w:szCs w:val="20"/>
          <w:lang w:eastAsia="ru-RU"/>
        </w:rPr>
      </w:pPr>
      <w:proofErr w:type="spellStart"/>
      <w:ins w:id="9" w:author="Unknown"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dir=</w:t>
        </w:r>
        <w:proofErr w:type="spellEnd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"</w:t>
        </w:r>
        <w:proofErr w:type="spellStart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ltl</w:t>
        </w:r>
        <w:proofErr w:type="spellEnd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"</w:t>
        </w:r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 xml:space="preserve">– </w:t>
        </w:r>
        <w:proofErr w:type="spellStart"/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определя</w:t>
        </w:r>
        <w:proofErr w:type="gramStart"/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e</w:t>
        </w:r>
        <w:proofErr w:type="gramEnd"/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т</w:t>
        </w:r>
        <w:proofErr w:type="spellEnd"/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направление текста: слева направо</w:t>
        </w:r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(по умолчанию).</w:t>
        </w:r>
      </w:ins>
    </w:p>
    <w:p w:rsidR="002A35A9" w:rsidRPr="002A35A9" w:rsidRDefault="002A35A9" w:rsidP="002A3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jc w:val="right"/>
        <w:rPr>
          <w:ins w:id="10" w:author="Unknown"/>
          <w:rFonts w:ascii="Tahoma" w:eastAsia="Times New Roman" w:hAnsi="Tahoma" w:cs="Tahoma"/>
          <w:color w:val="333344"/>
          <w:sz w:val="20"/>
          <w:szCs w:val="20"/>
          <w:lang w:eastAsia="ru-RU"/>
        </w:rPr>
      </w:pPr>
      <w:proofErr w:type="spellStart"/>
      <w:ins w:id="11" w:author="Unknown"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title=</w:t>
        </w:r>
        <w:proofErr w:type="spellEnd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""</w:t>
        </w:r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– всплывающая подсказка.</w:t>
        </w:r>
      </w:ins>
    </w:p>
    <w:p w:rsidR="002A35A9" w:rsidRPr="002A35A9" w:rsidRDefault="002A35A9" w:rsidP="002A35A9">
      <w:pPr>
        <w:shd w:val="clear" w:color="auto" w:fill="FFFFFF"/>
        <w:spacing w:before="100" w:beforeAutospacing="1" w:after="100" w:afterAutospacing="1" w:line="390" w:lineRule="atLeast"/>
        <w:jc w:val="right"/>
        <w:rPr>
          <w:ins w:id="12" w:author="Unknown"/>
          <w:rFonts w:ascii="Tahoma" w:eastAsia="Times New Roman" w:hAnsi="Tahoma" w:cs="Tahoma"/>
          <w:color w:val="333344"/>
          <w:sz w:val="20"/>
          <w:szCs w:val="20"/>
          <w:lang w:eastAsia="ru-RU"/>
        </w:rPr>
      </w:pPr>
      <w:ins w:id="13" w:author="Unknown"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В</w:t>
        </w:r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Tahoma" w:eastAsia="Times New Roman" w:hAnsi="Tahoma" w:cs="Tahoma"/>
            <w:b/>
            <w:bCs/>
            <w:color w:val="333344"/>
            <w:sz w:val="20"/>
            <w:szCs w:val="20"/>
            <w:lang w:eastAsia="ru-RU"/>
          </w:rPr>
          <w:t>XHTML</w:t>
        </w:r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спецификации также присутствуют теги</w:t>
        </w:r>
        <w:r w:rsidRPr="002A35A9">
          <w:rPr>
            <w:rFonts w:ascii="Tahoma" w:eastAsia="Times New Roman" w:hAnsi="Tahoma" w:cs="Tahoma"/>
            <w:color w:val="333344"/>
            <w:sz w:val="20"/>
            <w:lang w:eastAsia="ru-RU"/>
          </w:rPr>
          <w:t> </w:t>
        </w:r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&lt;</w:t>
        </w:r>
        <w:proofErr w:type="spellStart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bdo</w:t>
        </w:r>
        <w:proofErr w:type="spellEnd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&gt; &lt;/</w:t>
        </w:r>
        <w:proofErr w:type="spellStart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bdo</w:t>
        </w:r>
        <w:proofErr w:type="spellEnd"/>
        <w:r w:rsidRPr="002A35A9">
          <w:rPr>
            <w:rFonts w:ascii="Courier New" w:eastAsia="Times New Roman" w:hAnsi="Courier New" w:cs="Courier New"/>
            <w:color w:val="333344"/>
            <w:sz w:val="20"/>
            <w:szCs w:val="20"/>
            <w:lang w:eastAsia="ru-RU"/>
          </w:rPr>
          <w:t>&gt;</w:t>
        </w:r>
        <w:r w:rsidRPr="002A35A9">
          <w:rPr>
            <w:rFonts w:ascii="Tahoma" w:eastAsia="Times New Roman" w:hAnsi="Tahoma" w:cs="Tahoma"/>
            <w:color w:val="333344"/>
            <w:sz w:val="20"/>
            <w:szCs w:val="20"/>
            <w:lang w:eastAsia="ru-RU"/>
          </w:rPr>
          <w:t>.</w:t>
        </w:r>
      </w:ins>
    </w:p>
    <w:p w:rsidR="002A35A9" w:rsidRPr="002A35A9" w:rsidRDefault="002A35A9" w:rsidP="002A35A9">
      <w:pPr>
        <w:pBdr>
          <w:bottom w:val="single" w:sz="6" w:space="4" w:color="BCBCBC"/>
        </w:pBdr>
        <w:shd w:val="clear" w:color="auto" w:fill="F0F0F0"/>
        <w:spacing w:before="100" w:beforeAutospacing="1" w:after="270" w:line="240" w:lineRule="auto"/>
        <w:ind w:left="330" w:right="225"/>
        <w:outlineLvl w:val="5"/>
        <w:rPr>
          <w:ins w:id="14" w:author="Unknown"/>
          <w:rFonts w:ascii="Tahoma" w:eastAsia="Times New Roman" w:hAnsi="Tahoma" w:cs="Tahoma"/>
          <w:color w:val="333344"/>
          <w:sz w:val="17"/>
          <w:szCs w:val="17"/>
          <w:lang w:eastAsia="ru-RU"/>
        </w:rPr>
      </w:pPr>
      <w:ins w:id="15" w:author="Unknown"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t>Дата публикации: Февраль 2010 | Обновление: Август 2014</w:t>
        </w:r>
      </w:ins>
    </w:p>
    <w:p w:rsidR="002A35A9" w:rsidRPr="002A35A9" w:rsidRDefault="002A35A9" w:rsidP="002A35A9">
      <w:pPr>
        <w:shd w:val="clear" w:color="auto" w:fill="FFFFFF"/>
        <w:spacing w:after="150" w:line="240" w:lineRule="auto"/>
        <w:jc w:val="both"/>
        <w:rPr>
          <w:ins w:id="16" w:author="Unknown"/>
          <w:rFonts w:ascii="Tahoma" w:eastAsia="Times New Roman" w:hAnsi="Tahoma" w:cs="Tahoma"/>
          <w:color w:val="333344"/>
          <w:sz w:val="17"/>
          <w:szCs w:val="17"/>
          <w:lang w:eastAsia="ru-RU"/>
        </w:rPr>
      </w:pPr>
      <w:ins w:id="17" w:author="Unknown"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fldChar w:fldCharType="begin"/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instrText xml:space="preserve"> HYPERLINK "http://ab-w.net/HTML5/document.php" \o "Структура HTML 5 документа" </w:instrText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fldChar w:fldCharType="separate"/>
        </w:r>
        <w:r w:rsidRPr="002A35A9">
          <w:rPr>
            <w:rFonts w:ascii="Tahoma" w:eastAsia="Times New Roman" w:hAnsi="Tahoma" w:cs="Tahoma"/>
            <w:b/>
            <w:bCs/>
            <w:color w:val="333344"/>
            <w:sz w:val="17"/>
            <w:u w:val="single"/>
            <w:lang w:eastAsia="ru-RU"/>
          </w:rPr>
          <w:t>Структура HTML 5 документа</w:t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fldChar w:fldCharType="end"/>
        </w:r>
        <w:r w:rsidRPr="002A35A9">
          <w:rPr>
            <w:rFonts w:ascii="Tahoma" w:eastAsia="Times New Roman" w:hAnsi="Tahoma" w:cs="Tahoma"/>
            <w:color w:val="333344"/>
            <w:sz w:val="17"/>
            <w:lang w:eastAsia="ru-RU"/>
          </w:rPr>
          <w:t> </w:t>
        </w:r>
      </w:ins>
      <w:r>
        <w:rPr>
          <w:rFonts w:ascii="Tahoma" w:eastAsia="Times New Roman" w:hAnsi="Tahoma" w:cs="Tahoma"/>
          <w:noProof/>
          <w:color w:val="333344"/>
          <w:sz w:val="17"/>
          <w:szCs w:val="17"/>
          <w:lang w:eastAsia="ru-RU"/>
        </w:rPr>
        <w:drawing>
          <wp:inline distT="0" distB="0" distL="0" distR="0">
            <wp:extent cx="457200" cy="76200"/>
            <wp:effectExtent l="19050" t="0" r="0" b="0"/>
            <wp:docPr id="1" name="Рисунок 1" descr="http://ab-w.net/images/strelk_lef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b-w.net/images/strelk_left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8" w:author="Unknown">
        <w:r w:rsidRPr="002A35A9">
          <w:rPr>
            <w:rFonts w:ascii="Tahoma" w:eastAsia="Times New Roman" w:hAnsi="Tahoma" w:cs="Tahoma"/>
            <w:color w:val="333344"/>
            <w:sz w:val="17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17"/>
            <w:lang w:eastAsia="ru-RU"/>
          </w:rPr>
          <w:t> </w:t>
        </w:r>
        <w:r w:rsidRPr="002A35A9">
          <w:rPr>
            <w:rFonts w:ascii="Tahoma" w:eastAsia="Times New Roman" w:hAnsi="Tahoma" w:cs="Tahoma"/>
            <w:b/>
            <w:bCs/>
            <w:color w:val="333344"/>
            <w:sz w:val="17"/>
            <w:lang w:eastAsia="ru-RU"/>
          </w:rPr>
          <w:t>Те</w:t>
        </w:r>
        <w:proofErr w:type="gramStart"/>
        <w:r w:rsidRPr="002A35A9">
          <w:rPr>
            <w:rFonts w:ascii="Tahoma" w:eastAsia="Times New Roman" w:hAnsi="Tahoma" w:cs="Tahoma"/>
            <w:b/>
            <w:bCs/>
            <w:color w:val="333344"/>
            <w:sz w:val="17"/>
            <w:lang w:eastAsia="ru-RU"/>
          </w:rPr>
          <w:t>кст спр</w:t>
        </w:r>
        <w:proofErr w:type="gramEnd"/>
        <w:r w:rsidRPr="002A35A9">
          <w:rPr>
            <w:rFonts w:ascii="Tahoma" w:eastAsia="Times New Roman" w:hAnsi="Tahoma" w:cs="Tahoma"/>
            <w:b/>
            <w:bCs/>
            <w:color w:val="333344"/>
            <w:sz w:val="17"/>
            <w:lang w:eastAsia="ru-RU"/>
          </w:rPr>
          <w:t>ава налево</w:t>
        </w:r>
        <w:r w:rsidRPr="002A35A9">
          <w:rPr>
            <w:rFonts w:ascii="Tahoma" w:eastAsia="Times New Roman" w:hAnsi="Tahoma" w:cs="Tahoma"/>
            <w:color w:val="333344"/>
            <w:sz w:val="17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17"/>
            <w:lang w:eastAsia="ru-RU"/>
          </w:rPr>
          <w:t> </w:t>
        </w:r>
      </w:ins>
      <w:r>
        <w:rPr>
          <w:rFonts w:ascii="Tahoma" w:eastAsia="Times New Roman" w:hAnsi="Tahoma" w:cs="Tahoma"/>
          <w:noProof/>
          <w:color w:val="333344"/>
          <w:sz w:val="17"/>
          <w:szCs w:val="17"/>
          <w:lang w:eastAsia="ru-RU"/>
        </w:rPr>
        <w:drawing>
          <wp:inline distT="0" distB="0" distL="0" distR="0">
            <wp:extent cx="457200" cy="76200"/>
            <wp:effectExtent l="19050" t="0" r="0" b="0"/>
            <wp:docPr id="2" name="Рисунок 2" descr="http://ab-w.net/images/strel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b-w.net/images/strelk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9" w:author="Unknown">
        <w:r w:rsidRPr="002A35A9">
          <w:rPr>
            <w:rFonts w:ascii="Tahoma" w:eastAsia="Times New Roman" w:hAnsi="Tahoma" w:cs="Tahoma"/>
            <w:color w:val="333344"/>
            <w:sz w:val="17"/>
            <w:lang w:eastAsia="ru-RU"/>
          </w:rPr>
          <w:t> </w:t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fldChar w:fldCharType="begin"/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instrText xml:space="preserve"> HYPERLINK "http://ab-w.net/HTML5/audio_new.php" \o "HTML звук - музыка на сайте" </w:instrText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fldChar w:fldCharType="separate"/>
        </w:r>
        <w:r w:rsidRPr="002A35A9">
          <w:rPr>
            <w:rFonts w:ascii="Tahoma" w:eastAsia="Times New Roman" w:hAnsi="Tahoma" w:cs="Tahoma"/>
            <w:b/>
            <w:bCs/>
            <w:color w:val="333344"/>
            <w:sz w:val="17"/>
            <w:u w:val="single"/>
            <w:lang w:eastAsia="ru-RU"/>
          </w:rPr>
          <w:t>HTML фоновый звук</w:t>
        </w:r>
        <w:r w:rsidRPr="002A35A9">
          <w:rPr>
            <w:rFonts w:ascii="Tahoma" w:eastAsia="Times New Roman" w:hAnsi="Tahoma" w:cs="Tahoma"/>
            <w:color w:val="333344"/>
            <w:sz w:val="17"/>
            <w:szCs w:val="17"/>
            <w:lang w:eastAsia="ru-RU"/>
          </w:rPr>
          <w:fldChar w:fldCharType="end"/>
        </w:r>
      </w:ins>
    </w:p>
    <w:p w:rsidR="002A35A9" w:rsidRPr="002A35A9" w:rsidRDefault="002A35A9" w:rsidP="002A35A9">
      <w:pPr>
        <w:shd w:val="clear" w:color="auto" w:fill="F0F0F0"/>
        <w:spacing w:after="0" w:line="240" w:lineRule="auto"/>
        <w:rPr>
          <w:ins w:id="20" w:author="Unknown"/>
          <w:rFonts w:ascii="Tahoma" w:eastAsia="Times New Roman" w:hAnsi="Tahoma" w:cs="Tahoma"/>
          <w:b/>
          <w:bCs/>
          <w:color w:val="333344"/>
          <w:sz w:val="17"/>
          <w:szCs w:val="17"/>
          <w:lang w:eastAsia="ru-RU"/>
        </w:rPr>
      </w:pPr>
      <w:ins w:id="21" w:author="Unknown">
        <w:r w:rsidRPr="002A35A9">
          <w:rPr>
            <w:rFonts w:ascii="Tahoma" w:eastAsia="Times New Roman" w:hAnsi="Tahoma" w:cs="Tahoma"/>
            <w:b/>
            <w:bCs/>
            <w:color w:val="333344"/>
            <w:sz w:val="17"/>
            <w:szCs w:val="17"/>
            <w:lang w:eastAsia="ru-RU"/>
          </w:rPr>
          <w:t>   </w:t>
        </w:r>
        <w:r w:rsidRPr="002A35A9">
          <w:rPr>
            <w:rFonts w:ascii="Tahoma" w:eastAsia="Times New Roman" w:hAnsi="Tahoma" w:cs="Tahoma"/>
            <w:b/>
            <w:bCs/>
            <w:color w:val="333344"/>
            <w:sz w:val="17"/>
            <w:lang w:eastAsia="ru-RU"/>
          </w:rPr>
          <w:t> Сохранить в сервисы и закладки</w:t>
        </w:r>
      </w:ins>
    </w:p>
    <w:p w:rsidR="00F633F9" w:rsidRDefault="00F633F9"/>
    <w:sectPr w:rsidR="00F633F9" w:rsidSect="00F6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252"/>
    <w:multiLevelType w:val="multilevel"/>
    <w:tmpl w:val="B27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35A9"/>
    <w:rsid w:val="002A35A9"/>
    <w:rsid w:val="008C27E3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2A3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link w:val="60"/>
    <w:uiPriority w:val="9"/>
    <w:qFormat/>
    <w:rsid w:val="002A35A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5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A35A9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2A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A35A9"/>
  </w:style>
  <w:style w:type="character" w:styleId="HTML">
    <w:name w:val="HTML Keyboard"/>
    <w:basedOn w:val="a0"/>
    <w:uiPriority w:val="99"/>
    <w:semiHidden/>
    <w:unhideWhenUsed/>
    <w:rsid w:val="002A35A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2A35A9"/>
    <w:rPr>
      <w:i/>
      <w:iCs/>
    </w:rPr>
  </w:style>
  <w:style w:type="character" w:customStyle="1" w:styleId="white">
    <w:name w:val="white"/>
    <w:basedOn w:val="a0"/>
    <w:rsid w:val="002A35A9"/>
  </w:style>
  <w:style w:type="paragraph" w:customStyle="1" w:styleId="p3">
    <w:name w:val="p3"/>
    <w:basedOn w:val="a"/>
    <w:rsid w:val="002A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2">
    <w:name w:val="small2"/>
    <w:basedOn w:val="a"/>
    <w:rsid w:val="002A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A35A9"/>
    <w:rPr>
      <w:color w:val="0000FF"/>
      <w:u w:val="single"/>
    </w:rPr>
  </w:style>
  <w:style w:type="character" w:styleId="a6">
    <w:name w:val="Strong"/>
    <w:basedOn w:val="a0"/>
    <w:uiPriority w:val="22"/>
    <w:qFormat/>
    <w:rsid w:val="002A35A9"/>
    <w:rPr>
      <w:b/>
      <w:bCs/>
    </w:rPr>
  </w:style>
  <w:style w:type="character" w:customStyle="1" w:styleId="zy">
    <w:name w:val="zy"/>
    <w:basedOn w:val="a0"/>
    <w:rsid w:val="002A35A9"/>
  </w:style>
  <w:style w:type="paragraph" w:styleId="a7">
    <w:name w:val="Balloon Text"/>
    <w:basedOn w:val="a"/>
    <w:link w:val="a8"/>
    <w:uiPriority w:val="99"/>
    <w:semiHidden/>
    <w:unhideWhenUsed/>
    <w:rsid w:val="002A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3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190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207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777777"/>
            <w:right w:val="none" w:sz="0" w:space="0" w:color="auto"/>
          </w:divBdr>
          <w:divsChild>
            <w:div w:id="69056885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8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>vc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2017-03-04T12:26:00Z</dcterms:created>
  <dcterms:modified xsi:type="dcterms:W3CDTF">2017-03-04T12:26:00Z</dcterms:modified>
</cp:coreProperties>
</file>