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EF6" w:rsidRPr="00732EF6" w:rsidRDefault="00732EF6" w:rsidP="00732EF6">
      <w:pPr>
        <w:shd w:val="clear" w:color="auto" w:fill="FFFFFF"/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474747"/>
          <w:kern w:val="36"/>
          <w:sz w:val="33"/>
          <w:szCs w:val="33"/>
          <w:lang w:eastAsia="ru-RU"/>
        </w:rPr>
      </w:pPr>
      <w:r w:rsidRPr="00732EF6">
        <w:rPr>
          <w:rFonts w:ascii="Trebuchet MS" w:eastAsia="Times New Roman" w:hAnsi="Trebuchet MS" w:cs="Times New Roman"/>
          <w:b/>
          <w:bCs/>
          <w:color w:val="474747"/>
          <w:kern w:val="36"/>
          <w:sz w:val="33"/>
          <w:szCs w:val="33"/>
          <w:lang w:eastAsia="ru-RU"/>
        </w:rPr>
        <w:t>Расположение текста вертикально (CSS, HTML)</w:t>
      </w:r>
    </w:p>
    <w:p w:rsidR="00732EF6" w:rsidRPr="00732EF6" w:rsidRDefault="00732EF6" w:rsidP="00732EF6">
      <w:pPr>
        <w:shd w:val="clear" w:color="auto" w:fill="FFFFFF"/>
        <w:spacing w:before="75" w:after="75" w:line="240" w:lineRule="auto"/>
        <w:jc w:val="both"/>
        <w:rPr>
          <w:ins w:id="0" w:author="Unknown"/>
          <w:rFonts w:ascii="Trebuchet MS" w:eastAsia="Times New Roman" w:hAnsi="Trebuchet MS" w:cs="Times New Roman"/>
          <w:color w:val="7E7E7E"/>
          <w:sz w:val="21"/>
          <w:szCs w:val="21"/>
          <w:lang w:eastAsia="ru-RU"/>
        </w:rPr>
      </w:pPr>
      <w:ins w:id="1" w:author="Unknown"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Выводить на сайте текст вертикально можно в различных целях. Это может быть чисто дизайнерский ход и в таких случаях этот изыск реализуется простой картинкой. Думаю здесь все понятно, и рассматривать эту «технологию» не нужно.</w:t>
        </w:r>
      </w:ins>
    </w:p>
    <w:p w:rsidR="00732EF6" w:rsidRPr="00732EF6" w:rsidRDefault="00732EF6" w:rsidP="00732EF6">
      <w:pPr>
        <w:shd w:val="clear" w:color="auto" w:fill="FFFFFF"/>
        <w:spacing w:before="75" w:after="75" w:line="240" w:lineRule="auto"/>
        <w:jc w:val="both"/>
        <w:rPr>
          <w:ins w:id="2" w:author="Unknown"/>
          <w:rFonts w:ascii="Trebuchet MS" w:eastAsia="Times New Roman" w:hAnsi="Trebuchet MS" w:cs="Times New Roman"/>
          <w:color w:val="7E7E7E"/>
          <w:sz w:val="21"/>
          <w:szCs w:val="21"/>
          <w:lang w:eastAsia="ru-RU"/>
        </w:rPr>
      </w:pPr>
      <w:ins w:id="3" w:author="Unknown"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Но вот что делать, если оформление вертикального текста не изыск, а реальная необходимость? Чаще всего такая проблема возникает при необходимости разместить на сайте большую таблицу с кучей полей, содержащих несколько символов, но заголовками из нескольких слов.</w:t>
        </w:r>
      </w:ins>
    </w:p>
    <w:p w:rsidR="00732EF6" w:rsidRPr="00732EF6" w:rsidRDefault="00732EF6" w:rsidP="00732EF6">
      <w:pPr>
        <w:shd w:val="clear" w:color="auto" w:fill="FFFFFF"/>
        <w:spacing w:before="75" w:after="75" w:line="240" w:lineRule="auto"/>
        <w:jc w:val="both"/>
        <w:rPr>
          <w:ins w:id="4" w:author="Unknown"/>
          <w:rFonts w:ascii="Trebuchet MS" w:eastAsia="Times New Roman" w:hAnsi="Trebuchet MS" w:cs="Times New Roman"/>
          <w:color w:val="7E7E7E"/>
          <w:sz w:val="21"/>
          <w:szCs w:val="21"/>
          <w:lang w:eastAsia="ru-RU"/>
        </w:rPr>
      </w:pPr>
      <w:ins w:id="5" w:author="Unknown"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 xml:space="preserve">В CSS есть свойства </w:t>
        </w:r>
        <w:proofErr w:type="spellStart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transform</w:t>
        </w:r>
        <w:proofErr w:type="spellEnd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 xml:space="preserve"> и </w:t>
        </w:r>
        <w:proofErr w:type="spellStart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transform-origin</w:t>
        </w:r>
        <w:proofErr w:type="spellEnd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, которые выполняют такую функцию. В реале же для разных браузеров были добавлены соответствующие стили (-</w:t>
        </w:r>
        <w:proofErr w:type="spellStart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ms-transform</w:t>
        </w:r>
        <w:proofErr w:type="spellEnd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, -</w:t>
        </w:r>
        <w:proofErr w:type="spellStart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moz-transform</w:t>
        </w:r>
        <w:proofErr w:type="spellEnd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, -</w:t>
        </w:r>
        <w:proofErr w:type="spellStart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ms-transform-origin</w:t>
        </w:r>
        <w:proofErr w:type="spellEnd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, -</w:t>
        </w:r>
        <w:proofErr w:type="spellStart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moz-transform-origin</w:t>
        </w:r>
        <w:proofErr w:type="spellEnd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).</w:t>
        </w:r>
      </w:ins>
    </w:p>
    <w:p w:rsidR="00732EF6" w:rsidRPr="00732EF6" w:rsidRDefault="00732EF6" w:rsidP="00732EF6">
      <w:pPr>
        <w:shd w:val="clear" w:color="auto" w:fill="FFFFFF"/>
        <w:spacing w:before="75" w:after="75" w:line="240" w:lineRule="auto"/>
        <w:jc w:val="both"/>
        <w:rPr>
          <w:ins w:id="6" w:author="Unknown"/>
          <w:rFonts w:ascii="Trebuchet MS" w:eastAsia="Times New Roman" w:hAnsi="Trebuchet MS" w:cs="Times New Roman"/>
          <w:color w:val="7E7E7E"/>
          <w:sz w:val="21"/>
          <w:szCs w:val="21"/>
          <w:lang w:eastAsia="ru-RU"/>
        </w:rPr>
      </w:pPr>
      <w:ins w:id="7" w:author="Unknown"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 xml:space="preserve">Применяя эти свойства, мы получим развернутый текст, но его расположение будет смещенным относительно исходного положения контейнера. Располагая одну строку вертикально не сложно настроить ее положение, дорабатывая смещением </w:t>
        </w:r>
        <w:proofErr w:type="spellStart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margin</w:t>
        </w:r>
        <w:proofErr w:type="spellEnd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.</w:t>
        </w:r>
      </w:ins>
    </w:p>
    <w:p w:rsidR="00732EF6" w:rsidRPr="00732EF6" w:rsidRDefault="00732EF6" w:rsidP="00732EF6">
      <w:pPr>
        <w:shd w:val="clear" w:color="auto" w:fill="FFFFFF"/>
        <w:spacing w:before="75" w:after="75" w:line="240" w:lineRule="auto"/>
        <w:jc w:val="both"/>
        <w:rPr>
          <w:ins w:id="8" w:author="Unknown"/>
          <w:rFonts w:ascii="Trebuchet MS" w:eastAsia="Times New Roman" w:hAnsi="Trebuchet MS" w:cs="Times New Roman"/>
          <w:color w:val="7E7E7E"/>
          <w:sz w:val="21"/>
          <w:szCs w:val="21"/>
          <w:lang w:eastAsia="ru-RU"/>
        </w:rPr>
      </w:pPr>
      <w:ins w:id="9" w:author="Unknown"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Чуть сложнее задача становится, если нужно расположить близко стоящие колонки в таблице. Например, таблица:</w:t>
        </w:r>
      </w:ins>
    </w:p>
    <w:tbl>
      <w:tblPr>
        <w:tblW w:w="9435" w:type="dxa"/>
        <w:tblCellSpacing w:w="0" w:type="dxa"/>
        <w:tblBorders>
          <w:top w:val="single" w:sz="6" w:space="0" w:color="7A7A7A"/>
          <w:left w:val="single" w:sz="6" w:space="0" w:color="7A7A7A"/>
          <w:bottom w:val="outset" w:sz="2" w:space="0" w:color="auto"/>
          <w:right w:val="outset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87"/>
        <w:gridCol w:w="1887"/>
        <w:gridCol w:w="1887"/>
        <w:gridCol w:w="1887"/>
        <w:gridCol w:w="1887"/>
      </w:tblGrid>
      <w:tr w:rsidR="00732EF6" w:rsidRPr="00732EF6" w:rsidTr="00732EF6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Заголовок 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Заголовок 2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Заголовок 3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Заголовок 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Заголовок 5</w:t>
            </w:r>
          </w:p>
        </w:tc>
      </w:tr>
      <w:tr w:rsidR="00732EF6" w:rsidRPr="00732EF6" w:rsidTr="00732EF6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5</w:t>
            </w:r>
          </w:p>
        </w:tc>
      </w:tr>
      <w:tr w:rsidR="00732EF6" w:rsidRPr="00732EF6" w:rsidTr="00732EF6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10</w:t>
            </w:r>
          </w:p>
        </w:tc>
      </w:tr>
    </w:tbl>
    <w:p w:rsidR="00732EF6" w:rsidRPr="00732EF6" w:rsidRDefault="00732EF6" w:rsidP="00732EF6">
      <w:pPr>
        <w:shd w:val="clear" w:color="auto" w:fill="FFFFFF"/>
        <w:spacing w:before="75" w:after="75" w:line="240" w:lineRule="auto"/>
        <w:jc w:val="both"/>
        <w:rPr>
          <w:ins w:id="10" w:author="Unknown"/>
          <w:rFonts w:ascii="Trebuchet MS" w:eastAsia="Times New Roman" w:hAnsi="Trebuchet MS" w:cs="Times New Roman"/>
          <w:color w:val="7E7E7E"/>
          <w:sz w:val="21"/>
          <w:szCs w:val="21"/>
          <w:lang w:eastAsia="ru-RU"/>
        </w:rPr>
      </w:pPr>
      <w:ins w:id="11" w:author="Unknown"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 xml:space="preserve">При развороте текста, размеры содержащего контейнера по ширине и высоте становятся равными, а из-за ячейки с развернутым текстом не становятся меньше. Чтобы было проще управлять шириной ячеек и в итоге получить таблицу с узкими ячейками, стоит текст заключить во вложенные теги </w:t>
        </w:r>
        <w:proofErr w:type="spellStart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div</w:t>
        </w:r>
        <w:proofErr w:type="spellEnd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, к которым и будет применяться стили вертикального текста. Здесь же задаем высоту ячейки с заголовками таблицы и ширину блока. Чтобы текст выводился в одну строку, добавляем запрет на перенос строки (</w:t>
        </w:r>
        <w:proofErr w:type="spellStart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white-space</w:t>
        </w:r>
        <w:proofErr w:type="spellEnd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 xml:space="preserve">: </w:t>
        </w:r>
        <w:proofErr w:type="spellStart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nowrap</w:t>
        </w:r>
        <w:proofErr w:type="spellEnd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).</w:t>
        </w:r>
      </w:ins>
    </w:p>
    <w:p w:rsidR="00732EF6" w:rsidRPr="00732EF6" w:rsidRDefault="00732EF6" w:rsidP="00732EF6">
      <w:pPr>
        <w:shd w:val="clear" w:color="auto" w:fill="FFFFFF"/>
        <w:spacing w:before="75" w:after="75" w:line="240" w:lineRule="auto"/>
        <w:jc w:val="both"/>
        <w:rPr>
          <w:ins w:id="12" w:author="Unknown"/>
          <w:rFonts w:ascii="Trebuchet MS" w:eastAsia="Times New Roman" w:hAnsi="Trebuchet MS" w:cs="Times New Roman"/>
          <w:color w:val="7E7E7E"/>
          <w:sz w:val="21"/>
          <w:szCs w:val="21"/>
          <w:lang w:eastAsia="ru-RU"/>
        </w:rPr>
      </w:pPr>
      <w:ins w:id="13" w:author="Unknown"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 xml:space="preserve">В зависимости от необходимого положения, смещение тоже придется подгонять вручную свойством </w:t>
        </w:r>
        <w:proofErr w:type="spellStart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margin</w:t>
        </w:r>
        <w:proofErr w:type="spellEnd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.</w:t>
        </w:r>
      </w:ins>
    </w:p>
    <w:p w:rsidR="00732EF6" w:rsidRPr="00732EF6" w:rsidRDefault="00732EF6" w:rsidP="00732EF6">
      <w:pPr>
        <w:shd w:val="clear" w:color="auto" w:fill="FFFFFF"/>
        <w:spacing w:before="75" w:after="75" w:line="240" w:lineRule="auto"/>
        <w:jc w:val="both"/>
        <w:rPr>
          <w:ins w:id="14" w:author="Unknown"/>
          <w:rFonts w:ascii="Trebuchet MS" w:eastAsia="Times New Roman" w:hAnsi="Trebuchet MS" w:cs="Times New Roman"/>
          <w:color w:val="7E7E7E"/>
          <w:sz w:val="21"/>
          <w:szCs w:val="21"/>
          <w:lang w:eastAsia="ru-RU"/>
        </w:rPr>
      </w:pPr>
      <w:ins w:id="15" w:author="Unknown"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В итоге, получаем следующий код и результат:</w:t>
        </w:r>
      </w:ins>
    </w:p>
    <w:tbl>
      <w:tblPr>
        <w:tblW w:w="2700" w:type="dxa"/>
        <w:tblCellSpacing w:w="0" w:type="dxa"/>
        <w:tblBorders>
          <w:top w:val="single" w:sz="6" w:space="0" w:color="7A7A7A"/>
          <w:left w:val="single" w:sz="6" w:space="0" w:color="7A7A7A"/>
          <w:bottom w:val="outset" w:sz="2" w:space="0" w:color="auto"/>
          <w:right w:val="outset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03"/>
        <w:gridCol w:w="1003"/>
        <w:gridCol w:w="1003"/>
        <w:gridCol w:w="1003"/>
        <w:gridCol w:w="1003"/>
      </w:tblGrid>
      <w:tr w:rsidR="00732EF6" w:rsidRPr="00732EF6" w:rsidTr="00732EF6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505050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505050"/>
                <w:sz w:val="21"/>
                <w:szCs w:val="21"/>
                <w:lang w:eastAsia="ru-RU"/>
              </w:rPr>
              <w:t>Заголовок 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505050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505050"/>
                <w:sz w:val="21"/>
                <w:szCs w:val="21"/>
                <w:lang w:eastAsia="ru-RU"/>
              </w:rPr>
              <w:t>Заголовок 2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505050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505050"/>
                <w:sz w:val="21"/>
                <w:szCs w:val="21"/>
                <w:lang w:eastAsia="ru-RU"/>
              </w:rPr>
              <w:t>Заголовок 3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505050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505050"/>
                <w:sz w:val="21"/>
                <w:szCs w:val="21"/>
                <w:lang w:eastAsia="ru-RU"/>
              </w:rPr>
              <w:t>Заголовок 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505050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505050"/>
                <w:sz w:val="21"/>
                <w:szCs w:val="21"/>
                <w:lang w:eastAsia="ru-RU"/>
              </w:rPr>
              <w:t>Заголовок 5</w:t>
            </w:r>
          </w:p>
        </w:tc>
      </w:tr>
      <w:tr w:rsidR="00732EF6" w:rsidRPr="00732EF6" w:rsidTr="00732EF6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5</w:t>
            </w:r>
          </w:p>
        </w:tc>
      </w:tr>
      <w:tr w:rsidR="00732EF6" w:rsidRPr="00732EF6" w:rsidTr="00732EF6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7A7A7A"/>
              <w:right w:val="single" w:sz="6" w:space="0" w:color="7A7A7A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32EF6" w:rsidRPr="00732EF6" w:rsidRDefault="00732EF6" w:rsidP="00732EF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</w:pPr>
            <w:r w:rsidRPr="00732EF6">
              <w:rPr>
                <w:rFonts w:ascii="Trebuchet MS" w:eastAsia="Times New Roman" w:hAnsi="Trebuchet MS" w:cs="Times New Roman"/>
                <w:color w:val="7E7E7E"/>
                <w:sz w:val="21"/>
                <w:szCs w:val="21"/>
                <w:lang w:eastAsia="ru-RU"/>
              </w:rPr>
              <w:t>10</w:t>
            </w:r>
          </w:p>
        </w:tc>
      </w:tr>
    </w:tbl>
    <w:p w:rsidR="00732EF6" w:rsidRPr="00732EF6" w:rsidRDefault="00732EF6" w:rsidP="00732EF6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after="0" w:line="240" w:lineRule="auto"/>
        <w:jc w:val="both"/>
        <w:rPr>
          <w:ins w:id="16" w:author="Unknown"/>
          <w:rFonts w:ascii="Trebuchet MS" w:eastAsia="Times New Roman" w:hAnsi="Trebuchet MS" w:cs="Times New Roman"/>
          <w:color w:val="7E7E7E"/>
          <w:sz w:val="21"/>
          <w:szCs w:val="21"/>
          <w:lang w:val="en-US" w:eastAsia="ru-RU"/>
        </w:rPr>
      </w:pPr>
      <w:ins w:id="17" w:author="Unknown">
        <w:r w:rsidRPr="00732EF6">
          <w:rPr>
            <w:rFonts w:ascii="Trebuchet MS" w:eastAsia="Times New Roman" w:hAnsi="Trebuchet MS" w:cs="Times New Roman"/>
            <w:color w:val="4E4E4E"/>
            <w:sz w:val="21"/>
            <w:szCs w:val="21"/>
            <w:lang w:val="en-US" w:eastAsia="ru-RU"/>
          </w:rPr>
          <w:t>&lt;style&gt;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#vert{width:10%;}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#vert td{text-align:center;padding:10px 0;}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.vert-text{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-ms-transform: rotate(90deg);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-moz-transform: rotate(90deg);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-webkit-transform: rotate(90deg);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transform: rotate(90deg);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-ms-transform-origin: left top 0;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-moz-transform-origin: left top 0;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-webkit-transform-origin: left top 0;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transform-origin: left top 0;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margin-left: 30px;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padding: 0;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lastRenderedPageBreak/>
          <w:t>float: left;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height:80px;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width:5px;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white-space: nowrap;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}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szCs w:val="21"/>
            <w:lang w:val="en-US" w:eastAsia="ru-RU"/>
          </w:rPr>
          <w:t>&lt;/style&gt;</w:t>
        </w:r>
      </w:ins>
    </w:p>
    <w:p w:rsidR="00732EF6" w:rsidRPr="00732EF6" w:rsidRDefault="00732EF6" w:rsidP="00732EF6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after="0" w:line="240" w:lineRule="auto"/>
        <w:jc w:val="both"/>
        <w:rPr>
          <w:ins w:id="18" w:author="Unknown"/>
          <w:rFonts w:ascii="Trebuchet MS" w:eastAsia="Times New Roman" w:hAnsi="Trebuchet MS" w:cs="Times New Roman"/>
          <w:color w:val="7E7E7E"/>
          <w:sz w:val="21"/>
          <w:szCs w:val="21"/>
          <w:lang w:val="en-US" w:eastAsia="ru-RU"/>
        </w:rPr>
      </w:pPr>
      <w:ins w:id="19" w:author="Unknown">
        <w:r w:rsidRPr="00732EF6">
          <w:rPr>
            <w:rFonts w:ascii="Trebuchet MS" w:eastAsia="Times New Roman" w:hAnsi="Trebuchet MS" w:cs="Times New Roman"/>
            <w:color w:val="4E4E4E"/>
            <w:sz w:val="21"/>
            <w:szCs w:val="21"/>
            <w:lang w:val="en-US" w:eastAsia="ru-RU"/>
          </w:rPr>
          <w:t>&lt;table border="1" cellpadding="0" cellspacing="0"&gt;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&lt;tr&gt;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&lt;td&gt;&lt;div class="vert-text"&gt;</w:t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eastAsia="ru-RU"/>
          </w:rPr>
          <w:t>Заголовок</w:t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 xml:space="preserve"> 1&lt;/div&gt;&lt;/td&gt;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&lt;td&gt;&lt;div class="vert-text"&gt;</w:t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eastAsia="ru-RU"/>
          </w:rPr>
          <w:t>Заголовок</w:t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 xml:space="preserve"> 2&lt;/div&gt;&lt;/td&gt;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&lt;td&gt;&lt;div class="vert-text"&gt;</w:t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eastAsia="ru-RU"/>
          </w:rPr>
          <w:t>Заголовок</w:t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 xml:space="preserve"> 3&lt;/div&gt;&lt;/td&gt;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&lt;td&gt;&lt;div class="vert-text"&gt;</w:t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eastAsia="ru-RU"/>
          </w:rPr>
          <w:t>Заголовок</w:t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 xml:space="preserve"> 4&lt;/div&gt;&lt;/td&gt;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&lt;td&gt;&lt;div class="vert-text"&gt;</w:t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eastAsia="ru-RU"/>
          </w:rPr>
          <w:t>Заголовок</w:t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 xml:space="preserve"> 5&lt;/div&gt;&lt;/td&gt;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&lt;/tr&gt;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&lt;tr&gt;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&lt;td&gt;1&lt;/td&gt;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&lt;td&gt;2&lt;/td&gt;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&lt;td&gt;3&lt;/td&gt;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&lt;td&gt;4&lt;/td&gt;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&lt;td&gt;5&lt;/td&gt;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&lt;/tr&gt;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&lt;tr&gt;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&lt;td&gt;6&lt;/td&gt;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&lt;td&gt;7&lt;/td&gt;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&lt;td&gt;8&lt;/td&gt;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&lt;td&gt;9&lt;/td&gt;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&lt;td&gt;10&lt;/td&gt;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lang w:val="en-US" w:eastAsia="ru-RU"/>
          </w:rPr>
          <w:t>&lt;/tr&gt;</w:t>
        </w:r>
        <w:r w:rsidRPr="00732EF6">
          <w:rPr>
            <w:rFonts w:ascii="Trebuchet MS" w:eastAsia="Times New Roman" w:hAnsi="Trebuchet MS" w:cs="Times New Roman"/>
            <w:color w:val="505050"/>
            <w:sz w:val="21"/>
            <w:szCs w:val="21"/>
            <w:lang w:val="en-US" w:eastAsia="ru-RU"/>
          </w:rPr>
          <w:br/>
        </w:r>
        <w:r w:rsidRPr="00732EF6">
          <w:rPr>
            <w:rFonts w:ascii="Trebuchet MS" w:eastAsia="Times New Roman" w:hAnsi="Trebuchet MS" w:cs="Times New Roman"/>
            <w:color w:val="4E4E4E"/>
            <w:sz w:val="21"/>
            <w:szCs w:val="21"/>
            <w:lang w:val="en-US" w:eastAsia="ru-RU"/>
          </w:rPr>
          <w:t>&lt;/table&gt;</w:t>
        </w:r>
      </w:ins>
    </w:p>
    <w:p w:rsidR="00732EF6" w:rsidRPr="00732EF6" w:rsidRDefault="00732EF6" w:rsidP="00732EF6">
      <w:pPr>
        <w:shd w:val="clear" w:color="auto" w:fill="FFFFFF"/>
        <w:spacing w:before="75" w:after="75" w:line="240" w:lineRule="auto"/>
        <w:jc w:val="both"/>
        <w:rPr>
          <w:ins w:id="20" w:author="Unknown"/>
          <w:rFonts w:ascii="Trebuchet MS" w:eastAsia="Times New Roman" w:hAnsi="Trebuchet MS" w:cs="Times New Roman"/>
          <w:color w:val="7E7E7E"/>
          <w:sz w:val="21"/>
          <w:szCs w:val="21"/>
          <w:lang w:eastAsia="ru-RU"/>
        </w:rPr>
      </w:pPr>
      <w:ins w:id="21" w:author="Unknown"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 xml:space="preserve">Стоит еще отметить, что свойству </w:t>
        </w:r>
        <w:proofErr w:type="spellStart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transform</w:t>
        </w:r>
        <w:proofErr w:type="spellEnd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 xml:space="preserve"> можно задавать произвольный угол наклона текста, а не только 90 градусов, как показано в примере выше.</w:t>
        </w:r>
      </w:ins>
    </w:p>
    <w:p w:rsidR="00732EF6" w:rsidRPr="00732EF6" w:rsidRDefault="00732EF6" w:rsidP="00732EF6">
      <w:pPr>
        <w:shd w:val="clear" w:color="auto" w:fill="FFFFFF"/>
        <w:spacing w:before="75" w:after="75" w:line="240" w:lineRule="auto"/>
        <w:jc w:val="both"/>
        <w:rPr>
          <w:ins w:id="22" w:author="Unknown"/>
          <w:rFonts w:ascii="Trebuchet MS" w:eastAsia="Times New Roman" w:hAnsi="Trebuchet MS" w:cs="Times New Roman"/>
          <w:color w:val="7E7E7E"/>
          <w:sz w:val="21"/>
          <w:szCs w:val="21"/>
          <w:lang w:eastAsia="ru-RU"/>
        </w:rPr>
      </w:pPr>
      <w:ins w:id="23" w:author="Unknown"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t>Данное решение не идеальное, но для конкретной задачи можно использовать. Если у кого-то есть иное решение, более очевидное и простое, делитесь в комментариях.</w:t>
        </w:r>
      </w:ins>
    </w:p>
    <w:p w:rsidR="00732EF6" w:rsidRPr="00732EF6" w:rsidRDefault="00732EF6" w:rsidP="00732EF6">
      <w:pPr>
        <w:spacing w:after="0" w:line="240" w:lineRule="auto"/>
        <w:rPr>
          <w:ins w:id="2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EF6" w:rsidRPr="00732EF6" w:rsidRDefault="00732EF6" w:rsidP="00732EF6">
      <w:pPr>
        <w:shd w:val="clear" w:color="auto" w:fill="FFFFFF"/>
        <w:spacing w:after="0" w:line="240" w:lineRule="auto"/>
        <w:outlineLvl w:val="1"/>
        <w:rPr>
          <w:ins w:id="25" w:author="Unknown"/>
          <w:rFonts w:ascii="Trebuchet MS" w:eastAsia="Times New Roman" w:hAnsi="Trebuchet MS" w:cs="Times New Roman"/>
          <w:b/>
          <w:bCs/>
          <w:color w:val="505050"/>
          <w:sz w:val="27"/>
          <w:szCs w:val="27"/>
          <w:lang w:eastAsia="ru-RU"/>
        </w:rPr>
      </w:pPr>
      <w:ins w:id="26" w:author="Unknown">
        <w:r w:rsidRPr="00732EF6">
          <w:rPr>
            <w:rFonts w:ascii="Trebuchet MS" w:eastAsia="Times New Roman" w:hAnsi="Trebuchet MS" w:cs="Times New Roman"/>
            <w:b/>
            <w:bCs/>
            <w:color w:val="505050"/>
            <w:sz w:val="27"/>
            <w:szCs w:val="27"/>
            <w:lang w:eastAsia="ru-RU"/>
          </w:rPr>
          <w:t>Еще материалы из этого раздела</w:t>
        </w:r>
      </w:ins>
    </w:p>
    <w:p w:rsidR="00732EF6" w:rsidRPr="00732EF6" w:rsidRDefault="00732EF6" w:rsidP="00732EF6">
      <w:pPr>
        <w:shd w:val="clear" w:color="auto" w:fill="FFFFFF"/>
        <w:spacing w:after="0" w:line="240" w:lineRule="auto"/>
        <w:rPr>
          <w:ins w:id="27" w:author="Unknown"/>
          <w:rFonts w:ascii="Trebuchet MS" w:eastAsia="Times New Roman" w:hAnsi="Trebuchet MS" w:cs="Times New Roman"/>
          <w:color w:val="7E7E7E"/>
          <w:sz w:val="21"/>
          <w:szCs w:val="21"/>
          <w:lang w:eastAsia="ru-RU"/>
        </w:rPr>
      </w:pPr>
      <w:ins w:id="28" w:author="Unknown"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fldChar w:fldCharType="begin"/>
        </w:r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instrText xml:space="preserve"> HYPERLINK "http://space-base.ru/library/?book=59" </w:instrText>
        </w:r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fldChar w:fldCharType="separate"/>
        </w:r>
        <w:r w:rsidRPr="00732EF6">
          <w:rPr>
            <w:rFonts w:ascii="Trebuchet MS" w:eastAsia="Times New Roman" w:hAnsi="Trebuchet MS" w:cs="Times New Roman"/>
            <w:color w:val="474747"/>
            <w:sz w:val="21"/>
            <w:u w:val="single"/>
            <w:lang w:eastAsia="ru-RU"/>
          </w:rPr>
          <w:t xml:space="preserve">Перезагрузка и обновление страницы выбором в </w:t>
        </w:r>
        <w:proofErr w:type="spellStart"/>
        <w:r w:rsidRPr="00732EF6">
          <w:rPr>
            <w:rFonts w:ascii="Trebuchet MS" w:eastAsia="Times New Roman" w:hAnsi="Trebuchet MS" w:cs="Times New Roman"/>
            <w:color w:val="474747"/>
            <w:sz w:val="21"/>
            <w:u w:val="single"/>
            <w:lang w:eastAsia="ru-RU"/>
          </w:rPr>
          <w:t>select</w:t>
        </w:r>
        <w:proofErr w:type="spellEnd"/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fldChar w:fldCharType="end"/>
        </w:r>
      </w:ins>
    </w:p>
    <w:p w:rsidR="00732EF6" w:rsidRPr="00732EF6" w:rsidRDefault="00732EF6" w:rsidP="00732EF6">
      <w:pPr>
        <w:shd w:val="clear" w:color="auto" w:fill="FFFFFF"/>
        <w:spacing w:after="0" w:line="240" w:lineRule="auto"/>
        <w:rPr>
          <w:ins w:id="29" w:author="Unknown"/>
          <w:rFonts w:ascii="Trebuchet MS" w:eastAsia="Times New Roman" w:hAnsi="Trebuchet MS" w:cs="Times New Roman"/>
          <w:color w:val="7E7E7E"/>
          <w:sz w:val="21"/>
          <w:szCs w:val="21"/>
          <w:lang w:eastAsia="ru-RU"/>
        </w:rPr>
      </w:pPr>
      <w:ins w:id="30" w:author="Unknown"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fldChar w:fldCharType="begin"/>
        </w:r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instrText xml:space="preserve"> HYPERLINK "http://space-base.ru/library/?book=82" </w:instrText>
        </w:r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fldChar w:fldCharType="separate"/>
        </w:r>
        <w:r w:rsidRPr="00732EF6">
          <w:rPr>
            <w:rFonts w:ascii="Trebuchet MS" w:eastAsia="Times New Roman" w:hAnsi="Trebuchet MS" w:cs="Times New Roman"/>
            <w:color w:val="474747"/>
            <w:sz w:val="21"/>
            <w:u w:val="single"/>
            <w:lang w:eastAsia="ru-RU"/>
          </w:rPr>
          <w:t>Падающие снежинки на сайте</w:t>
        </w:r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fldChar w:fldCharType="end"/>
        </w:r>
      </w:ins>
    </w:p>
    <w:p w:rsidR="00732EF6" w:rsidRPr="00732EF6" w:rsidRDefault="00732EF6" w:rsidP="00732EF6">
      <w:pPr>
        <w:shd w:val="clear" w:color="auto" w:fill="FFFFFF"/>
        <w:spacing w:after="0" w:line="240" w:lineRule="auto"/>
        <w:rPr>
          <w:ins w:id="31" w:author="Unknown"/>
          <w:rFonts w:ascii="Trebuchet MS" w:eastAsia="Times New Roman" w:hAnsi="Trebuchet MS" w:cs="Times New Roman"/>
          <w:color w:val="7E7E7E"/>
          <w:sz w:val="21"/>
          <w:szCs w:val="21"/>
          <w:lang w:eastAsia="ru-RU"/>
        </w:rPr>
      </w:pPr>
      <w:ins w:id="32" w:author="Unknown"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fldChar w:fldCharType="begin"/>
        </w:r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instrText xml:space="preserve"> HYPERLINK "http://space-base.ru/library/?book=96" </w:instrText>
        </w:r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fldChar w:fldCharType="separate"/>
        </w:r>
        <w:r w:rsidRPr="00732EF6">
          <w:rPr>
            <w:rFonts w:ascii="Trebuchet MS" w:eastAsia="Times New Roman" w:hAnsi="Trebuchet MS" w:cs="Times New Roman"/>
            <w:color w:val="474747"/>
            <w:sz w:val="21"/>
            <w:u w:val="single"/>
            <w:lang w:eastAsia="ru-RU"/>
          </w:rPr>
          <w:t>Отмена отправки (</w:t>
        </w:r>
        <w:proofErr w:type="spellStart"/>
        <w:r w:rsidRPr="00732EF6">
          <w:rPr>
            <w:rFonts w:ascii="Trebuchet MS" w:eastAsia="Times New Roman" w:hAnsi="Trebuchet MS" w:cs="Times New Roman"/>
            <w:color w:val="474747"/>
            <w:sz w:val="21"/>
            <w:u w:val="single"/>
            <w:lang w:eastAsia="ru-RU"/>
          </w:rPr>
          <w:t>submit</w:t>
        </w:r>
        <w:proofErr w:type="spellEnd"/>
        <w:r w:rsidRPr="00732EF6">
          <w:rPr>
            <w:rFonts w:ascii="Trebuchet MS" w:eastAsia="Times New Roman" w:hAnsi="Trebuchet MS" w:cs="Times New Roman"/>
            <w:color w:val="474747"/>
            <w:sz w:val="21"/>
            <w:u w:val="single"/>
            <w:lang w:eastAsia="ru-RU"/>
          </w:rPr>
          <w:t xml:space="preserve">) нажатием </w:t>
        </w:r>
        <w:proofErr w:type="spellStart"/>
        <w:r w:rsidRPr="00732EF6">
          <w:rPr>
            <w:rFonts w:ascii="Trebuchet MS" w:eastAsia="Times New Roman" w:hAnsi="Trebuchet MS" w:cs="Times New Roman"/>
            <w:color w:val="474747"/>
            <w:sz w:val="21"/>
            <w:u w:val="single"/>
            <w:lang w:eastAsia="ru-RU"/>
          </w:rPr>
          <w:t>Enter</w:t>
        </w:r>
        <w:proofErr w:type="spellEnd"/>
        <w:r w:rsidRPr="00732EF6">
          <w:rPr>
            <w:rFonts w:ascii="Trebuchet MS" w:eastAsia="Times New Roman" w:hAnsi="Trebuchet MS" w:cs="Times New Roman"/>
            <w:color w:val="474747"/>
            <w:sz w:val="21"/>
            <w:u w:val="single"/>
            <w:lang w:eastAsia="ru-RU"/>
          </w:rPr>
          <w:t xml:space="preserve"> в поле формы</w:t>
        </w:r>
        <w:r w:rsidRPr="00732EF6">
          <w:rPr>
            <w:rFonts w:ascii="Trebuchet MS" w:eastAsia="Times New Roman" w:hAnsi="Trebuchet MS" w:cs="Times New Roman"/>
            <w:color w:val="7E7E7E"/>
            <w:sz w:val="21"/>
            <w:szCs w:val="21"/>
            <w:lang w:eastAsia="ru-RU"/>
          </w:rPr>
          <w:fldChar w:fldCharType="end"/>
        </w:r>
      </w:ins>
    </w:p>
    <w:p w:rsidR="00732EF6" w:rsidRPr="00732EF6" w:rsidRDefault="00732EF6" w:rsidP="00732EF6">
      <w:pPr>
        <w:spacing w:after="0" w:line="240" w:lineRule="auto"/>
        <w:outlineLvl w:val="1"/>
        <w:rPr>
          <w:ins w:id="33" w:author="Unknown"/>
          <w:rFonts w:ascii="Trebuchet MS" w:eastAsia="Times New Roman" w:hAnsi="Trebuchet MS" w:cs="Times New Roman"/>
          <w:b/>
          <w:bCs/>
          <w:color w:val="505050"/>
          <w:sz w:val="27"/>
          <w:szCs w:val="27"/>
          <w:lang w:eastAsia="ru-RU"/>
        </w:rPr>
      </w:pPr>
      <w:ins w:id="34" w:author="Unknown">
        <w:r w:rsidRPr="00732EF6">
          <w:rPr>
            <w:rFonts w:ascii="Trebuchet MS" w:eastAsia="Times New Roman" w:hAnsi="Trebuchet MS" w:cs="Times New Roman"/>
            <w:b/>
            <w:bCs/>
            <w:color w:val="505050"/>
            <w:sz w:val="27"/>
            <w:szCs w:val="27"/>
            <w:lang w:eastAsia="ru-RU"/>
          </w:rPr>
          <w:t>Комментарии</w:t>
        </w:r>
      </w:ins>
    </w:p>
    <w:p w:rsidR="00732EF6" w:rsidRPr="00732EF6" w:rsidRDefault="00732EF6" w:rsidP="00732EF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32EF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732EF6" w:rsidRPr="00732EF6" w:rsidRDefault="00732EF6" w:rsidP="00732EF6">
      <w:pPr>
        <w:spacing w:after="30" w:line="240" w:lineRule="auto"/>
        <w:rPr>
          <w:ins w:id="35" w:author="Unknown"/>
          <w:rFonts w:ascii="Trebuchet MS" w:eastAsia="Times New Roman" w:hAnsi="Trebuchet MS" w:cs="Times New Roman"/>
          <w:color w:val="474747"/>
          <w:sz w:val="21"/>
          <w:szCs w:val="21"/>
          <w:lang w:eastAsia="ru-RU"/>
        </w:rPr>
      </w:pPr>
      <w:ins w:id="36" w:author="Unknown">
        <w:r w:rsidRPr="00732EF6">
          <w:rPr>
            <w:rFonts w:ascii="Trebuchet MS" w:eastAsia="Times New Roman" w:hAnsi="Trebuchet MS" w:cs="Times New Roman"/>
            <w:color w:val="474747"/>
            <w:sz w:val="21"/>
            <w:szCs w:val="21"/>
            <w:lang w:eastAsia="ru-RU"/>
          </w:rPr>
          <w:t>Имя:</w:t>
        </w:r>
      </w:ins>
    </w:p>
    <w:p w:rsidR="00732EF6" w:rsidRPr="00732EF6" w:rsidRDefault="00732EF6" w:rsidP="00732EF6">
      <w:pPr>
        <w:spacing w:after="0" w:line="240" w:lineRule="auto"/>
        <w:rPr>
          <w:ins w:id="37" w:author="Unknown"/>
          <w:rFonts w:ascii="Trebuchet MS" w:eastAsia="Times New Roman" w:hAnsi="Trebuchet MS" w:cs="Times New Roman"/>
          <w:color w:val="505050"/>
          <w:sz w:val="24"/>
          <w:szCs w:val="24"/>
          <w:lang w:eastAsia="ru-RU"/>
        </w:rPr>
      </w:pPr>
      <w:ins w:id="38" w:author="Unknown">
        <w:r w:rsidRPr="00732EF6">
          <w:rPr>
            <w:rFonts w:ascii="Trebuchet MS" w:eastAsia="Times New Roman" w:hAnsi="Trebuchet MS" w:cs="Times New Roman"/>
            <w:color w:val="505050"/>
            <w:sz w:val="24"/>
            <w:szCs w:val="24"/>
            <w:lang w:eastAsia="ru-RU"/>
          </w:rPr>
          <w:object w:dxaOrig="225" w:dyaOrig="2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in;height:1in" o:ole="">
              <v:imagedata r:id="rId6" o:title=""/>
            </v:shape>
            <w:control r:id="rId7" w:name="Объект 1" w:shapeid="_x0000_i1025"/>
          </w:object>
        </w:r>
      </w:ins>
    </w:p>
    <w:p w:rsidR="00732EF6" w:rsidRPr="00732EF6" w:rsidRDefault="00732EF6" w:rsidP="00732EF6">
      <w:pPr>
        <w:spacing w:after="30" w:line="240" w:lineRule="auto"/>
        <w:rPr>
          <w:ins w:id="39" w:author="Unknown"/>
          <w:rFonts w:ascii="Trebuchet MS" w:eastAsia="Times New Roman" w:hAnsi="Trebuchet MS" w:cs="Times New Roman"/>
          <w:color w:val="474747"/>
          <w:sz w:val="21"/>
          <w:szCs w:val="21"/>
          <w:lang w:eastAsia="ru-RU"/>
        </w:rPr>
      </w:pPr>
      <w:ins w:id="40" w:author="Unknown">
        <w:r w:rsidRPr="00732EF6">
          <w:rPr>
            <w:rFonts w:ascii="Trebuchet MS" w:eastAsia="Times New Roman" w:hAnsi="Trebuchet MS" w:cs="Times New Roman"/>
            <w:color w:val="474747"/>
            <w:sz w:val="21"/>
            <w:szCs w:val="21"/>
            <w:lang w:eastAsia="ru-RU"/>
          </w:rPr>
          <w:t>Текст комментария:</w:t>
        </w:r>
      </w:ins>
    </w:p>
    <w:p w:rsidR="00732EF6" w:rsidRPr="00732EF6" w:rsidRDefault="00732EF6" w:rsidP="00732EF6">
      <w:pPr>
        <w:spacing w:after="0" w:line="240" w:lineRule="auto"/>
        <w:rPr>
          <w:ins w:id="41" w:author="Unknown"/>
          <w:rFonts w:ascii="Trebuchet MS" w:eastAsia="Times New Roman" w:hAnsi="Trebuchet MS" w:cs="Times New Roman"/>
          <w:color w:val="505050"/>
          <w:sz w:val="24"/>
          <w:szCs w:val="24"/>
          <w:lang w:eastAsia="ru-RU"/>
        </w:rPr>
      </w:pPr>
      <w:ins w:id="42" w:author="Unknown">
        <w:r w:rsidRPr="00732EF6">
          <w:rPr>
            <w:rFonts w:ascii="Trebuchet MS" w:eastAsia="Times New Roman" w:hAnsi="Trebuchet MS" w:cs="Times New Roman"/>
            <w:b/>
            <w:bCs/>
            <w:color w:val="F17954"/>
            <w:sz w:val="24"/>
            <w:szCs w:val="24"/>
            <w:lang w:eastAsia="ru-RU"/>
          </w:rPr>
          <w:t>*</w:t>
        </w:r>
        <w:r w:rsidRPr="00732EF6">
          <w:rPr>
            <w:rFonts w:ascii="Trebuchet MS" w:eastAsia="Times New Roman" w:hAnsi="Trebuchet MS" w:cs="Times New Roman"/>
            <w:color w:val="505050"/>
            <w:sz w:val="24"/>
            <w:szCs w:val="24"/>
            <w:lang w:eastAsia="ru-RU"/>
          </w:rPr>
          <w:t> В комментариях запрещено публиковать рекламные объявления. Сообщения, содержащие ссылки на сторонние ресурсы добавляется в скрытом режиме. Они будут открыты, если не нарушают установленных правил, после проверки.</w:t>
        </w:r>
      </w:ins>
    </w:p>
    <w:p w:rsidR="00732EF6" w:rsidRPr="00732EF6" w:rsidRDefault="00732EF6" w:rsidP="00732EF6">
      <w:pPr>
        <w:spacing w:after="0" w:line="240" w:lineRule="auto"/>
        <w:rPr>
          <w:ins w:id="43" w:author="Unknown"/>
          <w:rFonts w:ascii="Trebuchet MS" w:eastAsia="Times New Roman" w:hAnsi="Trebuchet MS" w:cs="Times New Roman"/>
          <w:color w:val="505050"/>
          <w:sz w:val="24"/>
          <w:szCs w:val="24"/>
          <w:lang w:eastAsia="ru-RU"/>
        </w:rPr>
      </w:pPr>
      <w:ins w:id="44" w:author="Unknown">
        <w:r w:rsidRPr="00732EF6">
          <w:rPr>
            <w:rFonts w:ascii="Trebuchet MS" w:eastAsia="Times New Roman" w:hAnsi="Trebuchet MS" w:cs="Times New Roman"/>
            <w:color w:val="505050"/>
            <w:sz w:val="24"/>
            <w:szCs w:val="24"/>
            <w:lang w:eastAsia="ru-RU"/>
          </w:rPr>
          <w:object w:dxaOrig="225" w:dyaOrig="225">
            <v:shape id="_x0000_i1026" type="#_x0000_t75" style="width:1in;height:1in" o:ole="">
              <v:imagedata r:id="rId6" o:title=""/>
            </v:shape>
            <w:control r:id="rId8" w:name="Объект 2" w:shapeid="_x0000_i1026"/>
          </w:object>
        </w:r>
      </w:ins>
    </w:p>
    <w:p w:rsidR="00732EF6" w:rsidRPr="00732EF6" w:rsidRDefault="00732EF6" w:rsidP="00732EF6">
      <w:pPr>
        <w:spacing w:after="30" w:line="240" w:lineRule="auto"/>
        <w:rPr>
          <w:ins w:id="45" w:author="Unknown"/>
          <w:rFonts w:ascii="Trebuchet MS" w:eastAsia="Times New Roman" w:hAnsi="Trebuchet MS" w:cs="Times New Roman"/>
          <w:color w:val="474747"/>
          <w:sz w:val="21"/>
          <w:szCs w:val="21"/>
          <w:lang w:eastAsia="ru-RU"/>
        </w:rPr>
      </w:pPr>
      <w:ins w:id="46" w:author="Unknown">
        <w:r w:rsidRPr="00732EF6">
          <w:rPr>
            <w:rFonts w:ascii="Trebuchet MS" w:eastAsia="Times New Roman" w:hAnsi="Trebuchet MS" w:cs="Times New Roman"/>
            <w:color w:val="474747"/>
            <w:sz w:val="21"/>
            <w:szCs w:val="21"/>
            <w:lang w:eastAsia="ru-RU"/>
          </w:rPr>
          <w:lastRenderedPageBreak/>
          <w:t xml:space="preserve">Защита от </w:t>
        </w:r>
        <w:proofErr w:type="spellStart"/>
        <w:proofErr w:type="gramStart"/>
        <w:r w:rsidRPr="00732EF6">
          <w:rPr>
            <w:rFonts w:ascii="Trebuchet MS" w:eastAsia="Times New Roman" w:hAnsi="Trebuchet MS" w:cs="Times New Roman"/>
            <w:color w:val="474747"/>
            <w:sz w:val="21"/>
            <w:szCs w:val="21"/>
            <w:lang w:eastAsia="ru-RU"/>
          </w:rPr>
          <w:t>спам-роботов</w:t>
        </w:r>
        <w:proofErr w:type="spellEnd"/>
        <w:proofErr w:type="gramEnd"/>
        <w:r w:rsidRPr="00732EF6">
          <w:rPr>
            <w:rFonts w:ascii="Trebuchet MS" w:eastAsia="Times New Roman" w:hAnsi="Trebuchet MS" w:cs="Times New Roman"/>
            <w:color w:val="474747"/>
            <w:sz w:val="21"/>
            <w:lang w:eastAsia="ru-RU"/>
          </w:rPr>
          <w:t> (</w:t>
        </w:r>
        <w:r w:rsidRPr="00732EF6">
          <w:rPr>
            <w:rFonts w:ascii="Trebuchet MS" w:eastAsia="Times New Roman" w:hAnsi="Trebuchet MS" w:cs="Times New Roman"/>
            <w:b/>
            <w:bCs/>
            <w:color w:val="F17954"/>
            <w:sz w:val="21"/>
            <w:lang w:eastAsia="ru-RU"/>
          </w:rPr>
          <w:t>*</w:t>
        </w:r>
        <w:r w:rsidRPr="00732EF6">
          <w:rPr>
            <w:rFonts w:ascii="Trebuchet MS" w:eastAsia="Times New Roman" w:hAnsi="Trebuchet MS" w:cs="Times New Roman"/>
            <w:color w:val="474747"/>
            <w:sz w:val="21"/>
            <w:lang w:eastAsia="ru-RU"/>
          </w:rPr>
          <w:t> </w:t>
        </w:r>
        <w:proofErr w:type="spellStart"/>
        <w:r w:rsidRPr="00732EF6">
          <w:rPr>
            <w:rFonts w:ascii="Trebuchet MS" w:eastAsia="Times New Roman" w:hAnsi="Trebuchet MS" w:cs="Times New Roman"/>
            <w:color w:val="474747"/>
            <w:sz w:val="21"/>
            <w:lang w:eastAsia="ru-RU"/>
          </w:rPr>
          <w:t>Обязателельно</w:t>
        </w:r>
        <w:proofErr w:type="spellEnd"/>
        <w:r w:rsidRPr="00732EF6">
          <w:rPr>
            <w:rFonts w:ascii="Trebuchet MS" w:eastAsia="Times New Roman" w:hAnsi="Trebuchet MS" w:cs="Times New Roman"/>
            <w:color w:val="474747"/>
            <w:sz w:val="21"/>
            <w:lang w:eastAsia="ru-RU"/>
          </w:rPr>
          <w:t xml:space="preserve"> укажите ответ на простой вопрос ниже.)</w:t>
        </w:r>
      </w:ins>
    </w:p>
    <w:p w:rsidR="00732EF6" w:rsidRPr="00732EF6" w:rsidRDefault="00732EF6" w:rsidP="00732EF6">
      <w:pPr>
        <w:spacing w:after="30" w:line="240" w:lineRule="auto"/>
        <w:rPr>
          <w:ins w:id="47" w:author="Unknown"/>
          <w:rFonts w:ascii="Trebuchet MS" w:eastAsia="Times New Roman" w:hAnsi="Trebuchet MS" w:cs="Times New Roman"/>
          <w:color w:val="474747"/>
          <w:sz w:val="21"/>
          <w:szCs w:val="21"/>
          <w:lang w:eastAsia="ru-RU"/>
        </w:rPr>
      </w:pPr>
      <w:ins w:id="48" w:author="Unknown">
        <w:r w:rsidRPr="00732EF6">
          <w:rPr>
            <w:rFonts w:ascii="Trebuchet MS" w:eastAsia="Times New Roman" w:hAnsi="Trebuchet MS" w:cs="Times New Roman"/>
            <w:color w:val="474747"/>
            <w:sz w:val="21"/>
            <w:szCs w:val="21"/>
            <w:lang w:eastAsia="ru-RU"/>
          </w:rPr>
          <w:t xml:space="preserve">Сумма чисел </w:t>
        </w:r>
        <w:proofErr w:type="spellStart"/>
        <w:r w:rsidRPr="00732EF6">
          <w:rPr>
            <w:rFonts w:ascii="Trebuchet MS" w:eastAsia="Times New Roman" w:hAnsi="Trebuchet MS" w:cs="Times New Roman"/>
            <w:color w:val="474747"/>
            <w:sz w:val="21"/>
            <w:szCs w:val="21"/>
            <w:lang w:eastAsia="ru-RU"/>
          </w:rPr>
          <w:t>дв</w:t>
        </w:r>
        <w:proofErr w:type="gramStart"/>
        <w:r w:rsidRPr="00732EF6">
          <w:rPr>
            <w:rFonts w:ascii="Trebuchet MS" w:eastAsia="Times New Roman" w:hAnsi="Trebuchet MS" w:cs="Times New Roman"/>
            <w:color w:val="474747"/>
            <w:sz w:val="21"/>
            <w:szCs w:val="21"/>
            <w:lang w:eastAsia="ru-RU"/>
          </w:rPr>
          <w:t>a</w:t>
        </w:r>
        <w:proofErr w:type="spellEnd"/>
        <w:proofErr w:type="gramEnd"/>
        <w:r w:rsidRPr="00732EF6">
          <w:rPr>
            <w:rFonts w:ascii="Trebuchet MS" w:eastAsia="Times New Roman" w:hAnsi="Trebuchet MS" w:cs="Times New Roman"/>
            <w:color w:val="474747"/>
            <w:sz w:val="21"/>
            <w:szCs w:val="21"/>
            <w:lang w:eastAsia="ru-RU"/>
          </w:rPr>
          <w:t xml:space="preserve"> </w:t>
        </w:r>
        <w:proofErr w:type="spellStart"/>
        <w:r w:rsidRPr="00732EF6">
          <w:rPr>
            <w:rFonts w:ascii="Trebuchet MS" w:eastAsia="Times New Roman" w:hAnsi="Trebuchet MS" w:cs="Times New Roman"/>
            <w:color w:val="474747"/>
            <w:sz w:val="21"/>
            <w:szCs w:val="21"/>
            <w:lang w:eastAsia="ru-RU"/>
          </w:rPr>
          <w:t>плюc</w:t>
        </w:r>
        <w:proofErr w:type="spellEnd"/>
        <w:r w:rsidRPr="00732EF6">
          <w:rPr>
            <w:rFonts w:ascii="Trebuchet MS" w:eastAsia="Times New Roman" w:hAnsi="Trebuchet MS" w:cs="Times New Roman"/>
            <w:color w:val="474747"/>
            <w:sz w:val="21"/>
            <w:szCs w:val="21"/>
            <w:lang w:eastAsia="ru-RU"/>
          </w:rPr>
          <w:t xml:space="preserve"> </w:t>
        </w:r>
        <w:proofErr w:type="spellStart"/>
        <w:r w:rsidRPr="00732EF6">
          <w:rPr>
            <w:rFonts w:ascii="Trebuchet MS" w:eastAsia="Times New Roman" w:hAnsi="Trebuchet MS" w:cs="Times New Roman"/>
            <w:color w:val="474747"/>
            <w:sz w:val="21"/>
            <w:szCs w:val="21"/>
            <w:lang w:eastAsia="ru-RU"/>
          </w:rPr>
          <w:t>тpи</w:t>
        </w:r>
        <w:proofErr w:type="spellEnd"/>
        <w:r w:rsidRPr="00732EF6">
          <w:rPr>
            <w:rFonts w:ascii="Trebuchet MS" w:eastAsia="Times New Roman" w:hAnsi="Trebuchet MS" w:cs="Times New Roman"/>
            <w:color w:val="474747"/>
            <w:sz w:val="21"/>
            <w:szCs w:val="21"/>
            <w:lang w:eastAsia="ru-RU"/>
          </w:rPr>
          <w:t>? (цифра)</w:t>
        </w:r>
      </w:ins>
    </w:p>
    <w:p w:rsidR="00732EF6" w:rsidRPr="00732EF6" w:rsidRDefault="00732EF6" w:rsidP="00732EF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32EF6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F633F9" w:rsidRDefault="00F633F9"/>
    <w:sectPr w:rsidR="00F633F9" w:rsidSect="00F633F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EF6" w:rsidRDefault="00732EF6" w:rsidP="00732EF6">
      <w:pPr>
        <w:spacing w:after="0" w:line="240" w:lineRule="auto"/>
      </w:pPr>
      <w:r>
        <w:separator/>
      </w:r>
    </w:p>
  </w:endnote>
  <w:endnote w:type="continuationSeparator" w:id="0">
    <w:p w:rsidR="00732EF6" w:rsidRDefault="00732EF6" w:rsidP="00732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68940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732EF6" w:rsidRPr="00732EF6" w:rsidRDefault="00732EF6">
        <w:pPr>
          <w:pStyle w:val="a7"/>
          <w:jc w:val="center"/>
          <w:rPr>
            <w:sz w:val="28"/>
          </w:rPr>
        </w:pPr>
        <w:r w:rsidRPr="00732EF6">
          <w:rPr>
            <w:sz w:val="28"/>
          </w:rPr>
          <w:fldChar w:fldCharType="begin"/>
        </w:r>
        <w:r w:rsidRPr="00732EF6">
          <w:rPr>
            <w:sz w:val="28"/>
          </w:rPr>
          <w:instrText xml:space="preserve"> PAGE   \* MERGEFORMAT </w:instrText>
        </w:r>
        <w:r w:rsidRPr="00732EF6">
          <w:rPr>
            <w:sz w:val="28"/>
          </w:rPr>
          <w:fldChar w:fldCharType="separate"/>
        </w:r>
        <w:r>
          <w:rPr>
            <w:noProof/>
            <w:sz w:val="28"/>
          </w:rPr>
          <w:t>3</w:t>
        </w:r>
        <w:r w:rsidRPr="00732EF6">
          <w:rPr>
            <w:sz w:val="28"/>
          </w:rPr>
          <w:fldChar w:fldCharType="end"/>
        </w:r>
      </w:p>
    </w:sdtContent>
  </w:sdt>
  <w:p w:rsidR="00732EF6" w:rsidRDefault="00732EF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EF6" w:rsidRDefault="00732EF6" w:rsidP="00732EF6">
      <w:pPr>
        <w:spacing w:after="0" w:line="240" w:lineRule="auto"/>
      </w:pPr>
      <w:r>
        <w:separator/>
      </w:r>
    </w:p>
  </w:footnote>
  <w:footnote w:type="continuationSeparator" w:id="0">
    <w:p w:rsidR="00732EF6" w:rsidRDefault="00732EF6" w:rsidP="00732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EF6"/>
    <w:rsid w:val="00732EF6"/>
    <w:rsid w:val="008C27E3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paragraph" w:styleId="1">
    <w:name w:val="heading 1"/>
    <w:basedOn w:val="a"/>
    <w:link w:val="10"/>
    <w:uiPriority w:val="9"/>
    <w:qFormat/>
    <w:rsid w:val="00732E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32E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E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2E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32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rsid w:val="00732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b1">
    <w:name w:val="tab1"/>
    <w:basedOn w:val="a0"/>
    <w:rsid w:val="00732EF6"/>
  </w:style>
  <w:style w:type="character" w:customStyle="1" w:styleId="tab2">
    <w:name w:val="tab2"/>
    <w:basedOn w:val="a0"/>
    <w:rsid w:val="00732EF6"/>
  </w:style>
  <w:style w:type="character" w:styleId="a4">
    <w:name w:val="Hyperlink"/>
    <w:basedOn w:val="a0"/>
    <w:uiPriority w:val="99"/>
    <w:semiHidden/>
    <w:unhideWhenUsed/>
    <w:rsid w:val="00732EF6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32EF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32EF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732EF6"/>
  </w:style>
  <w:style w:type="character" w:customStyle="1" w:styleId="hint">
    <w:name w:val="hint"/>
    <w:basedOn w:val="a0"/>
    <w:rsid w:val="00732EF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32EF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32EF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732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32EF6"/>
  </w:style>
  <w:style w:type="paragraph" w:styleId="a7">
    <w:name w:val="footer"/>
    <w:basedOn w:val="a"/>
    <w:link w:val="a8"/>
    <w:uiPriority w:val="99"/>
    <w:unhideWhenUsed/>
    <w:rsid w:val="00732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32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2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283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0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3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0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1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6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18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95049">
                  <w:marLeft w:val="0"/>
                  <w:marRight w:val="0"/>
                  <w:marTop w:val="15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11310">
                  <w:marLeft w:val="0"/>
                  <w:marRight w:val="0"/>
                  <w:marTop w:val="15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04744">
                  <w:marLeft w:val="0"/>
                  <w:marRight w:val="0"/>
                  <w:marTop w:val="15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7641">
                  <w:marLeft w:val="0"/>
                  <w:marRight w:val="0"/>
                  <w:marTop w:val="15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3332</Characters>
  <Application>Microsoft Office Word</Application>
  <DocSecurity>0</DocSecurity>
  <Lines>27</Lines>
  <Paragraphs>7</Paragraphs>
  <ScaleCrop>false</ScaleCrop>
  <Company>vc</Company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1</cp:revision>
  <dcterms:created xsi:type="dcterms:W3CDTF">2017-03-04T12:23:00Z</dcterms:created>
  <dcterms:modified xsi:type="dcterms:W3CDTF">2017-03-04T12:24:00Z</dcterms:modified>
</cp:coreProperties>
</file>