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1F32" w:rsidRPr="00211F32" w:rsidRDefault="00211F32" w:rsidP="00211F32">
      <w:pPr>
        <w:spacing w:after="120" w:line="240" w:lineRule="auto"/>
        <w:outlineLvl w:val="0"/>
        <w:rPr>
          <w:rFonts w:ascii="Times New Roman" w:eastAsia="Times New Roman" w:hAnsi="Times New Roman" w:cs="Times New Roman"/>
          <w:kern w:val="36"/>
          <w:sz w:val="28"/>
          <w:szCs w:val="28"/>
          <w:lang w:eastAsia="ru-RU"/>
        </w:rPr>
      </w:pPr>
      <w:r w:rsidRPr="00211F32">
        <w:rPr>
          <w:rFonts w:ascii="Times New Roman" w:eastAsia="Times New Roman" w:hAnsi="Times New Roman" w:cs="Times New Roman"/>
          <w:kern w:val="36"/>
          <w:sz w:val="28"/>
          <w:szCs w:val="28"/>
          <w:lang w:eastAsia="ru-RU"/>
        </w:rPr>
        <w:t>HTML5 API веб-хранилища</w:t>
      </w:r>
    </w:p>
    <w:p w:rsidR="00211F32" w:rsidRPr="00211F32" w:rsidRDefault="00211F32" w:rsidP="00211F32">
      <w:pPr>
        <w:spacing w:line="240" w:lineRule="auto"/>
        <w:rPr>
          <w:rFonts w:ascii="Times New Roman" w:eastAsia="Times New Roman" w:hAnsi="Times New Roman" w:cs="Times New Roman"/>
          <w:color w:val="777777"/>
          <w:sz w:val="28"/>
          <w:szCs w:val="28"/>
          <w:lang w:eastAsia="ru-RU"/>
        </w:rPr>
      </w:pPr>
      <w:r w:rsidRPr="00211F32">
        <w:rPr>
          <w:rFonts w:ascii="Times New Roman" w:eastAsia="Times New Roman" w:hAnsi="Times New Roman" w:cs="Times New Roman"/>
          <w:color w:val="777777"/>
          <w:sz w:val="28"/>
          <w:szCs w:val="28"/>
          <w:lang w:eastAsia="ru-RU"/>
        </w:rPr>
        <w:t>Опубликовано Nov 01, 2014 в «</w:t>
      </w:r>
      <w:hyperlink r:id="rId7" w:history="1">
        <w:r w:rsidRPr="00211F32">
          <w:rPr>
            <w:rFonts w:ascii="Times New Roman" w:eastAsia="Times New Roman" w:hAnsi="Times New Roman" w:cs="Times New Roman"/>
            <w:color w:val="557AAA"/>
            <w:sz w:val="28"/>
            <w:szCs w:val="28"/>
            <w:u w:val="single"/>
            <w:lang w:eastAsia="ru-RU"/>
          </w:rPr>
          <w:t>HTML</w:t>
        </w:r>
      </w:hyperlink>
      <w:r w:rsidRPr="00211F32">
        <w:rPr>
          <w:rFonts w:ascii="Times New Roman" w:eastAsia="Times New Roman" w:hAnsi="Times New Roman" w:cs="Times New Roman"/>
          <w:color w:val="777777"/>
          <w:sz w:val="28"/>
          <w:szCs w:val="28"/>
          <w:lang w:eastAsia="ru-RU"/>
        </w:rPr>
        <w:t>»</w:t>
      </w:r>
    </w:p>
    <w:p w:rsidR="00211F32" w:rsidRPr="00211F32" w:rsidRDefault="00211F32" w:rsidP="00211F32">
      <w:pPr>
        <w:shd w:val="clear" w:color="auto" w:fill="FFFFFF"/>
        <w:spacing w:after="120" w:line="240" w:lineRule="auto"/>
        <w:outlineLvl w:val="1"/>
        <w:rPr>
          <w:ins w:id="0" w:author="Unknown"/>
          <w:rFonts w:ascii="Times New Roman" w:eastAsia="Times New Roman" w:hAnsi="Times New Roman" w:cs="Times New Roman"/>
          <w:color w:val="000000"/>
          <w:sz w:val="28"/>
          <w:szCs w:val="28"/>
          <w:lang w:eastAsia="ru-RU"/>
        </w:rPr>
      </w:pPr>
      <w:ins w:id="1" w:author="Unknown">
        <w:r w:rsidRPr="00211F32">
          <w:rPr>
            <w:rFonts w:ascii="Times New Roman" w:eastAsia="Times New Roman" w:hAnsi="Times New Roman" w:cs="Times New Roman"/>
            <w:color w:val="000000"/>
            <w:sz w:val="28"/>
            <w:szCs w:val="28"/>
            <w:lang w:eastAsia="ru-RU"/>
          </w:rPr>
          <w:t>Немного понятий и фактов</w:t>
        </w:r>
      </w:ins>
    </w:p>
    <w:p w:rsidR="00211F32" w:rsidRPr="00211F32" w:rsidRDefault="00211F32" w:rsidP="00211F32">
      <w:pPr>
        <w:shd w:val="clear" w:color="auto" w:fill="FFFFFF"/>
        <w:spacing w:after="240" w:line="240" w:lineRule="auto"/>
        <w:rPr>
          <w:ins w:id="2" w:author="Unknown"/>
          <w:rFonts w:ascii="Times New Roman" w:eastAsia="Times New Roman" w:hAnsi="Times New Roman" w:cs="Times New Roman"/>
          <w:color w:val="000000"/>
          <w:sz w:val="28"/>
          <w:szCs w:val="28"/>
          <w:lang w:eastAsia="ru-RU"/>
        </w:rPr>
      </w:pPr>
      <w:ins w:id="3" w:author="Unknown">
        <w:r w:rsidRPr="00211F32">
          <w:rPr>
            <w:rFonts w:ascii="Times New Roman" w:eastAsia="Times New Roman" w:hAnsi="Times New Roman" w:cs="Times New Roman"/>
            <w:color w:val="000000"/>
            <w:sz w:val="28"/>
            <w:szCs w:val="28"/>
            <w:lang w:eastAsia="ru-RU"/>
          </w:rPr>
          <w:t>Web Storage (Веб-Хранилище) — это технология хранения данных на стороне клиента прямиком в браузере.</w:t>
        </w:r>
      </w:ins>
    </w:p>
    <w:p w:rsidR="00211F32" w:rsidRPr="00211F32" w:rsidRDefault="00211F32" w:rsidP="00211F32">
      <w:pPr>
        <w:shd w:val="clear" w:color="auto" w:fill="FFFFFF"/>
        <w:spacing w:before="360" w:after="120" w:line="240" w:lineRule="auto"/>
        <w:outlineLvl w:val="2"/>
        <w:rPr>
          <w:ins w:id="4" w:author="Unknown"/>
          <w:rFonts w:ascii="Times New Roman" w:eastAsia="Times New Roman" w:hAnsi="Times New Roman" w:cs="Times New Roman"/>
          <w:color w:val="000000"/>
          <w:sz w:val="28"/>
          <w:szCs w:val="28"/>
          <w:lang w:eastAsia="ru-RU"/>
        </w:rPr>
      </w:pPr>
      <w:ins w:id="5" w:author="Unknown">
        <w:r w:rsidRPr="00211F32">
          <w:rPr>
            <w:rFonts w:ascii="Times New Roman" w:eastAsia="Times New Roman" w:hAnsi="Times New Roman" w:cs="Times New Roman"/>
            <w:color w:val="000000"/>
            <w:sz w:val="28"/>
            <w:szCs w:val="28"/>
            <w:lang w:eastAsia="ru-RU"/>
          </w:rPr>
          <w:t>Два объекта — две идеи</w:t>
        </w:r>
      </w:ins>
    </w:p>
    <w:p w:rsidR="00211F32" w:rsidRPr="00211F32" w:rsidRDefault="00211F32" w:rsidP="00211F32">
      <w:pPr>
        <w:shd w:val="clear" w:color="auto" w:fill="FFFFFF"/>
        <w:spacing w:after="240" w:line="240" w:lineRule="auto"/>
        <w:rPr>
          <w:ins w:id="6" w:author="Unknown"/>
          <w:rFonts w:ascii="Times New Roman" w:eastAsia="Times New Roman" w:hAnsi="Times New Roman" w:cs="Times New Roman"/>
          <w:color w:val="000000"/>
          <w:sz w:val="28"/>
          <w:szCs w:val="28"/>
          <w:lang w:eastAsia="ru-RU"/>
        </w:rPr>
      </w:pPr>
      <w:ins w:id="7" w:author="Unknown">
        <w:r w:rsidRPr="00211F32">
          <w:rPr>
            <w:rFonts w:ascii="Times New Roman" w:eastAsia="Times New Roman" w:hAnsi="Times New Roman" w:cs="Times New Roman"/>
            <w:color w:val="000000"/>
            <w:sz w:val="28"/>
            <w:szCs w:val="28"/>
            <w:lang w:eastAsia="ru-RU"/>
          </w:rPr>
          <w:t>Веб-хранилище подразделяется на два типа:</w:t>
        </w:r>
      </w:ins>
    </w:p>
    <w:p w:rsidR="00211F32" w:rsidRPr="00211F32" w:rsidRDefault="00211F32" w:rsidP="00211F32">
      <w:pPr>
        <w:shd w:val="clear" w:color="auto" w:fill="FFFFFF"/>
        <w:spacing w:after="240" w:line="240" w:lineRule="auto"/>
        <w:rPr>
          <w:ins w:id="8" w:author="Unknown"/>
          <w:rFonts w:ascii="Times New Roman" w:eastAsia="Times New Roman" w:hAnsi="Times New Roman" w:cs="Times New Roman"/>
          <w:color w:val="000000"/>
          <w:sz w:val="28"/>
          <w:szCs w:val="28"/>
          <w:lang w:eastAsia="ru-RU"/>
        </w:rPr>
      </w:pPr>
      <w:ins w:id="9" w:author="Unknown">
        <w:r w:rsidRPr="00211F32">
          <w:rPr>
            <w:rFonts w:ascii="Times New Roman" w:eastAsia="Times New Roman" w:hAnsi="Times New Roman" w:cs="Times New Roman"/>
            <w:b/>
            <w:bCs/>
            <w:color w:val="000000"/>
            <w:sz w:val="28"/>
            <w:szCs w:val="28"/>
            <w:lang w:eastAsia="ru-RU"/>
          </w:rPr>
          <w:t>Local Storage</w:t>
        </w:r>
      </w:ins>
    </w:p>
    <w:p w:rsidR="00211F32" w:rsidRPr="00211F32" w:rsidRDefault="00211F32" w:rsidP="00211F32">
      <w:pPr>
        <w:shd w:val="clear" w:color="auto" w:fill="FFFFFF"/>
        <w:spacing w:after="240" w:line="240" w:lineRule="auto"/>
        <w:rPr>
          <w:ins w:id="10" w:author="Unknown"/>
          <w:rFonts w:ascii="Times New Roman" w:eastAsia="Times New Roman" w:hAnsi="Times New Roman" w:cs="Times New Roman"/>
          <w:color w:val="000000"/>
          <w:sz w:val="28"/>
          <w:szCs w:val="28"/>
          <w:lang w:eastAsia="ru-RU"/>
        </w:rPr>
      </w:pPr>
      <w:ins w:id="11" w:author="Unknown">
        <w:r w:rsidRPr="00211F32">
          <w:rPr>
            <w:rFonts w:ascii="Times New Roman" w:eastAsia="Times New Roman" w:hAnsi="Times New Roman" w:cs="Times New Roman"/>
            <w:color w:val="000000"/>
            <w:sz w:val="28"/>
            <w:szCs w:val="28"/>
            <w:lang w:eastAsia="ru-RU"/>
          </w:rPr>
          <w:t>Локальное хранилище — это объект </w:t>
        </w:r>
        <w:r w:rsidRPr="00211F32">
          <w:rPr>
            <w:rFonts w:ascii="Times New Roman" w:eastAsia="Times New Roman" w:hAnsi="Times New Roman" w:cs="Times New Roman"/>
            <w:color w:val="BD4147"/>
            <w:sz w:val="28"/>
            <w:szCs w:val="28"/>
            <w:lang w:eastAsia="ru-RU"/>
          </w:rPr>
          <w:t>localStorage</w:t>
        </w:r>
        <w:r w:rsidRPr="00211F32">
          <w:rPr>
            <w:rFonts w:ascii="Times New Roman" w:eastAsia="Times New Roman" w:hAnsi="Times New Roman" w:cs="Times New Roman"/>
            <w:color w:val="000000"/>
            <w:sz w:val="28"/>
            <w:szCs w:val="28"/>
            <w:lang w:eastAsia="ru-RU"/>
          </w:rPr>
          <w:t>, используемый для хранения данных вида «Ключ - Значение» на постоянной основе. Иначе говоря, данные хранятся до тех пор, пока их принудительно не заставят уйти, то есть удалят.</w:t>
        </w:r>
      </w:ins>
    </w:p>
    <w:p w:rsidR="00211F32" w:rsidRPr="00211F32" w:rsidRDefault="00211F32" w:rsidP="00211F32">
      <w:pPr>
        <w:shd w:val="clear" w:color="auto" w:fill="FFFFFF"/>
        <w:spacing w:after="240" w:line="240" w:lineRule="auto"/>
        <w:rPr>
          <w:ins w:id="12" w:author="Unknown"/>
          <w:rFonts w:ascii="Times New Roman" w:eastAsia="Times New Roman" w:hAnsi="Times New Roman" w:cs="Times New Roman"/>
          <w:color w:val="000000"/>
          <w:sz w:val="28"/>
          <w:szCs w:val="28"/>
          <w:lang w:eastAsia="ru-RU"/>
        </w:rPr>
      </w:pPr>
      <w:ins w:id="13" w:author="Unknown">
        <w:r w:rsidRPr="00211F32">
          <w:rPr>
            <w:rFonts w:ascii="Times New Roman" w:eastAsia="Times New Roman" w:hAnsi="Times New Roman" w:cs="Times New Roman"/>
            <w:b/>
            <w:bCs/>
            <w:color w:val="000000"/>
            <w:sz w:val="28"/>
            <w:szCs w:val="28"/>
            <w:lang w:eastAsia="ru-RU"/>
          </w:rPr>
          <w:t>Session Storage</w:t>
        </w:r>
      </w:ins>
    </w:p>
    <w:p w:rsidR="00211F32" w:rsidRPr="00211F32" w:rsidRDefault="00211F32" w:rsidP="00211F32">
      <w:pPr>
        <w:shd w:val="clear" w:color="auto" w:fill="FFFFFF"/>
        <w:spacing w:after="240" w:line="240" w:lineRule="auto"/>
        <w:rPr>
          <w:ins w:id="14" w:author="Unknown"/>
          <w:rFonts w:ascii="Times New Roman" w:eastAsia="Times New Roman" w:hAnsi="Times New Roman" w:cs="Times New Roman"/>
          <w:color w:val="000000"/>
          <w:sz w:val="28"/>
          <w:szCs w:val="28"/>
          <w:lang w:eastAsia="ru-RU"/>
        </w:rPr>
      </w:pPr>
      <w:ins w:id="15" w:author="Unknown">
        <w:r w:rsidRPr="00211F32">
          <w:rPr>
            <w:rFonts w:ascii="Times New Roman" w:eastAsia="Times New Roman" w:hAnsi="Times New Roman" w:cs="Times New Roman"/>
            <w:color w:val="000000"/>
            <w:sz w:val="28"/>
            <w:szCs w:val="28"/>
            <w:lang w:eastAsia="ru-RU"/>
          </w:rPr>
          <w:t>Хранилище данных сеансов — это объект </w:t>
        </w:r>
        <w:r w:rsidRPr="00211F32">
          <w:rPr>
            <w:rFonts w:ascii="Times New Roman" w:eastAsia="Times New Roman" w:hAnsi="Times New Roman" w:cs="Times New Roman"/>
            <w:color w:val="BD4147"/>
            <w:sz w:val="28"/>
            <w:szCs w:val="28"/>
            <w:lang w:eastAsia="ru-RU"/>
          </w:rPr>
          <w:t>sessionStorage</w:t>
        </w:r>
        <w:r w:rsidRPr="00211F32">
          <w:rPr>
            <w:rFonts w:ascii="Times New Roman" w:eastAsia="Times New Roman" w:hAnsi="Times New Roman" w:cs="Times New Roman"/>
            <w:color w:val="000000"/>
            <w:sz w:val="28"/>
            <w:szCs w:val="28"/>
            <w:lang w:eastAsia="ru-RU"/>
          </w:rPr>
          <w:t>, используемый для хранения данных вида «Ключ - Значение» на временной основе. Данные хранятся до тех пор, пока не будет закрыта вкладка или окно браузера.</w:t>
        </w:r>
      </w:ins>
    </w:p>
    <w:p w:rsidR="00211F32" w:rsidRPr="00211F32" w:rsidRDefault="00211F32" w:rsidP="00211F32">
      <w:pPr>
        <w:shd w:val="clear" w:color="auto" w:fill="FFFFFF"/>
        <w:spacing w:before="360" w:after="120" w:line="240" w:lineRule="auto"/>
        <w:outlineLvl w:val="2"/>
        <w:rPr>
          <w:ins w:id="16" w:author="Unknown"/>
          <w:rFonts w:ascii="Times New Roman" w:eastAsia="Times New Roman" w:hAnsi="Times New Roman" w:cs="Times New Roman"/>
          <w:color w:val="000000"/>
          <w:sz w:val="28"/>
          <w:szCs w:val="28"/>
          <w:lang w:eastAsia="ru-RU"/>
        </w:rPr>
      </w:pPr>
      <w:ins w:id="17" w:author="Unknown">
        <w:r w:rsidRPr="00211F32">
          <w:rPr>
            <w:rFonts w:ascii="Times New Roman" w:eastAsia="Times New Roman" w:hAnsi="Times New Roman" w:cs="Times New Roman"/>
            <w:color w:val="000000"/>
            <w:sz w:val="28"/>
            <w:szCs w:val="28"/>
            <w:lang w:eastAsia="ru-RU"/>
          </w:rPr>
          <w:t>Что можно хранить и для чего использовать?</w:t>
        </w:r>
      </w:ins>
    </w:p>
    <w:p w:rsidR="00211F32" w:rsidRPr="00211F32" w:rsidRDefault="00211F32" w:rsidP="00211F32">
      <w:pPr>
        <w:shd w:val="clear" w:color="auto" w:fill="FFFFFF"/>
        <w:spacing w:after="240" w:line="240" w:lineRule="auto"/>
        <w:rPr>
          <w:ins w:id="18" w:author="Unknown"/>
          <w:rFonts w:ascii="Times New Roman" w:eastAsia="Times New Roman" w:hAnsi="Times New Roman" w:cs="Times New Roman"/>
          <w:color w:val="000000"/>
          <w:sz w:val="28"/>
          <w:szCs w:val="28"/>
          <w:lang w:eastAsia="ru-RU"/>
        </w:rPr>
      </w:pPr>
      <w:ins w:id="19" w:author="Unknown">
        <w:r w:rsidRPr="00211F32">
          <w:rPr>
            <w:rFonts w:ascii="Times New Roman" w:eastAsia="Times New Roman" w:hAnsi="Times New Roman" w:cs="Times New Roman"/>
            <w:color w:val="000000"/>
            <w:sz w:val="28"/>
            <w:szCs w:val="28"/>
            <w:lang w:eastAsia="ru-RU"/>
          </w:rPr>
          <w:t>Хранить можно всё то, что сможет уложиться в строку, так как единственным разрешенным типом данных для хранения является текстовый тип — строка.</w:t>
        </w:r>
      </w:ins>
    </w:p>
    <w:p w:rsidR="00211F32" w:rsidRPr="00211F32" w:rsidRDefault="00211F32" w:rsidP="00211F32">
      <w:pPr>
        <w:shd w:val="clear" w:color="auto" w:fill="FFFFFF"/>
        <w:spacing w:after="240" w:line="240" w:lineRule="auto"/>
        <w:rPr>
          <w:ins w:id="20" w:author="Unknown"/>
          <w:rFonts w:ascii="Times New Roman" w:eastAsia="Times New Roman" w:hAnsi="Times New Roman" w:cs="Times New Roman"/>
          <w:color w:val="000000"/>
          <w:sz w:val="28"/>
          <w:szCs w:val="28"/>
          <w:lang w:eastAsia="ru-RU"/>
        </w:rPr>
      </w:pPr>
      <w:ins w:id="21" w:author="Unknown">
        <w:r w:rsidRPr="00211F32">
          <w:rPr>
            <w:rFonts w:ascii="Times New Roman" w:eastAsia="Times New Roman" w:hAnsi="Times New Roman" w:cs="Times New Roman"/>
            <w:color w:val="000000"/>
            <w:sz w:val="28"/>
            <w:szCs w:val="28"/>
            <w:lang w:eastAsia="ru-RU"/>
          </w:rPr>
          <w:t>Навскидку, веб-хранилище можно забивать следующими данными:</w:t>
        </w:r>
      </w:ins>
    </w:p>
    <w:p w:rsidR="00211F32" w:rsidRPr="00211F32" w:rsidRDefault="00211F32" w:rsidP="00211F32">
      <w:pPr>
        <w:numPr>
          <w:ilvl w:val="0"/>
          <w:numId w:val="1"/>
        </w:numPr>
        <w:shd w:val="clear" w:color="auto" w:fill="FFFFFF"/>
        <w:spacing w:before="100" w:beforeAutospacing="1" w:after="100" w:afterAutospacing="1" w:line="240" w:lineRule="auto"/>
        <w:rPr>
          <w:ins w:id="22" w:author="Unknown"/>
          <w:rFonts w:ascii="Times New Roman" w:eastAsia="Times New Roman" w:hAnsi="Times New Roman" w:cs="Times New Roman"/>
          <w:color w:val="000000"/>
          <w:sz w:val="28"/>
          <w:szCs w:val="28"/>
          <w:lang w:eastAsia="ru-RU"/>
        </w:rPr>
      </w:pPr>
      <w:ins w:id="23" w:author="Unknown">
        <w:r w:rsidRPr="00211F32">
          <w:rPr>
            <w:rFonts w:ascii="Times New Roman" w:eastAsia="Times New Roman" w:hAnsi="Times New Roman" w:cs="Times New Roman"/>
            <w:color w:val="000000"/>
            <w:sz w:val="28"/>
            <w:szCs w:val="28"/>
            <w:lang w:eastAsia="ru-RU"/>
          </w:rPr>
          <w:t>Состояние работы приложения — Например, последний открытый документ, значение измененного поля ввода или история поиска по сайту.</w:t>
        </w:r>
      </w:ins>
    </w:p>
    <w:p w:rsidR="00211F32" w:rsidRPr="00211F32" w:rsidRDefault="00211F32" w:rsidP="00211F32">
      <w:pPr>
        <w:numPr>
          <w:ilvl w:val="0"/>
          <w:numId w:val="1"/>
        </w:numPr>
        <w:shd w:val="clear" w:color="auto" w:fill="FFFFFF"/>
        <w:spacing w:before="100" w:beforeAutospacing="1" w:after="100" w:afterAutospacing="1" w:line="240" w:lineRule="auto"/>
        <w:rPr>
          <w:ins w:id="24" w:author="Unknown"/>
          <w:rFonts w:ascii="Times New Roman" w:eastAsia="Times New Roman" w:hAnsi="Times New Roman" w:cs="Times New Roman"/>
          <w:color w:val="000000"/>
          <w:sz w:val="28"/>
          <w:szCs w:val="28"/>
          <w:lang w:eastAsia="ru-RU"/>
        </w:rPr>
      </w:pPr>
      <w:ins w:id="25" w:author="Unknown">
        <w:r w:rsidRPr="00211F32">
          <w:rPr>
            <w:rFonts w:ascii="Times New Roman" w:eastAsia="Times New Roman" w:hAnsi="Times New Roman" w:cs="Times New Roman"/>
            <w:color w:val="000000"/>
            <w:sz w:val="28"/>
            <w:szCs w:val="28"/>
            <w:lang w:eastAsia="ru-RU"/>
          </w:rPr>
          <w:t>Настройки пользователя — Например, выбранная тема оформления сайта или вид отображения информации.</w:t>
        </w:r>
      </w:ins>
    </w:p>
    <w:p w:rsidR="00211F32" w:rsidRPr="00211F32" w:rsidRDefault="00211F32" w:rsidP="00211F32">
      <w:pPr>
        <w:numPr>
          <w:ilvl w:val="0"/>
          <w:numId w:val="1"/>
        </w:numPr>
        <w:shd w:val="clear" w:color="auto" w:fill="FFFFFF"/>
        <w:spacing w:before="100" w:beforeAutospacing="1" w:after="100" w:afterAutospacing="1" w:line="240" w:lineRule="auto"/>
        <w:rPr>
          <w:ins w:id="26" w:author="Unknown"/>
          <w:rFonts w:ascii="Times New Roman" w:eastAsia="Times New Roman" w:hAnsi="Times New Roman" w:cs="Times New Roman"/>
          <w:color w:val="000000"/>
          <w:sz w:val="28"/>
          <w:szCs w:val="28"/>
          <w:lang w:eastAsia="ru-RU"/>
        </w:rPr>
      </w:pPr>
      <w:ins w:id="27" w:author="Unknown">
        <w:r w:rsidRPr="00211F32">
          <w:rPr>
            <w:rFonts w:ascii="Times New Roman" w:eastAsia="Times New Roman" w:hAnsi="Times New Roman" w:cs="Times New Roman"/>
            <w:color w:val="000000"/>
            <w:sz w:val="28"/>
            <w:szCs w:val="28"/>
            <w:lang w:eastAsia="ru-RU"/>
          </w:rPr>
          <w:t>Сохранение пользовательских данных при неудачной попытке отправки на сервер.</w:t>
        </w:r>
      </w:ins>
    </w:p>
    <w:p w:rsidR="00211F32" w:rsidRPr="00211F32" w:rsidRDefault="00211F32" w:rsidP="00211F32">
      <w:pPr>
        <w:numPr>
          <w:ilvl w:val="0"/>
          <w:numId w:val="1"/>
        </w:numPr>
        <w:shd w:val="clear" w:color="auto" w:fill="FFFFFF"/>
        <w:spacing w:before="100" w:beforeAutospacing="1" w:after="100" w:afterAutospacing="1" w:line="240" w:lineRule="auto"/>
        <w:rPr>
          <w:ins w:id="28" w:author="Unknown"/>
          <w:rFonts w:ascii="Times New Roman" w:eastAsia="Times New Roman" w:hAnsi="Times New Roman" w:cs="Times New Roman"/>
          <w:color w:val="000000"/>
          <w:sz w:val="28"/>
          <w:szCs w:val="28"/>
          <w:lang w:eastAsia="ru-RU"/>
        </w:rPr>
      </w:pPr>
      <w:ins w:id="29" w:author="Unknown">
        <w:r w:rsidRPr="00211F32">
          <w:rPr>
            <w:rFonts w:ascii="Times New Roman" w:eastAsia="Times New Roman" w:hAnsi="Times New Roman" w:cs="Times New Roman"/>
            <w:color w:val="000000"/>
            <w:sz w:val="28"/>
            <w:szCs w:val="28"/>
            <w:lang w:eastAsia="ru-RU"/>
          </w:rPr>
          <w:t>Запись данных по мере их ввода — Например, редактор текста </w:t>
        </w:r>
        <w:r w:rsidRPr="00211F32">
          <w:rPr>
            <w:rFonts w:ascii="Times New Roman" w:eastAsia="Times New Roman" w:hAnsi="Times New Roman" w:cs="Times New Roman"/>
            <w:color w:val="000000"/>
            <w:sz w:val="28"/>
            <w:szCs w:val="28"/>
            <w:lang w:eastAsia="ru-RU"/>
          </w:rPr>
          <w:fldChar w:fldCharType="begin"/>
        </w:r>
        <w:r w:rsidRPr="00211F32">
          <w:rPr>
            <w:rFonts w:ascii="Times New Roman" w:eastAsia="Times New Roman" w:hAnsi="Times New Roman" w:cs="Times New Roman"/>
            <w:color w:val="000000"/>
            <w:sz w:val="28"/>
            <w:szCs w:val="28"/>
            <w:lang w:eastAsia="ru-RU"/>
          </w:rPr>
          <w:instrText xml:space="preserve"> HYPERLINK "https://stackedit.io/" </w:instrText>
        </w:r>
        <w:r w:rsidRPr="00211F32">
          <w:rPr>
            <w:rFonts w:ascii="Times New Roman" w:eastAsia="Times New Roman" w:hAnsi="Times New Roman" w:cs="Times New Roman"/>
            <w:color w:val="000000"/>
            <w:sz w:val="28"/>
            <w:szCs w:val="28"/>
            <w:lang w:eastAsia="ru-RU"/>
          </w:rPr>
          <w:fldChar w:fldCharType="separate"/>
        </w:r>
        <w:r w:rsidRPr="00211F32">
          <w:rPr>
            <w:rFonts w:ascii="Times New Roman" w:eastAsia="Times New Roman" w:hAnsi="Times New Roman" w:cs="Times New Roman"/>
            <w:color w:val="557AAA"/>
            <w:sz w:val="28"/>
            <w:szCs w:val="28"/>
            <w:u w:val="single"/>
            <w:lang w:eastAsia="ru-RU"/>
          </w:rPr>
          <w:t>StackEdit</w:t>
        </w:r>
        <w:r w:rsidRPr="00211F32">
          <w:rPr>
            <w:rFonts w:ascii="Times New Roman" w:eastAsia="Times New Roman" w:hAnsi="Times New Roman" w:cs="Times New Roman"/>
            <w:color w:val="000000"/>
            <w:sz w:val="28"/>
            <w:szCs w:val="28"/>
            <w:lang w:eastAsia="ru-RU"/>
          </w:rPr>
          <w:fldChar w:fldCharType="end"/>
        </w:r>
        <w:r w:rsidRPr="00211F32">
          <w:rPr>
            <w:rFonts w:ascii="Times New Roman" w:eastAsia="Times New Roman" w:hAnsi="Times New Roman" w:cs="Times New Roman"/>
            <w:color w:val="000000"/>
            <w:sz w:val="28"/>
            <w:szCs w:val="28"/>
            <w:lang w:eastAsia="ru-RU"/>
          </w:rPr>
          <w:t>.</w:t>
        </w:r>
      </w:ins>
    </w:p>
    <w:p w:rsidR="00211F32" w:rsidRPr="00211F32" w:rsidRDefault="00211F32" w:rsidP="00211F32">
      <w:pPr>
        <w:shd w:val="clear" w:color="auto" w:fill="FAFAFA"/>
        <w:spacing w:after="240" w:line="240" w:lineRule="auto"/>
        <w:rPr>
          <w:ins w:id="30" w:author="Unknown"/>
          <w:rFonts w:ascii="Times New Roman" w:eastAsia="Times New Roman" w:hAnsi="Times New Roman" w:cs="Times New Roman"/>
          <w:color w:val="000000"/>
          <w:sz w:val="28"/>
          <w:szCs w:val="28"/>
          <w:lang w:eastAsia="ru-RU"/>
        </w:rPr>
      </w:pPr>
      <w:ins w:id="31" w:author="Unknown">
        <w:r w:rsidRPr="00211F32">
          <w:rPr>
            <w:rFonts w:ascii="Times New Roman" w:eastAsia="Times New Roman" w:hAnsi="Times New Roman" w:cs="Times New Roman"/>
            <w:b/>
            <w:bCs/>
            <w:color w:val="000000"/>
            <w:sz w:val="28"/>
            <w:szCs w:val="28"/>
            <w:lang w:eastAsia="ru-RU"/>
          </w:rPr>
          <w:t>Внимание!</w:t>
        </w:r>
      </w:ins>
    </w:p>
    <w:p w:rsidR="00211F32" w:rsidRPr="00211F32" w:rsidRDefault="00211F32" w:rsidP="00211F32">
      <w:pPr>
        <w:shd w:val="clear" w:color="auto" w:fill="FAFAFA"/>
        <w:spacing w:line="240" w:lineRule="auto"/>
        <w:rPr>
          <w:ins w:id="32" w:author="Unknown"/>
          <w:rFonts w:ascii="Times New Roman" w:eastAsia="Times New Roman" w:hAnsi="Times New Roman" w:cs="Times New Roman"/>
          <w:color w:val="000000"/>
          <w:sz w:val="28"/>
          <w:szCs w:val="28"/>
          <w:lang w:eastAsia="ru-RU"/>
        </w:rPr>
      </w:pPr>
      <w:ins w:id="33" w:author="Unknown">
        <w:r w:rsidRPr="00211F32">
          <w:rPr>
            <w:rFonts w:ascii="Times New Roman" w:eastAsia="Times New Roman" w:hAnsi="Times New Roman" w:cs="Times New Roman"/>
            <w:color w:val="000000"/>
            <w:sz w:val="28"/>
            <w:szCs w:val="28"/>
            <w:lang w:eastAsia="ru-RU"/>
          </w:rPr>
          <w:t>Конфиденциальную информацию пользователя не стоит хранить в веб-хранилище! Данные не шифруются и могут быть скомпрометированы.</w:t>
        </w:r>
      </w:ins>
    </w:p>
    <w:p w:rsidR="00211F32" w:rsidRPr="00211F32" w:rsidRDefault="00211F32" w:rsidP="00211F32">
      <w:pPr>
        <w:shd w:val="clear" w:color="auto" w:fill="FFFFFF"/>
        <w:spacing w:before="360" w:after="120" w:line="240" w:lineRule="auto"/>
        <w:outlineLvl w:val="2"/>
        <w:rPr>
          <w:ins w:id="34" w:author="Unknown"/>
          <w:rFonts w:ascii="Times New Roman" w:eastAsia="Times New Roman" w:hAnsi="Times New Roman" w:cs="Times New Roman"/>
          <w:color w:val="000000"/>
          <w:sz w:val="28"/>
          <w:szCs w:val="28"/>
          <w:lang w:eastAsia="ru-RU"/>
        </w:rPr>
      </w:pPr>
      <w:ins w:id="35" w:author="Unknown">
        <w:r w:rsidRPr="00211F32">
          <w:rPr>
            <w:rFonts w:ascii="Times New Roman" w:eastAsia="Times New Roman" w:hAnsi="Times New Roman" w:cs="Times New Roman"/>
            <w:color w:val="000000"/>
            <w:sz w:val="28"/>
            <w:szCs w:val="28"/>
            <w:lang w:eastAsia="ru-RU"/>
          </w:rPr>
          <w:t>Поддержка браузеров</w:t>
        </w:r>
      </w:ins>
    </w:p>
    <w:p w:rsidR="00211F32" w:rsidRPr="00211F32" w:rsidRDefault="00211F32" w:rsidP="00211F32">
      <w:pPr>
        <w:shd w:val="clear" w:color="auto" w:fill="FFFFFF"/>
        <w:spacing w:after="240" w:line="240" w:lineRule="auto"/>
        <w:rPr>
          <w:ins w:id="36" w:author="Unknown"/>
          <w:rFonts w:ascii="Times New Roman" w:eastAsia="Times New Roman" w:hAnsi="Times New Roman" w:cs="Times New Roman"/>
          <w:color w:val="000000"/>
          <w:sz w:val="28"/>
          <w:szCs w:val="28"/>
          <w:lang w:eastAsia="ru-RU"/>
        </w:rPr>
      </w:pPr>
      <w:ins w:id="37" w:author="Unknown">
        <w:r w:rsidRPr="00211F32">
          <w:rPr>
            <w:rFonts w:ascii="Times New Roman" w:eastAsia="Times New Roman" w:hAnsi="Times New Roman" w:cs="Times New Roman"/>
            <w:color w:val="000000"/>
            <w:sz w:val="28"/>
            <w:szCs w:val="28"/>
            <w:lang w:eastAsia="ru-RU"/>
          </w:rPr>
          <w:lastRenderedPageBreak/>
          <w:t>Картина замечательная, даже лучше, чем можно было представить себе:</w:t>
        </w:r>
      </w:ins>
    </w:p>
    <w:p w:rsidR="00211F32" w:rsidRPr="00211F32" w:rsidRDefault="00211F32" w:rsidP="00211F32">
      <w:pPr>
        <w:shd w:val="clear" w:color="auto" w:fill="FFFFFF"/>
        <w:spacing w:after="240" w:line="240" w:lineRule="auto"/>
        <w:rPr>
          <w:ins w:id="38" w:author="Unknown"/>
          <w:rFonts w:ascii="Times New Roman" w:eastAsia="Times New Roman" w:hAnsi="Times New Roman" w:cs="Times New Roman"/>
          <w:color w:val="000000"/>
          <w:sz w:val="28"/>
          <w:szCs w:val="28"/>
          <w:lang w:eastAsia="ru-RU"/>
        </w:rPr>
      </w:pPr>
      <w:ins w:id="39" w:author="Unknown">
        <w:r w:rsidRPr="00211F32">
          <w:rPr>
            <w:rFonts w:ascii="Times New Roman" w:eastAsia="Times New Roman" w:hAnsi="Times New Roman" w:cs="Times New Roman"/>
            <w:color w:val="000000"/>
            <w:sz w:val="28"/>
            <w:szCs w:val="28"/>
            <w:lang w:eastAsia="ru-RU"/>
          </w:rPr>
          <w:fldChar w:fldCharType="begin"/>
        </w:r>
        <w:r w:rsidRPr="00211F32">
          <w:rPr>
            <w:rFonts w:ascii="Times New Roman" w:eastAsia="Times New Roman" w:hAnsi="Times New Roman" w:cs="Times New Roman"/>
            <w:color w:val="000000"/>
            <w:sz w:val="28"/>
            <w:szCs w:val="28"/>
            <w:lang w:eastAsia="ru-RU"/>
          </w:rPr>
          <w:instrText xml:space="preserve"> INCLUDEPICTURE "https://www.canonium.com/storage/app/media/articles/html-webstorage/browsers.png" \* MERGEFORMATINET </w:instrText>
        </w:r>
      </w:ins>
      <w:r w:rsidRPr="00211F32">
        <w:rPr>
          <w:rFonts w:ascii="Times New Roman" w:eastAsia="Times New Roman" w:hAnsi="Times New Roman" w:cs="Times New Roman"/>
          <w:color w:val="000000"/>
          <w:sz w:val="28"/>
          <w:szCs w:val="28"/>
          <w:lang w:eastAsia="ru-RU"/>
        </w:rPr>
        <w:fldChar w:fldCharType="separate"/>
      </w:r>
      <w:r w:rsidRPr="00211F32">
        <w:rPr>
          <w:rFonts w:ascii="Times New Roman" w:eastAsia="Times New Roman" w:hAnsi="Times New Roman" w:cs="Times New Roman"/>
          <w:color w:val="000000"/>
          <w:sz w:val="28"/>
          <w:szCs w:val="28"/>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Web-Storage поддержка браузерами" style="width:24pt;height:24pt"/>
        </w:pict>
      </w:r>
      <w:ins w:id="40" w:author="Unknown">
        <w:r w:rsidRPr="00211F32">
          <w:rPr>
            <w:rFonts w:ascii="Times New Roman" w:eastAsia="Times New Roman" w:hAnsi="Times New Roman" w:cs="Times New Roman"/>
            <w:color w:val="000000"/>
            <w:sz w:val="28"/>
            <w:szCs w:val="28"/>
            <w:lang w:eastAsia="ru-RU"/>
          </w:rPr>
          <w:fldChar w:fldCharType="end"/>
        </w:r>
      </w:ins>
    </w:p>
    <w:p w:rsidR="00211F32" w:rsidRPr="00211F32" w:rsidRDefault="00211F32" w:rsidP="00211F32">
      <w:pPr>
        <w:shd w:val="clear" w:color="auto" w:fill="FFFFFF"/>
        <w:spacing w:after="240" w:line="240" w:lineRule="auto"/>
        <w:rPr>
          <w:ins w:id="41" w:author="Unknown"/>
          <w:rFonts w:ascii="Times New Roman" w:eastAsia="Times New Roman" w:hAnsi="Times New Roman" w:cs="Times New Roman"/>
          <w:color w:val="000000"/>
          <w:sz w:val="28"/>
          <w:szCs w:val="28"/>
          <w:lang w:eastAsia="ru-RU"/>
        </w:rPr>
      </w:pPr>
      <w:ins w:id="42" w:author="Unknown">
        <w:r w:rsidRPr="00211F32">
          <w:rPr>
            <w:rFonts w:ascii="Times New Roman" w:eastAsia="Times New Roman" w:hAnsi="Times New Roman" w:cs="Times New Roman"/>
            <w:color w:val="000000"/>
            <w:sz w:val="28"/>
            <w:szCs w:val="28"/>
            <w:lang w:eastAsia="ru-RU"/>
          </w:rPr>
          <w:t>Оценить всю сложившуюся на данный момент ситуацию можно на сайте </w:t>
        </w:r>
        <w:r w:rsidRPr="00211F32">
          <w:rPr>
            <w:rFonts w:ascii="Times New Roman" w:eastAsia="Times New Roman" w:hAnsi="Times New Roman" w:cs="Times New Roman"/>
            <w:color w:val="000000"/>
            <w:sz w:val="28"/>
            <w:szCs w:val="28"/>
            <w:lang w:eastAsia="ru-RU"/>
          </w:rPr>
          <w:fldChar w:fldCharType="begin"/>
        </w:r>
        <w:r w:rsidRPr="00211F32">
          <w:rPr>
            <w:rFonts w:ascii="Times New Roman" w:eastAsia="Times New Roman" w:hAnsi="Times New Roman" w:cs="Times New Roman"/>
            <w:color w:val="000000"/>
            <w:sz w:val="28"/>
            <w:szCs w:val="28"/>
            <w:lang w:eastAsia="ru-RU"/>
          </w:rPr>
          <w:instrText xml:space="preserve"> HYPERLINK "http://caniuse.com/" \l "search=webstorage" </w:instrText>
        </w:r>
        <w:r w:rsidRPr="00211F32">
          <w:rPr>
            <w:rFonts w:ascii="Times New Roman" w:eastAsia="Times New Roman" w:hAnsi="Times New Roman" w:cs="Times New Roman"/>
            <w:color w:val="000000"/>
            <w:sz w:val="28"/>
            <w:szCs w:val="28"/>
            <w:lang w:eastAsia="ru-RU"/>
          </w:rPr>
          <w:fldChar w:fldCharType="separate"/>
        </w:r>
        <w:r w:rsidRPr="00211F32">
          <w:rPr>
            <w:rFonts w:ascii="Times New Roman" w:eastAsia="Times New Roman" w:hAnsi="Times New Roman" w:cs="Times New Roman"/>
            <w:color w:val="557AAA"/>
            <w:sz w:val="28"/>
            <w:szCs w:val="28"/>
            <w:u w:val="single"/>
            <w:lang w:eastAsia="ru-RU"/>
          </w:rPr>
          <w:t>Can I Use</w:t>
        </w:r>
        <w:r w:rsidRPr="00211F32">
          <w:rPr>
            <w:rFonts w:ascii="Times New Roman" w:eastAsia="Times New Roman" w:hAnsi="Times New Roman" w:cs="Times New Roman"/>
            <w:color w:val="000000"/>
            <w:sz w:val="28"/>
            <w:szCs w:val="28"/>
            <w:lang w:eastAsia="ru-RU"/>
          </w:rPr>
          <w:fldChar w:fldCharType="end"/>
        </w:r>
        <w:r w:rsidRPr="00211F32">
          <w:rPr>
            <w:rFonts w:ascii="Times New Roman" w:eastAsia="Times New Roman" w:hAnsi="Times New Roman" w:cs="Times New Roman"/>
            <w:color w:val="000000"/>
            <w:sz w:val="28"/>
            <w:szCs w:val="28"/>
            <w:lang w:eastAsia="ru-RU"/>
          </w:rPr>
          <w:t>.</w:t>
        </w:r>
      </w:ins>
    </w:p>
    <w:p w:rsidR="00211F32" w:rsidRPr="00211F32" w:rsidRDefault="00211F32" w:rsidP="00211F32">
      <w:pPr>
        <w:shd w:val="clear" w:color="auto" w:fill="FFFFFF"/>
        <w:spacing w:before="360" w:after="120" w:line="240" w:lineRule="auto"/>
        <w:outlineLvl w:val="2"/>
        <w:rPr>
          <w:ins w:id="43" w:author="Unknown"/>
          <w:rFonts w:ascii="Times New Roman" w:eastAsia="Times New Roman" w:hAnsi="Times New Roman" w:cs="Times New Roman"/>
          <w:color w:val="000000"/>
          <w:sz w:val="28"/>
          <w:szCs w:val="28"/>
          <w:lang w:eastAsia="ru-RU"/>
        </w:rPr>
      </w:pPr>
      <w:ins w:id="44" w:author="Unknown">
        <w:r w:rsidRPr="00211F32">
          <w:rPr>
            <w:rFonts w:ascii="Times New Roman" w:eastAsia="Times New Roman" w:hAnsi="Times New Roman" w:cs="Times New Roman"/>
            <w:color w:val="000000"/>
            <w:sz w:val="28"/>
            <w:szCs w:val="28"/>
            <w:lang w:eastAsia="ru-RU"/>
          </w:rPr>
          <w:t>Доступный размер</w:t>
        </w:r>
      </w:ins>
    </w:p>
    <w:p w:rsidR="00211F32" w:rsidRPr="00211F32" w:rsidRDefault="00211F32" w:rsidP="00211F32">
      <w:pPr>
        <w:shd w:val="clear" w:color="auto" w:fill="FFFFFF"/>
        <w:spacing w:after="240" w:line="240" w:lineRule="auto"/>
        <w:rPr>
          <w:ins w:id="45" w:author="Unknown"/>
          <w:rFonts w:ascii="Times New Roman" w:eastAsia="Times New Roman" w:hAnsi="Times New Roman" w:cs="Times New Roman"/>
          <w:color w:val="000000"/>
          <w:sz w:val="28"/>
          <w:szCs w:val="28"/>
          <w:lang w:eastAsia="ru-RU"/>
        </w:rPr>
      </w:pPr>
      <w:ins w:id="46" w:author="Unknown">
        <w:r w:rsidRPr="00211F32">
          <w:rPr>
            <w:rFonts w:ascii="Times New Roman" w:eastAsia="Times New Roman" w:hAnsi="Times New Roman" w:cs="Times New Roman"/>
            <w:color w:val="000000"/>
            <w:sz w:val="28"/>
            <w:szCs w:val="28"/>
            <w:lang w:eastAsia="ru-RU"/>
          </w:rPr>
          <w:t>В отличии от печенек (HTTP cookie), веб-хранилище предоставляет намного больший размер — 4Кб против ~5Мб.</w:t>
        </w:r>
      </w:ins>
    </w:p>
    <w:p w:rsidR="00211F32" w:rsidRPr="00211F32" w:rsidRDefault="00211F32" w:rsidP="00211F32">
      <w:pPr>
        <w:shd w:val="clear" w:color="auto" w:fill="FFFFFF"/>
        <w:spacing w:after="240" w:line="240" w:lineRule="auto"/>
        <w:rPr>
          <w:ins w:id="47" w:author="Unknown"/>
          <w:rFonts w:ascii="Times New Roman" w:eastAsia="Times New Roman" w:hAnsi="Times New Roman" w:cs="Times New Roman"/>
          <w:color w:val="000000"/>
          <w:sz w:val="28"/>
          <w:szCs w:val="28"/>
          <w:lang w:eastAsia="ru-RU"/>
        </w:rPr>
      </w:pPr>
      <w:ins w:id="48" w:author="Unknown">
        <w:r w:rsidRPr="00211F32">
          <w:rPr>
            <w:rFonts w:ascii="Times New Roman" w:eastAsia="Times New Roman" w:hAnsi="Times New Roman" w:cs="Times New Roman"/>
            <w:color w:val="000000"/>
            <w:sz w:val="28"/>
            <w:szCs w:val="28"/>
            <w:lang w:eastAsia="ru-RU"/>
          </w:rPr>
          <w:t>Проведя небольшой тест на реальных устройствах, получаем следующие данные:</w:t>
        </w:r>
      </w:ins>
    </w:p>
    <w:p w:rsidR="00211F32" w:rsidRPr="00211F32" w:rsidRDefault="00211F32" w:rsidP="00211F32">
      <w:pPr>
        <w:numPr>
          <w:ilvl w:val="0"/>
          <w:numId w:val="2"/>
        </w:numPr>
        <w:shd w:val="clear" w:color="auto" w:fill="FFFFFF"/>
        <w:spacing w:before="100" w:beforeAutospacing="1" w:after="100" w:afterAutospacing="1" w:line="240" w:lineRule="auto"/>
        <w:rPr>
          <w:ins w:id="49" w:author="Unknown"/>
          <w:rFonts w:ascii="Times New Roman" w:eastAsia="Times New Roman" w:hAnsi="Times New Roman" w:cs="Times New Roman"/>
          <w:color w:val="000000"/>
          <w:sz w:val="28"/>
          <w:szCs w:val="28"/>
          <w:lang w:eastAsia="ru-RU"/>
        </w:rPr>
      </w:pPr>
      <w:ins w:id="50" w:author="Unknown">
        <w:r w:rsidRPr="00211F32">
          <w:rPr>
            <w:rFonts w:ascii="Times New Roman" w:eastAsia="Times New Roman" w:hAnsi="Times New Roman" w:cs="Times New Roman"/>
            <w:color w:val="000000"/>
            <w:sz w:val="28"/>
            <w:szCs w:val="28"/>
            <w:lang w:eastAsia="ru-RU"/>
          </w:rPr>
          <w:t>Chrome 38, FireFox 33 и Opera 25 — размер хранилища </w:t>
        </w:r>
        <w:r w:rsidRPr="00211F32">
          <w:rPr>
            <w:rFonts w:ascii="Times New Roman" w:eastAsia="Times New Roman" w:hAnsi="Times New Roman" w:cs="Times New Roman"/>
            <w:b/>
            <w:bCs/>
            <w:color w:val="000000"/>
            <w:sz w:val="28"/>
            <w:szCs w:val="28"/>
            <w:lang w:eastAsia="ru-RU"/>
          </w:rPr>
          <w:t>5000 Кб</w:t>
        </w:r>
        <w:r w:rsidRPr="00211F32">
          <w:rPr>
            <w:rFonts w:ascii="Times New Roman" w:eastAsia="Times New Roman" w:hAnsi="Times New Roman" w:cs="Times New Roman"/>
            <w:color w:val="000000"/>
            <w:sz w:val="28"/>
            <w:szCs w:val="28"/>
            <w:lang w:eastAsia="ru-RU"/>
          </w:rPr>
          <w:t>.</w:t>
        </w:r>
      </w:ins>
    </w:p>
    <w:p w:rsidR="00211F32" w:rsidRPr="00211F32" w:rsidRDefault="00211F32" w:rsidP="00211F32">
      <w:pPr>
        <w:numPr>
          <w:ilvl w:val="0"/>
          <w:numId w:val="2"/>
        </w:numPr>
        <w:shd w:val="clear" w:color="auto" w:fill="FFFFFF"/>
        <w:spacing w:before="100" w:beforeAutospacing="1" w:after="100" w:afterAutospacing="1" w:line="240" w:lineRule="auto"/>
        <w:rPr>
          <w:ins w:id="51" w:author="Unknown"/>
          <w:rFonts w:ascii="Times New Roman" w:eastAsia="Times New Roman" w:hAnsi="Times New Roman" w:cs="Times New Roman"/>
          <w:color w:val="000000"/>
          <w:sz w:val="28"/>
          <w:szCs w:val="28"/>
          <w:lang w:eastAsia="ru-RU"/>
        </w:rPr>
      </w:pPr>
      <w:ins w:id="52" w:author="Unknown">
        <w:r w:rsidRPr="00211F32">
          <w:rPr>
            <w:rFonts w:ascii="Times New Roman" w:eastAsia="Times New Roman" w:hAnsi="Times New Roman" w:cs="Times New Roman"/>
            <w:color w:val="000000"/>
            <w:sz w:val="28"/>
            <w:szCs w:val="28"/>
            <w:lang w:eastAsia="ru-RU"/>
          </w:rPr>
          <w:t>IE8-11 — размер хранилища </w:t>
        </w:r>
        <w:r w:rsidRPr="00211F32">
          <w:rPr>
            <w:rFonts w:ascii="Times New Roman" w:eastAsia="Times New Roman" w:hAnsi="Times New Roman" w:cs="Times New Roman"/>
            <w:b/>
            <w:bCs/>
            <w:color w:val="000000"/>
            <w:sz w:val="28"/>
            <w:szCs w:val="28"/>
            <w:lang w:eastAsia="ru-RU"/>
          </w:rPr>
          <w:t>4750 Кб</w:t>
        </w:r>
        <w:r w:rsidRPr="00211F32">
          <w:rPr>
            <w:rFonts w:ascii="Times New Roman" w:eastAsia="Times New Roman" w:hAnsi="Times New Roman" w:cs="Times New Roman"/>
            <w:color w:val="000000"/>
            <w:sz w:val="28"/>
            <w:szCs w:val="28"/>
            <w:lang w:eastAsia="ru-RU"/>
          </w:rPr>
          <w:t>.</w:t>
        </w:r>
      </w:ins>
    </w:p>
    <w:p w:rsidR="00211F32" w:rsidRPr="00211F32" w:rsidRDefault="00211F32" w:rsidP="00211F32">
      <w:pPr>
        <w:numPr>
          <w:ilvl w:val="0"/>
          <w:numId w:val="2"/>
        </w:numPr>
        <w:shd w:val="clear" w:color="auto" w:fill="FFFFFF"/>
        <w:spacing w:before="100" w:beforeAutospacing="1" w:after="100" w:afterAutospacing="1" w:line="240" w:lineRule="auto"/>
        <w:rPr>
          <w:ins w:id="53" w:author="Unknown"/>
          <w:rFonts w:ascii="Times New Roman" w:eastAsia="Times New Roman" w:hAnsi="Times New Roman" w:cs="Times New Roman"/>
          <w:color w:val="000000"/>
          <w:sz w:val="28"/>
          <w:szCs w:val="28"/>
          <w:lang w:eastAsia="ru-RU"/>
        </w:rPr>
      </w:pPr>
      <w:ins w:id="54" w:author="Unknown">
        <w:r w:rsidRPr="00211F32">
          <w:rPr>
            <w:rFonts w:ascii="Times New Roman" w:eastAsia="Times New Roman" w:hAnsi="Times New Roman" w:cs="Times New Roman"/>
            <w:color w:val="000000"/>
            <w:sz w:val="28"/>
            <w:szCs w:val="28"/>
            <w:lang w:eastAsia="ru-RU"/>
          </w:rPr>
          <w:t>iOS 5-8.1 Safari, OS X Safari — размер хранилища </w:t>
        </w:r>
        <w:r w:rsidRPr="00211F32">
          <w:rPr>
            <w:rFonts w:ascii="Times New Roman" w:eastAsia="Times New Roman" w:hAnsi="Times New Roman" w:cs="Times New Roman"/>
            <w:b/>
            <w:bCs/>
            <w:color w:val="000000"/>
            <w:sz w:val="28"/>
            <w:szCs w:val="28"/>
            <w:lang w:eastAsia="ru-RU"/>
          </w:rPr>
          <w:t>2500 Кб</w:t>
        </w:r>
        <w:r w:rsidRPr="00211F32">
          <w:rPr>
            <w:rFonts w:ascii="Times New Roman" w:eastAsia="Times New Roman" w:hAnsi="Times New Roman" w:cs="Times New Roman"/>
            <w:color w:val="000000"/>
            <w:sz w:val="28"/>
            <w:szCs w:val="28"/>
            <w:lang w:eastAsia="ru-RU"/>
          </w:rPr>
          <w:t>.</w:t>
        </w:r>
      </w:ins>
    </w:p>
    <w:p w:rsidR="00211F32" w:rsidRPr="00211F32" w:rsidRDefault="00211F32" w:rsidP="00211F32">
      <w:pPr>
        <w:numPr>
          <w:ilvl w:val="0"/>
          <w:numId w:val="2"/>
        </w:numPr>
        <w:shd w:val="clear" w:color="auto" w:fill="FFFFFF"/>
        <w:spacing w:before="100" w:beforeAutospacing="1" w:after="100" w:afterAutospacing="1" w:line="240" w:lineRule="auto"/>
        <w:rPr>
          <w:ins w:id="55" w:author="Unknown"/>
          <w:rFonts w:ascii="Times New Roman" w:eastAsia="Times New Roman" w:hAnsi="Times New Roman" w:cs="Times New Roman"/>
          <w:color w:val="000000"/>
          <w:sz w:val="28"/>
          <w:szCs w:val="28"/>
          <w:lang w:eastAsia="ru-RU"/>
        </w:rPr>
      </w:pPr>
      <w:ins w:id="56" w:author="Unknown">
        <w:r w:rsidRPr="00211F32">
          <w:rPr>
            <w:rFonts w:ascii="Times New Roman" w:eastAsia="Times New Roman" w:hAnsi="Times New Roman" w:cs="Times New Roman"/>
            <w:color w:val="000000"/>
            <w:sz w:val="28"/>
            <w:szCs w:val="28"/>
            <w:lang w:eastAsia="ru-RU"/>
          </w:rPr>
          <w:t>Android 4.x-5 — размер хранилища </w:t>
        </w:r>
        <w:r w:rsidRPr="00211F32">
          <w:rPr>
            <w:rFonts w:ascii="Times New Roman" w:eastAsia="Times New Roman" w:hAnsi="Times New Roman" w:cs="Times New Roman"/>
            <w:b/>
            <w:bCs/>
            <w:color w:val="000000"/>
            <w:sz w:val="28"/>
            <w:szCs w:val="28"/>
            <w:lang w:eastAsia="ru-RU"/>
          </w:rPr>
          <w:t>5000 Кб</w:t>
        </w:r>
        <w:r w:rsidRPr="00211F32">
          <w:rPr>
            <w:rFonts w:ascii="Times New Roman" w:eastAsia="Times New Roman" w:hAnsi="Times New Roman" w:cs="Times New Roman"/>
            <w:color w:val="000000"/>
            <w:sz w:val="28"/>
            <w:szCs w:val="28"/>
            <w:lang w:eastAsia="ru-RU"/>
          </w:rPr>
          <w:t>.</w:t>
        </w:r>
      </w:ins>
    </w:p>
    <w:p w:rsidR="00211F32" w:rsidRPr="00211F32" w:rsidRDefault="00211F32" w:rsidP="00211F32">
      <w:pPr>
        <w:numPr>
          <w:ilvl w:val="0"/>
          <w:numId w:val="2"/>
        </w:numPr>
        <w:shd w:val="clear" w:color="auto" w:fill="FFFFFF"/>
        <w:spacing w:before="100" w:beforeAutospacing="1" w:after="100" w:afterAutospacing="1" w:line="240" w:lineRule="auto"/>
        <w:rPr>
          <w:ins w:id="57" w:author="Unknown"/>
          <w:rFonts w:ascii="Times New Roman" w:eastAsia="Times New Roman" w:hAnsi="Times New Roman" w:cs="Times New Roman"/>
          <w:color w:val="000000"/>
          <w:sz w:val="28"/>
          <w:szCs w:val="28"/>
          <w:lang w:eastAsia="ru-RU"/>
        </w:rPr>
      </w:pPr>
      <w:ins w:id="58" w:author="Unknown">
        <w:r w:rsidRPr="00211F32">
          <w:rPr>
            <w:rFonts w:ascii="Times New Roman" w:eastAsia="Times New Roman" w:hAnsi="Times New Roman" w:cs="Times New Roman"/>
            <w:color w:val="000000"/>
            <w:sz w:val="28"/>
            <w:szCs w:val="28"/>
            <w:lang w:eastAsia="ru-RU"/>
          </w:rPr>
          <w:t>Windows Phone 7.8 — размер хранилища </w:t>
        </w:r>
        <w:r w:rsidRPr="00211F32">
          <w:rPr>
            <w:rFonts w:ascii="Times New Roman" w:eastAsia="Times New Roman" w:hAnsi="Times New Roman" w:cs="Times New Roman"/>
            <w:b/>
            <w:bCs/>
            <w:color w:val="000000"/>
            <w:sz w:val="28"/>
            <w:szCs w:val="28"/>
            <w:lang w:eastAsia="ru-RU"/>
          </w:rPr>
          <w:t>4750 Кб</w:t>
        </w:r>
        <w:r w:rsidRPr="00211F32">
          <w:rPr>
            <w:rFonts w:ascii="Times New Roman" w:eastAsia="Times New Roman" w:hAnsi="Times New Roman" w:cs="Times New Roman"/>
            <w:color w:val="000000"/>
            <w:sz w:val="28"/>
            <w:szCs w:val="28"/>
            <w:lang w:eastAsia="ru-RU"/>
          </w:rPr>
          <w:t>.</w:t>
        </w:r>
      </w:ins>
    </w:p>
    <w:p w:rsidR="00211F32" w:rsidRPr="00211F32" w:rsidRDefault="00211F32" w:rsidP="00211F32">
      <w:pPr>
        <w:shd w:val="clear" w:color="auto" w:fill="FFFFFF"/>
        <w:spacing w:after="240" w:line="240" w:lineRule="auto"/>
        <w:rPr>
          <w:ins w:id="59" w:author="Unknown"/>
          <w:rFonts w:ascii="Times New Roman" w:eastAsia="Times New Roman" w:hAnsi="Times New Roman" w:cs="Times New Roman"/>
          <w:color w:val="000000"/>
          <w:sz w:val="28"/>
          <w:szCs w:val="28"/>
          <w:lang w:eastAsia="ru-RU"/>
        </w:rPr>
      </w:pPr>
      <w:ins w:id="60" w:author="Unknown">
        <w:r w:rsidRPr="00211F32">
          <w:rPr>
            <w:rFonts w:ascii="Times New Roman" w:eastAsia="Times New Roman" w:hAnsi="Times New Roman" w:cs="Times New Roman"/>
            <w:color w:val="000000"/>
            <w:sz w:val="28"/>
            <w:szCs w:val="28"/>
            <w:lang w:eastAsia="ru-RU"/>
          </w:rPr>
          <w:t>Устройства проверялись с «заводскими» настройками браузера, то есть никаких настроек до тестирования не проводилось. Протестировать ваше устройство можно используя вот «</w:t>
        </w:r>
        <w:r w:rsidRPr="00211F32">
          <w:rPr>
            <w:rFonts w:ascii="Times New Roman" w:eastAsia="Times New Roman" w:hAnsi="Times New Roman" w:cs="Times New Roman"/>
            <w:color w:val="000000"/>
            <w:sz w:val="28"/>
            <w:szCs w:val="28"/>
            <w:lang w:eastAsia="ru-RU"/>
          </w:rPr>
          <w:fldChar w:fldCharType="begin"/>
        </w:r>
        <w:r w:rsidRPr="00211F32">
          <w:rPr>
            <w:rFonts w:ascii="Times New Roman" w:eastAsia="Times New Roman" w:hAnsi="Times New Roman" w:cs="Times New Roman"/>
            <w:color w:val="000000"/>
            <w:sz w:val="28"/>
            <w:szCs w:val="28"/>
            <w:lang w:eastAsia="ru-RU"/>
          </w:rPr>
          <w:instrText xml:space="preserve"> HYPERLINK "http://jsfiddle.net/53xcc4LL/" </w:instrText>
        </w:r>
        <w:r w:rsidRPr="00211F32">
          <w:rPr>
            <w:rFonts w:ascii="Times New Roman" w:eastAsia="Times New Roman" w:hAnsi="Times New Roman" w:cs="Times New Roman"/>
            <w:color w:val="000000"/>
            <w:sz w:val="28"/>
            <w:szCs w:val="28"/>
            <w:lang w:eastAsia="ru-RU"/>
          </w:rPr>
          <w:fldChar w:fldCharType="separate"/>
        </w:r>
        <w:r w:rsidRPr="00211F32">
          <w:rPr>
            <w:rFonts w:ascii="Times New Roman" w:eastAsia="Times New Roman" w:hAnsi="Times New Roman" w:cs="Times New Roman"/>
            <w:color w:val="557AAA"/>
            <w:sz w:val="28"/>
            <w:szCs w:val="28"/>
            <w:u w:val="single"/>
            <w:lang w:eastAsia="ru-RU"/>
          </w:rPr>
          <w:t>этот</w:t>
        </w:r>
        <w:r w:rsidRPr="00211F32">
          <w:rPr>
            <w:rFonts w:ascii="Times New Roman" w:eastAsia="Times New Roman" w:hAnsi="Times New Roman" w:cs="Times New Roman"/>
            <w:color w:val="000000"/>
            <w:sz w:val="28"/>
            <w:szCs w:val="28"/>
            <w:lang w:eastAsia="ru-RU"/>
          </w:rPr>
          <w:fldChar w:fldCharType="end"/>
        </w:r>
        <w:r w:rsidRPr="00211F32">
          <w:rPr>
            <w:rFonts w:ascii="Times New Roman" w:eastAsia="Times New Roman" w:hAnsi="Times New Roman" w:cs="Times New Roman"/>
            <w:color w:val="000000"/>
            <w:sz w:val="28"/>
            <w:szCs w:val="28"/>
            <w:lang w:eastAsia="ru-RU"/>
          </w:rPr>
          <w:t>» скрипт.</w:t>
        </w:r>
      </w:ins>
    </w:p>
    <w:p w:rsidR="00211F32" w:rsidRPr="00211F32" w:rsidRDefault="00211F32" w:rsidP="00211F32">
      <w:pPr>
        <w:shd w:val="clear" w:color="auto" w:fill="FFFFFF"/>
        <w:spacing w:before="360" w:after="120" w:line="240" w:lineRule="auto"/>
        <w:outlineLvl w:val="1"/>
        <w:rPr>
          <w:ins w:id="61" w:author="Unknown"/>
          <w:rFonts w:ascii="Times New Roman" w:eastAsia="Times New Roman" w:hAnsi="Times New Roman" w:cs="Times New Roman"/>
          <w:color w:val="000000"/>
          <w:sz w:val="28"/>
          <w:szCs w:val="28"/>
          <w:lang w:eastAsia="ru-RU"/>
        </w:rPr>
      </w:pPr>
      <w:ins w:id="62" w:author="Unknown">
        <w:r w:rsidRPr="00211F32">
          <w:rPr>
            <w:rFonts w:ascii="Times New Roman" w:eastAsia="Times New Roman" w:hAnsi="Times New Roman" w:cs="Times New Roman"/>
            <w:color w:val="000000"/>
            <w:sz w:val="28"/>
            <w:szCs w:val="28"/>
            <w:lang w:eastAsia="ru-RU"/>
          </w:rPr>
          <w:t>Работаем с данными</w:t>
        </w:r>
      </w:ins>
    </w:p>
    <w:p w:rsidR="00211F32" w:rsidRPr="00211F32" w:rsidRDefault="00211F32" w:rsidP="00211F32">
      <w:pPr>
        <w:shd w:val="clear" w:color="auto" w:fill="FFFFFF"/>
        <w:spacing w:after="240" w:line="240" w:lineRule="auto"/>
        <w:rPr>
          <w:ins w:id="63" w:author="Unknown"/>
          <w:rFonts w:ascii="Times New Roman" w:eastAsia="Times New Roman" w:hAnsi="Times New Roman" w:cs="Times New Roman"/>
          <w:color w:val="000000"/>
          <w:sz w:val="28"/>
          <w:szCs w:val="28"/>
          <w:lang w:eastAsia="ru-RU"/>
        </w:rPr>
      </w:pPr>
      <w:ins w:id="64" w:author="Unknown">
        <w:r w:rsidRPr="00211F32">
          <w:rPr>
            <w:rFonts w:ascii="Times New Roman" w:eastAsia="Times New Roman" w:hAnsi="Times New Roman" w:cs="Times New Roman"/>
            <w:color w:val="000000"/>
            <w:sz w:val="28"/>
            <w:szCs w:val="28"/>
            <w:lang w:eastAsia="ru-RU"/>
          </w:rPr>
          <w:t>Рассмотрим традиционное использование объекта </w:t>
        </w:r>
        <w:r w:rsidRPr="00211F32">
          <w:rPr>
            <w:rFonts w:ascii="Times New Roman" w:eastAsia="Times New Roman" w:hAnsi="Times New Roman" w:cs="Times New Roman"/>
            <w:color w:val="BD4147"/>
            <w:sz w:val="28"/>
            <w:szCs w:val="28"/>
            <w:lang w:eastAsia="ru-RU"/>
          </w:rPr>
          <w:t>localStorage</w:t>
        </w:r>
        <w:r w:rsidRPr="00211F32">
          <w:rPr>
            <w:rFonts w:ascii="Times New Roman" w:eastAsia="Times New Roman" w:hAnsi="Times New Roman" w:cs="Times New Roman"/>
            <w:color w:val="000000"/>
            <w:sz w:val="28"/>
            <w:szCs w:val="28"/>
            <w:lang w:eastAsia="ru-RU"/>
          </w:rPr>
          <w:t> и не совсем традиционное.</w:t>
        </w:r>
      </w:ins>
    </w:p>
    <w:p w:rsidR="00211F32" w:rsidRPr="00211F32" w:rsidRDefault="00211F32" w:rsidP="00211F32">
      <w:pPr>
        <w:shd w:val="clear" w:color="auto" w:fill="FAFAFA"/>
        <w:spacing w:line="240" w:lineRule="auto"/>
        <w:rPr>
          <w:ins w:id="65" w:author="Unknown"/>
          <w:rFonts w:ascii="Times New Roman" w:eastAsia="Times New Roman" w:hAnsi="Times New Roman" w:cs="Times New Roman"/>
          <w:color w:val="000000"/>
          <w:sz w:val="28"/>
          <w:szCs w:val="28"/>
          <w:lang w:eastAsia="ru-RU"/>
        </w:rPr>
      </w:pPr>
      <w:ins w:id="66" w:author="Unknown">
        <w:r w:rsidRPr="00211F32">
          <w:rPr>
            <w:rFonts w:ascii="Times New Roman" w:eastAsia="Times New Roman" w:hAnsi="Times New Roman" w:cs="Times New Roman"/>
            <w:color w:val="000000"/>
            <w:sz w:val="28"/>
            <w:szCs w:val="28"/>
            <w:lang w:eastAsia="ru-RU"/>
          </w:rPr>
          <w:t>Объектом </w:t>
        </w:r>
        <w:r w:rsidRPr="00211F32">
          <w:rPr>
            <w:rFonts w:ascii="Times New Roman" w:eastAsia="Times New Roman" w:hAnsi="Times New Roman" w:cs="Times New Roman"/>
            <w:color w:val="BD4147"/>
            <w:sz w:val="28"/>
            <w:szCs w:val="28"/>
            <w:lang w:eastAsia="ru-RU"/>
          </w:rPr>
          <w:t>sessionStorage</w:t>
        </w:r>
        <w:r w:rsidRPr="00211F32">
          <w:rPr>
            <w:rFonts w:ascii="Times New Roman" w:eastAsia="Times New Roman" w:hAnsi="Times New Roman" w:cs="Times New Roman"/>
            <w:color w:val="000000"/>
            <w:sz w:val="28"/>
            <w:szCs w:val="28"/>
            <w:lang w:eastAsia="ru-RU"/>
          </w:rPr>
          <w:t> мы заниматься не будем, так как единственное различие с </w:t>
        </w:r>
        <w:r w:rsidRPr="00211F32">
          <w:rPr>
            <w:rFonts w:ascii="Times New Roman" w:eastAsia="Times New Roman" w:hAnsi="Times New Roman" w:cs="Times New Roman"/>
            <w:color w:val="BD4147"/>
            <w:sz w:val="28"/>
            <w:szCs w:val="28"/>
            <w:lang w:eastAsia="ru-RU"/>
          </w:rPr>
          <w:t>localStorage</w:t>
        </w:r>
        <w:r w:rsidRPr="00211F32">
          <w:rPr>
            <w:rFonts w:ascii="Times New Roman" w:eastAsia="Times New Roman" w:hAnsi="Times New Roman" w:cs="Times New Roman"/>
            <w:color w:val="000000"/>
            <w:sz w:val="28"/>
            <w:szCs w:val="28"/>
            <w:lang w:eastAsia="ru-RU"/>
          </w:rPr>
          <w:t> — это срок хранения данных. Все методы и свойства объекта одинаковые, и для работы с хранилищем данных сеансов необходимо лишь заменить объект в коде.</w:t>
        </w:r>
      </w:ins>
    </w:p>
    <w:p w:rsidR="00211F32" w:rsidRPr="00211F32" w:rsidRDefault="00211F32" w:rsidP="00211F32">
      <w:pPr>
        <w:shd w:val="clear" w:color="auto" w:fill="FFFFFF"/>
        <w:spacing w:after="240" w:line="240" w:lineRule="auto"/>
        <w:rPr>
          <w:ins w:id="67" w:author="Unknown"/>
          <w:rFonts w:ascii="Times New Roman" w:eastAsia="Times New Roman" w:hAnsi="Times New Roman" w:cs="Times New Roman"/>
          <w:color w:val="000000"/>
          <w:sz w:val="28"/>
          <w:szCs w:val="28"/>
          <w:lang w:eastAsia="ru-RU"/>
        </w:rPr>
      </w:pPr>
      <w:ins w:id="68" w:author="Unknown">
        <w:r w:rsidRPr="00211F32">
          <w:rPr>
            <w:rFonts w:ascii="Times New Roman" w:eastAsia="Times New Roman" w:hAnsi="Times New Roman" w:cs="Times New Roman"/>
            <w:b/>
            <w:bCs/>
            <w:color w:val="000000"/>
            <w:sz w:val="28"/>
            <w:szCs w:val="28"/>
            <w:lang w:eastAsia="ru-RU"/>
          </w:rPr>
          <w:t>Пример — Запись данных в хранилище</w:t>
        </w:r>
      </w:ins>
    </w:p>
    <w:p w:rsidR="00211F32" w:rsidRPr="00211F32" w:rsidRDefault="00211F32" w:rsidP="00211F32">
      <w:pPr>
        <w:shd w:val="clear" w:color="auto" w:fill="FFFFFF"/>
        <w:spacing w:after="240" w:line="240" w:lineRule="auto"/>
        <w:rPr>
          <w:ins w:id="69" w:author="Unknown"/>
          <w:rFonts w:ascii="Times New Roman" w:eastAsia="Times New Roman" w:hAnsi="Times New Roman" w:cs="Times New Roman"/>
          <w:color w:val="000000"/>
          <w:sz w:val="28"/>
          <w:szCs w:val="28"/>
          <w:lang w:eastAsia="ru-RU"/>
        </w:rPr>
      </w:pPr>
      <w:ins w:id="70" w:author="Unknown">
        <w:r w:rsidRPr="00211F32">
          <w:rPr>
            <w:rFonts w:ascii="Times New Roman" w:eastAsia="Times New Roman" w:hAnsi="Times New Roman" w:cs="Times New Roman"/>
            <w:color w:val="000000"/>
            <w:sz w:val="28"/>
            <w:szCs w:val="28"/>
            <w:lang w:eastAsia="ru-RU"/>
          </w:rPr>
          <w:t>Записать данные в хранилище можно тремя способами:</w:t>
        </w:r>
      </w:ins>
    </w:p>
    <w:p w:rsidR="00211F32" w:rsidRPr="00211F32" w:rsidRDefault="00211F32" w:rsidP="00211F32">
      <w:pPr>
        <w:pBdr>
          <w:left w:val="single" w:sz="24" w:space="18" w:color="557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ins w:id="71" w:author="Unknown"/>
          <w:rFonts w:ascii="Times New Roman" w:eastAsia="Times New Roman" w:hAnsi="Times New Roman" w:cs="Times New Roman"/>
          <w:color w:val="000000"/>
          <w:sz w:val="28"/>
          <w:szCs w:val="28"/>
          <w:lang w:val="en-US" w:eastAsia="ru-RU"/>
        </w:rPr>
      </w:pPr>
      <w:ins w:id="72" w:author="Unknown">
        <w:r w:rsidRPr="00211F32">
          <w:rPr>
            <w:rFonts w:ascii="Times New Roman" w:eastAsia="Times New Roman" w:hAnsi="Times New Roman" w:cs="Times New Roman"/>
            <w:color w:val="000000"/>
            <w:sz w:val="28"/>
            <w:szCs w:val="28"/>
            <w:lang w:val="en-US" w:eastAsia="ru-RU"/>
          </w:rPr>
          <w:t>localStorage</w:t>
        </w:r>
        <w:r w:rsidRPr="00211F32">
          <w:rPr>
            <w:rFonts w:ascii="Times New Roman" w:eastAsia="Times New Roman" w:hAnsi="Times New Roman" w:cs="Times New Roman"/>
            <w:color w:val="999999"/>
            <w:sz w:val="28"/>
            <w:szCs w:val="28"/>
            <w:lang w:val="en-US" w:eastAsia="ru-RU"/>
          </w:rPr>
          <w:t>.</w:t>
        </w:r>
        <w:r w:rsidRPr="00211F32">
          <w:rPr>
            <w:rFonts w:ascii="Times New Roman" w:eastAsia="Times New Roman" w:hAnsi="Times New Roman" w:cs="Times New Roman"/>
            <w:color w:val="DD1144"/>
            <w:sz w:val="28"/>
            <w:szCs w:val="28"/>
            <w:lang w:val="en-US" w:eastAsia="ru-RU"/>
          </w:rPr>
          <w:t>setItem</w:t>
        </w:r>
        <w:r w:rsidRPr="00211F32">
          <w:rPr>
            <w:rFonts w:ascii="Times New Roman" w:eastAsia="Times New Roman" w:hAnsi="Times New Roman" w:cs="Times New Roman"/>
            <w:color w:val="999999"/>
            <w:sz w:val="28"/>
            <w:szCs w:val="28"/>
            <w:lang w:val="en-US" w:eastAsia="ru-RU"/>
          </w:rPr>
          <w:t>(</w:t>
        </w:r>
        <w:r w:rsidRPr="00211F32">
          <w:rPr>
            <w:rFonts w:ascii="Times New Roman" w:eastAsia="Times New Roman" w:hAnsi="Times New Roman" w:cs="Times New Roman"/>
            <w:color w:val="009926"/>
            <w:sz w:val="28"/>
            <w:szCs w:val="28"/>
            <w:lang w:val="en-US" w:eastAsia="ru-RU"/>
          </w:rPr>
          <w:t>"key"</w:t>
        </w:r>
        <w:r w:rsidRPr="00211F32">
          <w:rPr>
            <w:rFonts w:ascii="Times New Roman" w:eastAsia="Times New Roman" w:hAnsi="Times New Roman" w:cs="Times New Roman"/>
            <w:color w:val="999999"/>
            <w:sz w:val="28"/>
            <w:szCs w:val="28"/>
            <w:lang w:val="en-US" w:eastAsia="ru-RU"/>
          </w:rPr>
          <w:t>,</w:t>
        </w:r>
        <w:r w:rsidRPr="00211F32">
          <w:rPr>
            <w:rFonts w:ascii="Times New Roman" w:eastAsia="Times New Roman" w:hAnsi="Times New Roman" w:cs="Times New Roman"/>
            <w:color w:val="000000"/>
            <w:sz w:val="28"/>
            <w:szCs w:val="28"/>
            <w:lang w:val="en-US" w:eastAsia="ru-RU"/>
          </w:rPr>
          <w:t xml:space="preserve"> </w:t>
        </w:r>
        <w:r w:rsidRPr="00211F32">
          <w:rPr>
            <w:rFonts w:ascii="Times New Roman" w:eastAsia="Times New Roman" w:hAnsi="Times New Roman" w:cs="Times New Roman"/>
            <w:color w:val="009926"/>
            <w:sz w:val="28"/>
            <w:szCs w:val="28"/>
            <w:lang w:val="en-US" w:eastAsia="ru-RU"/>
          </w:rPr>
          <w:t>"value"</w:t>
        </w:r>
        <w:r w:rsidRPr="00211F32">
          <w:rPr>
            <w:rFonts w:ascii="Times New Roman" w:eastAsia="Times New Roman" w:hAnsi="Times New Roman" w:cs="Times New Roman"/>
            <w:color w:val="999999"/>
            <w:sz w:val="28"/>
            <w:szCs w:val="28"/>
            <w:lang w:val="en-US" w:eastAsia="ru-RU"/>
          </w:rPr>
          <w:t>);</w:t>
        </w:r>
      </w:ins>
    </w:p>
    <w:p w:rsidR="00211F32" w:rsidRPr="00211F32" w:rsidRDefault="00211F32" w:rsidP="00211F32">
      <w:pPr>
        <w:pBdr>
          <w:left w:val="single" w:sz="24" w:space="18" w:color="557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ins w:id="73" w:author="Unknown"/>
          <w:rFonts w:ascii="Times New Roman" w:eastAsia="Times New Roman" w:hAnsi="Times New Roman" w:cs="Times New Roman"/>
          <w:color w:val="000000"/>
          <w:sz w:val="28"/>
          <w:szCs w:val="28"/>
          <w:lang w:val="en-US" w:eastAsia="ru-RU"/>
        </w:rPr>
      </w:pPr>
      <w:ins w:id="74" w:author="Unknown">
        <w:r w:rsidRPr="00211F32">
          <w:rPr>
            <w:rFonts w:ascii="Times New Roman" w:eastAsia="Times New Roman" w:hAnsi="Times New Roman" w:cs="Times New Roman"/>
            <w:i/>
            <w:iCs/>
            <w:color w:val="999988"/>
            <w:sz w:val="28"/>
            <w:szCs w:val="28"/>
            <w:lang w:val="en-US" w:eastAsia="ru-RU"/>
          </w:rPr>
          <w:t xml:space="preserve">// </w:t>
        </w:r>
        <w:r w:rsidRPr="00211F32">
          <w:rPr>
            <w:rFonts w:ascii="Times New Roman" w:eastAsia="Times New Roman" w:hAnsi="Times New Roman" w:cs="Times New Roman"/>
            <w:i/>
            <w:iCs/>
            <w:color w:val="999988"/>
            <w:sz w:val="28"/>
            <w:szCs w:val="28"/>
            <w:lang w:eastAsia="ru-RU"/>
          </w:rPr>
          <w:t>Или</w:t>
        </w:r>
      </w:ins>
    </w:p>
    <w:p w:rsidR="00211F32" w:rsidRPr="00211F32" w:rsidRDefault="00211F32" w:rsidP="00211F32">
      <w:pPr>
        <w:pBdr>
          <w:left w:val="single" w:sz="24" w:space="18" w:color="557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ins w:id="75" w:author="Unknown"/>
          <w:rFonts w:ascii="Times New Roman" w:eastAsia="Times New Roman" w:hAnsi="Times New Roman" w:cs="Times New Roman"/>
          <w:color w:val="000000"/>
          <w:sz w:val="28"/>
          <w:szCs w:val="28"/>
          <w:lang w:val="en-US" w:eastAsia="ru-RU"/>
        </w:rPr>
      </w:pPr>
      <w:ins w:id="76" w:author="Unknown">
        <w:r w:rsidRPr="00211F32">
          <w:rPr>
            <w:rFonts w:ascii="Times New Roman" w:eastAsia="Times New Roman" w:hAnsi="Times New Roman" w:cs="Times New Roman"/>
            <w:color w:val="000000"/>
            <w:sz w:val="28"/>
            <w:szCs w:val="28"/>
            <w:lang w:val="en-US" w:eastAsia="ru-RU"/>
          </w:rPr>
          <w:t>localStorage</w:t>
        </w:r>
        <w:r w:rsidRPr="00211F32">
          <w:rPr>
            <w:rFonts w:ascii="Times New Roman" w:eastAsia="Times New Roman" w:hAnsi="Times New Roman" w:cs="Times New Roman"/>
            <w:color w:val="999999"/>
            <w:sz w:val="28"/>
            <w:szCs w:val="28"/>
            <w:lang w:val="en-US" w:eastAsia="ru-RU"/>
          </w:rPr>
          <w:t>.</w:t>
        </w:r>
        <w:r w:rsidRPr="00211F32">
          <w:rPr>
            <w:rFonts w:ascii="Times New Roman" w:eastAsia="Times New Roman" w:hAnsi="Times New Roman" w:cs="Times New Roman"/>
            <w:color w:val="000000"/>
            <w:sz w:val="28"/>
            <w:szCs w:val="28"/>
            <w:lang w:val="en-US" w:eastAsia="ru-RU"/>
          </w:rPr>
          <w:t xml:space="preserve">key </w:t>
        </w:r>
        <w:r w:rsidRPr="00211F32">
          <w:rPr>
            <w:rFonts w:ascii="Times New Roman" w:eastAsia="Times New Roman" w:hAnsi="Times New Roman" w:cs="Times New Roman"/>
            <w:color w:val="A67F59"/>
            <w:sz w:val="28"/>
            <w:szCs w:val="28"/>
            <w:lang w:val="en-US" w:eastAsia="ru-RU"/>
          </w:rPr>
          <w:t>=</w:t>
        </w:r>
        <w:r w:rsidRPr="00211F32">
          <w:rPr>
            <w:rFonts w:ascii="Times New Roman" w:eastAsia="Times New Roman" w:hAnsi="Times New Roman" w:cs="Times New Roman"/>
            <w:color w:val="000000"/>
            <w:sz w:val="28"/>
            <w:szCs w:val="28"/>
            <w:lang w:val="en-US" w:eastAsia="ru-RU"/>
          </w:rPr>
          <w:t xml:space="preserve"> </w:t>
        </w:r>
        <w:r w:rsidRPr="00211F32">
          <w:rPr>
            <w:rFonts w:ascii="Times New Roman" w:eastAsia="Times New Roman" w:hAnsi="Times New Roman" w:cs="Times New Roman"/>
            <w:color w:val="009926"/>
            <w:sz w:val="28"/>
            <w:szCs w:val="28"/>
            <w:lang w:val="en-US" w:eastAsia="ru-RU"/>
          </w:rPr>
          <w:t>"value"</w:t>
        </w:r>
        <w:r w:rsidRPr="00211F32">
          <w:rPr>
            <w:rFonts w:ascii="Times New Roman" w:eastAsia="Times New Roman" w:hAnsi="Times New Roman" w:cs="Times New Roman"/>
            <w:color w:val="999999"/>
            <w:sz w:val="28"/>
            <w:szCs w:val="28"/>
            <w:lang w:val="en-US" w:eastAsia="ru-RU"/>
          </w:rPr>
          <w:t>;</w:t>
        </w:r>
      </w:ins>
    </w:p>
    <w:p w:rsidR="00211F32" w:rsidRPr="00211F32" w:rsidRDefault="00211F32" w:rsidP="00211F32">
      <w:pPr>
        <w:pBdr>
          <w:left w:val="single" w:sz="24" w:space="18" w:color="557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ins w:id="77" w:author="Unknown"/>
          <w:rFonts w:ascii="Times New Roman" w:eastAsia="Times New Roman" w:hAnsi="Times New Roman" w:cs="Times New Roman"/>
          <w:color w:val="000000"/>
          <w:sz w:val="28"/>
          <w:szCs w:val="28"/>
          <w:lang w:eastAsia="ru-RU"/>
        </w:rPr>
      </w:pPr>
      <w:ins w:id="78" w:author="Unknown">
        <w:r w:rsidRPr="00211F32">
          <w:rPr>
            <w:rFonts w:ascii="Times New Roman" w:eastAsia="Times New Roman" w:hAnsi="Times New Roman" w:cs="Times New Roman"/>
            <w:i/>
            <w:iCs/>
            <w:color w:val="999988"/>
            <w:sz w:val="28"/>
            <w:szCs w:val="28"/>
            <w:lang w:eastAsia="ru-RU"/>
          </w:rPr>
          <w:t>// Или</w:t>
        </w:r>
      </w:ins>
    </w:p>
    <w:p w:rsidR="00211F32" w:rsidRPr="00211F32" w:rsidRDefault="00211F32" w:rsidP="00211F32">
      <w:pPr>
        <w:pBdr>
          <w:left w:val="single" w:sz="24" w:space="18" w:color="557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ins w:id="79" w:author="Unknown"/>
          <w:rFonts w:ascii="Times New Roman" w:eastAsia="Times New Roman" w:hAnsi="Times New Roman" w:cs="Times New Roman"/>
          <w:color w:val="000000"/>
          <w:sz w:val="28"/>
          <w:szCs w:val="28"/>
          <w:lang w:eastAsia="ru-RU"/>
        </w:rPr>
      </w:pPr>
      <w:ins w:id="80" w:author="Unknown">
        <w:r w:rsidRPr="00211F32">
          <w:rPr>
            <w:rFonts w:ascii="Times New Roman" w:eastAsia="Times New Roman" w:hAnsi="Times New Roman" w:cs="Times New Roman"/>
            <w:color w:val="000000"/>
            <w:sz w:val="28"/>
            <w:szCs w:val="28"/>
            <w:lang w:eastAsia="ru-RU"/>
          </w:rPr>
          <w:t>localStorage</w:t>
        </w:r>
        <w:r w:rsidRPr="00211F32">
          <w:rPr>
            <w:rFonts w:ascii="Times New Roman" w:eastAsia="Times New Roman" w:hAnsi="Times New Roman" w:cs="Times New Roman"/>
            <w:color w:val="999999"/>
            <w:sz w:val="28"/>
            <w:szCs w:val="28"/>
            <w:lang w:eastAsia="ru-RU"/>
          </w:rPr>
          <w:t>[</w:t>
        </w:r>
        <w:r w:rsidRPr="00211F32">
          <w:rPr>
            <w:rFonts w:ascii="Times New Roman" w:eastAsia="Times New Roman" w:hAnsi="Times New Roman" w:cs="Times New Roman"/>
            <w:color w:val="009926"/>
            <w:sz w:val="28"/>
            <w:szCs w:val="28"/>
            <w:lang w:eastAsia="ru-RU"/>
          </w:rPr>
          <w:t>"key"</w:t>
        </w:r>
        <w:r w:rsidRPr="00211F32">
          <w:rPr>
            <w:rFonts w:ascii="Times New Roman" w:eastAsia="Times New Roman" w:hAnsi="Times New Roman" w:cs="Times New Roman"/>
            <w:color w:val="999999"/>
            <w:sz w:val="28"/>
            <w:szCs w:val="28"/>
            <w:lang w:eastAsia="ru-RU"/>
          </w:rPr>
          <w:t>]</w:t>
        </w:r>
        <w:r w:rsidRPr="00211F32">
          <w:rPr>
            <w:rFonts w:ascii="Times New Roman" w:eastAsia="Times New Roman" w:hAnsi="Times New Roman" w:cs="Times New Roman"/>
            <w:color w:val="000000"/>
            <w:sz w:val="28"/>
            <w:szCs w:val="28"/>
            <w:lang w:eastAsia="ru-RU"/>
          </w:rPr>
          <w:t xml:space="preserve"> </w:t>
        </w:r>
        <w:r w:rsidRPr="00211F32">
          <w:rPr>
            <w:rFonts w:ascii="Times New Roman" w:eastAsia="Times New Roman" w:hAnsi="Times New Roman" w:cs="Times New Roman"/>
            <w:color w:val="A67F59"/>
            <w:sz w:val="28"/>
            <w:szCs w:val="28"/>
            <w:lang w:eastAsia="ru-RU"/>
          </w:rPr>
          <w:t>=</w:t>
        </w:r>
        <w:r w:rsidRPr="00211F32">
          <w:rPr>
            <w:rFonts w:ascii="Times New Roman" w:eastAsia="Times New Roman" w:hAnsi="Times New Roman" w:cs="Times New Roman"/>
            <w:color w:val="000000"/>
            <w:sz w:val="28"/>
            <w:szCs w:val="28"/>
            <w:lang w:eastAsia="ru-RU"/>
          </w:rPr>
          <w:t xml:space="preserve"> </w:t>
        </w:r>
        <w:r w:rsidRPr="00211F32">
          <w:rPr>
            <w:rFonts w:ascii="Times New Roman" w:eastAsia="Times New Roman" w:hAnsi="Times New Roman" w:cs="Times New Roman"/>
            <w:color w:val="009926"/>
            <w:sz w:val="28"/>
            <w:szCs w:val="28"/>
            <w:lang w:eastAsia="ru-RU"/>
          </w:rPr>
          <w:t>"value"</w:t>
        </w:r>
        <w:r w:rsidRPr="00211F32">
          <w:rPr>
            <w:rFonts w:ascii="Times New Roman" w:eastAsia="Times New Roman" w:hAnsi="Times New Roman" w:cs="Times New Roman"/>
            <w:color w:val="999999"/>
            <w:sz w:val="28"/>
            <w:szCs w:val="28"/>
            <w:lang w:eastAsia="ru-RU"/>
          </w:rPr>
          <w:t>;</w:t>
        </w:r>
      </w:ins>
    </w:p>
    <w:p w:rsidR="00211F32" w:rsidRPr="00211F32" w:rsidRDefault="00211F32" w:rsidP="00211F32">
      <w:pPr>
        <w:shd w:val="clear" w:color="auto" w:fill="FFFFFF"/>
        <w:spacing w:after="240" w:line="240" w:lineRule="auto"/>
        <w:rPr>
          <w:ins w:id="81" w:author="Unknown"/>
          <w:rFonts w:ascii="Times New Roman" w:eastAsia="Times New Roman" w:hAnsi="Times New Roman" w:cs="Times New Roman"/>
          <w:color w:val="000000"/>
          <w:sz w:val="28"/>
          <w:szCs w:val="28"/>
          <w:lang w:eastAsia="ru-RU"/>
        </w:rPr>
      </w:pPr>
      <w:ins w:id="82" w:author="Unknown">
        <w:r w:rsidRPr="00211F32">
          <w:rPr>
            <w:rFonts w:ascii="Times New Roman" w:eastAsia="Times New Roman" w:hAnsi="Times New Roman" w:cs="Times New Roman"/>
            <w:b/>
            <w:bCs/>
            <w:color w:val="000000"/>
            <w:sz w:val="28"/>
            <w:szCs w:val="28"/>
            <w:lang w:eastAsia="ru-RU"/>
          </w:rPr>
          <w:lastRenderedPageBreak/>
          <w:t>Пример — Чтение данных из хранилища</w:t>
        </w:r>
      </w:ins>
    </w:p>
    <w:p w:rsidR="00211F32" w:rsidRPr="00211F32" w:rsidRDefault="00211F32" w:rsidP="00211F32">
      <w:pPr>
        <w:shd w:val="clear" w:color="auto" w:fill="FFFFFF"/>
        <w:spacing w:after="240" w:line="240" w:lineRule="auto"/>
        <w:rPr>
          <w:ins w:id="83" w:author="Unknown"/>
          <w:rFonts w:ascii="Times New Roman" w:eastAsia="Times New Roman" w:hAnsi="Times New Roman" w:cs="Times New Roman"/>
          <w:color w:val="000000"/>
          <w:sz w:val="28"/>
          <w:szCs w:val="28"/>
          <w:lang w:eastAsia="ru-RU"/>
        </w:rPr>
      </w:pPr>
      <w:ins w:id="84" w:author="Unknown">
        <w:r w:rsidRPr="00211F32">
          <w:rPr>
            <w:rFonts w:ascii="Times New Roman" w:eastAsia="Times New Roman" w:hAnsi="Times New Roman" w:cs="Times New Roman"/>
            <w:color w:val="000000"/>
            <w:sz w:val="28"/>
            <w:szCs w:val="28"/>
            <w:lang w:eastAsia="ru-RU"/>
          </w:rPr>
          <w:t>Считать данные из хранилища также просто как и записать:</w:t>
        </w:r>
      </w:ins>
    </w:p>
    <w:p w:rsidR="00211F32" w:rsidRPr="00211F32" w:rsidRDefault="00211F32" w:rsidP="00211F32">
      <w:pPr>
        <w:pBdr>
          <w:left w:val="single" w:sz="24" w:space="18" w:color="557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ins w:id="85" w:author="Unknown"/>
          <w:rFonts w:ascii="Times New Roman" w:eastAsia="Times New Roman" w:hAnsi="Times New Roman" w:cs="Times New Roman"/>
          <w:color w:val="000000"/>
          <w:sz w:val="28"/>
          <w:szCs w:val="28"/>
          <w:lang w:val="en-US" w:eastAsia="ru-RU"/>
        </w:rPr>
      </w:pPr>
      <w:ins w:id="86" w:author="Unknown">
        <w:r w:rsidRPr="00211F32">
          <w:rPr>
            <w:rFonts w:ascii="Times New Roman" w:eastAsia="Times New Roman" w:hAnsi="Times New Roman" w:cs="Times New Roman"/>
            <w:color w:val="000000"/>
            <w:sz w:val="28"/>
            <w:szCs w:val="28"/>
            <w:lang w:val="en-US" w:eastAsia="ru-RU"/>
          </w:rPr>
          <w:t>localStorage</w:t>
        </w:r>
        <w:r w:rsidRPr="00211F32">
          <w:rPr>
            <w:rFonts w:ascii="Times New Roman" w:eastAsia="Times New Roman" w:hAnsi="Times New Roman" w:cs="Times New Roman"/>
            <w:color w:val="999999"/>
            <w:sz w:val="28"/>
            <w:szCs w:val="28"/>
            <w:lang w:val="en-US" w:eastAsia="ru-RU"/>
          </w:rPr>
          <w:t>.</w:t>
        </w:r>
        <w:r w:rsidRPr="00211F32">
          <w:rPr>
            <w:rFonts w:ascii="Times New Roman" w:eastAsia="Times New Roman" w:hAnsi="Times New Roman" w:cs="Times New Roman"/>
            <w:color w:val="DD1144"/>
            <w:sz w:val="28"/>
            <w:szCs w:val="28"/>
            <w:lang w:val="en-US" w:eastAsia="ru-RU"/>
          </w:rPr>
          <w:t>getItem</w:t>
        </w:r>
        <w:r w:rsidRPr="00211F32">
          <w:rPr>
            <w:rFonts w:ascii="Times New Roman" w:eastAsia="Times New Roman" w:hAnsi="Times New Roman" w:cs="Times New Roman"/>
            <w:color w:val="999999"/>
            <w:sz w:val="28"/>
            <w:szCs w:val="28"/>
            <w:lang w:val="en-US" w:eastAsia="ru-RU"/>
          </w:rPr>
          <w:t>(</w:t>
        </w:r>
        <w:r w:rsidRPr="00211F32">
          <w:rPr>
            <w:rFonts w:ascii="Times New Roman" w:eastAsia="Times New Roman" w:hAnsi="Times New Roman" w:cs="Times New Roman"/>
            <w:color w:val="009926"/>
            <w:sz w:val="28"/>
            <w:szCs w:val="28"/>
            <w:lang w:val="en-US" w:eastAsia="ru-RU"/>
          </w:rPr>
          <w:t>"key"</w:t>
        </w:r>
        <w:r w:rsidRPr="00211F32">
          <w:rPr>
            <w:rFonts w:ascii="Times New Roman" w:eastAsia="Times New Roman" w:hAnsi="Times New Roman" w:cs="Times New Roman"/>
            <w:color w:val="999999"/>
            <w:sz w:val="28"/>
            <w:szCs w:val="28"/>
            <w:lang w:val="en-US" w:eastAsia="ru-RU"/>
          </w:rPr>
          <w:t>);</w:t>
        </w:r>
      </w:ins>
    </w:p>
    <w:p w:rsidR="00211F32" w:rsidRPr="00211F32" w:rsidRDefault="00211F32" w:rsidP="00211F32">
      <w:pPr>
        <w:pBdr>
          <w:left w:val="single" w:sz="24" w:space="18" w:color="557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ins w:id="87" w:author="Unknown"/>
          <w:rFonts w:ascii="Times New Roman" w:eastAsia="Times New Roman" w:hAnsi="Times New Roman" w:cs="Times New Roman"/>
          <w:color w:val="000000"/>
          <w:sz w:val="28"/>
          <w:szCs w:val="28"/>
          <w:lang w:val="en-US" w:eastAsia="ru-RU"/>
        </w:rPr>
      </w:pPr>
      <w:ins w:id="88" w:author="Unknown">
        <w:r w:rsidRPr="00211F32">
          <w:rPr>
            <w:rFonts w:ascii="Times New Roman" w:eastAsia="Times New Roman" w:hAnsi="Times New Roman" w:cs="Times New Roman"/>
            <w:i/>
            <w:iCs/>
            <w:color w:val="999988"/>
            <w:sz w:val="28"/>
            <w:szCs w:val="28"/>
            <w:lang w:val="en-US" w:eastAsia="ru-RU"/>
          </w:rPr>
          <w:t xml:space="preserve">// </w:t>
        </w:r>
        <w:r w:rsidRPr="00211F32">
          <w:rPr>
            <w:rFonts w:ascii="Times New Roman" w:eastAsia="Times New Roman" w:hAnsi="Times New Roman" w:cs="Times New Roman"/>
            <w:i/>
            <w:iCs/>
            <w:color w:val="999988"/>
            <w:sz w:val="28"/>
            <w:szCs w:val="28"/>
            <w:lang w:eastAsia="ru-RU"/>
          </w:rPr>
          <w:t>Или</w:t>
        </w:r>
      </w:ins>
    </w:p>
    <w:p w:rsidR="00211F32" w:rsidRPr="00211F32" w:rsidRDefault="00211F32" w:rsidP="00211F32">
      <w:pPr>
        <w:pBdr>
          <w:left w:val="single" w:sz="24" w:space="18" w:color="557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ins w:id="89" w:author="Unknown"/>
          <w:rFonts w:ascii="Times New Roman" w:eastAsia="Times New Roman" w:hAnsi="Times New Roman" w:cs="Times New Roman"/>
          <w:color w:val="000000"/>
          <w:sz w:val="28"/>
          <w:szCs w:val="28"/>
          <w:lang w:val="en-US" w:eastAsia="ru-RU"/>
        </w:rPr>
      </w:pPr>
      <w:ins w:id="90" w:author="Unknown">
        <w:r w:rsidRPr="00211F32">
          <w:rPr>
            <w:rFonts w:ascii="Times New Roman" w:eastAsia="Times New Roman" w:hAnsi="Times New Roman" w:cs="Times New Roman"/>
            <w:color w:val="000000"/>
            <w:sz w:val="28"/>
            <w:szCs w:val="28"/>
            <w:lang w:val="en-US" w:eastAsia="ru-RU"/>
          </w:rPr>
          <w:t>localStorage</w:t>
        </w:r>
        <w:r w:rsidRPr="00211F32">
          <w:rPr>
            <w:rFonts w:ascii="Times New Roman" w:eastAsia="Times New Roman" w:hAnsi="Times New Roman" w:cs="Times New Roman"/>
            <w:color w:val="999999"/>
            <w:sz w:val="28"/>
            <w:szCs w:val="28"/>
            <w:lang w:val="en-US" w:eastAsia="ru-RU"/>
          </w:rPr>
          <w:t>.</w:t>
        </w:r>
        <w:r w:rsidRPr="00211F32">
          <w:rPr>
            <w:rFonts w:ascii="Times New Roman" w:eastAsia="Times New Roman" w:hAnsi="Times New Roman" w:cs="Times New Roman"/>
            <w:color w:val="000000"/>
            <w:sz w:val="28"/>
            <w:szCs w:val="28"/>
            <w:lang w:val="en-US" w:eastAsia="ru-RU"/>
          </w:rPr>
          <w:t>key</w:t>
        </w:r>
        <w:r w:rsidRPr="00211F32">
          <w:rPr>
            <w:rFonts w:ascii="Times New Roman" w:eastAsia="Times New Roman" w:hAnsi="Times New Roman" w:cs="Times New Roman"/>
            <w:color w:val="999999"/>
            <w:sz w:val="28"/>
            <w:szCs w:val="28"/>
            <w:lang w:val="en-US" w:eastAsia="ru-RU"/>
          </w:rPr>
          <w:t>;</w:t>
        </w:r>
      </w:ins>
    </w:p>
    <w:p w:rsidR="00211F32" w:rsidRPr="00211F32" w:rsidRDefault="00211F32" w:rsidP="00211F32">
      <w:pPr>
        <w:pBdr>
          <w:left w:val="single" w:sz="24" w:space="18" w:color="557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ins w:id="91" w:author="Unknown"/>
          <w:rFonts w:ascii="Times New Roman" w:eastAsia="Times New Roman" w:hAnsi="Times New Roman" w:cs="Times New Roman"/>
          <w:color w:val="000000"/>
          <w:sz w:val="28"/>
          <w:szCs w:val="28"/>
          <w:lang w:eastAsia="ru-RU"/>
        </w:rPr>
      </w:pPr>
      <w:ins w:id="92" w:author="Unknown">
        <w:r w:rsidRPr="00211F32">
          <w:rPr>
            <w:rFonts w:ascii="Times New Roman" w:eastAsia="Times New Roman" w:hAnsi="Times New Roman" w:cs="Times New Roman"/>
            <w:i/>
            <w:iCs/>
            <w:color w:val="999988"/>
            <w:sz w:val="28"/>
            <w:szCs w:val="28"/>
            <w:lang w:eastAsia="ru-RU"/>
          </w:rPr>
          <w:t>// Или</w:t>
        </w:r>
      </w:ins>
    </w:p>
    <w:p w:rsidR="00211F32" w:rsidRPr="00211F32" w:rsidRDefault="00211F32" w:rsidP="00211F32">
      <w:pPr>
        <w:pBdr>
          <w:left w:val="single" w:sz="24" w:space="18" w:color="557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ins w:id="93" w:author="Unknown"/>
          <w:rFonts w:ascii="Times New Roman" w:eastAsia="Times New Roman" w:hAnsi="Times New Roman" w:cs="Times New Roman"/>
          <w:color w:val="000000"/>
          <w:sz w:val="28"/>
          <w:szCs w:val="28"/>
          <w:lang w:eastAsia="ru-RU"/>
        </w:rPr>
      </w:pPr>
      <w:ins w:id="94" w:author="Unknown">
        <w:r w:rsidRPr="00211F32">
          <w:rPr>
            <w:rFonts w:ascii="Times New Roman" w:eastAsia="Times New Roman" w:hAnsi="Times New Roman" w:cs="Times New Roman"/>
            <w:color w:val="000000"/>
            <w:sz w:val="28"/>
            <w:szCs w:val="28"/>
            <w:lang w:eastAsia="ru-RU"/>
          </w:rPr>
          <w:t>localStorage</w:t>
        </w:r>
        <w:r w:rsidRPr="00211F32">
          <w:rPr>
            <w:rFonts w:ascii="Times New Roman" w:eastAsia="Times New Roman" w:hAnsi="Times New Roman" w:cs="Times New Roman"/>
            <w:color w:val="999999"/>
            <w:sz w:val="28"/>
            <w:szCs w:val="28"/>
            <w:lang w:eastAsia="ru-RU"/>
          </w:rPr>
          <w:t>[</w:t>
        </w:r>
        <w:r w:rsidRPr="00211F32">
          <w:rPr>
            <w:rFonts w:ascii="Times New Roman" w:eastAsia="Times New Roman" w:hAnsi="Times New Roman" w:cs="Times New Roman"/>
            <w:color w:val="009926"/>
            <w:sz w:val="28"/>
            <w:szCs w:val="28"/>
            <w:lang w:eastAsia="ru-RU"/>
          </w:rPr>
          <w:t>"key"</w:t>
        </w:r>
        <w:r w:rsidRPr="00211F32">
          <w:rPr>
            <w:rFonts w:ascii="Times New Roman" w:eastAsia="Times New Roman" w:hAnsi="Times New Roman" w:cs="Times New Roman"/>
            <w:color w:val="999999"/>
            <w:sz w:val="28"/>
            <w:szCs w:val="28"/>
            <w:lang w:eastAsia="ru-RU"/>
          </w:rPr>
          <w:t>];</w:t>
        </w:r>
      </w:ins>
    </w:p>
    <w:p w:rsidR="00211F32" w:rsidRPr="00211F32" w:rsidRDefault="00211F32" w:rsidP="00211F32">
      <w:pPr>
        <w:shd w:val="clear" w:color="auto" w:fill="FFFFFF"/>
        <w:spacing w:after="240" w:line="240" w:lineRule="auto"/>
        <w:rPr>
          <w:ins w:id="95" w:author="Unknown"/>
          <w:rFonts w:ascii="Times New Roman" w:eastAsia="Times New Roman" w:hAnsi="Times New Roman" w:cs="Times New Roman"/>
          <w:color w:val="000000"/>
          <w:sz w:val="28"/>
          <w:szCs w:val="28"/>
          <w:lang w:eastAsia="ru-RU"/>
        </w:rPr>
      </w:pPr>
      <w:ins w:id="96" w:author="Unknown">
        <w:r w:rsidRPr="00211F32">
          <w:rPr>
            <w:rFonts w:ascii="Times New Roman" w:eastAsia="Times New Roman" w:hAnsi="Times New Roman" w:cs="Times New Roman"/>
            <w:b/>
            <w:bCs/>
            <w:color w:val="000000"/>
            <w:sz w:val="28"/>
            <w:szCs w:val="28"/>
            <w:lang w:eastAsia="ru-RU"/>
          </w:rPr>
          <w:t>Пример — Удаление данных из хранилища</w:t>
        </w:r>
      </w:ins>
    </w:p>
    <w:p w:rsidR="00211F32" w:rsidRPr="00211F32" w:rsidRDefault="00211F32" w:rsidP="00211F32">
      <w:pPr>
        <w:shd w:val="clear" w:color="auto" w:fill="FFFFFF"/>
        <w:spacing w:after="240" w:line="240" w:lineRule="auto"/>
        <w:rPr>
          <w:ins w:id="97" w:author="Unknown"/>
          <w:rFonts w:ascii="Times New Roman" w:eastAsia="Times New Roman" w:hAnsi="Times New Roman" w:cs="Times New Roman"/>
          <w:color w:val="000000"/>
          <w:sz w:val="28"/>
          <w:szCs w:val="28"/>
          <w:lang w:eastAsia="ru-RU"/>
        </w:rPr>
      </w:pPr>
      <w:ins w:id="98" w:author="Unknown">
        <w:r w:rsidRPr="00211F32">
          <w:rPr>
            <w:rFonts w:ascii="Times New Roman" w:eastAsia="Times New Roman" w:hAnsi="Times New Roman" w:cs="Times New Roman"/>
            <w:color w:val="000000"/>
            <w:sz w:val="28"/>
            <w:szCs w:val="28"/>
            <w:lang w:eastAsia="ru-RU"/>
          </w:rPr>
          <w:t>Удаление данных имеет всего один синтаксис:</w:t>
        </w:r>
      </w:ins>
    </w:p>
    <w:p w:rsidR="00211F32" w:rsidRPr="00211F32" w:rsidRDefault="00211F32" w:rsidP="00211F32">
      <w:pPr>
        <w:pBdr>
          <w:left w:val="single" w:sz="24" w:space="18" w:color="557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ins w:id="99" w:author="Unknown"/>
          <w:rFonts w:ascii="Times New Roman" w:eastAsia="Times New Roman" w:hAnsi="Times New Roman" w:cs="Times New Roman"/>
          <w:color w:val="000000"/>
          <w:sz w:val="28"/>
          <w:szCs w:val="28"/>
          <w:lang w:eastAsia="ru-RU"/>
        </w:rPr>
      </w:pPr>
      <w:ins w:id="100" w:author="Unknown">
        <w:r w:rsidRPr="00211F32">
          <w:rPr>
            <w:rFonts w:ascii="Times New Roman" w:eastAsia="Times New Roman" w:hAnsi="Times New Roman" w:cs="Times New Roman"/>
            <w:color w:val="000000"/>
            <w:sz w:val="28"/>
            <w:szCs w:val="28"/>
            <w:lang w:eastAsia="ru-RU"/>
          </w:rPr>
          <w:t>localStorage</w:t>
        </w:r>
        <w:r w:rsidRPr="00211F32">
          <w:rPr>
            <w:rFonts w:ascii="Times New Roman" w:eastAsia="Times New Roman" w:hAnsi="Times New Roman" w:cs="Times New Roman"/>
            <w:color w:val="999999"/>
            <w:sz w:val="28"/>
            <w:szCs w:val="28"/>
            <w:lang w:eastAsia="ru-RU"/>
          </w:rPr>
          <w:t>.</w:t>
        </w:r>
        <w:r w:rsidRPr="00211F32">
          <w:rPr>
            <w:rFonts w:ascii="Times New Roman" w:eastAsia="Times New Roman" w:hAnsi="Times New Roman" w:cs="Times New Roman"/>
            <w:color w:val="DD1144"/>
            <w:sz w:val="28"/>
            <w:szCs w:val="28"/>
            <w:lang w:eastAsia="ru-RU"/>
          </w:rPr>
          <w:t>removeItem</w:t>
        </w:r>
        <w:r w:rsidRPr="00211F32">
          <w:rPr>
            <w:rFonts w:ascii="Times New Roman" w:eastAsia="Times New Roman" w:hAnsi="Times New Roman" w:cs="Times New Roman"/>
            <w:color w:val="999999"/>
            <w:sz w:val="28"/>
            <w:szCs w:val="28"/>
            <w:lang w:eastAsia="ru-RU"/>
          </w:rPr>
          <w:t>(</w:t>
        </w:r>
        <w:r w:rsidRPr="00211F32">
          <w:rPr>
            <w:rFonts w:ascii="Times New Roman" w:eastAsia="Times New Roman" w:hAnsi="Times New Roman" w:cs="Times New Roman"/>
            <w:color w:val="009926"/>
            <w:sz w:val="28"/>
            <w:szCs w:val="28"/>
            <w:lang w:eastAsia="ru-RU"/>
          </w:rPr>
          <w:t>"key"</w:t>
        </w:r>
        <w:r w:rsidRPr="00211F32">
          <w:rPr>
            <w:rFonts w:ascii="Times New Roman" w:eastAsia="Times New Roman" w:hAnsi="Times New Roman" w:cs="Times New Roman"/>
            <w:color w:val="999999"/>
            <w:sz w:val="28"/>
            <w:szCs w:val="28"/>
            <w:lang w:eastAsia="ru-RU"/>
          </w:rPr>
          <w:t>);</w:t>
        </w:r>
      </w:ins>
    </w:p>
    <w:p w:rsidR="00211F32" w:rsidRPr="00211F32" w:rsidRDefault="00211F32" w:rsidP="00211F32">
      <w:pPr>
        <w:shd w:val="clear" w:color="auto" w:fill="FFFFFF"/>
        <w:spacing w:after="240" w:line="240" w:lineRule="auto"/>
        <w:rPr>
          <w:ins w:id="101" w:author="Unknown"/>
          <w:rFonts w:ascii="Times New Roman" w:eastAsia="Times New Roman" w:hAnsi="Times New Roman" w:cs="Times New Roman"/>
          <w:color w:val="000000"/>
          <w:sz w:val="28"/>
          <w:szCs w:val="28"/>
          <w:lang w:eastAsia="ru-RU"/>
        </w:rPr>
      </w:pPr>
      <w:ins w:id="102" w:author="Unknown">
        <w:r w:rsidRPr="00211F32">
          <w:rPr>
            <w:rFonts w:ascii="Times New Roman" w:eastAsia="Times New Roman" w:hAnsi="Times New Roman" w:cs="Times New Roman"/>
            <w:b/>
            <w:bCs/>
            <w:color w:val="000000"/>
            <w:sz w:val="28"/>
            <w:szCs w:val="28"/>
            <w:lang w:eastAsia="ru-RU"/>
          </w:rPr>
          <w:t>Пример — Удаление всех данных из хранилища</w:t>
        </w:r>
      </w:ins>
    </w:p>
    <w:p w:rsidR="00211F32" w:rsidRPr="00211F32" w:rsidRDefault="00211F32" w:rsidP="00211F32">
      <w:pPr>
        <w:shd w:val="clear" w:color="auto" w:fill="FFFFFF"/>
        <w:spacing w:after="240" w:line="240" w:lineRule="auto"/>
        <w:rPr>
          <w:ins w:id="103" w:author="Unknown"/>
          <w:rFonts w:ascii="Times New Roman" w:eastAsia="Times New Roman" w:hAnsi="Times New Roman" w:cs="Times New Roman"/>
          <w:color w:val="000000"/>
          <w:sz w:val="28"/>
          <w:szCs w:val="28"/>
          <w:lang w:eastAsia="ru-RU"/>
        </w:rPr>
      </w:pPr>
      <w:ins w:id="104" w:author="Unknown">
        <w:r w:rsidRPr="00211F32">
          <w:rPr>
            <w:rFonts w:ascii="Times New Roman" w:eastAsia="Times New Roman" w:hAnsi="Times New Roman" w:cs="Times New Roman"/>
            <w:color w:val="000000"/>
            <w:sz w:val="28"/>
            <w:szCs w:val="28"/>
            <w:lang w:eastAsia="ru-RU"/>
          </w:rPr>
          <w:t>Если вдруг вам надоело записывать и считывать данные в веб-хранилище, то в любой момент вы можете остановить это, удалив все записи:</w:t>
        </w:r>
      </w:ins>
    </w:p>
    <w:p w:rsidR="00211F32" w:rsidRPr="00211F32" w:rsidRDefault="00211F32" w:rsidP="00211F32">
      <w:pPr>
        <w:pBdr>
          <w:left w:val="single" w:sz="24" w:space="18" w:color="557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ins w:id="105" w:author="Unknown"/>
          <w:rFonts w:ascii="Times New Roman" w:eastAsia="Times New Roman" w:hAnsi="Times New Roman" w:cs="Times New Roman"/>
          <w:color w:val="000000"/>
          <w:sz w:val="28"/>
          <w:szCs w:val="28"/>
          <w:lang w:eastAsia="ru-RU"/>
        </w:rPr>
      </w:pPr>
      <w:ins w:id="106" w:author="Unknown">
        <w:r w:rsidRPr="00211F32">
          <w:rPr>
            <w:rFonts w:ascii="Times New Roman" w:eastAsia="Times New Roman" w:hAnsi="Times New Roman" w:cs="Times New Roman"/>
            <w:color w:val="000000"/>
            <w:sz w:val="28"/>
            <w:szCs w:val="28"/>
            <w:lang w:eastAsia="ru-RU"/>
          </w:rPr>
          <w:t>localStorage</w:t>
        </w:r>
        <w:r w:rsidRPr="00211F32">
          <w:rPr>
            <w:rFonts w:ascii="Times New Roman" w:eastAsia="Times New Roman" w:hAnsi="Times New Roman" w:cs="Times New Roman"/>
            <w:color w:val="999999"/>
            <w:sz w:val="28"/>
            <w:szCs w:val="28"/>
            <w:lang w:eastAsia="ru-RU"/>
          </w:rPr>
          <w:t>.</w:t>
        </w:r>
        <w:r w:rsidRPr="00211F32">
          <w:rPr>
            <w:rFonts w:ascii="Times New Roman" w:eastAsia="Times New Roman" w:hAnsi="Times New Roman" w:cs="Times New Roman"/>
            <w:color w:val="DD1144"/>
            <w:sz w:val="28"/>
            <w:szCs w:val="28"/>
            <w:lang w:eastAsia="ru-RU"/>
          </w:rPr>
          <w:t>clear</w:t>
        </w:r>
        <w:r w:rsidRPr="00211F32">
          <w:rPr>
            <w:rFonts w:ascii="Times New Roman" w:eastAsia="Times New Roman" w:hAnsi="Times New Roman" w:cs="Times New Roman"/>
            <w:color w:val="999999"/>
            <w:sz w:val="28"/>
            <w:szCs w:val="28"/>
            <w:lang w:eastAsia="ru-RU"/>
          </w:rPr>
          <w:t>();</w:t>
        </w:r>
      </w:ins>
    </w:p>
    <w:p w:rsidR="00211F32" w:rsidRPr="00211F32" w:rsidRDefault="00211F32" w:rsidP="00211F32">
      <w:pPr>
        <w:shd w:val="clear" w:color="auto" w:fill="FFFFFF"/>
        <w:spacing w:after="240" w:line="240" w:lineRule="auto"/>
        <w:rPr>
          <w:ins w:id="107" w:author="Unknown"/>
          <w:rFonts w:ascii="Times New Roman" w:eastAsia="Times New Roman" w:hAnsi="Times New Roman" w:cs="Times New Roman"/>
          <w:color w:val="000000"/>
          <w:sz w:val="28"/>
          <w:szCs w:val="28"/>
          <w:lang w:eastAsia="ru-RU"/>
        </w:rPr>
      </w:pPr>
      <w:ins w:id="108" w:author="Unknown">
        <w:r w:rsidRPr="00211F32">
          <w:rPr>
            <w:rFonts w:ascii="Times New Roman" w:eastAsia="Times New Roman" w:hAnsi="Times New Roman" w:cs="Times New Roman"/>
            <w:b/>
            <w:bCs/>
            <w:color w:val="000000"/>
            <w:sz w:val="28"/>
            <w:szCs w:val="28"/>
            <w:lang w:eastAsia="ru-RU"/>
          </w:rPr>
          <w:t>Пример — Количество записей в хранилище</w:t>
        </w:r>
      </w:ins>
    </w:p>
    <w:p w:rsidR="00211F32" w:rsidRPr="00211F32" w:rsidRDefault="00211F32" w:rsidP="00211F32">
      <w:pPr>
        <w:shd w:val="clear" w:color="auto" w:fill="FFFFFF"/>
        <w:spacing w:after="240" w:line="240" w:lineRule="auto"/>
        <w:rPr>
          <w:ins w:id="109" w:author="Unknown"/>
          <w:rFonts w:ascii="Times New Roman" w:eastAsia="Times New Roman" w:hAnsi="Times New Roman" w:cs="Times New Roman"/>
          <w:color w:val="000000"/>
          <w:sz w:val="28"/>
          <w:szCs w:val="28"/>
          <w:lang w:eastAsia="ru-RU"/>
        </w:rPr>
      </w:pPr>
      <w:ins w:id="110" w:author="Unknown">
        <w:r w:rsidRPr="00211F32">
          <w:rPr>
            <w:rFonts w:ascii="Times New Roman" w:eastAsia="Times New Roman" w:hAnsi="Times New Roman" w:cs="Times New Roman"/>
            <w:color w:val="000000"/>
            <w:sz w:val="28"/>
            <w:szCs w:val="28"/>
            <w:lang w:eastAsia="ru-RU"/>
          </w:rPr>
          <w:t>Для того, чтобы получить общее количество записей в хранилище, необходимо использовать стандартное свойство </w:t>
        </w:r>
        <w:r w:rsidRPr="00211F32">
          <w:rPr>
            <w:rFonts w:ascii="Times New Roman" w:eastAsia="Times New Roman" w:hAnsi="Times New Roman" w:cs="Times New Roman"/>
            <w:color w:val="BD4147"/>
            <w:sz w:val="28"/>
            <w:szCs w:val="28"/>
            <w:lang w:eastAsia="ru-RU"/>
          </w:rPr>
          <w:t>length</w:t>
        </w:r>
        <w:r w:rsidRPr="00211F32">
          <w:rPr>
            <w:rFonts w:ascii="Times New Roman" w:eastAsia="Times New Roman" w:hAnsi="Times New Roman" w:cs="Times New Roman"/>
            <w:color w:val="000000"/>
            <w:sz w:val="28"/>
            <w:szCs w:val="28"/>
            <w:lang w:eastAsia="ru-RU"/>
          </w:rPr>
          <w:t>:</w:t>
        </w:r>
      </w:ins>
    </w:p>
    <w:p w:rsidR="00211F32" w:rsidRPr="00211F32" w:rsidRDefault="00211F32" w:rsidP="00211F32">
      <w:pPr>
        <w:pBdr>
          <w:left w:val="single" w:sz="24" w:space="18" w:color="557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ins w:id="111" w:author="Unknown"/>
          <w:rFonts w:ascii="Times New Roman" w:eastAsia="Times New Roman" w:hAnsi="Times New Roman" w:cs="Times New Roman"/>
          <w:color w:val="000000"/>
          <w:sz w:val="28"/>
          <w:szCs w:val="28"/>
          <w:lang w:eastAsia="ru-RU"/>
        </w:rPr>
      </w:pPr>
      <w:ins w:id="112" w:author="Unknown">
        <w:r w:rsidRPr="00211F32">
          <w:rPr>
            <w:rFonts w:ascii="Times New Roman" w:eastAsia="Times New Roman" w:hAnsi="Times New Roman" w:cs="Times New Roman"/>
            <w:color w:val="000000"/>
            <w:sz w:val="28"/>
            <w:szCs w:val="28"/>
            <w:lang w:eastAsia="ru-RU"/>
          </w:rPr>
          <w:t>localStorage</w:t>
        </w:r>
        <w:r w:rsidRPr="00211F32">
          <w:rPr>
            <w:rFonts w:ascii="Times New Roman" w:eastAsia="Times New Roman" w:hAnsi="Times New Roman" w:cs="Times New Roman"/>
            <w:color w:val="999999"/>
            <w:sz w:val="28"/>
            <w:szCs w:val="28"/>
            <w:lang w:eastAsia="ru-RU"/>
          </w:rPr>
          <w:t>.</w:t>
        </w:r>
        <w:r w:rsidRPr="00211F32">
          <w:rPr>
            <w:rFonts w:ascii="Times New Roman" w:eastAsia="Times New Roman" w:hAnsi="Times New Roman" w:cs="Times New Roman"/>
            <w:color w:val="000000"/>
            <w:sz w:val="28"/>
            <w:szCs w:val="28"/>
            <w:lang w:eastAsia="ru-RU"/>
          </w:rPr>
          <w:t>length</w:t>
        </w:r>
        <w:r w:rsidRPr="00211F32">
          <w:rPr>
            <w:rFonts w:ascii="Times New Roman" w:eastAsia="Times New Roman" w:hAnsi="Times New Roman" w:cs="Times New Roman"/>
            <w:color w:val="999999"/>
            <w:sz w:val="28"/>
            <w:szCs w:val="28"/>
            <w:lang w:eastAsia="ru-RU"/>
          </w:rPr>
          <w:t>;</w:t>
        </w:r>
      </w:ins>
    </w:p>
    <w:p w:rsidR="00211F32" w:rsidRPr="00211F32" w:rsidRDefault="00211F32" w:rsidP="00211F32">
      <w:pPr>
        <w:shd w:val="clear" w:color="auto" w:fill="FFFFFF"/>
        <w:spacing w:after="240" w:line="240" w:lineRule="auto"/>
        <w:rPr>
          <w:ins w:id="113" w:author="Unknown"/>
          <w:rFonts w:ascii="Times New Roman" w:eastAsia="Times New Roman" w:hAnsi="Times New Roman" w:cs="Times New Roman"/>
          <w:color w:val="000000"/>
          <w:sz w:val="28"/>
          <w:szCs w:val="28"/>
          <w:lang w:eastAsia="ru-RU"/>
        </w:rPr>
      </w:pPr>
      <w:ins w:id="114" w:author="Unknown">
        <w:r w:rsidRPr="00211F32">
          <w:rPr>
            <w:rFonts w:ascii="Times New Roman" w:eastAsia="Times New Roman" w:hAnsi="Times New Roman" w:cs="Times New Roman"/>
            <w:b/>
            <w:bCs/>
            <w:color w:val="000000"/>
            <w:sz w:val="28"/>
            <w:szCs w:val="28"/>
            <w:lang w:eastAsia="ru-RU"/>
          </w:rPr>
          <w:t>Пример — Получение всех записей хранилища</w:t>
        </w:r>
      </w:ins>
    </w:p>
    <w:p w:rsidR="00211F32" w:rsidRPr="00211F32" w:rsidRDefault="00211F32" w:rsidP="00211F32">
      <w:pPr>
        <w:shd w:val="clear" w:color="auto" w:fill="FFFFFF"/>
        <w:spacing w:after="240" w:line="240" w:lineRule="auto"/>
        <w:rPr>
          <w:ins w:id="115" w:author="Unknown"/>
          <w:rFonts w:ascii="Times New Roman" w:eastAsia="Times New Roman" w:hAnsi="Times New Roman" w:cs="Times New Roman"/>
          <w:color w:val="000000"/>
          <w:sz w:val="28"/>
          <w:szCs w:val="28"/>
          <w:lang w:eastAsia="ru-RU"/>
        </w:rPr>
      </w:pPr>
      <w:ins w:id="116" w:author="Unknown">
        <w:r w:rsidRPr="00211F32">
          <w:rPr>
            <w:rFonts w:ascii="Times New Roman" w:eastAsia="Times New Roman" w:hAnsi="Times New Roman" w:cs="Times New Roman"/>
            <w:color w:val="000000"/>
            <w:sz w:val="28"/>
            <w:szCs w:val="28"/>
            <w:lang w:eastAsia="ru-RU"/>
          </w:rPr>
          <w:t>Получить все данные, записанные в хранилище, можно с помощью цикла:</w:t>
        </w:r>
      </w:ins>
    </w:p>
    <w:p w:rsidR="00211F32" w:rsidRPr="00211F32" w:rsidRDefault="00211F32" w:rsidP="00211F32">
      <w:pPr>
        <w:pBdr>
          <w:left w:val="single" w:sz="24" w:space="18" w:color="557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ins w:id="117" w:author="Unknown"/>
          <w:rFonts w:ascii="Times New Roman" w:eastAsia="Times New Roman" w:hAnsi="Times New Roman" w:cs="Times New Roman"/>
          <w:color w:val="000000"/>
          <w:sz w:val="28"/>
          <w:szCs w:val="28"/>
          <w:lang w:val="en-US" w:eastAsia="ru-RU"/>
        </w:rPr>
      </w:pPr>
      <w:ins w:id="118" w:author="Unknown">
        <w:r w:rsidRPr="00211F32">
          <w:rPr>
            <w:rFonts w:ascii="Times New Roman" w:eastAsia="Times New Roman" w:hAnsi="Times New Roman" w:cs="Times New Roman"/>
            <w:color w:val="0086B3"/>
            <w:sz w:val="28"/>
            <w:szCs w:val="28"/>
            <w:lang w:val="en-US" w:eastAsia="ru-RU"/>
          </w:rPr>
          <w:t>for</w:t>
        </w:r>
        <w:r w:rsidRPr="00211F32">
          <w:rPr>
            <w:rFonts w:ascii="Times New Roman" w:eastAsia="Times New Roman" w:hAnsi="Times New Roman" w:cs="Times New Roman"/>
            <w:color w:val="000000"/>
            <w:sz w:val="28"/>
            <w:szCs w:val="28"/>
            <w:lang w:val="en-US" w:eastAsia="ru-RU"/>
          </w:rPr>
          <w:t xml:space="preserve"> </w:t>
        </w:r>
        <w:r w:rsidRPr="00211F32">
          <w:rPr>
            <w:rFonts w:ascii="Times New Roman" w:eastAsia="Times New Roman" w:hAnsi="Times New Roman" w:cs="Times New Roman"/>
            <w:color w:val="999999"/>
            <w:sz w:val="28"/>
            <w:szCs w:val="28"/>
            <w:lang w:val="en-US" w:eastAsia="ru-RU"/>
          </w:rPr>
          <w:t>(</w:t>
        </w:r>
        <w:r w:rsidRPr="00211F32">
          <w:rPr>
            <w:rFonts w:ascii="Times New Roman" w:eastAsia="Times New Roman" w:hAnsi="Times New Roman" w:cs="Times New Roman"/>
            <w:color w:val="0086B3"/>
            <w:sz w:val="28"/>
            <w:szCs w:val="28"/>
            <w:lang w:val="en-US" w:eastAsia="ru-RU"/>
          </w:rPr>
          <w:t>var</w:t>
        </w:r>
        <w:r w:rsidRPr="00211F32">
          <w:rPr>
            <w:rFonts w:ascii="Times New Roman" w:eastAsia="Times New Roman" w:hAnsi="Times New Roman" w:cs="Times New Roman"/>
            <w:color w:val="000000"/>
            <w:sz w:val="28"/>
            <w:szCs w:val="28"/>
            <w:lang w:val="en-US" w:eastAsia="ru-RU"/>
          </w:rPr>
          <w:t xml:space="preserve"> i </w:t>
        </w:r>
        <w:r w:rsidRPr="00211F32">
          <w:rPr>
            <w:rFonts w:ascii="Times New Roman" w:eastAsia="Times New Roman" w:hAnsi="Times New Roman" w:cs="Times New Roman"/>
            <w:color w:val="A67F59"/>
            <w:sz w:val="28"/>
            <w:szCs w:val="28"/>
            <w:lang w:val="en-US" w:eastAsia="ru-RU"/>
          </w:rPr>
          <w:t>=</w:t>
        </w:r>
        <w:r w:rsidRPr="00211F32">
          <w:rPr>
            <w:rFonts w:ascii="Times New Roman" w:eastAsia="Times New Roman" w:hAnsi="Times New Roman" w:cs="Times New Roman"/>
            <w:color w:val="000000"/>
            <w:sz w:val="28"/>
            <w:szCs w:val="28"/>
            <w:lang w:val="en-US" w:eastAsia="ru-RU"/>
          </w:rPr>
          <w:t xml:space="preserve"> </w:t>
        </w:r>
        <w:r w:rsidRPr="00211F32">
          <w:rPr>
            <w:rFonts w:ascii="Times New Roman" w:eastAsia="Times New Roman" w:hAnsi="Times New Roman" w:cs="Times New Roman"/>
            <w:color w:val="000080"/>
            <w:sz w:val="28"/>
            <w:szCs w:val="28"/>
            <w:lang w:val="en-US" w:eastAsia="ru-RU"/>
          </w:rPr>
          <w:t>0</w:t>
        </w:r>
        <w:r w:rsidRPr="00211F32">
          <w:rPr>
            <w:rFonts w:ascii="Times New Roman" w:eastAsia="Times New Roman" w:hAnsi="Times New Roman" w:cs="Times New Roman"/>
            <w:color w:val="999999"/>
            <w:sz w:val="28"/>
            <w:szCs w:val="28"/>
            <w:lang w:val="en-US" w:eastAsia="ru-RU"/>
          </w:rPr>
          <w:t>;</w:t>
        </w:r>
        <w:r w:rsidRPr="00211F32">
          <w:rPr>
            <w:rFonts w:ascii="Times New Roman" w:eastAsia="Times New Roman" w:hAnsi="Times New Roman" w:cs="Times New Roman"/>
            <w:color w:val="000000"/>
            <w:sz w:val="28"/>
            <w:szCs w:val="28"/>
            <w:lang w:val="en-US" w:eastAsia="ru-RU"/>
          </w:rPr>
          <w:t xml:space="preserve"> i </w:t>
        </w:r>
        <w:r w:rsidRPr="00211F32">
          <w:rPr>
            <w:rFonts w:ascii="Times New Roman" w:eastAsia="Times New Roman" w:hAnsi="Times New Roman" w:cs="Times New Roman"/>
            <w:color w:val="A67F59"/>
            <w:sz w:val="28"/>
            <w:szCs w:val="28"/>
            <w:lang w:val="en-US" w:eastAsia="ru-RU"/>
          </w:rPr>
          <w:t>&lt;</w:t>
        </w:r>
        <w:r w:rsidRPr="00211F32">
          <w:rPr>
            <w:rFonts w:ascii="Times New Roman" w:eastAsia="Times New Roman" w:hAnsi="Times New Roman" w:cs="Times New Roman"/>
            <w:color w:val="000000"/>
            <w:sz w:val="28"/>
            <w:szCs w:val="28"/>
            <w:lang w:val="en-US" w:eastAsia="ru-RU"/>
          </w:rPr>
          <w:t xml:space="preserve"> localStorage</w:t>
        </w:r>
        <w:r w:rsidRPr="00211F32">
          <w:rPr>
            <w:rFonts w:ascii="Times New Roman" w:eastAsia="Times New Roman" w:hAnsi="Times New Roman" w:cs="Times New Roman"/>
            <w:color w:val="999999"/>
            <w:sz w:val="28"/>
            <w:szCs w:val="28"/>
            <w:lang w:val="en-US" w:eastAsia="ru-RU"/>
          </w:rPr>
          <w:t>.</w:t>
        </w:r>
        <w:r w:rsidRPr="00211F32">
          <w:rPr>
            <w:rFonts w:ascii="Times New Roman" w:eastAsia="Times New Roman" w:hAnsi="Times New Roman" w:cs="Times New Roman"/>
            <w:color w:val="000000"/>
            <w:sz w:val="28"/>
            <w:szCs w:val="28"/>
            <w:lang w:val="en-US" w:eastAsia="ru-RU"/>
          </w:rPr>
          <w:t>length</w:t>
        </w:r>
        <w:r w:rsidRPr="00211F32">
          <w:rPr>
            <w:rFonts w:ascii="Times New Roman" w:eastAsia="Times New Roman" w:hAnsi="Times New Roman" w:cs="Times New Roman"/>
            <w:color w:val="999999"/>
            <w:sz w:val="28"/>
            <w:szCs w:val="28"/>
            <w:lang w:val="en-US" w:eastAsia="ru-RU"/>
          </w:rPr>
          <w:t>;</w:t>
        </w:r>
        <w:r w:rsidRPr="00211F32">
          <w:rPr>
            <w:rFonts w:ascii="Times New Roman" w:eastAsia="Times New Roman" w:hAnsi="Times New Roman" w:cs="Times New Roman"/>
            <w:color w:val="000000"/>
            <w:sz w:val="28"/>
            <w:szCs w:val="28"/>
            <w:lang w:val="en-US" w:eastAsia="ru-RU"/>
          </w:rPr>
          <w:t xml:space="preserve"> i</w:t>
        </w:r>
        <w:r w:rsidRPr="00211F32">
          <w:rPr>
            <w:rFonts w:ascii="Times New Roman" w:eastAsia="Times New Roman" w:hAnsi="Times New Roman" w:cs="Times New Roman"/>
            <w:color w:val="A67F59"/>
            <w:sz w:val="28"/>
            <w:szCs w:val="28"/>
            <w:lang w:val="en-US" w:eastAsia="ru-RU"/>
          </w:rPr>
          <w:t>++</w:t>
        </w:r>
        <w:r w:rsidRPr="00211F32">
          <w:rPr>
            <w:rFonts w:ascii="Times New Roman" w:eastAsia="Times New Roman" w:hAnsi="Times New Roman" w:cs="Times New Roman"/>
            <w:color w:val="999999"/>
            <w:sz w:val="28"/>
            <w:szCs w:val="28"/>
            <w:lang w:val="en-US" w:eastAsia="ru-RU"/>
          </w:rPr>
          <w:t>)</w:t>
        </w:r>
        <w:r w:rsidRPr="00211F32">
          <w:rPr>
            <w:rFonts w:ascii="Times New Roman" w:eastAsia="Times New Roman" w:hAnsi="Times New Roman" w:cs="Times New Roman"/>
            <w:color w:val="000000"/>
            <w:sz w:val="28"/>
            <w:szCs w:val="28"/>
            <w:lang w:val="en-US" w:eastAsia="ru-RU"/>
          </w:rPr>
          <w:t xml:space="preserve"> </w:t>
        </w:r>
        <w:r w:rsidRPr="00211F32">
          <w:rPr>
            <w:rFonts w:ascii="Times New Roman" w:eastAsia="Times New Roman" w:hAnsi="Times New Roman" w:cs="Times New Roman"/>
            <w:color w:val="999999"/>
            <w:sz w:val="28"/>
            <w:szCs w:val="28"/>
            <w:lang w:val="en-US" w:eastAsia="ru-RU"/>
          </w:rPr>
          <w:t>{</w:t>
        </w:r>
      </w:ins>
    </w:p>
    <w:p w:rsidR="00211F32" w:rsidRPr="00211F32" w:rsidRDefault="00211F32" w:rsidP="00211F32">
      <w:pPr>
        <w:pBdr>
          <w:left w:val="single" w:sz="24" w:space="18" w:color="557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ins w:id="119" w:author="Unknown"/>
          <w:rFonts w:ascii="Times New Roman" w:eastAsia="Times New Roman" w:hAnsi="Times New Roman" w:cs="Times New Roman"/>
          <w:color w:val="000000"/>
          <w:sz w:val="28"/>
          <w:szCs w:val="28"/>
          <w:lang w:val="en-US" w:eastAsia="ru-RU"/>
        </w:rPr>
      </w:pPr>
      <w:ins w:id="120" w:author="Unknown">
        <w:r w:rsidRPr="00211F32">
          <w:rPr>
            <w:rFonts w:ascii="Times New Roman" w:eastAsia="Times New Roman" w:hAnsi="Times New Roman" w:cs="Times New Roman"/>
            <w:color w:val="000000"/>
            <w:sz w:val="28"/>
            <w:szCs w:val="28"/>
            <w:lang w:val="en-US" w:eastAsia="ru-RU"/>
          </w:rPr>
          <w:t xml:space="preserve">  </w:t>
        </w:r>
        <w:r w:rsidRPr="00211F32">
          <w:rPr>
            <w:rFonts w:ascii="Times New Roman" w:eastAsia="Times New Roman" w:hAnsi="Times New Roman" w:cs="Times New Roman"/>
            <w:color w:val="0086B3"/>
            <w:sz w:val="28"/>
            <w:szCs w:val="28"/>
            <w:lang w:val="en-US" w:eastAsia="ru-RU"/>
          </w:rPr>
          <w:t>var</w:t>
        </w:r>
        <w:r w:rsidRPr="00211F32">
          <w:rPr>
            <w:rFonts w:ascii="Times New Roman" w:eastAsia="Times New Roman" w:hAnsi="Times New Roman" w:cs="Times New Roman"/>
            <w:color w:val="000000"/>
            <w:sz w:val="28"/>
            <w:szCs w:val="28"/>
            <w:lang w:val="en-US" w:eastAsia="ru-RU"/>
          </w:rPr>
          <w:t xml:space="preserve"> key </w:t>
        </w:r>
        <w:r w:rsidRPr="00211F32">
          <w:rPr>
            <w:rFonts w:ascii="Times New Roman" w:eastAsia="Times New Roman" w:hAnsi="Times New Roman" w:cs="Times New Roman"/>
            <w:color w:val="A67F59"/>
            <w:sz w:val="28"/>
            <w:szCs w:val="28"/>
            <w:lang w:val="en-US" w:eastAsia="ru-RU"/>
          </w:rPr>
          <w:t>=</w:t>
        </w:r>
        <w:r w:rsidRPr="00211F32">
          <w:rPr>
            <w:rFonts w:ascii="Times New Roman" w:eastAsia="Times New Roman" w:hAnsi="Times New Roman" w:cs="Times New Roman"/>
            <w:color w:val="000000"/>
            <w:sz w:val="28"/>
            <w:szCs w:val="28"/>
            <w:lang w:val="en-US" w:eastAsia="ru-RU"/>
          </w:rPr>
          <w:t xml:space="preserve"> localStorage</w:t>
        </w:r>
        <w:r w:rsidRPr="00211F32">
          <w:rPr>
            <w:rFonts w:ascii="Times New Roman" w:eastAsia="Times New Roman" w:hAnsi="Times New Roman" w:cs="Times New Roman"/>
            <w:color w:val="999999"/>
            <w:sz w:val="28"/>
            <w:szCs w:val="28"/>
            <w:lang w:val="en-US" w:eastAsia="ru-RU"/>
          </w:rPr>
          <w:t>.</w:t>
        </w:r>
        <w:r w:rsidRPr="00211F32">
          <w:rPr>
            <w:rFonts w:ascii="Times New Roman" w:eastAsia="Times New Roman" w:hAnsi="Times New Roman" w:cs="Times New Roman"/>
            <w:color w:val="DD1144"/>
            <w:sz w:val="28"/>
            <w:szCs w:val="28"/>
            <w:lang w:val="en-US" w:eastAsia="ru-RU"/>
          </w:rPr>
          <w:t>key</w:t>
        </w:r>
        <w:r w:rsidRPr="00211F32">
          <w:rPr>
            <w:rFonts w:ascii="Times New Roman" w:eastAsia="Times New Roman" w:hAnsi="Times New Roman" w:cs="Times New Roman"/>
            <w:color w:val="999999"/>
            <w:sz w:val="28"/>
            <w:szCs w:val="28"/>
            <w:lang w:val="en-US" w:eastAsia="ru-RU"/>
          </w:rPr>
          <w:t>(</w:t>
        </w:r>
        <w:r w:rsidRPr="00211F32">
          <w:rPr>
            <w:rFonts w:ascii="Times New Roman" w:eastAsia="Times New Roman" w:hAnsi="Times New Roman" w:cs="Times New Roman"/>
            <w:color w:val="000000"/>
            <w:sz w:val="28"/>
            <w:szCs w:val="28"/>
            <w:lang w:val="en-US" w:eastAsia="ru-RU"/>
          </w:rPr>
          <w:t>i</w:t>
        </w:r>
        <w:r w:rsidRPr="00211F32">
          <w:rPr>
            <w:rFonts w:ascii="Times New Roman" w:eastAsia="Times New Roman" w:hAnsi="Times New Roman" w:cs="Times New Roman"/>
            <w:color w:val="999999"/>
            <w:sz w:val="28"/>
            <w:szCs w:val="28"/>
            <w:lang w:val="en-US" w:eastAsia="ru-RU"/>
          </w:rPr>
          <w:t>);</w:t>
        </w:r>
      </w:ins>
    </w:p>
    <w:p w:rsidR="00211F32" w:rsidRPr="00211F32" w:rsidRDefault="00211F32" w:rsidP="00211F32">
      <w:pPr>
        <w:pBdr>
          <w:left w:val="single" w:sz="24" w:space="18" w:color="557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ins w:id="121" w:author="Unknown"/>
          <w:rFonts w:ascii="Times New Roman" w:eastAsia="Times New Roman" w:hAnsi="Times New Roman" w:cs="Times New Roman"/>
          <w:color w:val="000000"/>
          <w:sz w:val="28"/>
          <w:szCs w:val="28"/>
          <w:lang w:val="en-US" w:eastAsia="ru-RU"/>
        </w:rPr>
      </w:pPr>
      <w:ins w:id="122" w:author="Unknown">
        <w:r w:rsidRPr="00211F32">
          <w:rPr>
            <w:rFonts w:ascii="Times New Roman" w:eastAsia="Times New Roman" w:hAnsi="Times New Roman" w:cs="Times New Roman"/>
            <w:color w:val="000000"/>
            <w:sz w:val="28"/>
            <w:szCs w:val="28"/>
            <w:lang w:val="en-US" w:eastAsia="ru-RU"/>
          </w:rPr>
          <w:t xml:space="preserve">  console</w:t>
        </w:r>
        <w:r w:rsidRPr="00211F32">
          <w:rPr>
            <w:rFonts w:ascii="Times New Roman" w:eastAsia="Times New Roman" w:hAnsi="Times New Roman" w:cs="Times New Roman"/>
            <w:color w:val="999999"/>
            <w:sz w:val="28"/>
            <w:szCs w:val="28"/>
            <w:lang w:val="en-US" w:eastAsia="ru-RU"/>
          </w:rPr>
          <w:t>.</w:t>
        </w:r>
        <w:r w:rsidRPr="00211F32">
          <w:rPr>
            <w:rFonts w:ascii="Times New Roman" w:eastAsia="Times New Roman" w:hAnsi="Times New Roman" w:cs="Times New Roman"/>
            <w:color w:val="DD1144"/>
            <w:sz w:val="28"/>
            <w:szCs w:val="28"/>
            <w:lang w:val="en-US" w:eastAsia="ru-RU"/>
          </w:rPr>
          <w:t>log</w:t>
        </w:r>
        <w:r w:rsidRPr="00211F32">
          <w:rPr>
            <w:rFonts w:ascii="Times New Roman" w:eastAsia="Times New Roman" w:hAnsi="Times New Roman" w:cs="Times New Roman"/>
            <w:color w:val="999999"/>
            <w:sz w:val="28"/>
            <w:szCs w:val="28"/>
            <w:lang w:val="en-US" w:eastAsia="ru-RU"/>
          </w:rPr>
          <w:t>(</w:t>
        </w:r>
        <w:r w:rsidRPr="00211F32">
          <w:rPr>
            <w:rFonts w:ascii="Times New Roman" w:eastAsia="Times New Roman" w:hAnsi="Times New Roman" w:cs="Times New Roman"/>
            <w:color w:val="000000"/>
            <w:sz w:val="28"/>
            <w:szCs w:val="28"/>
            <w:lang w:val="en-US" w:eastAsia="ru-RU"/>
          </w:rPr>
          <w:t xml:space="preserve">key </w:t>
        </w:r>
        <w:r w:rsidRPr="00211F32">
          <w:rPr>
            <w:rFonts w:ascii="Times New Roman" w:eastAsia="Times New Roman" w:hAnsi="Times New Roman" w:cs="Times New Roman"/>
            <w:color w:val="A67F59"/>
            <w:sz w:val="28"/>
            <w:szCs w:val="28"/>
            <w:lang w:val="en-US" w:eastAsia="ru-RU"/>
          </w:rPr>
          <w:t>+</w:t>
        </w:r>
        <w:r w:rsidRPr="00211F32">
          <w:rPr>
            <w:rFonts w:ascii="Times New Roman" w:eastAsia="Times New Roman" w:hAnsi="Times New Roman" w:cs="Times New Roman"/>
            <w:color w:val="000000"/>
            <w:sz w:val="28"/>
            <w:szCs w:val="28"/>
            <w:lang w:val="en-US" w:eastAsia="ru-RU"/>
          </w:rPr>
          <w:t xml:space="preserve"> </w:t>
        </w:r>
        <w:r w:rsidRPr="00211F32">
          <w:rPr>
            <w:rFonts w:ascii="Times New Roman" w:eastAsia="Times New Roman" w:hAnsi="Times New Roman" w:cs="Times New Roman"/>
            <w:color w:val="009926"/>
            <w:sz w:val="28"/>
            <w:szCs w:val="28"/>
            <w:lang w:val="en-US" w:eastAsia="ru-RU"/>
          </w:rPr>
          <w:t>' = '</w:t>
        </w:r>
        <w:r w:rsidRPr="00211F32">
          <w:rPr>
            <w:rFonts w:ascii="Times New Roman" w:eastAsia="Times New Roman" w:hAnsi="Times New Roman" w:cs="Times New Roman"/>
            <w:color w:val="000000"/>
            <w:sz w:val="28"/>
            <w:szCs w:val="28"/>
            <w:lang w:val="en-US" w:eastAsia="ru-RU"/>
          </w:rPr>
          <w:t xml:space="preserve"> </w:t>
        </w:r>
        <w:r w:rsidRPr="00211F32">
          <w:rPr>
            <w:rFonts w:ascii="Times New Roman" w:eastAsia="Times New Roman" w:hAnsi="Times New Roman" w:cs="Times New Roman"/>
            <w:color w:val="A67F59"/>
            <w:sz w:val="28"/>
            <w:szCs w:val="28"/>
            <w:lang w:val="en-US" w:eastAsia="ru-RU"/>
          </w:rPr>
          <w:t>+</w:t>
        </w:r>
        <w:r w:rsidRPr="00211F32">
          <w:rPr>
            <w:rFonts w:ascii="Times New Roman" w:eastAsia="Times New Roman" w:hAnsi="Times New Roman" w:cs="Times New Roman"/>
            <w:color w:val="000000"/>
            <w:sz w:val="28"/>
            <w:szCs w:val="28"/>
            <w:lang w:val="en-US" w:eastAsia="ru-RU"/>
          </w:rPr>
          <w:t xml:space="preserve"> localStorage</w:t>
        </w:r>
        <w:r w:rsidRPr="00211F32">
          <w:rPr>
            <w:rFonts w:ascii="Times New Roman" w:eastAsia="Times New Roman" w:hAnsi="Times New Roman" w:cs="Times New Roman"/>
            <w:color w:val="999999"/>
            <w:sz w:val="28"/>
            <w:szCs w:val="28"/>
            <w:lang w:val="en-US" w:eastAsia="ru-RU"/>
          </w:rPr>
          <w:t>[</w:t>
        </w:r>
        <w:r w:rsidRPr="00211F32">
          <w:rPr>
            <w:rFonts w:ascii="Times New Roman" w:eastAsia="Times New Roman" w:hAnsi="Times New Roman" w:cs="Times New Roman"/>
            <w:color w:val="000000"/>
            <w:sz w:val="28"/>
            <w:szCs w:val="28"/>
            <w:lang w:val="en-US" w:eastAsia="ru-RU"/>
          </w:rPr>
          <w:t>key</w:t>
        </w:r>
        <w:r w:rsidRPr="00211F32">
          <w:rPr>
            <w:rFonts w:ascii="Times New Roman" w:eastAsia="Times New Roman" w:hAnsi="Times New Roman" w:cs="Times New Roman"/>
            <w:color w:val="999999"/>
            <w:sz w:val="28"/>
            <w:szCs w:val="28"/>
            <w:lang w:val="en-US" w:eastAsia="ru-RU"/>
          </w:rPr>
          <w:t>]);</w:t>
        </w:r>
      </w:ins>
    </w:p>
    <w:p w:rsidR="00211F32" w:rsidRPr="00211F32" w:rsidRDefault="00211F32" w:rsidP="00211F32">
      <w:pPr>
        <w:pBdr>
          <w:left w:val="single" w:sz="24" w:space="18" w:color="557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ins w:id="123" w:author="Unknown"/>
          <w:rFonts w:ascii="Times New Roman" w:eastAsia="Times New Roman" w:hAnsi="Times New Roman" w:cs="Times New Roman"/>
          <w:color w:val="000000"/>
          <w:sz w:val="28"/>
          <w:szCs w:val="28"/>
          <w:lang w:eastAsia="ru-RU"/>
        </w:rPr>
      </w:pPr>
      <w:ins w:id="124" w:author="Unknown">
        <w:r w:rsidRPr="00211F32">
          <w:rPr>
            <w:rFonts w:ascii="Times New Roman" w:eastAsia="Times New Roman" w:hAnsi="Times New Roman" w:cs="Times New Roman"/>
            <w:color w:val="999999"/>
            <w:sz w:val="28"/>
            <w:szCs w:val="28"/>
            <w:lang w:eastAsia="ru-RU"/>
          </w:rPr>
          <w:t>}</w:t>
        </w:r>
      </w:ins>
    </w:p>
    <w:p w:rsidR="00211F32" w:rsidRPr="00211F32" w:rsidRDefault="00211F32" w:rsidP="00211F32">
      <w:pPr>
        <w:shd w:val="clear" w:color="auto" w:fill="FFFFFF"/>
        <w:spacing w:after="240" w:line="240" w:lineRule="auto"/>
        <w:rPr>
          <w:ins w:id="125" w:author="Unknown"/>
          <w:rFonts w:ascii="Times New Roman" w:eastAsia="Times New Roman" w:hAnsi="Times New Roman" w:cs="Times New Roman"/>
          <w:color w:val="000000"/>
          <w:sz w:val="28"/>
          <w:szCs w:val="28"/>
          <w:lang w:eastAsia="ru-RU"/>
        </w:rPr>
      </w:pPr>
      <w:ins w:id="126" w:author="Unknown">
        <w:r w:rsidRPr="00211F32">
          <w:rPr>
            <w:rFonts w:ascii="Times New Roman" w:eastAsia="Times New Roman" w:hAnsi="Times New Roman" w:cs="Times New Roman"/>
            <w:color w:val="000000"/>
            <w:sz w:val="28"/>
            <w:szCs w:val="28"/>
            <w:lang w:eastAsia="ru-RU"/>
          </w:rPr>
          <w:t>В цикле перебираются все элементы хранилища, получаются их ключи и значения.</w:t>
        </w:r>
      </w:ins>
    </w:p>
    <w:p w:rsidR="00211F32" w:rsidRPr="00211F32" w:rsidRDefault="00211F32" w:rsidP="00211F32">
      <w:pPr>
        <w:shd w:val="clear" w:color="auto" w:fill="FFFFFF"/>
        <w:spacing w:after="240" w:line="240" w:lineRule="auto"/>
        <w:rPr>
          <w:ins w:id="127" w:author="Unknown"/>
          <w:rFonts w:ascii="Times New Roman" w:eastAsia="Times New Roman" w:hAnsi="Times New Roman" w:cs="Times New Roman"/>
          <w:color w:val="000000"/>
          <w:sz w:val="28"/>
          <w:szCs w:val="28"/>
          <w:lang w:eastAsia="ru-RU"/>
        </w:rPr>
      </w:pPr>
      <w:ins w:id="128" w:author="Unknown">
        <w:r w:rsidRPr="00211F32">
          <w:rPr>
            <w:rFonts w:ascii="Times New Roman" w:eastAsia="Times New Roman" w:hAnsi="Times New Roman" w:cs="Times New Roman"/>
            <w:b/>
            <w:bCs/>
            <w:color w:val="000000"/>
            <w:sz w:val="28"/>
            <w:szCs w:val="28"/>
            <w:lang w:eastAsia="ru-RU"/>
          </w:rPr>
          <w:t>Пример — Хранение не строковых данных</w:t>
        </w:r>
      </w:ins>
    </w:p>
    <w:p w:rsidR="00211F32" w:rsidRPr="00211F32" w:rsidRDefault="00211F32" w:rsidP="00211F32">
      <w:pPr>
        <w:shd w:val="clear" w:color="auto" w:fill="FFFFFF"/>
        <w:spacing w:after="240" w:line="240" w:lineRule="auto"/>
        <w:rPr>
          <w:ins w:id="129" w:author="Unknown"/>
          <w:rFonts w:ascii="Times New Roman" w:eastAsia="Times New Roman" w:hAnsi="Times New Roman" w:cs="Times New Roman"/>
          <w:color w:val="000000"/>
          <w:sz w:val="28"/>
          <w:szCs w:val="28"/>
          <w:lang w:eastAsia="ru-RU"/>
        </w:rPr>
      </w:pPr>
      <w:ins w:id="130" w:author="Unknown">
        <w:r w:rsidRPr="00211F32">
          <w:rPr>
            <w:rFonts w:ascii="Times New Roman" w:eastAsia="Times New Roman" w:hAnsi="Times New Roman" w:cs="Times New Roman"/>
            <w:color w:val="000000"/>
            <w:sz w:val="28"/>
            <w:szCs w:val="28"/>
            <w:lang w:eastAsia="ru-RU"/>
          </w:rPr>
          <w:lastRenderedPageBreak/>
          <w:t>Если есть необходимость хранить в локальном хранилище не только строковые данные, то нужно учесть, что придётся заранее позаботиться об их преобразовании:</w:t>
        </w:r>
      </w:ins>
    </w:p>
    <w:p w:rsidR="00211F32" w:rsidRPr="00211F32" w:rsidRDefault="00211F32" w:rsidP="00211F32">
      <w:pPr>
        <w:pBdr>
          <w:left w:val="single" w:sz="24" w:space="18" w:color="557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ins w:id="131" w:author="Unknown"/>
          <w:rFonts w:ascii="Times New Roman" w:eastAsia="Times New Roman" w:hAnsi="Times New Roman" w:cs="Times New Roman"/>
          <w:color w:val="000000"/>
          <w:sz w:val="28"/>
          <w:szCs w:val="28"/>
          <w:lang w:eastAsia="ru-RU"/>
        </w:rPr>
      </w:pPr>
      <w:ins w:id="132" w:author="Unknown">
        <w:r w:rsidRPr="00211F32">
          <w:rPr>
            <w:rFonts w:ascii="Times New Roman" w:eastAsia="Times New Roman" w:hAnsi="Times New Roman" w:cs="Times New Roman"/>
            <w:i/>
            <w:iCs/>
            <w:color w:val="999988"/>
            <w:sz w:val="28"/>
            <w:szCs w:val="28"/>
            <w:lang w:eastAsia="ru-RU"/>
          </w:rPr>
          <w:t>// В хранилище:</w:t>
        </w:r>
      </w:ins>
    </w:p>
    <w:p w:rsidR="00211F32" w:rsidRPr="00211F32" w:rsidRDefault="00211F32" w:rsidP="00211F32">
      <w:pPr>
        <w:pBdr>
          <w:left w:val="single" w:sz="24" w:space="18" w:color="557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ins w:id="133" w:author="Unknown"/>
          <w:rFonts w:ascii="Times New Roman" w:eastAsia="Times New Roman" w:hAnsi="Times New Roman" w:cs="Times New Roman"/>
          <w:color w:val="000000"/>
          <w:sz w:val="28"/>
          <w:szCs w:val="28"/>
          <w:lang w:eastAsia="ru-RU"/>
        </w:rPr>
      </w:pPr>
      <w:ins w:id="134" w:author="Unknown">
        <w:r w:rsidRPr="00211F32">
          <w:rPr>
            <w:rFonts w:ascii="Times New Roman" w:eastAsia="Times New Roman" w:hAnsi="Times New Roman" w:cs="Times New Roman"/>
            <w:i/>
            <w:iCs/>
            <w:color w:val="999988"/>
            <w:sz w:val="28"/>
            <w:szCs w:val="28"/>
            <w:lang w:eastAsia="ru-RU"/>
          </w:rPr>
          <w:t>// a = "11"</w:t>
        </w:r>
      </w:ins>
    </w:p>
    <w:p w:rsidR="00211F32" w:rsidRPr="00211F32" w:rsidRDefault="00211F32" w:rsidP="00211F32">
      <w:pPr>
        <w:pBdr>
          <w:left w:val="single" w:sz="24" w:space="18" w:color="557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ins w:id="135" w:author="Unknown"/>
          <w:rFonts w:ascii="Times New Roman" w:eastAsia="Times New Roman" w:hAnsi="Times New Roman" w:cs="Times New Roman"/>
          <w:color w:val="000000"/>
          <w:sz w:val="28"/>
          <w:szCs w:val="28"/>
          <w:lang w:eastAsia="ru-RU"/>
        </w:rPr>
      </w:pPr>
      <w:ins w:id="136" w:author="Unknown">
        <w:r w:rsidRPr="00211F32">
          <w:rPr>
            <w:rFonts w:ascii="Times New Roman" w:eastAsia="Times New Roman" w:hAnsi="Times New Roman" w:cs="Times New Roman"/>
            <w:i/>
            <w:iCs/>
            <w:color w:val="999988"/>
            <w:sz w:val="28"/>
            <w:szCs w:val="28"/>
            <w:lang w:eastAsia="ru-RU"/>
          </w:rPr>
          <w:t>// b = "19"</w:t>
        </w:r>
      </w:ins>
    </w:p>
    <w:p w:rsidR="00211F32" w:rsidRPr="00211F32" w:rsidRDefault="00211F32" w:rsidP="00211F32">
      <w:pPr>
        <w:pBdr>
          <w:left w:val="single" w:sz="24" w:space="18" w:color="557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ins w:id="137" w:author="Unknown"/>
          <w:rFonts w:ascii="Times New Roman" w:eastAsia="Times New Roman" w:hAnsi="Times New Roman" w:cs="Times New Roman"/>
          <w:color w:val="000000"/>
          <w:sz w:val="28"/>
          <w:szCs w:val="28"/>
          <w:lang w:eastAsia="ru-RU"/>
        </w:rPr>
      </w:pPr>
      <w:ins w:id="138" w:author="Unknown">
        <w:r w:rsidRPr="00211F32">
          <w:rPr>
            <w:rFonts w:ascii="Times New Roman" w:eastAsia="Times New Roman" w:hAnsi="Times New Roman" w:cs="Times New Roman"/>
            <w:i/>
            <w:iCs/>
            <w:color w:val="999988"/>
            <w:sz w:val="28"/>
            <w:szCs w:val="28"/>
            <w:lang w:eastAsia="ru-RU"/>
          </w:rPr>
          <w:t>// c = "25"</w:t>
        </w:r>
      </w:ins>
    </w:p>
    <w:p w:rsidR="00211F32" w:rsidRPr="00211F32" w:rsidRDefault="00211F32" w:rsidP="00211F32">
      <w:pPr>
        <w:shd w:val="clear" w:color="auto" w:fill="FFFFFF"/>
        <w:spacing w:after="240" w:line="240" w:lineRule="auto"/>
        <w:rPr>
          <w:ins w:id="139" w:author="Unknown"/>
          <w:rFonts w:ascii="Times New Roman" w:eastAsia="Times New Roman" w:hAnsi="Times New Roman" w:cs="Times New Roman"/>
          <w:color w:val="000000"/>
          <w:sz w:val="28"/>
          <w:szCs w:val="28"/>
          <w:lang w:val="en-US" w:eastAsia="ru-RU"/>
        </w:rPr>
      </w:pPr>
      <w:ins w:id="140" w:author="Unknown">
        <w:r w:rsidRPr="00211F32">
          <w:rPr>
            <w:rFonts w:ascii="Times New Roman" w:eastAsia="Times New Roman" w:hAnsi="Times New Roman" w:cs="Times New Roman"/>
            <w:color w:val="000000"/>
            <w:sz w:val="28"/>
            <w:szCs w:val="28"/>
            <w:lang w:eastAsia="ru-RU"/>
          </w:rPr>
          <w:t>Мы хотим сумму всех имеющихся элементов. Получаем</w:t>
        </w:r>
        <w:r w:rsidRPr="00211F32">
          <w:rPr>
            <w:rFonts w:ascii="Times New Roman" w:eastAsia="Times New Roman" w:hAnsi="Times New Roman" w:cs="Times New Roman"/>
            <w:color w:val="000000"/>
            <w:sz w:val="28"/>
            <w:szCs w:val="28"/>
            <w:lang w:val="en-US" w:eastAsia="ru-RU"/>
          </w:rPr>
          <w:t>:</w:t>
        </w:r>
      </w:ins>
    </w:p>
    <w:p w:rsidR="00211F32" w:rsidRPr="00211F32" w:rsidRDefault="00211F32" w:rsidP="00211F32">
      <w:pPr>
        <w:pBdr>
          <w:left w:val="single" w:sz="24" w:space="18" w:color="557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ins w:id="141" w:author="Unknown"/>
          <w:rFonts w:ascii="Times New Roman" w:eastAsia="Times New Roman" w:hAnsi="Times New Roman" w:cs="Times New Roman"/>
          <w:color w:val="000000"/>
          <w:sz w:val="28"/>
          <w:szCs w:val="28"/>
          <w:lang w:val="en-US" w:eastAsia="ru-RU"/>
        </w:rPr>
      </w:pPr>
      <w:ins w:id="142" w:author="Unknown">
        <w:r w:rsidRPr="00211F32">
          <w:rPr>
            <w:rFonts w:ascii="Times New Roman" w:eastAsia="Times New Roman" w:hAnsi="Times New Roman" w:cs="Times New Roman"/>
            <w:color w:val="0086B3"/>
            <w:sz w:val="28"/>
            <w:szCs w:val="28"/>
            <w:lang w:val="en-US" w:eastAsia="ru-RU"/>
          </w:rPr>
          <w:t>var</w:t>
        </w:r>
        <w:r w:rsidRPr="00211F32">
          <w:rPr>
            <w:rFonts w:ascii="Times New Roman" w:eastAsia="Times New Roman" w:hAnsi="Times New Roman" w:cs="Times New Roman"/>
            <w:color w:val="000000"/>
            <w:sz w:val="28"/>
            <w:szCs w:val="28"/>
            <w:lang w:val="en-US" w:eastAsia="ru-RU"/>
          </w:rPr>
          <w:t xml:space="preserve"> sum </w:t>
        </w:r>
        <w:r w:rsidRPr="00211F32">
          <w:rPr>
            <w:rFonts w:ascii="Times New Roman" w:eastAsia="Times New Roman" w:hAnsi="Times New Roman" w:cs="Times New Roman"/>
            <w:color w:val="A67F59"/>
            <w:sz w:val="28"/>
            <w:szCs w:val="28"/>
            <w:lang w:val="en-US" w:eastAsia="ru-RU"/>
          </w:rPr>
          <w:t>=</w:t>
        </w:r>
        <w:r w:rsidRPr="00211F32">
          <w:rPr>
            <w:rFonts w:ascii="Times New Roman" w:eastAsia="Times New Roman" w:hAnsi="Times New Roman" w:cs="Times New Roman"/>
            <w:color w:val="000000"/>
            <w:sz w:val="28"/>
            <w:szCs w:val="28"/>
            <w:lang w:val="en-US" w:eastAsia="ru-RU"/>
          </w:rPr>
          <w:t xml:space="preserve"> </w:t>
        </w:r>
        <w:r w:rsidRPr="00211F32">
          <w:rPr>
            <w:rFonts w:ascii="Times New Roman" w:eastAsia="Times New Roman" w:hAnsi="Times New Roman" w:cs="Times New Roman"/>
            <w:color w:val="000080"/>
            <w:sz w:val="28"/>
            <w:szCs w:val="28"/>
            <w:lang w:val="en-US" w:eastAsia="ru-RU"/>
          </w:rPr>
          <w:t>0</w:t>
        </w:r>
        <w:r w:rsidRPr="00211F32">
          <w:rPr>
            <w:rFonts w:ascii="Times New Roman" w:eastAsia="Times New Roman" w:hAnsi="Times New Roman" w:cs="Times New Roman"/>
            <w:color w:val="999999"/>
            <w:sz w:val="28"/>
            <w:szCs w:val="28"/>
            <w:lang w:val="en-US" w:eastAsia="ru-RU"/>
          </w:rPr>
          <w:t>;</w:t>
        </w:r>
      </w:ins>
    </w:p>
    <w:p w:rsidR="00211F32" w:rsidRPr="00211F32" w:rsidRDefault="00211F32" w:rsidP="00211F32">
      <w:pPr>
        <w:pBdr>
          <w:left w:val="single" w:sz="24" w:space="18" w:color="557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ins w:id="143" w:author="Unknown"/>
          <w:rFonts w:ascii="Times New Roman" w:eastAsia="Times New Roman" w:hAnsi="Times New Roman" w:cs="Times New Roman"/>
          <w:color w:val="000000"/>
          <w:sz w:val="28"/>
          <w:szCs w:val="28"/>
          <w:lang w:val="en-US" w:eastAsia="ru-RU"/>
        </w:rPr>
      </w:pPr>
    </w:p>
    <w:p w:rsidR="00211F32" w:rsidRPr="00211F32" w:rsidRDefault="00211F32" w:rsidP="00211F32">
      <w:pPr>
        <w:pBdr>
          <w:left w:val="single" w:sz="24" w:space="18" w:color="557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ins w:id="144" w:author="Unknown"/>
          <w:rFonts w:ascii="Times New Roman" w:eastAsia="Times New Roman" w:hAnsi="Times New Roman" w:cs="Times New Roman"/>
          <w:color w:val="000000"/>
          <w:sz w:val="28"/>
          <w:szCs w:val="28"/>
          <w:lang w:val="en-US" w:eastAsia="ru-RU"/>
        </w:rPr>
      </w:pPr>
      <w:ins w:id="145" w:author="Unknown">
        <w:r w:rsidRPr="00211F32">
          <w:rPr>
            <w:rFonts w:ascii="Times New Roman" w:eastAsia="Times New Roman" w:hAnsi="Times New Roman" w:cs="Times New Roman"/>
            <w:color w:val="0086B3"/>
            <w:sz w:val="28"/>
            <w:szCs w:val="28"/>
            <w:lang w:val="en-US" w:eastAsia="ru-RU"/>
          </w:rPr>
          <w:t>for</w:t>
        </w:r>
        <w:r w:rsidRPr="00211F32">
          <w:rPr>
            <w:rFonts w:ascii="Times New Roman" w:eastAsia="Times New Roman" w:hAnsi="Times New Roman" w:cs="Times New Roman"/>
            <w:color w:val="000000"/>
            <w:sz w:val="28"/>
            <w:szCs w:val="28"/>
            <w:lang w:val="en-US" w:eastAsia="ru-RU"/>
          </w:rPr>
          <w:t xml:space="preserve"> </w:t>
        </w:r>
        <w:r w:rsidRPr="00211F32">
          <w:rPr>
            <w:rFonts w:ascii="Times New Roman" w:eastAsia="Times New Roman" w:hAnsi="Times New Roman" w:cs="Times New Roman"/>
            <w:color w:val="999999"/>
            <w:sz w:val="28"/>
            <w:szCs w:val="28"/>
            <w:lang w:val="en-US" w:eastAsia="ru-RU"/>
          </w:rPr>
          <w:t>(</w:t>
        </w:r>
        <w:r w:rsidRPr="00211F32">
          <w:rPr>
            <w:rFonts w:ascii="Times New Roman" w:eastAsia="Times New Roman" w:hAnsi="Times New Roman" w:cs="Times New Roman"/>
            <w:color w:val="0086B3"/>
            <w:sz w:val="28"/>
            <w:szCs w:val="28"/>
            <w:lang w:val="en-US" w:eastAsia="ru-RU"/>
          </w:rPr>
          <w:t>var</w:t>
        </w:r>
        <w:r w:rsidRPr="00211F32">
          <w:rPr>
            <w:rFonts w:ascii="Times New Roman" w:eastAsia="Times New Roman" w:hAnsi="Times New Roman" w:cs="Times New Roman"/>
            <w:color w:val="000000"/>
            <w:sz w:val="28"/>
            <w:szCs w:val="28"/>
            <w:lang w:val="en-US" w:eastAsia="ru-RU"/>
          </w:rPr>
          <w:t xml:space="preserve"> i </w:t>
        </w:r>
        <w:r w:rsidRPr="00211F32">
          <w:rPr>
            <w:rFonts w:ascii="Times New Roman" w:eastAsia="Times New Roman" w:hAnsi="Times New Roman" w:cs="Times New Roman"/>
            <w:color w:val="A67F59"/>
            <w:sz w:val="28"/>
            <w:szCs w:val="28"/>
            <w:lang w:val="en-US" w:eastAsia="ru-RU"/>
          </w:rPr>
          <w:t>=</w:t>
        </w:r>
        <w:r w:rsidRPr="00211F32">
          <w:rPr>
            <w:rFonts w:ascii="Times New Roman" w:eastAsia="Times New Roman" w:hAnsi="Times New Roman" w:cs="Times New Roman"/>
            <w:color w:val="000000"/>
            <w:sz w:val="28"/>
            <w:szCs w:val="28"/>
            <w:lang w:val="en-US" w:eastAsia="ru-RU"/>
          </w:rPr>
          <w:t xml:space="preserve"> </w:t>
        </w:r>
        <w:r w:rsidRPr="00211F32">
          <w:rPr>
            <w:rFonts w:ascii="Times New Roman" w:eastAsia="Times New Roman" w:hAnsi="Times New Roman" w:cs="Times New Roman"/>
            <w:color w:val="000080"/>
            <w:sz w:val="28"/>
            <w:szCs w:val="28"/>
            <w:lang w:val="en-US" w:eastAsia="ru-RU"/>
          </w:rPr>
          <w:t>0</w:t>
        </w:r>
        <w:r w:rsidRPr="00211F32">
          <w:rPr>
            <w:rFonts w:ascii="Times New Roman" w:eastAsia="Times New Roman" w:hAnsi="Times New Roman" w:cs="Times New Roman"/>
            <w:color w:val="999999"/>
            <w:sz w:val="28"/>
            <w:szCs w:val="28"/>
            <w:lang w:val="en-US" w:eastAsia="ru-RU"/>
          </w:rPr>
          <w:t>;</w:t>
        </w:r>
        <w:r w:rsidRPr="00211F32">
          <w:rPr>
            <w:rFonts w:ascii="Times New Roman" w:eastAsia="Times New Roman" w:hAnsi="Times New Roman" w:cs="Times New Roman"/>
            <w:color w:val="000000"/>
            <w:sz w:val="28"/>
            <w:szCs w:val="28"/>
            <w:lang w:val="en-US" w:eastAsia="ru-RU"/>
          </w:rPr>
          <w:t xml:space="preserve"> i </w:t>
        </w:r>
        <w:r w:rsidRPr="00211F32">
          <w:rPr>
            <w:rFonts w:ascii="Times New Roman" w:eastAsia="Times New Roman" w:hAnsi="Times New Roman" w:cs="Times New Roman"/>
            <w:color w:val="A67F59"/>
            <w:sz w:val="28"/>
            <w:szCs w:val="28"/>
            <w:lang w:val="en-US" w:eastAsia="ru-RU"/>
          </w:rPr>
          <w:t>&lt;</w:t>
        </w:r>
        <w:r w:rsidRPr="00211F32">
          <w:rPr>
            <w:rFonts w:ascii="Times New Roman" w:eastAsia="Times New Roman" w:hAnsi="Times New Roman" w:cs="Times New Roman"/>
            <w:color w:val="000000"/>
            <w:sz w:val="28"/>
            <w:szCs w:val="28"/>
            <w:lang w:val="en-US" w:eastAsia="ru-RU"/>
          </w:rPr>
          <w:t xml:space="preserve"> localStorage</w:t>
        </w:r>
        <w:r w:rsidRPr="00211F32">
          <w:rPr>
            <w:rFonts w:ascii="Times New Roman" w:eastAsia="Times New Roman" w:hAnsi="Times New Roman" w:cs="Times New Roman"/>
            <w:color w:val="999999"/>
            <w:sz w:val="28"/>
            <w:szCs w:val="28"/>
            <w:lang w:val="en-US" w:eastAsia="ru-RU"/>
          </w:rPr>
          <w:t>.</w:t>
        </w:r>
        <w:r w:rsidRPr="00211F32">
          <w:rPr>
            <w:rFonts w:ascii="Times New Roman" w:eastAsia="Times New Roman" w:hAnsi="Times New Roman" w:cs="Times New Roman"/>
            <w:color w:val="000000"/>
            <w:sz w:val="28"/>
            <w:szCs w:val="28"/>
            <w:lang w:val="en-US" w:eastAsia="ru-RU"/>
          </w:rPr>
          <w:t>length</w:t>
        </w:r>
        <w:r w:rsidRPr="00211F32">
          <w:rPr>
            <w:rFonts w:ascii="Times New Roman" w:eastAsia="Times New Roman" w:hAnsi="Times New Roman" w:cs="Times New Roman"/>
            <w:color w:val="999999"/>
            <w:sz w:val="28"/>
            <w:szCs w:val="28"/>
            <w:lang w:val="en-US" w:eastAsia="ru-RU"/>
          </w:rPr>
          <w:t>;</w:t>
        </w:r>
        <w:r w:rsidRPr="00211F32">
          <w:rPr>
            <w:rFonts w:ascii="Times New Roman" w:eastAsia="Times New Roman" w:hAnsi="Times New Roman" w:cs="Times New Roman"/>
            <w:color w:val="000000"/>
            <w:sz w:val="28"/>
            <w:szCs w:val="28"/>
            <w:lang w:val="en-US" w:eastAsia="ru-RU"/>
          </w:rPr>
          <w:t xml:space="preserve"> i</w:t>
        </w:r>
        <w:r w:rsidRPr="00211F32">
          <w:rPr>
            <w:rFonts w:ascii="Times New Roman" w:eastAsia="Times New Roman" w:hAnsi="Times New Roman" w:cs="Times New Roman"/>
            <w:color w:val="A67F59"/>
            <w:sz w:val="28"/>
            <w:szCs w:val="28"/>
            <w:lang w:val="en-US" w:eastAsia="ru-RU"/>
          </w:rPr>
          <w:t>++</w:t>
        </w:r>
        <w:r w:rsidRPr="00211F32">
          <w:rPr>
            <w:rFonts w:ascii="Times New Roman" w:eastAsia="Times New Roman" w:hAnsi="Times New Roman" w:cs="Times New Roman"/>
            <w:color w:val="999999"/>
            <w:sz w:val="28"/>
            <w:szCs w:val="28"/>
            <w:lang w:val="en-US" w:eastAsia="ru-RU"/>
          </w:rPr>
          <w:t>)</w:t>
        </w:r>
        <w:r w:rsidRPr="00211F32">
          <w:rPr>
            <w:rFonts w:ascii="Times New Roman" w:eastAsia="Times New Roman" w:hAnsi="Times New Roman" w:cs="Times New Roman"/>
            <w:color w:val="000000"/>
            <w:sz w:val="28"/>
            <w:szCs w:val="28"/>
            <w:lang w:val="en-US" w:eastAsia="ru-RU"/>
          </w:rPr>
          <w:t xml:space="preserve"> </w:t>
        </w:r>
        <w:r w:rsidRPr="00211F32">
          <w:rPr>
            <w:rFonts w:ascii="Times New Roman" w:eastAsia="Times New Roman" w:hAnsi="Times New Roman" w:cs="Times New Roman"/>
            <w:color w:val="999999"/>
            <w:sz w:val="28"/>
            <w:szCs w:val="28"/>
            <w:lang w:val="en-US" w:eastAsia="ru-RU"/>
          </w:rPr>
          <w:t>{</w:t>
        </w:r>
      </w:ins>
    </w:p>
    <w:p w:rsidR="00211F32" w:rsidRPr="00211F32" w:rsidRDefault="00211F32" w:rsidP="00211F32">
      <w:pPr>
        <w:pBdr>
          <w:left w:val="single" w:sz="24" w:space="18" w:color="557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ins w:id="146" w:author="Unknown"/>
          <w:rFonts w:ascii="Times New Roman" w:eastAsia="Times New Roman" w:hAnsi="Times New Roman" w:cs="Times New Roman"/>
          <w:color w:val="000000"/>
          <w:sz w:val="28"/>
          <w:szCs w:val="28"/>
          <w:lang w:val="en-US" w:eastAsia="ru-RU"/>
        </w:rPr>
      </w:pPr>
      <w:ins w:id="147" w:author="Unknown">
        <w:r w:rsidRPr="00211F32">
          <w:rPr>
            <w:rFonts w:ascii="Times New Roman" w:eastAsia="Times New Roman" w:hAnsi="Times New Roman" w:cs="Times New Roman"/>
            <w:color w:val="000000"/>
            <w:sz w:val="28"/>
            <w:szCs w:val="28"/>
            <w:lang w:val="en-US" w:eastAsia="ru-RU"/>
          </w:rPr>
          <w:t xml:space="preserve">  </w:t>
        </w:r>
        <w:r w:rsidRPr="00211F32">
          <w:rPr>
            <w:rFonts w:ascii="Times New Roman" w:eastAsia="Times New Roman" w:hAnsi="Times New Roman" w:cs="Times New Roman"/>
            <w:color w:val="0086B3"/>
            <w:sz w:val="28"/>
            <w:szCs w:val="28"/>
            <w:lang w:val="en-US" w:eastAsia="ru-RU"/>
          </w:rPr>
          <w:t>var</w:t>
        </w:r>
        <w:r w:rsidRPr="00211F32">
          <w:rPr>
            <w:rFonts w:ascii="Times New Roman" w:eastAsia="Times New Roman" w:hAnsi="Times New Roman" w:cs="Times New Roman"/>
            <w:color w:val="000000"/>
            <w:sz w:val="28"/>
            <w:szCs w:val="28"/>
            <w:lang w:val="en-US" w:eastAsia="ru-RU"/>
          </w:rPr>
          <w:t xml:space="preserve"> key </w:t>
        </w:r>
        <w:r w:rsidRPr="00211F32">
          <w:rPr>
            <w:rFonts w:ascii="Times New Roman" w:eastAsia="Times New Roman" w:hAnsi="Times New Roman" w:cs="Times New Roman"/>
            <w:color w:val="A67F59"/>
            <w:sz w:val="28"/>
            <w:szCs w:val="28"/>
            <w:lang w:val="en-US" w:eastAsia="ru-RU"/>
          </w:rPr>
          <w:t>=</w:t>
        </w:r>
        <w:r w:rsidRPr="00211F32">
          <w:rPr>
            <w:rFonts w:ascii="Times New Roman" w:eastAsia="Times New Roman" w:hAnsi="Times New Roman" w:cs="Times New Roman"/>
            <w:color w:val="000000"/>
            <w:sz w:val="28"/>
            <w:szCs w:val="28"/>
            <w:lang w:val="en-US" w:eastAsia="ru-RU"/>
          </w:rPr>
          <w:t xml:space="preserve"> localStorage</w:t>
        </w:r>
        <w:r w:rsidRPr="00211F32">
          <w:rPr>
            <w:rFonts w:ascii="Times New Roman" w:eastAsia="Times New Roman" w:hAnsi="Times New Roman" w:cs="Times New Roman"/>
            <w:color w:val="999999"/>
            <w:sz w:val="28"/>
            <w:szCs w:val="28"/>
            <w:lang w:val="en-US" w:eastAsia="ru-RU"/>
          </w:rPr>
          <w:t>.</w:t>
        </w:r>
        <w:r w:rsidRPr="00211F32">
          <w:rPr>
            <w:rFonts w:ascii="Times New Roman" w:eastAsia="Times New Roman" w:hAnsi="Times New Roman" w:cs="Times New Roman"/>
            <w:color w:val="DD1144"/>
            <w:sz w:val="28"/>
            <w:szCs w:val="28"/>
            <w:lang w:val="en-US" w:eastAsia="ru-RU"/>
          </w:rPr>
          <w:t>key</w:t>
        </w:r>
        <w:r w:rsidRPr="00211F32">
          <w:rPr>
            <w:rFonts w:ascii="Times New Roman" w:eastAsia="Times New Roman" w:hAnsi="Times New Roman" w:cs="Times New Roman"/>
            <w:color w:val="999999"/>
            <w:sz w:val="28"/>
            <w:szCs w:val="28"/>
            <w:lang w:val="en-US" w:eastAsia="ru-RU"/>
          </w:rPr>
          <w:t>(</w:t>
        </w:r>
        <w:r w:rsidRPr="00211F32">
          <w:rPr>
            <w:rFonts w:ascii="Times New Roman" w:eastAsia="Times New Roman" w:hAnsi="Times New Roman" w:cs="Times New Roman"/>
            <w:color w:val="000000"/>
            <w:sz w:val="28"/>
            <w:szCs w:val="28"/>
            <w:lang w:val="en-US" w:eastAsia="ru-RU"/>
          </w:rPr>
          <w:t>i</w:t>
        </w:r>
        <w:r w:rsidRPr="00211F32">
          <w:rPr>
            <w:rFonts w:ascii="Times New Roman" w:eastAsia="Times New Roman" w:hAnsi="Times New Roman" w:cs="Times New Roman"/>
            <w:color w:val="999999"/>
            <w:sz w:val="28"/>
            <w:szCs w:val="28"/>
            <w:lang w:val="en-US" w:eastAsia="ru-RU"/>
          </w:rPr>
          <w:t>);</w:t>
        </w:r>
      </w:ins>
    </w:p>
    <w:p w:rsidR="00211F32" w:rsidRPr="00211F32" w:rsidRDefault="00211F32" w:rsidP="00211F32">
      <w:pPr>
        <w:pBdr>
          <w:left w:val="single" w:sz="24" w:space="18" w:color="557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ins w:id="148" w:author="Unknown"/>
          <w:rFonts w:ascii="Times New Roman" w:eastAsia="Times New Roman" w:hAnsi="Times New Roman" w:cs="Times New Roman"/>
          <w:color w:val="000000"/>
          <w:sz w:val="28"/>
          <w:szCs w:val="28"/>
          <w:lang w:val="en-US" w:eastAsia="ru-RU"/>
        </w:rPr>
      </w:pPr>
      <w:ins w:id="149" w:author="Unknown">
        <w:r w:rsidRPr="00211F32">
          <w:rPr>
            <w:rFonts w:ascii="Times New Roman" w:eastAsia="Times New Roman" w:hAnsi="Times New Roman" w:cs="Times New Roman"/>
            <w:color w:val="000000"/>
            <w:sz w:val="28"/>
            <w:szCs w:val="28"/>
            <w:lang w:val="en-US" w:eastAsia="ru-RU"/>
          </w:rPr>
          <w:t xml:space="preserve">  sum </w:t>
        </w:r>
        <w:r w:rsidRPr="00211F32">
          <w:rPr>
            <w:rFonts w:ascii="Times New Roman" w:eastAsia="Times New Roman" w:hAnsi="Times New Roman" w:cs="Times New Roman"/>
            <w:color w:val="A67F59"/>
            <w:sz w:val="28"/>
            <w:szCs w:val="28"/>
            <w:lang w:val="en-US" w:eastAsia="ru-RU"/>
          </w:rPr>
          <w:t>+=</w:t>
        </w:r>
        <w:r w:rsidRPr="00211F32">
          <w:rPr>
            <w:rFonts w:ascii="Times New Roman" w:eastAsia="Times New Roman" w:hAnsi="Times New Roman" w:cs="Times New Roman"/>
            <w:color w:val="000000"/>
            <w:sz w:val="28"/>
            <w:szCs w:val="28"/>
            <w:lang w:val="en-US" w:eastAsia="ru-RU"/>
          </w:rPr>
          <w:t xml:space="preserve"> </w:t>
        </w:r>
        <w:r w:rsidRPr="00211F32">
          <w:rPr>
            <w:rFonts w:ascii="Times New Roman" w:eastAsia="Times New Roman" w:hAnsi="Times New Roman" w:cs="Times New Roman"/>
            <w:color w:val="DD1144"/>
            <w:sz w:val="28"/>
            <w:szCs w:val="28"/>
            <w:lang w:val="en-US" w:eastAsia="ru-RU"/>
          </w:rPr>
          <w:t>Number</w:t>
        </w:r>
        <w:r w:rsidRPr="00211F32">
          <w:rPr>
            <w:rFonts w:ascii="Times New Roman" w:eastAsia="Times New Roman" w:hAnsi="Times New Roman" w:cs="Times New Roman"/>
            <w:color w:val="999999"/>
            <w:sz w:val="28"/>
            <w:szCs w:val="28"/>
            <w:lang w:val="en-US" w:eastAsia="ru-RU"/>
          </w:rPr>
          <w:t>(</w:t>
        </w:r>
        <w:r w:rsidRPr="00211F32">
          <w:rPr>
            <w:rFonts w:ascii="Times New Roman" w:eastAsia="Times New Roman" w:hAnsi="Times New Roman" w:cs="Times New Roman"/>
            <w:color w:val="000000"/>
            <w:sz w:val="28"/>
            <w:szCs w:val="28"/>
            <w:lang w:val="en-US" w:eastAsia="ru-RU"/>
          </w:rPr>
          <w:t>localStorage</w:t>
        </w:r>
        <w:r w:rsidRPr="00211F32">
          <w:rPr>
            <w:rFonts w:ascii="Times New Roman" w:eastAsia="Times New Roman" w:hAnsi="Times New Roman" w:cs="Times New Roman"/>
            <w:color w:val="999999"/>
            <w:sz w:val="28"/>
            <w:szCs w:val="28"/>
            <w:lang w:val="en-US" w:eastAsia="ru-RU"/>
          </w:rPr>
          <w:t>[</w:t>
        </w:r>
        <w:r w:rsidRPr="00211F32">
          <w:rPr>
            <w:rFonts w:ascii="Times New Roman" w:eastAsia="Times New Roman" w:hAnsi="Times New Roman" w:cs="Times New Roman"/>
            <w:color w:val="000000"/>
            <w:sz w:val="28"/>
            <w:szCs w:val="28"/>
            <w:lang w:val="en-US" w:eastAsia="ru-RU"/>
          </w:rPr>
          <w:t>key</w:t>
        </w:r>
        <w:r w:rsidRPr="00211F32">
          <w:rPr>
            <w:rFonts w:ascii="Times New Roman" w:eastAsia="Times New Roman" w:hAnsi="Times New Roman" w:cs="Times New Roman"/>
            <w:color w:val="999999"/>
            <w:sz w:val="28"/>
            <w:szCs w:val="28"/>
            <w:lang w:val="en-US" w:eastAsia="ru-RU"/>
          </w:rPr>
          <w:t>]);</w:t>
        </w:r>
      </w:ins>
    </w:p>
    <w:p w:rsidR="00211F32" w:rsidRPr="00211F32" w:rsidRDefault="00211F32" w:rsidP="00211F32">
      <w:pPr>
        <w:pBdr>
          <w:left w:val="single" w:sz="24" w:space="18" w:color="557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ins w:id="150" w:author="Unknown"/>
          <w:rFonts w:ascii="Times New Roman" w:eastAsia="Times New Roman" w:hAnsi="Times New Roman" w:cs="Times New Roman"/>
          <w:color w:val="000000"/>
          <w:sz w:val="28"/>
          <w:szCs w:val="28"/>
          <w:lang w:val="en-US" w:eastAsia="ru-RU"/>
        </w:rPr>
      </w:pPr>
      <w:ins w:id="151" w:author="Unknown">
        <w:r w:rsidRPr="00211F32">
          <w:rPr>
            <w:rFonts w:ascii="Times New Roman" w:eastAsia="Times New Roman" w:hAnsi="Times New Roman" w:cs="Times New Roman"/>
            <w:color w:val="999999"/>
            <w:sz w:val="28"/>
            <w:szCs w:val="28"/>
            <w:lang w:val="en-US" w:eastAsia="ru-RU"/>
          </w:rPr>
          <w:t>}</w:t>
        </w:r>
      </w:ins>
    </w:p>
    <w:p w:rsidR="00211F32" w:rsidRPr="00211F32" w:rsidRDefault="00211F32" w:rsidP="00211F32">
      <w:pPr>
        <w:pBdr>
          <w:left w:val="single" w:sz="24" w:space="18" w:color="557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ins w:id="152" w:author="Unknown"/>
          <w:rFonts w:ascii="Times New Roman" w:eastAsia="Times New Roman" w:hAnsi="Times New Roman" w:cs="Times New Roman"/>
          <w:color w:val="000000"/>
          <w:sz w:val="28"/>
          <w:szCs w:val="28"/>
          <w:lang w:val="en-US" w:eastAsia="ru-RU"/>
        </w:rPr>
      </w:pPr>
    </w:p>
    <w:p w:rsidR="00211F32" w:rsidRPr="00211F32" w:rsidRDefault="00211F32" w:rsidP="00211F32">
      <w:pPr>
        <w:pBdr>
          <w:left w:val="single" w:sz="24" w:space="18" w:color="557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ins w:id="153" w:author="Unknown"/>
          <w:rFonts w:ascii="Times New Roman" w:eastAsia="Times New Roman" w:hAnsi="Times New Roman" w:cs="Times New Roman"/>
          <w:color w:val="000000"/>
          <w:sz w:val="28"/>
          <w:szCs w:val="28"/>
          <w:lang w:val="en-US" w:eastAsia="ru-RU"/>
        </w:rPr>
      </w:pPr>
      <w:ins w:id="154" w:author="Unknown">
        <w:r w:rsidRPr="00211F32">
          <w:rPr>
            <w:rFonts w:ascii="Times New Roman" w:eastAsia="Times New Roman" w:hAnsi="Times New Roman" w:cs="Times New Roman"/>
            <w:color w:val="000000"/>
            <w:sz w:val="28"/>
            <w:szCs w:val="28"/>
            <w:lang w:val="en-US" w:eastAsia="ru-RU"/>
          </w:rPr>
          <w:t>console</w:t>
        </w:r>
        <w:r w:rsidRPr="00211F32">
          <w:rPr>
            <w:rFonts w:ascii="Times New Roman" w:eastAsia="Times New Roman" w:hAnsi="Times New Roman" w:cs="Times New Roman"/>
            <w:color w:val="999999"/>
            <w:sz w:val="28"/>
            <w:szCs w:val="28"/>
            <w:lang w:val="en-US" w:eastAsia="ru-RU"/>
          </w:rPr>
          <w:t>.</w:t>
        </w:r>
        <w:r w:rsidRPr="00211F32">
          <w:rPr>
            <w:rFonts w:ascii="Times New Roman" w:eastAsia="Times New Roman" w:hAnsi="Times New Roman" w:cs="Times New Roman"/>
            <w:color w:val="DD1144"/>
            <w:sz w:val="28"/>
            <w:szCs w:val="28"/>
            <w:lang w:val="en-US" w:eastAsia="ru-RU"/>
          </w:rPr>
          <w:t>log</w:t>
        </w:r>
        <w:r w:rsidRPr="00211F32">
          <w:rPr>
            <w:rFonts w:ascii="Times New Roman" w:eastAsia="Times New Roman" w:hAnsi="Times New Roman" w:cs="Times New Roman"/>
            <w:color w:val="999999"/>
            <w:sz w:val="28"/>
            <w:szCs w:val="28"/>
            <w:lang w:val="en-US" w:eastAsia="ru-RU"/>
          </w:rPr>
          <w:t>(</w:t>
        </w:r>
        <w:r w:rsidRPr="00211F32">
          <w:rPr>
            <w:rFonts w:ascii="Times New Roman" w:eastAsia="Times New Roman" w:hAnsi="Times New Roman" w:cs="Times New Roman"/>
            <w:color w:val="000000"/>
            <w:sz w:val="28"/>
            <w:szCs w:val="28"/>
            <w:lang w:val="en-US" w:eastAsia="ru-RU"/>
          </w:rPr>
          <w:t>sum</w:t>
        </w:r>
        <w:r w:rsidRPr="00211F32">
          <w:rPr>
            <w:rFonts w:ascii="Times New Roman" w:eastAsia="Times New Roman" w:hAnsi="Times New Roman" w:cs="Times New Roman"/>
            <w:color w:val="999999"/>
            <w:sz w:val="28"/>
            <w:szCs w:val="28"/>
            <w:lang w:val="en-US" w:eastAsia="ru-RU"/>
          </w:rPr>
          <w:t>);</w:t>
        </w:r>
      </w:ins>
    </w:p>
    <w:p w:rsidR="00211F32" w:rsidRPr="00211F32" w:rsidRDefault="00211F32" w:rsidP="00211F32">
      <w:pPr>
        <w:shd w:val="clear" w:color="auto" w:fill="FFFFFF"/>
        <w:spacing w:after="240" w:line="240" w:lineRule="auto"/>
        <w:rPr>
          <w:ins w:id="155" w:author="Unknown"/>
          <w:rFonts w:ascii="Times New Roman" w:eastAsia="Times New Roman" w:hAnsi="Times New Roman" w:cs="Times New Roman"/>
          <w:color w:val="000000"/>
          <w:sz w:val="28"/>
          <w:szCs w:val="28"/>
          <w:lang w:eastAsia="ru-RU"/>
        </w:rPr>
      </w:pPr>
      <w:ins w:id="156" w:author="Unknown">
        <w:r w:rsidRPr="00211F32">
          <w:rPr>
            <w:rFonts w:ascii="Times New Roman" w:eastAsia="Times New Roman" w:hAnsi="Times New Roman" w:cs="Times New Roman"/>
            <w:color w:val="000000"/>
            <w:sz w:val="28"/>
            <w:szCs w:val="28"/>
            <w:lang w:eastAsia="ru-RU"/>
          </w:rPr>
          <w:t>Просто используем для этого функцию </w:t>
        </w:r>
        <w:r w:rsidRPr="00211F32">
          <w:rPr>
            <w:rFonts w:ascii="Times New Roman" w:eastAsia="Times New Roman" w:hAnsi="Times New Roman" w:cs="Times New Roman"/>
            <w:color w:val="BD4147"/>
            <w:sz w:val="28"/>
            <w:szCs w:val="28"/>
            <w:lang w:eastAsia="ru-RU"/>
          </w:rPr>
          <w:t>Number</w:t>
        </w:r>
        <w:r w:rsidRPr="00211F32">
          <w:rPr>
            <w:rFonts w:ascii="Times New Roman" w:eastAsia="Times New Roman" w:hAnsi="Times New Roman" w:cs="Times New Roman"/>
            <w:color w:val="000000"/>
            <w:sz w:val="28"/>
            <w:szCs w:val="28"/>
            <w:lang w:eastAsia="ru-RU"/>
          </w:rPr>
          <w:t>.</w:t>
        </w:r>
      </w:ins>
    </w:p>
    <w:p w:rsidR="00211F32" w:rsidRPr="00211F32" w:rsidRDefault="00211F32" w:rsidP="00211F32">
      <w:pPr>
        <w:shd w:val="clear" w:color="auto" w:fill="FFFFFF"/>
        <w:spacing w:after="240" w:line="240" w:lineRule="auto"/>
        <w:rPr>
          <w:ins w:id="157" w:author="Unknown"/>
          <w:rFonts w:ascii="Times New Roman" w:eastAsia="Times New Roman" w:hAnsi="Times New Roman" w:cs="Times New Roman"/>
          <w:color w:val="000000"/>
          <w:sz w:val="28"/>
          <w:szCs w:val="28"/>
          <w:lang w:eastAsia="ru-RU"/>
        </w:rPr>
      </w:pPr>
      <w:ins w:id="158" w:author="Unknown">
        <w:r w:rsidRPr="00211F32">
          <w:rPr>
            <w:rFonts w:ascii="Times New Roman" w:eastAsia="Times New Roman" w:hAnsi="Times New Roman" w:cs="Times New Roman"/>
            <w:color w:val="000000"/>
            <w:sz w:val="28"/>
            <w:szCs w:val="28"/>
            <w:lang w:eastAsia="ru-RU"/>
          </w:rPr>
          <w:t>Если имеем дело с датой, то придется использовать объект </w:t>
        </w:r>
        <w:r w:rsidRPr="00211F32">
          <w:rPr>
            <w:rFonts w:ascii="Times New Roman" w:eastAsia="Times New Roman" w:hAnsi="Times New Roman" w:cs="Times New Roman"/>
            <w:color w:val="BD4147"/>
            <w:sz w:val="28"/>
            <w:szCs w:val="28"/>
            <w:lang w:eastAsia="ru-RU"/>
          </w:rPr>
          <w:t>Date</w:t>
        </w:r>
        <w:r w:rsidRPr="00211F32">
          <w:rPr>
            <w:rFonts w:ascii="Times New Roman" w:eastAsia="Times New Roman" w:hAnsi="Times New Roman" w:cs="Times New Roman"/>
            <w:color w:val="000000"/>
            <w:sz w:val="28"/>
            <w:szCs w:val="28"/>
            <w:lang w:eastAsia="ru-RU"/>
          </w:rPr>
          <w:t>:</w:t>
        </w:r>
      </w:ins>
    </w:p>
    <w:p w:rsidR="00211F32" w:rsidRPr="00211F32" w:rsidRDefault="00211F32" w:rsidP="00211F32">
      <w:pPr>
        <w:pBdr>
          <w:left w:val="single" w:sz="24" w:space="18" w:color="557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ins w:id="159" w:author="Unknown"/>
          <w:rFonts w:ascii="Times New Roman" w:eastAsia="Times New Roman" w:hAnsi="Times New Roman" w:cs="Times New Roman"/>
          <w:color w:val="000000"/>
          <w:sz w:val="28"/>
          <w:szCs w:val="28"/>
          <w:lang w:val="en-US" w:eastAsia="ru-RU"/>
        </w:rPr>
      </w:pPr>
      <w:ins w:id="160" w:author="Unknown">
        <w:r w:rsidRPr="00211F32">
          <w:rPr>
            <w:rFonts w:ascii="Times New Roman" w:eastAsia="Times New Roman" w:hAnsi="Times New Roman" w:cs="Times New Roman"/>
            <w:i/>
            <w:iCs/>
            <w:color w:val="999988"/>
            <w:sz w:val="28"/>
            <w:szCs w:val="28"/>
            <w:lang w:val="en-US" w:eastAsia="ru-RU"/>
          </w:rPr>
          <w:t xml:space="preserve">// </w:t>
        </w:r>
        <w:r w:rsidRPr="00211F32">
          <w:rPr>
            <w:rFonts w:ascii="Times New Roman" w:eastAsia="Times New Roman" w:hAnsi="Times New Roman" w:cs="Times New Roman"/>
            <w:i/>
            <w:iCs/>
            <w:color w:val="999988"/>
            <w:sz w:val="28"/>
            <w:szCs w:val="28"/>
            <w:lang w:eastAsia="ru-RU"/>
          </w:rPr>
          <w:t>В</w:t>
        </w:r>
        <w:r w:rsidRPr="00211F32">
          <w:rPr>
            <w:rFonts w:ascii="Times New Roman" w:eastAsia="Times New Roman" w:hAnsi="Times New Roman" w:cs="Times New Roman"/>
            <w:i/>
            <w:iCs/>
            <w:color w:val="999988"/>
            <w:sz w:val="28"/>
            <w:szCs w:val="28"/>
            <w:lang w:val="en-US" w:eastAsia="ru-RU"/>
          </w:rPr>
          <w:t xml:space="preserve"> </w:t>
        </w:r>
        <w:r w:rsidRPr="00211F32">
          <w:rPr>
            <w:rFonts w:ascii="Times New Roman" w:eastAsia="Times New Roman" w:hAnsi="Times New Roman" w:cs="Times New Roman"/>
            <w:i/>
            <w:iCs/>
            <w:color w:val="999988"/>
            <w:sz w:val="28"/>
            <w:szCs w:val="28"/>
            <w:lang w:eastAsia="ru-RU"/>
          </w:rPr>
          <w:t>хранилище</w:t>
        </w:r>
        <w:r w:rsidRPr="00211F32">
          <w:rPr>
            <w:rFonts w:ascii="Times New Roman" w:eastAsia="Times New Roman" w:hAnsi="Times New Roman" w:cs="Times New Roman"/>
            <w:i/>
            <w:iCs/>
            <w:color w:val="999988"/>
            <w:sz w:val="28"/>
            <w:szCs w:val="28"/>
            <w:lang w:val="en-US" w:eastAsia="ru-RU"/>
          </w:rPr>
          <w:t>:</w:t>
        </w:r>
      </w:ins>
    </w:p>
    <w:p w:rsidR="00211F32" w:rsidRPr="00211F32" w:rsidRDefault="00211F32" w:rsidP="00211F32">
      <w:pPr>
        <w:pBdr>
          <w:left w:val="single" w:sz="24" w:space="18" w:color="557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ins w:id="161" w:author="Unknown"/>
          <w:rFonts w:ascii="Times New Roman" w:eastAsia="Times New Roman" w:hAnsi="Times New Roman" w:cs="Times New Roman"/>
          <w:color w:val="000000"/>
          <w:sz w:val="28"/>
          <w:szCs w:val="28"/>
          <w:lang w:val="en-US" w:eastAsia="ru-RU"/>
        </w:rPr>
      </w:pPr>
      <w:ins w:id="162" w:author="Unknown">
        <w:r w:rsidRPr="00211F32">
          <w:rPr>
            <w:rFonts w:ascii="Times New Roman" w:eastAsia="Times New Roman" w:hAnsi="Times New Roman" w:cs="Times New Roman"/>
            <w:i/>
            <w:iCs/>
            <w:color w:val="999988"/>
            <w:sz w:val="28"/>
            <w:szCs w:val="28"/>
            <w:lang w:val="en-US" w:eastAsia="ru-RU"/>
          </w:rPr>
          <w:t>// date = "2014-10-30"</w:t>
        </w:r>
      </w:ins>
    </w:p>
    <w:p w:rsidR="00211F32" w:rsidRPr="00211F32" w:rsidRDefault="00211F32" w:rsidP="00211F32">
      <w:pPr>
        <w:pBdr>
          <w:left w:val="single" w:sz="24" w:space="18" w:color="557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ins w:id="163" w:author="Unknown"/>
          <w:rFonts w:ascii="Times New Roman" w:eastAsia="Times New Roman" w:hAnsi="Times New Roman" w:cs="Times New Roman"/>
          <w:color w:val="000000"/>
          <w:sz w:val="28"/>
          <w:szCs w:val="28"/>
          <w:lang w:val="en-US" w:eastAsia="ru-RU"/>
        </w:rPr>
      </w:pPr>
    </w:p>
    <w:p w:rsidR="00211F32" w:rsidRPr="00211F32" w:rsidRDefault="00211F32" w:rsidP="00211F32">
      <w:pPr>
        <w:pBdr>
          <w:left w:val="single" w:sz="24" w:space="18" w:color="557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ins w:id="164" w:author="Unknown"/>
          <w:rFonts w:ascii="Times New Roman" w:eastAsia="Times New Roman" w:hAnsi="Times New Roman" w:cs="Times New Roman"/>
          <w:color w:val="000000"/>
          <w:sz w:val="28"/>
          <w:szCs w:val="28"/>
          <w:lang w:val="en-US" w:eastAsia="ru-RU"/>
        </w:rPr>
      </w:pPr>
      <w:ins w:id="165" w:author="Unknown">
        <w:r w:rsidRPr="00211F32">
          <w:rPr>
            <w:rFonts w:ascii="Times New Roman" w:eastAsia="Times New Roman" w:hAnsi="Times New Roman" w:cs="Times New Roman"/>
            <w:color w:val="0086B3"/>
            <w:sz w:val="28"/>
            <w:szCs w:val="28"/>
            <w:lang w:val="en-US" w:eastAsia="ru-RU"/>
          </w:rPr>
          <w:t>var</w:t>
        </w:r>
        <w:r w:rsidRPr="00211F32">
          <w:rPr>
            <w:rFonts w:ascii="Times New Roman" w:eastAsia="Times New Roman" w:hAnsi="Times New Roman" w:cs="Times New Roman"/>
            <w:color w:val="000000"/>
            <w:sz w:val="28"/>
            <w:szCs w:val="28"/>
            <w:lang w:val="en-US" w:eastAsia="ru-RU"/>
          </w:rPr>
          <w:t xml:space="preserve"> data </w:t>
        </w:r>
        <w:r w:rsidRPr="00211F32">
          <w:rPr>
            <w:rFonts w:ascii="Times New Roman" w:eastAsia="Times New Roman" w:hAnsi="Times New Roman" w:cs="Times New Roman"/>
            <w:color w:val="A67F59"/>
            <w:sz w:val="28"/>
            <w:szCs w:val="28"/>
            <w:lang w:val="en-US" w:eastAsia="ru-RU"/>
          </w:rPr>
          <w:t>=</w:t>
        </w:r>
        <w:r w:rsidRPr="00211F32">
          <w:rPr>
            <w:rFonts w:ascii="Times New Roman" w:eastAsia="Times New Roman" w:hAnsi="Times New Roman" w:cs="Times New Roman"/>
            <w:color w:val="000000"/>
            <w:sz w:val="28"/>
            <w:szCs w:val="28"/>
            <w:lang w:val="en-US" w:eastAsia="ru-RU"/>
          </w:rPr>
          <w:t xml:space="preserve"> localStorage</w:t>
        </w:r>
        <w:r w:rsidRPr="00211F32">
          <w:rPr>
            <w:rFonts w:ascii="Times New Roman" w:eastAsia="Times New Roman" w:hAnsi="Times New Roman" w:cs="Times New Roman"/>
            <w:color w:val="999999"/>
            <w:sz w:val="28"/>
            <w:szCs w:val="28"/>
            <w:lang w:val="en-US" w:eastAsia="ru-RU"/>
          </w:rPr>
          <w:t>[</w:t>
        </w:r>
        <w:r w:rsidRPr="00211F32">
          <w:rPr>
            <w:rFonts w:ascii="Times New Roman" w:eastAsia="Times New Roman" w:hAnsi="Times New Roman" w:cs="Times New Roman"/>
            <w:color w:val="009926"/>
            <w:sz w:val="28"/>
            <w:szCs w:val="28"/>
            <w:lang w:val="en-US" w:eastAsia="ru-RU"/>
          </w:rPr>
          <w:t>"date"</w:t>
        </w:r>
        <w:r w:rsidRPr="00211F32">
          <w:rPr>
            <w:rFonts w:ascii="Times New Roman" w:eastAsia="Times New Roman" w:hAnsi="Times New Roman" w:cs="Times New Roman"/>
            <w:color w:val="999999"/>
            <w:sz w:val="28"/>
            <w:szCs w:val="28"/>
            <w:lang w:val="en-US" w:eastAsia="ru-RU"/>
          </w:rPr>
          <w:t>].</w:t>
        </w:r>
        <w:r w:rsidRPr="00211F32">
          <w:rPr>
            <w:rFonts w:ascii="Times New Roman" w:eastAsia="Times New Roman" w:hAnsi="Times New Roman" w:cs="Times New Roman"/>
            <w:color w:val="DD1144"/>
            <w:sz w:val="28"/>
            <w:szCs w:val="28"/>
            <w:lang w:val="en-US" w:eastAsia="ru-RU"/>
          </w:rPr>
          <w:t>split</w:t>
        </w:r>
        <w:r w:rsidRPr="00211F32">
          <w:rPr>
            <w:rFonts w:ascii="Times New Roman" w:eastAsia="Times New Roman" w:hAnsi="Times New Roman" w:cs="Times New Roman"/>
            <w:color w:val="999999"/>
            <w:sz w:val="28"/>
            <w:szCs w:val="28"/>
            <w:lang w:val="en-US" w:eastAsia="ru-RU"/>
          </w:rPr>
          <w:t>(</w:t>
        </w:r>
        <w:r w:rsidRPr="00211F32">
          <w:rPr>
            <w:rFonts w:ascii="Times New Roman" w:eastAsia="Times New Roman" w:hAnsi="Times New Roman" w:cs="Times New Roman"/>
            <w:color w:val="009926"/>
            <w:sz w:val="28"/>
            <w:szCs w:val="28"/>
            <w:lang w:val="en-US" w:eastAsia="ru-RU"/>
          </w:rPr>
          <w:t>'-'</w:t>
        </w:r>
        <w:r w:rsidRPr="00211F32">
          <w:rPr>
            <w:rFonts w:ascii="Times New Roman" w:eastAsia="Times New Roman" w:hAnsi="Times New Roman" w:cs="Times New Roman"/>
            <w:color w:val="999999"/>
            <w:sz w:val="28"/>
            <w:szCs w:val="28"/>
            <w:lang w:val="en-US" w:eastAsia="ru-RU"/>
          </w:rPr>
          <w:t>);</w:t>
        </w:r>
      </w:ins>
    </w:p>
    <w:p w:rsidR="00211F32" w:rsidRPr="00211F32" w:rsidRDefault="00211F32" w:rsidP="00211F32">
      <w:pPr>
        <w:pBdr>
          <w:left w:val="single" w:sz="24" w:space="18" w:color="557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ins w:id="166" w:author="Unknown"/>
          <w:rFonts w:ascii="Times New Roman" w:eastAsia="Times New Roman" w:hAnsi="Times New Roman" w:cs="Times New Roman"/>
          <w:color w:val="000000"/>
          <w:sz w:val="28"/>
          <w:szCs w:val="28"/>
          <w:lang w:val="en-US" w:eastAsia="ru-RU"/>
        </w:rPr>
      </w:pPr>
      <w:ins w:id="167" w:author="Unknown">
        <w:r w:rsidRPr="00211F32">
          <w:rPr>
            <w:rFonts w:ascii="Times New Roman" w:eastAsia="Times New Roman" w:hAnsi="Times New Roman" w:cs="Times New Roman"/>
            <w:color w:val="0086B3"/>
            <w:sz w:val="28"/>
            <w:szCs w:val="28"/>
            <w:lang w:val="en-US" w:eastAsia="ru-RU"/>
          </w:rPr>
          <w:t>var</w:t>
        </w:r>
        <w:r w:rsidRPr="00211F32">
          <w:rPr>
            <w:rFonts w:ascii="Times New Roman" w:eastAsia="Times New Roman" w:hAnsi="Times New Roman" w:cs="Times New Roman"/>
            <w:color w:val="000000"/>
            <w:sz w:val="28"/>
            <w:szCs w:val="28"/>
            <w:lang w:val="en-US" w:eastAsia="ru-RU"/>
          </w:rPr>
          <w:t xml:space="preserve"> data </w:t>
        </w:r>
        <w:r w:rsidRPr="00211F32">
          <w:rPr>
            <w:rFonts w:ascii="Times New Roman" w:eastAsia="Times New Roman" w:hAnsi="Times New Roman" w:cs="Times New Roman"/>
            <w:color w:val="A67F59"/>
            <w:sz w:val="28"/>
            <w:szCs w:val="28"/>
            <w:lang w:val="en-US" w:eastAsia="ru-RU"/>
          </w:rPr>
          <w:t>=</w:t>
        </w:r>
        <w:r w:rsidRPr="00211F32">
          <w:rPr>
            <w:rFonts w:ascii="Times New Roman" w:eastAsia="Times New Roman" w:hAnsi="Times New Roman" w:cs="Times New Roman"/>
            <w:color w:val="000000"/>
            <w:sz w:val="28"/>
            <w:szCs w:val="28"/>
            <w:lang w:val="en-US" w:eastAsia="ru-RU"/>
          </w:rPr>
          <w:t xml:space="preserve"> </w:t>
        </w:r>
        <w:r w:rsidRPr="00211F32">
          <w:rPr>
            <w:rFonts w:ascii="Times New Roman" w:eastAsia="Times New Roman" w:hAnsi="Times New Roman" w:cs="Times New Roman"/>
            <w:color w:val="0086B3"/>
            <w:sz w:val="28"/>
            <w:szCs w:val="28"/>
            <w:lang w:val="en-US" w:eastAsia="ru-RU"/>
          </w:rPr>
          <w:t>new</w:t>
        </w:r>
        <w:r w:rsidRPr="00211F32">
          <w:rPr>
            <w:rFonts w:ascii="Times New Roman" w:eastAsia="Times New Roman" w:hAnsi="Times New Roman" w:cs="Times New Roman"/>
            <w:color w:val="000000"/>
            <w:sz w:val="28"/>
            <w:szCs w:val="28"/>
            <w:lang w:val="en-US" w:eastAsia="ru-RU"/>
          </w:rPr>
          <w:t xml:space="preserve"> Date</w:t>
        </w:r>
        <w:r w:rsidRPr="00211F32">
          <w:rPr>
            <w:rFonts w:ascii="Times New Roman" w:eastAsia="Times New Roman" w:hAnsi="Times New Roman" w:cs="Times New Roman"/>
            <w:color w:val="999999"/>
            <w:sz w:val="28"/>
            <w:szCs w:val="28"/>
            <w:lang w:val="en-US" w:eastAsia="ru-RU"/>
          </w:rPr>
          <w:t>(</w:t>
        </w:r>
        <w:r w:rsidRPr="00211F32">
          <w:rPr>
            <w:rFonts w:ascii="Times New Roman" w:eastAsia="Times New Roman" w:hAnsi="Times New Roman" w:cs="Times New Roman"/>
            <w:color w:val="000000"/>
            <w:sz w:val="28"/>
            <w:szCs w:val="28"/>
            <w:lang w:val="en-US" w:eastAsia="ru-RU"/>
          </w:rPr>
          <w:t>data</w:t>
        </w:r>
        <w:r w:rsidRPr="00211F32">
          <w:rPr>
            <w:rFonts w:ascii="Times New Roman" w:eastAsia="Times New Roman" w:hAnsi="Times New Roman" w:cs="Times New Roman"/>
            <w:color w:val="999999"/>
            <w:sz w:val="28"/>
            <w:szCs w:val="28"/>
            <w:lang w:val="en-US" w:eastAsia="ru-RU"/>
          </w:rPr>
          <w:t>[</w:t>
        </w:r>
        <w:r w:rsidRPr="00211F32">
          <w:rPr>
            <w:rFonts w:ascii="Times New Roman" w:eastAsia="Times New Roman" w:hAnsi="Times New Roman" w:cs="Times New Roman"/>
            <w:color w:val="000080"/>
            <w:sz w:val="28"/>
            <w:szCs w:val="28"/>
            <w:lang w:val="en-US" w:eastAsia="ru-RU"/>
          </w:rPr>
          <w:t>0</w:t>
        </w:r>
        <w:r w:rsidRPr="00211F32">
          <w:rPr>
            <w:rFonts w:ascii="Times New Roman" w:eastAsia="Times New Roman" w:hAnsi="Times New Roman" w:cs="Times New Roman"/>
            <w:color w:val="999999"/>
            <w:sz w:val="28"/>
            <w:szCs w:val="28"/>
            <w:lang w:val="en-US" w:eastAsia="ru-RU"/>
          </w:rPr>
          <w:t>],</w:t>
        </w:r>
        <w:r w:rsidRPr="00211F32">
          <w:rPr>
            <w:rFonts w:ascii="Times New Roman" w:eastAsia="Times New Roman" w:hAnsi="Times New Roman" w:cs="Times New Roman"/>
            <w:color w:val="000000"/>
            <w:sz w:val="28"/>
            <w:szCs w:val="28"/>
            <w:lang w:val="en-US" w:eastAsia="ru-RU"/>
          </w:rPr>
          <w:t xml:space="preserve"> data</w:t>
        </w:r>
        <w:r w:rsidRPr="00211F32">
          <w:rPr>
            <w:rFonts w:ascii="Times New Roman" w:eastAsia="Times New Roman" w:hAnsi="Times New Roman" w:cs="Times New Roman"/>
            <w:color w:val="999999"/>
            <w:sz w:val="28"/>
            <w:szCs w:val="28"/>
            <w:lang w:val="en-US" w:eastAsia="ru-RU"/>
          </w:rPr>
          <w:t>[</w:t>
        </w:r>
        <w:r w:rsidRPr="00211F32">
          <w:rPr>
            <w:rFonts w:ascii="Times New Roman" w:eastAsia="Times New Roman" w:hAnsi="Times New Roman" w:cs="Times New Roman"/>
            <w:color w:val="000080"/>
            <w:sz w:val="28"/>
            <w:szCs w:val="28"/>
            <w:lang w:val="en-US" w:eastAsia="ru-RU"/>
          </w:rPr>
          <w:t>1</w:t>
        </w:r>
        <w:r w:rsidRPr="00211F32">
          <w:rPr>
            <w:rFonts w:ascii="Times New Roman" w:eastAsia="Times New Roman" w:hAnsi="Times New Roman" w:cs="Times New Roman"/>
            <w:color w:val="999999"/>
            <w:sz w:val="28"/>
            <w:szCs w:val="28"/>
            <w:lang w:val="en-US" w:eastAsia="ru-RU"/>
          </w:rPr>
          <w:t>],</w:t>
        </w:r>
        <w:r w:rsidRPr="00211F32">
          <w:rPr>
            <w:rFonts w:ascii="Times New Roman" w:eastAsia="Times New Roman" w:hAnsi="Times New Roman" w:cs="Times New Roman"/>
            <w:color w:val="000000"/>
            <w:sz w:val="28"/>
            <w:szCs w:val="28"/>
            <w:lang w:val="en-US" w:eastAsia="ru-RU"/>
          </w:rPr>
          <w:t xml:space="preserve"> data</w:t>
        </w:r>
        <w:r w:rsidRPr="00211F32">
          <w:rPr>
            <w:rFonts w:ascii="Times New Roman" w:eastAsia="Times New Roman" w:hAnsi="Times New Roman" w:cs="Times New Roman"/>
            <w:color w:val="999999"/>
            <w:sz w:val="28"/>
            <w:szCs w:val="28"/>
            <w:lang w:val="en-US" w:eastAsia="ru-RU"/>
          </w:rPr>
          <w:t>[</w:t>
        </w:r>
        <w:r w:rsidRPr="00211F32">
          <w:rPr>
            <w:rFonts w:ascii="Times New Roman" w:eastAsia="Times New Roman" w:hAnsi="Times New Roman" w:cs="Times New Roman"/>
            <w:color w:val="000080"/>
            <w:sz w:val="28"/>
            <w:szCs w:val="28"/>
            <w:lang w:val="en-US" w:eastAsia="ru-RU"/>
          </w:rPr>
          <w:t>2</w:t>
        </w:r>
        <w:r w:rsidRPr="00211F32">
          <w:rPr>
            <w:rFonts w:ascii="Times New Roman" w:eastAsia="Times New Roman" w:hAnsi="Times New Roman" w:cs="Times New Roman"/>
            <w:color w:val="999999"/>
            <w:sz w:val="28"/>
            <w:szCs w:val="28"/>
            <w:lang w:val="en-US" w:eastAsia="ru-RU"/>
          </w:rPr>
          <w:t>]);</w:t>
        </w:r>
      </w:ins>
    </w:p>
    <w:p w:rsidR="00211F32" w:rsidRPr="00211F32" w:rsidRDefault="00211F32" w:rsidP="00211F32">
      <w:pPr>
        <w:pBdr>
          <w:left w:val="single" w:sz="24" w:space="18" w:color="557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ins w:id="168" w:author="Unknown"/>
          <w:rFonts w:ascii="Times New Roman" w:eastAsia="Times New Roman" w:hAnsi="Times New Roman" w:cs="Times New Roman"/>
          <w:color w:val="000000"/>
          <w:sz w:val="28"/>
          <w:szCs w:val="28"/>
          <w:lang w:val="en-US" w:eastAsia="ru-RU"/>
        </w:rPr>
      </w:pPr>
      <w:ins w:id="169" w:author="Unknown">
        <w:r w:rsidRPr="00211F32">
          <w:rPr>
            <w:rFonts w:ascii="Times New Roman" w:eastAsia="Times New Roman" w:hAnsi="Times New Roman" w:cs="Times New Roman"/>
            <w:color w:val="000000"/>
            <w:sz w:val="28"/>
            <w:szCs w:val="28"/>
            <w:lang w:val="en-US" w:eastAsia="ru-RU"/>
          </w:rPr>
          <w:t>console</w:t>
        </w:r>
        <w:r w:rsidRPr="00211F32">
          <w:rPr>
            <w:rFonts w:ascii="Times New Roman" w:eastAsia="Times New Roman" w:hAnsi="Times New Roman" w:cs="Times New Roman"/>
            <w:color w:val="999999"/>
            <w:sz w:val="28"/>
            <w:szCs w:val="28"/>
            <w:lang w:val="en-US" w:eastAsia="ru-RU"/>
          </w:rPr>
          <w:t>.</w:t>
        </w:r>
        <w:r w:rsidRPr="00211F32">
          <w:rPr>
            <w:rFonts w:ascii="Times New Roman" w:eastAsia="Times New Roman" w:hAnsi="Times New Roman" w:cs="Times New Roman"/>
            <w:color w:val="DD1144"/>
            <w:sz w:val="28"/>
            <w:szCs w:val="28"/>
            <w:lang w:val="en-US" w:eastAsia="ru-RU"/>
          </w:rPr>
          <w:t>log</w:t>
        </w:r>
        <w:r w:rsidRPr="00211F32">
          <w:rPr>
            <w:rFonts w:ascii="Times New Roman" w:eastAsia="Times New Roman" w:hAnsi="Times New Roman" w:cs="Times New Roman"/>
            <w:color w:val="999999"/>
            <w:sz w:val="28"/>
            <w:szCs w:val="28"/>
            <w:lang w:val="en-US" w:eastAsia="ru-RU"/>
          </w:rPr>
          <w:t>(</w:t>
        </w:r>
        <w:r w:rsidRPr="00211F32">
          <w:rPr>
            <w:rFonts w:ascii="Times New Roman" w:eastAsia="Times New Roman" w:hAnsi="Times New Roman" w:cs="Times New Roman"/>
            <w:color w:val="000000"/>
            <w:sz w:val="28"/>
            <w:szCs w:val="28"/>
            <w:lang w:val="en-US" w:eastAsia="ru-RU"/>
          </w:rPr>
          <w:t>data</w:t>
        </w:r>
        <w:r w:rsidRPr="00211F32">
          <w:rPr>
            <w:rFonts w:ascii="Times New Roman" w:eastAsia="Times New Roman" w:hAnsi="Times New Roman" w:cs="Times New Roman"/>
            <w:color w:val="999999"/>
            <w:sz w:val="28"/>
            <w:szCs w:val="28"/>
            <w:lang w:val="en-US" w:eastAsia="ru-RU"/>
          </w:rPr>
          <w:t>.</w:t>
        </w:r>
        <w:r w:rsidRPr="00211F32">
          <w:rPr>
            <w:rFonts w:ascii="Times New Roman" w:eastAsia="Times New Roman" w:hAnsi="Times New Roman" w:cs="Times New Roman"/>
            <w:color w:val="DD1144"/>
            <w:sz w:val="28"/>
            <w:szCs w:val="28"/>
            <w:lang w:val="en-US" w:eastAsia="ru-RU"/>
          </w:rPr>
          <w:t>getDate</w:t>
        </w:r>
        <w:r w:rsidRPr="00211F32">
          <w:rPr>
            <w:rFonts w:ascii="Times New Roman" w:eastAsia="Times New Roman" w:hAnsi="Times New Roman" w:cs="Times New Roman"/>
            <w:color w:val="999999"/>
            <w:sz w:val="28"/>
            <w:szCs w:val="28"/>
            <w:lang w:val="en-US" w:eastAsia="ru-RU"/>
          </w:rPr>
          <w:t>()</w:t>
        </w:r>
        <w:r w:rsidRPr="00211F32">
          <w:rPr>
            <w:rFonts w:ascii="Times New Roman" w:eastAsia="Times New Roman" w:hAnsi="Times New Roman" w:cs="Times New Roman"/>
            <w:color w:val="000000"/>
            <w:sz w:val="28"/>
            <w:szCs w:val="28"/>
            <w:lang w:val="en-US" w:eastAsia="ru-RU"/>
          </w:rPr>
          <w:t xml:space="preserve"> </w:t>
        </w:r>
        <w:r w:rsidRPr="00211F32">
          <w:rPr>
            <w:rFonts w:ascii="Times New Roman" w:eastAsia="Times New Roman" w:hAnsi="Times New Roman" w:cs="Times New Roman"/>
            <w:color w:val="A67F59"/>
            <w:sz w:val="28"/>
            <w:szCs w:val="28"/>
            <w:lang w:val="en-US" w:eastAsia="ru-RU"/>
          </w:rPr>
          <w:t>+</w:t>
        </w:r>
        <w:r w:rsidRPr="00211F32">
          <w:rPr>
            <w:rFonts w:ascii="Times New Roman" w:eastAsia="Times New Roman" w:hAnsi="Times New Roman" w:cs="Times New Roman"/>
            <w:color w:val="000000"/>
            <w:sz w:val="28"/>
            <w:szCs w:val="28"/>
            <w:lang w:val="en-US" w:eastAsia="ru-RU"/>
          </w:rPr>
          <w:t xml:space="preserve"> </w:t>
        </w:r>
        <w:r w:rsidRPr="00211F32">
          <w:rPr>
            <w:rFonts w:ascii="Times New Roman" w:eastAsia="Times New Roman" w:hAnsi="Times New Roman" w:cs="Times New Roman"/>
            <w:color w:val="009926"/>
            <w:sz w:val="28"/>
            <w:szCs w:val="28"/>
            <w:lang w:val="en-US" w:eastAsia="ru-RU"/>
          </w:rPr>
          <w:t>' '</w:t>
        </w:r>
        <w:r w:rsidRPr="00211F32">
          <w:rPr>
            <w:rFonts w:ascii="Times New Roman" w:eastAsia="Times New Roman" w:hAnsi="Times New Roman" w:cs="Times New Roman"/>
            <w:color w:val="000000"/>
            <w:sz w:val="28"/>
            <w:szCs w:val="28"/>
            <w:lang w:val="en-US" w:eastAsia="ru-RU"/>
          </w:rPr>
          <w:t xml:space="preserve"> </w:t>
        </w:r>
        <w:r w:rsidRPr="00211F32">
          <w:rPr>
            <w:rFonts w:ascii="Times New Roman" w:eastAsia="Times New Roman" w:hAnsi="Times New Roman" w:cs="Times New Roman"/>
            <w:color w:val="A67F59"/>
            <w:sz w:val="28"/>
            <w:szCs w:val="28"/>
            <w:lang w:val="en-US" w:eastAsia="ru-RU"/>
          </w:rPr>
          <w:t>+</w:t>
        </w:r>
        <w:r w:rsidRPr="00211F32">
          <w:rPr>
            <w:rFonts w:ascii="Times New Roman" w:eastAsia="Times New Roman" w:hAnsi="Times New Roman" w:cs="Times New Roman"/>
            <w:color w:val="000000"/>
            <w:sz w:val="28"/>
            <w:szCs w:val="28"/>
            <w:lang w:val="en-US" w:eastAsia="ru-RU"/>
          </w:rPr>
          <w:t xml:space="preserve"> data</w:t>
        </w:r>
        <w:r w:rsidRPr="00211F32">
          <w:rPr>
            <w:rFonts w:ascii="Times New Roman" w:eastAsia="Times New Roman" w:hAnsi="Times New Roman" w:cs="Times New Roman"/>
            <w:color w:val="999999"/>
            <w:sz w:val="28"/>
            <w:szCs w:val="28"/>
            <w:lang w:val="en-US" w:eastAsia="ru-RU"/>
          </w:rPr>
          <w:t>.</w:t>
        </w:r>
        <w:r w:rsidRPr="00211F32">
          <w:rPr>
            <w:rFonts w:ascii="Times New Roman" w:eastAsia="Times New Roman" w:hAnsi="Times New Roman" w:cs="Times New Roman"/>
            <w:color w:val="DD1144"/>
            <w:sz w:val="28"/>
            <w:szCs w:val="28"/>
            <w:lang w:val="en-US" w:eastAsia="ru-RU"/>
          </w:rPr>
          <w:t>getMonth</w:t>
        </w:r>
        <w:r w:rsidRPr="00211F32">
          <w:rPr>
            <w:rFonts w:ascii="Times New Roman" w:eastAsia="Times New Roman" w:hAnsi="Times New Roman" w:cs="Times New Roman"/>
            <w:color w:val="999999"/>
            <w:sz w:val="28"/>
            <w:szCs w:val="28"/>
            <w:lang w:val="en-US" w:eastAsia="ru-RU"/>
          </w:rPr>
          <w:t>()</w:t>
        </w:r>
        <w:r w:rsidRPr="00211F32">
          <w:rPr>
            <w:rFonts w:ascii="Times New Roman" w:eastAsia="Times New Roman" w:hAnsi="Times New Roman" w:cs="Times New Roman"/>
            <w:color w:val="000000"/>
            <w:sz w:val="28"/>
            <w:szCs w:val="28"/>
            <w:lang w:val="en-US" w:eastAsia="ru-RU"/>
          </w:rPr>
          <w:t xml:space="preserve"> </w:t>
        </w:r>
        <w:r w:rsidRPr="00211F32">
          <w:rPr>
            <w:rFonts w:ascii="Times New Roman" w:eastAsia="Times New Roman" w:hAnsi="Times New Roman" w:cs="Times New Roman"/>
            <w:color w:val="A67F59"/>
            <w:sz w:val="28"/>
            <w:szCs w:val="28"/>
            <w:lang w:val="en-US" w:eastAsia="ru-RU"/>
          </w:rPr>
          <w:t>+</w:t>
        </w:r>
        <w:r w:rsidRPr="00211F32">
          <w:rPr>
            <w:rFonts w:ascii="Times New Roman" w:eastAsia="Times New Roman" w:hAnsi="Times New Roman" w:cs="Times New Roman"/>
            <w:color w:val="000000"/>
            <w:sz w:val="28"/>
            <w:szCs w:val="28"/>
            <w:lang w:val="en-US" w:eastAsia="ru-RU"/>
          </w:rPr>
          <w:t xml:space="preserve"> </w:t>
        </w:r>
        <w:r w:rsidRPr="00211F32">
          <w:rPr>
            <w:rFonts w:ascii="Times New Roman" w:eastAsia="Times New Roman" w:hAnsi="Times New Roman" w:cs="Times New Roman"/>
            <w:color w:val="009926"/>
            <w:sz w:val="28"/>
            <w:szCs w:val="28"/>
            <w:lang w:val="en-US" w:eastAsia="ru-RU"/>
          </w:rPr>
          <w:t>' '</w:t>
        </w:r>
        <w:r w:rsidRPr="00211F32">
          <w:rPr>
            <w:rFonts w:ascii="Times New Roman" w:eastAsia="Times New Roman" w:hAnsi="Times New Roman" w:cs="Times New Roman"/>
            <w:color w:val="000000"/>
            <w:sz w:val="28"/>
            <w:szCs w:val="28"/>
            <w:lang w:val="en-US" w:eastAsia="ru-RU"/>
          </w:rPr>
          <w:t xml:space="preserve"> </w:t>
        </w:r>
        <w:r w:rsidRPr="00211F32">
          <w:rPr>
            <w:rFonts w:ascii="Times New Roman" w:eastAsia="Times New Roman" w:hAnsi="Times New Roman" w:cs="Times New Roman"/>
            <w:color w:val="A67F59"/>
            <w:sz w:val="28"/>
            <w:szCs w:val="28"/>
            <w:lang w:val="en-US" w:eastAsia="ru-RU"/>
          </w:rPr>
          <w:t>+</w:t>
        </w:r>
        <w:r w:rsidRPr="00211F32">
          <w:rPr>
            <w:rFonts w:ascii="Times New Roman" w:eastAsia="Times New Roman" w:hAnsi="Times New Roman" w:cs="Times New Roman"/>
            <w:color w:val="000000"/>
            <w:sz w:val="28"/>
            <w:szCs w:val="28"/>
            <w:lang w:val="en-US" w:eastAsia="ru-RU"/>
          </w:rPr>
          <w:t xml:space="preserve"> data</w:t>
        </w:r>
        <w:r w:rsidRPr="00211F32">
          <w:rPr>
            <w:rFonts w:ascii="Times New Roman" w:eastAsia="Times New Roman" w:hAnsi="Times New Roman" w:cs="Times New Roman"/>
            <w:color w:val="999999"/>
            <w:sz w:val="28"/>
            <w:szCs w:val="28"/>
            <w:lang w:val="en-US" w:eastAsia="ru-RU"/>
          </w:rPr>
          <w:t>.</w:t>
        </w:r>
        <w:r w:rsidRPr="00211F32">
          <w:rPr>
            <w:rFonts w:ascii="Times New Roman" w:eastAsia="Times New Roman" w:hAnsi="Times New Roman" w:cs="Times New Roman"/>
            <w:color w:val="DD1144"/>
            <w:sz w:val="28"/>
            <w:szCs w:val="28"/>
            <w:lang w:val="en-US" w:eastAsia="ru-RU"/>
          </w:rPr>
          <w:t>getFullYear</w:t>
        </w:r>
        <w:r w:rsidRPr="00211F32">
          <w:rPr>
            <w:rFonts w:ascii="Times New Roman" w:eastAsia="Times New Roman" w:hAnsi="Times New Roman" w:cs="Times New Roman"/>
            <w:color w:val="999999"/>
            <w:sz w:val="28"/>
            <w:szCs w:val="28"/>
            <w:lang w:val="en-US" w:eastAsia="ru-RU"/>
          </w:rPr>
          <w:t>());</w:t>
        </w:r>
      </w:ins>
    </w:p>
    <w:p w:rsidR="00211F32" w:rsidRPr="00211F32" w:rsidRDefault="00211F32" w:rsidP="00211F32">
      <w:pPr>
        <w:shd w:val="clear" w:color="auto" w:fill="FFFFFF"/>
        <w:spacing w:after="240" w:line="240" w:lineRule="auto"/>
        <w:rPr>
          <w:ins w:id="170" w:author="Unknown"/>
          <w:rFonts w:ascii="Times New Roman" w:eastAsia="Times New Roman" w:hAnsi="Times New Roman" w:cs="Times New Roman"/>
          <w:color w:val="000000"/>
          <w:sz w:val="28"/>
          <w:szCs w:val="28"/>
          <w:lang w:eastAsia="ru-RU"/>
        </w:rPr>
      </w:pPr>
      <w:ins w:id="171" w:author="Unknown">
        <w:r w:rsidRPr="00211F32">
          <w:rPr>
            <w:rFonts w:ascii="Times New Roman" w:eastAsia="Times New Roman" w:hAnsi="Times New Roman" w:cs="Times New Roman"/>
            <w:color w:val="000000"/>
            <w:sz w:val="28"/>
            <w:szCs w:val="28"/>
            <w:lang w:eastAsia="ru-RU"/>
          </w:rPr>
          <w:t>Если перед записью есть возможность отформатировать дату в текстовую строку, то лучше сделать так:</w:t>
        </w:r>
      </w:ins>
    </w:p>
    <w:p w:rsidR="00211F32" w:rsidRPr="00211F32" w:rsidRDefault="00211F32" w:rsidP="00211F32">
      <w:pPr>
        <w:pBdr>
          <w:left w:val="single" w:sz="24" w:space="18" w:color="557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ins w:id="172" w:author="Unknown"/>
          <w:rFonts w:ascii="Times New Roman" w:eastAsia="Times New Roman" w:hAnsi="Times New Roman" w:cs="Times New Roman"/>
          <w:color w:val="000000"/>
          <w:sz w:val="28"/>
          <w:szCs w:val="28"/>
          <w:lang w:val="en-US" w:eastAsia="ru-RU"/>
        </w:rPr>
      </w:pPr>
      <w:ins w:id="173" w:author="Unknown">
        <w:r w:rsidRPr="00211F32">
          <w:rPr>
            <w:rFonts w:ascii="Times New Roman" w:eastAsia="Times New Roman" w:hAnsi="Times New Roman" w:cs="Times New Roman"/>
            <w:i/>
            <w:iCs/>
            <w:color w:val="999988"/>
            <w:sz w:val="28"/>
            <w:szCs w:val="28"/>
            <w:lang w:val="en-US" w:eastAsia="ru-RU"/>
          </w:rPr>
          <w:t xml:space="preserve">// </w:t>
        </w:r>
        <w:r w:rsidRPr="00211F32">
          <w:rPr>
            <w:rFonts w:ascii="Times New Roman" w:eastAsia="Times New Roman" w:hAnsi="Times New Roman" w:cs="Times New Roman"/>
            <w:i/>
            <w:iCs/>
            <w:color w:val="999988"/>
            <w:sz w:val="28"/>
            <w:szCs w:val="28"/>
            <w:lang w:eastAsia="ru-RU"/>
          </w:rPr>
          <w:t>Запись</w:t>
        </w:r>
      </w:ins>
    </w:p>
    <w:p w:rsidR="00211F32" w:rsidRPr="00211F32" w:rsidRDefault="00211F32" w:rsidP="00211F32">
      <w:pPr>
        <w:pBdr>
          <w:left w:val="single" w:sz="24" w:space="18" w:color="557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ins w:id="174" w:author="Unknown"/>
          <w:rFonts w:ascii="Times New Roman" w:eastAsia="Times New Roman" w:hAnsi="Times New Roman" w:cs="Times New Roman"/>
          <w:color w:val="000000"/>
          <w:sz w:val="28"/>
          <w:szCs w:val="28"/>
          <w:lang w:val="en-US" w:eastAsia="ru-RU"/>
        </w:rPr>
      </w:pPr>
      <w:ins w:id="175" w:author="Unknown">
        <w:r w:rsidRPr="00211F32">
          <w:rPr>
            <w:rFonts w:ascii="Times New Roman" w:eastAsia="Times New Roman" w:hAnsi="Times New Roman" w:cs="Times New Roman"/>
            <w:color w:val="0086B3"/>
            <w:sz w:val="28"/>
            <w:szCs w:val="28"/>
            <w:lang w:val="en-US" w:eastAsia="ru-RU"/>
          </w:rPr>
          <w:lastRenderedPageBreak/>
          <w:t>var</w:t>
        </w:r>
        <w:r w:rsidRPr="00211F32">
          <w:rPr>
            <w:rFonts w:ascii="Times New Roman" w:eastAsia="Times New Roman" w:hAnsi="Times New Roman" w:cs="Times New Roman"/>
            <w:color w:val="000000"/>
            <w:sz w:val="28"/>
            <w:szCs w:val="28"/>
            <w:lang w:val="en-US" w:eastAsia="ru-RU"/>
          </w:rPr>
          <w:t xml:space="preserve"> currentTime </w:t>
        </w:r>
        <w:r w:rsidRPr="00211F32">
          <w:rPr>
            <w:rFonts w:ascii="Times New Roman" w:eastAsia="Times New Roman" w:hAnsi="Times New Roman" w:cs="Times New Roman"/>
            <w:color w:val="A67F59"/>
            <w:sz w:val="28"/>
            <w:szCs w:val="28"/>
            <w:lang w:val="en-US" w:eastAsia="ru-RU"/>
          </w:rPr>
          <w:t>=</w:t>
        </w:r>
        <w:r w:rsidRPr="00211F32">
          <w:rPr>
            <w:rFonts w:ascii="Times New Roman" w:eastAsia="Times New Roman" w:hAnsi="Times New Roman" w:cs="Times New Roman"/>
            <w:color w:val="000000"/>
            <w:sz w:val="28"/>
            <w:szCs w:val="28"/>
            <w:lang w:val="en-US" w:eastAsia="ru-RU"/>
          </w:rPr>
          <w:t xml:space="preserve"> </w:t>
        </w:r>
        <w:r w:rsidRPr="00211F32">
          <w:rPr>
            <w:rFonts w:ascii="Times New Roman" w:eastAsia="Times New Roman" w:hAnsi="Times New Roman" w:cs="Times New Roman"/>
            <w:color w:val="0086B3"/>
            <w:sz w:val="28"/>
            <w:szCs w:val="28"/>
            <w:lang w:val="en-US" w:eastAsia="ru-RU"/>
          </w:rPr>
          <w:t>new</w:t>
        </w:r>
        <w:r w:rsidRPr="00211F32">
          <w:rPr>
            <w:rFonts w:ascii="Times New Roman" w:eastAsia="Times New Roman" w:hAnsi="Times New Roman" w:cs="Times New Roman"/>
            <w:color w:val="000000"/>
            <w:sz w:val="28"/>
            <w:szCs w:val="28"/>
            <w:lang w:val="en-US" w:eastAsia="ru-RU"/>
          </w:rPr>
          <w:t xml:space="preserve"> Date</w:t>
        </w:r>
        <w:r w:rsidRPr="00211F32">
          <w:rPr>
            <w:rFonts w:ascii="Times New Roman" w:eastAsia="Times New Roman" w:hAnsi="Times New Roman" w:cs="Times New Roman"/>
            <w:color w:val="999999"/>
            <w:sz w:val="28"/>
            <w:szCs w:val="28"/>
            <w:lang w:val="en-US" w:eastAsia="ru-RU"/>
          </w:rPr>
          <w:t>();</w:t>
        </w:r>
      </w:ins>
    </w:p>
    <w:p w:rsidR="00211F32" w:rsidRPr="00211F32" w:rsidRDefault="00211F32" w:rsidP="00211F32">
      <w:pPr>
        <w:pBdr>
          <w:left w:val="single" w:sz="24" w:space="18" w:color="557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ins w:id="176" w:author="Unknown"/>
          <w:rFonts w:ascii="Times New Roman" w:eastAsia="Times New Roman" w:hAnsi="Times New Roman" w:cs="Times New Roman"/>
          <w:color w:val="000000"/>
          <w:sz w:val="28"/>
          <w:szCs w:val="28"/>
          <w:lang w:val="en-US" w:eastAsia="ru-RU"/>
        </w:rPr>
      </w:pPr>
      <w:ins w:id="177" w:author="Unknown">
        <w:r w:rsidRPr="00211F32">
          <w:rPr>
            <w:rFonts w:ascii="Times New Roman" w:eastAsia="Times New Roman" w:hAnsi="Times New Roman" w:cs="Times New Roman"/>
            <w:color w:val="000000"/>
            <w:sz w:val="28"/>
            <w:szCs w:val="28"/>
            <w:lang w:val="en-US" w:eastAsia="ru-RU"/>
          </w:rPr>
          <w:t>localStorage</w:t>
        </w:r>
        <w:r w:rsidRPr="00211F32">
          <w:rPr>
            <w:rFonts w:ascii="Times New Roman" w:eastAsia="Times New Roman" w:hAnsi="Times New Roman" w:cs="Times New Roman"/>
            <w:color w:val="999999"/>
            <w:sz w:val="28"/>
            <w:szCs w:val="28"/>
            <w:lang w:val="en-US" w:eastAsia="ru-RU"/>
          </w:rPr>
          <w:t>[</w:t>
        </w:r>
        <w:r w:rsidRPr="00211F32">
          <w:rPr>
            <w:rFonts w:ascii="Times New Roman" w:eastAsia="Times New Roman" w:hAnsi="Times New Roman" w:cs="Times New Roman"/>
            <w:color w:val="009926"/>
            <w:sz w:val="28"/>
            <w:szCs w:val="28"/>
            <w:lang w:val="en-US" w:eastAsia="ru-RU"/>
          </w:rPr>
          <w:t>"date"</w:t>
        </w:r>
        <w:r w:rsidRPr="00211F32">
          <w:rPr>
            <w:rFonts w:ascii="Times New Roman" w:eastAsia="Times New Roman" w:hAnsi="Times New Roman" w:cs="Times New Roman"/>
            <w:color w:val="999999"/>
            <w:sz w:val="28"/>
            <w:szCs w:val="28"/>
            <w:lang w:val="en-US" w:eastAsia="ru-RU"/>
          </w:rPr>
          <w:t>]</w:t>
        </w:r>
        <w:r w:rsidRPr="00211F32">
          <w:rPr>
            <w:rFonts w:ascii="Times New Roman" w:eastAsia="Times New Roman" w:hAnsi="Times New Roman" w:cs="Times New Roman"/>
            <w:color w:val="000000"/>
            <w:sz w:val="28"/>
            <w:szCs w:val="28"/>
            <w:lang w:val="en-US" w:eastAsia="ru-RU"/>
          </w:rPr>
          <w:t xml:space="preserve"> </w:t>
        </w:r>
        <w:r w:rsidRPr="00211F32">
          <w:rPr>
            <w:rFonts w:ascii="Times New Roman" w:eastAsia="Times New Roman" w:hAnsi="Times New Roman" w:cs="Times New Roman"/>
            <w:color w:val="A67F59"/>
            <w:sz w:val="28"/>
            <w:szCs w:val="28"/>
            <w:lang w:val="en-US" w:eastAsia="ru-RU"/>
          </w:rPr>
          <w:t>=</w:t>
        </w:r>
        <w:r w:rsidRPr="00211F32">
          <w:rPr>
            <w:rFonts w:ascii="Times New Roman" w:eastAsia="Times New Roman" w:hAnsi="Times New Roman" w:cs="Times New Roman"/>
            <w:color w:val="000000"/>
            <w:sz w:val="28"/>
            <w:szCs w:val="28"/>
            <w:lang w:val="en-US" w:eastAsia="ru-RU"/>
          </w:rPr>
          <w:t xml:space="preserve"> currentTime</w:t>
        </w:r>
        <w:r w:rsidRPr="00211F32">
          <w:rPr>
            <w:rFonts w:ascii="Times New Roman" w:eastAsia="Times New Roman" w:hAnsi="Times New Roman" w:cs="Times New Roman"/>
            <w:color w:val="999999"/>
            <w:sz w:val="28"/>
            <w:szCs w:val="28"/>
            <w:lang w:val="en-US" w:eastAsia="ru-RU"/>
          </w:rPr>
          <w:t>.</w:t>
        </w:r>
        <w:r w:rsidRPr="00211F32">
          <w:rPr>
            <w:rFonts w:ascii="Times New Roman" w:eastAsia="Times New Roman" w:hAnsi="Times New Roman" w:cs="Times New Roman"/>
            <w:color w:val="DD1144"/>
            <w:sz w:val="28"/>
            <w:szCs w:val="28"/>
            <w:lang w:val="en-US" w:eastAsia="ru-RU"/>
          </w:rPr>
          <w:t>getFullYear</w:t>
        </w:r>
        <w:r w:rsidRPr="00211F32">
          <w:rPr>
            <w:rFonts w:ascii="Times New Roman" w:eastAsia="Times New Roman" w:hAnsi="Times New Roman" w:cs="Times New Roman"/>
            <w:color w:val="999999"/>
            <w:sz w:val="28"/>
            <w:szCs w:val="28"/>
            <w:lang w:val="en-US" w:eastAsia="ru-RU"/>
          </w:rPr>
          <w:t>()</w:t>
        </w:r>
        <w:r w:rsidRPr="00211F32">
          <w:rPr>
            <w:rFonts w:ascii="Times New Roman" w:eastAsia="Times New Roman" w:hAnsi="Times New Roman" w:cs="Times New Roman"/>
            <w:color w:val="000000"/>
            <w:sz w:val="28"/>
            <w:szCs w:val="28"/>
            <w:lang w:val="en-US" w:eastAsia="ru-RU"/>
          </w:rPr>
          <w:t xml:space="preserve"> </w:t>
        </w:r>
        <w:r w:rsidRPr="00211F32">
          <w:rPr>
            <w:rFonts w:ascii="Times New Roman" w:eastAsia="Times New Roman" w:hAnsi="Times New Roman" w:cs="Times New Roman"/>
            <w:color w:val="A67F59"/>
            <w:sz w:val="28"/>
            <w:szCs w:val="28"/>
            <w:lang w:val="en-US" w:eastAsia="ru-RU"/>
          </w:rPr>
          <w:t>+</w:t>
        </w:r>
        <w:r w:rsidRPr="00211F32">
          <w:rPr>
            <w:rFonts w:ascii="Times New Roman" w:eastAsia="Times New Roman" w:hAnsi="Times New Roman" w:cs="Times New Roman"/>
            <w:color w:val="000000"/>
            <w:sz w:val="28"/>
            <w:szCs w:val="28"/>
            <w:lang w:val="en-US" w:eastAsia="ru-RU"/>
          </w:rPr>
          <w:t xml:space="preserve"> </w:t>
        </w:r>
        <w:r w:rsidRPr="00211F32">
          <w:rPr>
            <w:rFonts w:ascii="Times New Roman" w:eastAsia="Times New Roman" w:hAnsi="Times New Roman" w:cs="Times New Roman"/>
            <w:color w:val="009926"/>
            <w:sz w:val="28"/>
            <w:szCs w:val="28"/>
            <w:lang w:val="en-US" w:eastAsia="ru-RU"/>
          </w:rPr>
          <w:t>'/'</w:t>
        </w:r>
        <w:r w:rsidRPr="00211F32">
          <w:rPr>
            <w:rFonts w:ascii="Times New Roman" w:eastAsia="Times New Roman" w:hAnsi="Times New Roman" w:cs="Times New Roman"/>
            <w:color w:val="000000"/>
            <w:sz w:val="28"/>
            <w:szCs w:val="28"/>
            <w:lang w:val="en-US" w:eastAsia="ru-RU"/>
          </w:rPr>
          <w:t xml:space="preserve"> </w:t>
        </w:r>
        <w:r w:rsidRPr="00211F32">
          <w:rPr>
            <w:rFonts w:ascii="Times New Roman" w:eastAsia="Times New Roman" w:hAnsi="Times New Roman" w:cs="Times New Roman"/>
            <w:color w:val="A67F59"/>
            <w:sz w:val="28"/>
            <w:szCs w:val="28"/>
            <w:lang w:val="en-US" w:eastAsia="ru-RU"/>
          </w:rPr>
          <w:t>+</w:t>
        </w:r>
        <w:r w:rsidRPr="00211F32">
          <w:rPr>
            <w:rFonts w:ascii="Times New Roman" w:eastAsia="Times New Roman" w:hAnsi="Times New Roman" w:cs="Times New Roman"/>
            <w:color w:val="000000"/>
            <w:sz w:val="28"/>
            <w:szCs w:val="28"/>
            <w:lang w:val="en-US" w:eastAsia="ru-RU"/>
          </w:rPr>
          <w:t xml:space="preserve"> currentTime</w:t>
        </w:r>
        <w:r w:rsidRPr="00211F32">
          <w:rPr>
            <w:rFonts w:ascii="Times New Roman" w:eastAsia="Times New Roman" w:hAnsi="Times New Roman" w:cs="Times New Roman"/>
            <w:color w:val="999999"/>
            <w:sz w:val="28"/>
            <w:szCs w:val="28"/>
            <w:lang w:val="en-US" w:eastAsia="ru-RU"/>
          </w:rPr>
          <w:t>.</w:t>
        </w:r>
        <w:r w:rsidRPr="00211F32">
          <w:rPr>
            <w:rFonts w:ascii="Times New Roman" w:eastAsia="Times New Roman" w:hAnsi="Times New Roman" w:cs="Times New Roman"/>
            <w:color w:val="DD1144"/>
            <w:sz w:val="28"/>
            <w:szCs w:val="28"/>
            <w:lang w:val="en-US" w:eastAsia="ru-RU"/>
          </w:rPr>
          <w:t>getMonth</w:t>
        </w:r>
        <w:r w:rsidRPr="00211F32">
          <w:rPr>
            <w:rFonts w:ascii="Times New Roman" w:eastAsia="Times New Roman" w:hAnsi="Times New Roman" w:cs="Times New Roman"/>
            <w:color w:val="999999"/>
            <w:sz w:val="28"/>
            <w:szCs w:val="28"/>
            <w:lang w:val="en-US" w:eastAsia="ru-RU"/>
          </w:rPr>
          <w:t>()</w:t>
        </w:r>
      </w:ins>
    </w:p>
    <w:p w:rsidR="00211F32" w:rsidRPr="00211F32" w:rsidRDefault="00211F32" w:rsidP="00211F32">
      <w:pPr>
        <w:pBdr>
          <w:left w:val="single" w:sz="24" w:space="18" w:color="557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ins w:id="178" w:author="Unknown"/>
          <w:rFonts w:ascii="Times New Roman" w:eastAsia="Times New Roman" w:hAnsi="Times New Roman" w:cs="Times New Roman"/>
          <w:color w:val="000000"/>
          <w:sz w:val="28"/>
          <w:szCs w:val="28"/>
          <w:lang w:val="en-US" w:eastAsia="ru-RU"/>
        </w:rPr>
      </w:pPr>
      <w:ins w:id="179" w:author="Unknown">
        <w:r w:rsidRPr="00211F32">
          <w:rPr>
            <w:rFonts w:ascii="Times New Roman" w:eastAsia="Times New Roman" w:hAnsi="Times New Roman" w:cs="Times New Roman"/>
            <w:color w:val="000000"/>
            <w:sz w:val="28"/>
            <w:szCs w:val="28"/>
            <w:lang w:val="en-US" w:eastAsia="ru-RU"/>
          </w:rPr>
          <w:t xml:space="preserve">                                                 </w:t>
        </w:r>
        <w:r w:rsidRPr="00211F32">
          <w:rPr>
            <w:rFonts w:ascii="Times New Roman" w:eastAsia="Times New Roman" w:hAnsi="Times New Roman" w:cs="Times New Roman"/>
            <w:color w:val="A67F59"/>
            <w:sz w:val="28"/>
            <w:szCs w:val="28"/>
            <w:lang w:val="en-US" w:eastAsia="ru-RU"/>
          </w:rPr>
          <w:t>+</w:t>
        </w:r>
        <w:r w:rsidRPr="00211F32">
          <w:rPr>
            <w:rFonts w:ascii="Times New Roman" w:eastAsia="Times New Roman" w:hAnsi="Times New Roman" w:cs="Times New Roman"/>
            <w:color w:val="000000"/>
            <w:sz w:val="28"/>
            <w:szCs w:val="28"/>
            <w:lang w:val="en-US" w:eastAsia="ru-RU"/>
          </w:rPr>
          <w:t xml:space="preserve"> </w:t>
        </w:r>
        <w:r w:rsidRPr="00211F32">
          <w:rPr>
            <w:rFonts w:ascii="Times New Roman" w:eastAsia="Times New Roman" w:hAnsi="Times New Roman" w:cs="Times New Roman"/>
            <w:color w:val="009926"/>
            <w:sz w:val="28"/>
            <w:szCs w:val="28"/>
            <w:lang w:val="en-US" w:eastAsia="ru-RU"/>
          </w:rPr>
          <w:t>'/'</w:t>
        </w:r>
        <w:r w:rsidRPr="00211F32">
          <w:rPr>
            <w:rFonts w:ascii="Times New Roman" w:eastAsia="Times New Roman" w:hAnsi="Times New Roman" w:cs="Times New Roman"/>
            <w:color w:val="000000"/>
            <w:sz w:val="28"/>
            <w:szCs w:val="28"/>
            <w:lang w:val="en-US" w:eastAsia="ru-RU"/>
          </w:rPr>
          <w:t xml:space="preserve"> </w:t>
        </w:r>
        <w:r w:rsidRPr="00211F32">
          <w:rPr>
            <w:rFonts w:ascii="Times New Roman" w:eastAsia="Times New Roman" w:hAnsi="Times New Roman" w:cs="Times New Roman"/>
            <w:color w:val="A67F59"/>
            <w:sz w:val="28"/>
            <w:szCs w:val="28"/>
            <w:lang w:val="en-US" w:eastAsia="ru-RU"/>
          </w:rPr>
          <w:t>+</w:t>
        </w:r>
        <w:r w:rsidRPr="00211F32">
          <w:rPr>
            <w:rFonts w:ascii="Times New Roman" w:eastAsia="Times New Roman" w:hAnsi="Times New Roman" w:cs="Times New Roman"/>
            <w:color w:val="000000"/>
            <w:sz w:val="28"/>
            <w:szCs w:val="28"/>
            <w:lang w:val="en-US" w:eastAsia="ru-RU"/>
          </w:rPr>
          <w:t xml:space="preserve"> currentTime</w:t>
        </w:r>
        <w:r w:rsidRPr="00211F32">
          <w:rPr>
            <w:rFonts w:ascii="Times New Roman" w:eastAsia="Times New Roman" w:hAnsi="Times New Roman" w:cs="Times New Roman"/>
            <w:color w:val="999999"/>
            <w:sz w:val="28"/>
            <w:szCs w:val="28"/>
            <w:lang w:val="en-US" w:eastAsia="ru-RU"/>
          </w:rPr>
          <w:t>.</w:t>
        </w:r>
        <w:r w:rsidRPr="00211F32">
          <w:rPr>
            <w:rFonts w:ascii="Times New Roman" w:eastAsia="Times New Roman" w:hAnsi="Times New Roman" w:cs="Times New Roman"/>
            <w:color w:val="DD1144"/>
            <w:sz w:val="28"/>
            <w:szCs w:val="28"/>
            <w:lang w:val="en-US" w:eastAsia="ru-RU"/>
          </w:rPr>
          <w:t>getDate</w:t>
        </w:r>
        <w:r w:rsidRPr="00211F32">
          <w:rPr>
            <w:rFonts w:ascii="Times New Roman" w:eastAsia="Times New Roman" w:hAnsi="Times New Roman" w:cs="Times New Roman"/>
            <w:color w:val="999999"/>
            <w:sz w:val="28"/>
            <w:szCs w:val="28"/>
            <w:lang w:val="en-US" w:eastAsia="ru-RU"/>
          </w:rPr>
          <w:t>();</w:t>
        </w:r>
      </w:ins>
    </w:p>
    <w:p w:rsidR="00211F32" w:rsidRPr="00211F32" w:rsidRDefault="00211F32" w:rsidP="00211F32">
      <w:pPr>
        <w:pBdr>
          <w:left w:val="single" w:sz="24" w:space="18" w:color="557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ins w:id="180" w:author="Unknown"/>
          <w:rFonts w:ascii="Times New Roman" w:eastAsia="Times New Roman" w:hAnsi="Times New Roman" w:cs="Times New Roman"/>
          <w:color w:val="000000"/>
          <w:sz w:val="28"/>
          <w:szCs w:val="28"/>
          <w:lang w:val="en-US" w:eastAsia="ru-RU"/>
        </w:rPr>
      </w:pPr>
    </w:p>
    <w:p w:rsidR="00211F32" w:rsidRPr="00211F32" w:rsidRDefault="00211F32" w:rsidP="00211F32">
      <w:pPr>
        <w:pBdr>
          <w:left w:val="single" w:sz="24" w:space="18" w:color="557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ins w:id="181" w:author="Unknown"/>
          <w:rFonts w:ascii="Times New Roman" w:eastAsia="Times New Roman" w:hAnsi="Times New Roman" w:cs="Times New Roman"/>
          <w:color w:val="000000"/>
          <w:sz w:val="28"/>
          <w:szCs w:val="28"/>
          <w:lang w:val="en-US" w:eastAsia="ru-RU"/>
        </w:rPr>
      </w:pPr>
      <w:ins w:id="182" w:author="Unknown">
        <w:r w:rsidRPr="00211F32">
          <w:rPr>
            <w:rFonts w:ascii="Times New Roman" w:eastAsia="Times New Roman" w:hAnsi="Times New Roman" w:cs="Times New Roman"/>
            <w:i/>
            <w:iCs/>
            <w:color w:val="999988"/>
            <w:sz w:val="28"/>
            <w:szCs w:val="28"/>
            <w:lang w:val="en-US" w:eastAsia="ru-RU"/>
          </w:rPr>
          <w:t xml:space="preserve">// </w:t>
        </w:r>
        <w:r w:rsidRPr="00211F32">
          <w:rPr>
            <w:rFonts w:ascii="Times New Roman" w:eastAsia="Times New Roman" w:hAnsi="Times New Roman" w:cs="Times New Roman"/>
            <w:i/>
            <w:iCs/>
            <w:color w:val="999988"/>
            <w:sz w:val="28"/>
            <w:szCs w:val="28"/>
            <w:lang w:eastAsia="ru-RU"/>
          </w:rPr>
          <w:t>Чтение</w:t>
        </w:r>
      </w:ins>
    </w:p>
    <w:p w:rsidR="00211F32" w:rsidRPr="00211F32" w:rsidRDefault="00211F32" w:rsidP="00211F32">
      <w:pPr>
        <w:pBdr>
          <w:left w:val="single" w:sz="24" w:space="18" w:color="557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ins w:id="183" w:author="Unknown"/>
          <w:rFonts w:ascii="Times New Roman" w:eastAsia="Times New Roman" w:hAnsi="Times New Roman" w:cs="Times New Roman"/>
          <w:color w:val="000000"/>
          <w:sz w:val="28"/>
          <w:szCs w:val="28"/>
          <w:lang w:val="en-US" w:eastAsia="ru-RU"/>
        </w:rPr>
      </w:pPr>
      <w:ins w:id="184" w:author="Unknown">
        <w:r w:rsidRPr="00211F32">
          <w:rPr>
            <w:rFonts w:ascii="Times New Roman" w:eastAsia="Times New Roman" w:hAnsi="Times New Roman" w:cs="Times New Roman"/>
            <w:color w:val="0086B3"/>
            <w:sz w:val="28"/>
            <w:szCs w:val="28"/>
            <w:lang w:val="en-US" w:eastAsia="ru-RU"/>
          </w:rPr>
          <w:t>var</w:t>
        </w:r>
        <w:r w:rsidRPr="00211F32">
          <w:rPr>
            <w:rFonts w:ascii="Times New Roman" w:eastAsia="Times New Roman" w:hAnsi="Times New Roman" w:cs="Times New Roman"/>
            <w:color w:val="000000"/>
            <w:sz w:val="28"/>
            <w:szCs w:val="28"/>
            <w:lang w:val="en-US" w:eastAsia="ru-RU"/>
          </w:rPr>
          <w:t xml:space="preserve"> data </w:t>
        </w:r>
        <w:r w:rsidRPr="00211F32">
          <w:rPr>
            <w:rFonts w:ascii="Times New Roman" w:eastAsia="Times New Roman" w:hAnsi="Times New Roman" w:cs="Times New Roman"/>
            <w:color w:val="A67F59"/>
            <w:sz w:val="28"/>
            <w:szCs w:val="28"/>
            <w:lang w:val="en-US" w:eastAsia="ru-RU"/>
          </w:rPr>
          <w:t>=</w:t>
        </w:r>
        <w:r w:rsidRPr="00211F32">
          <w:rPr>
            <w:rFonts w:ascii="Times New Roman" w:eastAsia="Times New Roman" w:hAnsi="Times New Roman" w:cs="Times New Roman"/>
            <w:color w:val="000000"/>
            <w:sz w:val="28"/>
            <w:szCs w:val="28"/>
            <w:lang w:val="en-US" w:eastAsia="ru-RU"/>
          </w:rPr>
          <w:t xml:space="preserve"> </w:t>
        </w:r>
        <w:r w:rsidRPr="00211F32">
          <w:rPr>
            <w:rFonts w:ascii="Times New Roman" w:eastAsia="Times New Roman" w:hAnsi="Times New Roman" w:cs="Times New Roman"/>
            <w:color w:val="0086B3"/>
            <w:sz w:val="28"/>
            <w:szCs w:val="28"/>
            <w:lang w:val="en-US" w:eastAsia="ru-RU"/>
          </w:rPr>
          <w:t>new</w:t>
        </w:r>
        <w:r w:rsidRPr="00211F32">
          <w:rPr>
            <w:rFonts w:ascii="Times New Roman" w:eastAsia="Times New Roman" w:hAnsi="Times New Roman" w:cs="Times New Roman"/>
            <w:color w:val="000000"/>
            <w:sz w:val="28"/>
            <w:szCs w:val="28"/>
            <w:lang w:val="en-US" w:eastAsia="ru-RU"/>
          </w:rPr>
          <w:t xml:space="preserve"> Date</w:t>
        </w:r>
        <w:r w:rsidRPr="00211F32">
          <w:rPr>
            <w:rFonts w:ascii="Times New Roman" w:eastAsia="Times New Roman" w:hAnsi="Times New Roman" w:cs="Times New Roman"/>
            <w:color w:val="999999"/>
            <w:sz w:val="28"/>
            <w:szCs w:val="28"/>
            <w:lang w:val="en-US" w:eastAsia="ru-RU"/>
          </w:rPr>
          <w:t>(</w:t>
        </w:r>
        <w:r w:rsidRPr="00211F32">
          <w:rPr>
            <w:rFonts w:ascii="Times New Roman" w:eastAsia="Times New Roman" w:hAnsi="Times New Roman" w:cs="Times New Roman"/>
            <w:color w:val="000000"/>
            <w:sz w:val="28"/>
            <w:szCs w:val="28"/>
            <w:lang w:val="en-US" w:eastAsia="ru-RU"/>
          </w:rPr>
          <w:t>localStorage</w:t>
        </w:r>
        <w:r w:rsidRPr="00211F32">
          <w:rPr>
            <w:rFonts w:ascii="Times New Roman" w:eastAsia="Times New Roman" w:hAnsi="Times New Roman" w:cs="Times New Roman"/>
            <w:color w:val="999999"/>
            <w:sz w:val="28"/>
            <w:szCs w:val="28"/>
            <w:lang w:val="en-US" w:eastAsia="ru-RU"/>
          </w:rPr>
          <w:t>[</w:t>
        </w:r>
        <w:r w:rsidRPr="00211F32">
          <w:rPr>
            <w:rFonts w:ascii="Times New Roman" w:eastAsia="Times New Roman" w:hAnsi="Times New Roman" w:cs="Times New Roman"/>
            <w:color w:val="009926"/>
            <w:sz w:val="28"/>
            <w:szCs w:val="28"/>
            <w:lang w:val="en-US" w:eastAsia="ru-RU"/>
          </w:rPr>
          <w:t>"date"</w:t>
        </w:r>
        <w:r w:rsidRPr="00211F32">
          <w:rPr>
            <w:rFonts w:ascii="Times New Roman" w:eastAsia="Times New Roman" w:hAnsi="Times New Roman" w:cs="Times New Roman"/>
            <w:color w:val="999999"/>
            <w:sz w:val="28"/>
            <w:szCs w:val="28"/>
            <w:lang w:val="en-US" w:eastAsia="ru-RU"/>
          </w:rPr>
          <w:t>]);</w:t>
        </w:r>
      </w:ins>
    </w:p>
    <w:p w:rsidR="00211F32" w:rsidRPr="00211F32" w:rsidRDefault="00211F32" w:rsidP="00211F32">
      <w:pPr>
        <w:pBdr>
          <w:left w:val="single" w:sz="24" w:space="18" w:color="557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ins w:id="185" w:author="Unknown"/>
          <w:rFonts w:ascii="Times New Roman" w:eastAsia="Times New Roman" w:hAnsi="Times New Roman" w:cs="Times New Roman"/>
          <w:color w:val="000000"/>
          <w:sz w:val="28"/>
          <w:szCs w:val="28"/>
          <w:lang w:val="en-US" w:eastAsia="ru-RU"/>
        </w:rPr>
      </w:pPr>
      <w:ins w:id="186" w:author="Unknown">
        <w:r w:rsidRPr="00211F32">
          <w:rPr>
            <w:rFonts w:ascii="Times New Roman" w:eastAsia="Times New Roman" w:hAnsi="Times New Roman" w:cs="Times New Roman"/>
            <w:color w:val="000000"/>
            <w:sz w:val="28"/>
            <w:szCs w:val="28"/>
            <w:lang w:val="en-US" w:eastAsia="ru-RU"/>
          </w:rPr>
          <w:t>console</w:t>
        </w:r>
        <w:r w:rsidRPr="00211F32">
          <w:rPr>
            <w:rFonts w:ascii="Times New Roman" w:eastAsia="Times New Roman" w:hAnsi="Times New Roman" w:cs="Times New Roman"/>
            <w:color w:val="999999"/>
            <w:sz w:val="28"/>
            <w:szCs w:val="28"/>
            <w:lang w:val="en-US" w:eastAsia="ru-RU"/>
          </w:rPr>
          <w:t>.</w:t>
        </w:r>
        <w:r w:rsidRPr="00211F32">
          <w:rPr>
            <w:rFonts w:ascii="Times New Roman" w:eastAsia="Times New Roman" w:hAnsi="Times New Roman" w:cs="Times New Roman"/>
            <w:color w:val="DD1144"/>
            <w:sz w:val="28"/>
            <w:szCs w:val="28"/>
            <w:lang w:val="en-US" w:eastAsia="ru-RU"/>
          </w:rPr>
          <w:t>log</w:t>
        </w:r>
        <w:r w:rsidRPr="00211F32">
          <w:rPr>
            <w:rFonts w:ascii="Times New Roman" w:eastAsia="Times New Roman" w:hAnsi="Times New Roman" w:cs="Times New Roman"/>
            <w:color w:val="999999"/>
            <w:sz w:val="28"/>
            <w:szCs w:val="28"/>
            <w:lang w:val="en-US" w:eastAsia="ru-RU"/>
          </w:rPr>
          <w:t>(</w:t>
        </w:r>
        <w:r w:rsidRPr="00211F32">
          <w:rPr>
            <w:rFonts w:ascii="Times New Roman" w:eastAsia="Times New Roman" w:hAnsi="Times New Roman" w:cs="Times New Roman"/>
            <w:color w:val="000000"/>
            <w:sz w:val="28"/>
            <w:szCs w:val="28"/>
            <w:lang w:val="en-US" w:eastAsia="ru-RU"/>
          </w:rPr>
          <w:t>data</w:t>
        </w:r>
        <w:r w:rsidRPr="00211F32">
          <w:rPr>
            <w:rFonts w:ascii="Times New Roman" w:eastAsia="Times New Roman" w:hAnsi="Times New Roman" w:cs="Times New Roman"/>
            <w:color w:val="999999"/>
            <w:sz w:val="28"/>
            <w:szCs w:val="28"/>
            <w:lang w:val="en-US" w:eastAsia="ru-RU"/>
          </w:rPr>
          <w:t>.</w:t>
        </w:r>
        <w:r w:rsidRPr="00211F32">
          <w:rPr>
            <w:rFonts w:ascii="Times New Roman" w:eastAsia="Times New Roman" w:hAnsi="Times New Roman" w:cs="Times New Roman"/>
            <w:color w:val="DD1144"/>
            <w:sz w:val="28"/>
            <w:szCs w:val="28"/>
            <w:lang w:val="en-US" w:eastAsia="ru-RU"/>
          </w:rPr>
          <w:t>getDate</w:t>
        </w:r>
        <w:r w:rsidRPr="00211F32">
          <w:rPr>
            <w:rFonts w:ascii="Times New Roman" w:eastAsia="Times New Roman" w:hAnsi="Times New Roman" w:cs="Times New Roman"/>
            <w:color w:val="999999"/>
            <w:sz w:val="28"/>
            <w:szCs w:val="28"/>
            <w:lang w:val="en-US" w:eastAsia="ru-RU"/>
          </w:rPr>
          <w:t>()</w:t>
        </w:r>
        <w:r w:rsidRPr="00211F32">
          <w:rPr>
            <w:rFonts w:ascii="Times New Roman" w:eastAsia="Times New Roman" w:hAnsi="Times New Roman" w:cs="Times New Roman"/>
            <w:color w:val="000000"/>
            <w:sz w:val="28"/>
            <w:szCs w:val="28"/>
            <w:lang w:val="en-US" w:eastAsia="ru-RU"/>
          </w:rPr>
          <w:t xml:space="preserve"> </w:t>
        </w:r>
        <w:r w:rsidRPr="00211F32">
          <w:rPr>
            <w:rFonts w:ascii="Times New Roman" w:eastAsia="Times New Roman" w:hAnsi="Times New Roman" w:cs="Times New Roman"/>
            <w:color w:val="A67F59"/>
            <w:sz w:val="28"/>
            <w:szCs w:val="28"/>
            <w:lang w:val="en-US" w:eastAsia="ru-RU"/>
          </w:rPr>
          <w:t>+</w:t>
        </w:r>
        <w:r w:rsidRPr="00211F32">
          <w:rPr>
            <w:rFonts w:ascii="Times New Roman" w:eastAsia="Times New Roman" w:hAnsi="Times New Roman" w:cs="Times New Roman"/>
            <w:color w:val="000000"/>
            <w:sz w:val="28"/>
            <w:szCs w:val="28"/>
            <w:lang w:val="en-US" w:eastAsia="ru-RU"/>
          </w:rPr>
          <w:t xml:space="preserve"> </w:t>
        </w:r>
        <w:r w:rsidRPr="00211F32">
          <w:rPr>
            <w:rFonts w:ascii="Times New Roman" w:eastAsia="Times New Roman" w:hAnsi="Times New Roman" w:cs="Times New Roman"/>
            <w:color w:val="009926"/>
            <w:sz w:val="28"/>
            <w:szCs w:val="28"/>
            <w:lang w:val="en-US" w:eastAsia="ru-RU"/>
          </w:rPr>
          <w:t>' '</w:t>
        </w:r>
        <w:r w:rsidRPr="00211F32">
          <w:rPr>
            <w:rFonts w:ascii="Times New Roman" w:eastAsia="Times New Roman" w:hAnsi="Times New Roman" w:cs="Times New Roman"/>
            <w:color w:val="000000"/>
            <w:sz w:val="28"/>
            <w:szCs w:val="28"/>
            <w:lang w:val="en-US" w:eastAsia="ru-RU"/>
          </w:rPr>
          <w:t xml:space="preserve"> </w:t>
        </w:r>
        <w:r w:rsidRPr="00211F32">
          <w:rPr>
            <w:rFonts w:ascii="Times New Roman" w:eastAsia="Times New Roman" w:hAnsi="Times New Roman" w:cs="Times New Roman"/>
            <w:color w:val="A67F59"/>
            <w:sz w:val="28"/>
            <w:szCs w:val="28"/>
            <w:lang w:val="en-US" w:eastAsia="ru-RU"/>
          </w:rPr>
          <w:t>+</w:t>
        </w:r>
        <w:r w:rsidRPr="00211F32">
          <w:rPr>
            <w:rFonts w:ascii="Times New Roman" w:eastAsia="Times New Roman" w:hAnsi="Times New Roman" w:cs="Times New Roman"/>
            <w:color w:val="000000"/>
            <w:sz w:val="28"/>
            <w:szCs w:val="28"/>
            <w:lang w:val="en-US" w:eastAsia="ru-RU"/>
          </w:rPr>
          <w:t xml:space="preserve"> data</w:t>
        </w:r>
        <w:r w:rsidRPr="00211F32">
          <w:rPr>
            <w:rFonts w:ascii="Times New Roman" w:eastAsia="Times New Roman" w:hAnsi="Times New Roman" w:cs="Times New Roman"/>
            <w:color w:val="999999"/>
            <w:sz w:val="28"/>
            <w:szCs w:val="28"/>
            <w:lang w:val="en-US" w:eastAsia="ru-RU"/>
          </w:rPr>
          <w:t>.</w:t>
        </w:r>
        <w:r w:rsidRPr="00211F32">
          <w:rPr>
            <w:rFonts w:ascii="Times New Roman" w:eastAsia="Times New Roman" w:hAnsi="Times New Roman" w:cs="Times New Roman"/>
            <w:color w:val="DD1144"/>
            <w:sz w:val="28"/>
            <w:szCs w:val="28"/>
            <w:lang w:val="en-US" w:eastAsia="ru-RU"/>
          </w:rPr>
          <w:t>getMonth</w:t>
        </w:r>
        <w:r w:rsidRPr="00211F32">
          <w:rPr>
            <w:rFonts w:ascii="Times New Roman" w:eastAsia="Times New Roman" w:hAnsi="Times New Roman" w:cs="Times New Roman"/>
            <w:color w:val="999999"/>
            <w:sz w:val="28"/>
            <w:szCs w:val="28"/>
            <w:lang w:val="en-US" w:eastAsia="ru-RU"/>
          </w:rPr>
          <w:t>()</w:t>
        </w:r>
        <w:r w:rsidRPr="00211F32">
          <w:rPr>
            <w:rFonts w:ascii="Times New Roman" w:eastAsia="Times New Roman" w:hAnsi="Times New Roman" w:cs="Times New Roman"/>
            <w:color w:val="000000"/>
            <w:sz w:val="28"/>
            <w:szCs w:val="28"/>
            <w:lang w:val="en-US" w:eastAsia="ru-RU"/>
          </w:rPr>
          <w:t xml:space="preserve"> </w:t>
        </w:r>
        <w:r w:rsidRPr="00211F32">
          <w:rPr>
            <w:rFonts w:ascii="Times New Roman" w:eastAsia="Times New Roman" w:hAnsi="Times New Roman" w:cs="Times New Roman"/>
            <w:color w:val="A67F59"/>
            <w:sz w:val="28"/>
            <w:szCs w:val="28"/>
            <w:lang w:val="en-US" w:eastAsia="ru-RU"/>
          </w:rPr>
          <w:t>+</w:t>
        </w:r>
        <w:r w:rsidRPr="00211F32">
          <w:rPr>
            <w:rFonts w:ascii="Times New Roman" w:eastAsia="Times New Roman" w:hAnsi="Times New Roman" w:cs="Times New Roman"/>
            <w:color w:val="000000"/>
            <w:sz w:val="28"/>
            <w:szCs w:val="28"/>
            <w:lang w:val="en-US" w:eastAsia="ru-RU"/>
          </w:rPr>
          <w:t xml:space="preserve"> </w:t>
        </w:r>
        <w:r w:rsidRPr="00211F32">
          <w:rPr>
            <w:rFonts w:ascii="Times New Roman" w:eastAsia="Times New Roman" w:hAnsi="Times New Roman" w:cs="Times New Roman"/>
            <w:color w:val="009926"/>
            <w:sz w:val="28"/>
            <w:szCs w:val="28"/>
            <w:lang w:val="en-US" w:eastAsia="ru-RU"/>
          </w:rPr>
          <w:t>' '</w:t>
        </w:r>
        <w:r w:rsidRPr="00211F32">
          <w:rPr>
            <w:rFonts w:ascii="Times New Roman" w:eastAsia="Times New Roman" w:hAnsi="Times New Roman" w:cs="Times New Roman"/>
            <w:color w:val="000000"/>
            <w:sz w:val="28"/>
            <w:szCs w:val="28"/>
            <w:lang w:val="en-US" w:eastAsia="ru-RU"/>
          </w:rPr>
          <w:t xml:space="preserve"> </w:t>
        </w:r>
        <w:r w:rsidRPr="00211F32">
          <w:rPr>
            <w:rFonts w:ascii="Times New Roman" w:eastAsia="Times New Roman" w:hAnsi="Times New Roman" w:cs="Times New Roman"/>
            <w:color w:val="A67F59"/>
            <w:sz w:val="28"/>
            <w:szCs w:val="28"/>
            <w:lang w:val="en-US" w:eastAsia="ru-RU"/>
          </w:rPr>
          <w:t>+</w:t>
        </w:r>
        <w:r w:rsidRPr="00211F32">
          <w:rPr>
            <w:rFonts w:ascii="Times New Roman" w:eastAsia="Times New Roman" w:hAnsi="Times New Roman" w:cs="Times New Roman"/>
            <w:color w:val="000000"/>
            <w:sz w:val="28"/>
            <w:szCs w:val="28"/>
            <w:lang w:val="en-US" w:eastAsia="ru-RU"/>
          </w:rPr>
          <w:t xml:space="preserve"> data</w:t>
        </w:r>
        <w:r w:rsidRPr="00211F32">
          <w:rPr>
            <w:rFonts w:ascii="Times New Roman" w:eastAsia="Times New Roman" w:hAnsi="Times New Roman" w:cs="Times New Roman"/>
            <w:color w:val="999999"/>
            <w:sz w:val="28"/>
            <w:szCs w:val="28"/>
            <w:lang w:val="en-US" w:eastAsia="ru-RU"/>
          </w:rPr>
          <w:t>.</w:t>
        </w:r>
        <w:r w:rsidRPr="00211F32">
          <w:rPr>
            <w:rFonts w:ascii="Times New Roman" w:eastAsia="Times New Roman" w:hAnsi="Times New Roman" w:cs="Times New Roman"/>
            <w:color w:val="DD1144"/>
            <w:sz w:val="28"/>
            <w:szCs w:val="28"/>
            <w:lang w:val="en-US" w:eastAsia="ru-RU"/>
          </w:rPr>
          <w:t>getFullYear</w:t>
        </w:r>
        <w:r w:rsidRPr="00211F32">
          <w:rPr>
            <w:rFonts w:ascii="Times New Roman" w:eastAsia="Times New Roman" w:hAnsi="Times New Roman" w:cs="Times New Roman"/>
            <w:color w:val="999999"/>
            <w:sz w:val="28"/>
            <w:szCs w:val="28"/>
            <w:lang w:val="en-US" w:eastAsia="ru-RU"/>
          </w:rPr>
          <w:t>());</w:t>
        </w:r>
      </w:ins>
    </w:p>
    <w:p w:rsidR="00211F32" w:rsidRPr="00211F32" w:rsidRDefault="00211F32" w:rsidP="00211F32">
      <w:pPr>
        <w:shd w:val="clear" w:color="auto" w:fill="FFFFFF"/>
        <w:spacing w:after="240" w:line="240" w:lineRule="auto"/>
        <w:rPr>
          <w:ins w:id="187" w:author="Unknown"/>
          <w:rFonts w:ascii="Times New Roman" w:eastAsia="Times New Roman" w:hAnsi="Times New Roman" w:cs="Times New Roman"/>
          <w:color w:val="000000"/>
          <w:sz w:val="28"/>
          <w:szCs w:val="28"/>
          <w:lang w:eastAsia="ru-RU"/>
        </w:rPr>
      </w:pPr>
      <w:ins w:id="188" w:author="Unknown">
        <w:r w:rsidRPr="00211F32">
          <w:rPr>
            <w:rFonts w:ascii="Times New Roman" w:eastAsia="Times New Roman" w:hAnsi="Times New Roman" w:cs="Times New Roman"/>
            <w:b/>
            <w:bCs/>
            <w:color w:val="000000"/>
            <w:sz w:val="28"/>
            <w:szCs w:val="28"/>
            <w:lang w:eastAsia="ru-RU"/>
          </w:rPr>
          <w:t>Пример — Записываем в хранилище массив</w:t>
        </w:r>
      </w:ins>
    </w:p>
    <w:p w:rsidR="00211F32" w:rsidRPr="00211F32" w:rsidRDefault="00211F32" w:rsidP="00211F32">
      <w:pPr>
        <w:shd w:val="clear" w:color="auto" w:fill="FFFFFF"/>
        <w:spacing w:after="240" w:line="240" w:lineRule="auto"/>
        <w:rPr>
          <w:ins w:id="189" w:author="Unknown"/>
          <w:rFonts w:ascii="Times New Roman" w:eastAsia="Times New Roman" w:hAnsi="Times New Roman" w:cs="Times New Roman"/>
          <w:color w:val="000000"/>
          <w:sz w:val="28"/>
          <w:szCs w:val="28"/>
          <w:lang w:eastAsia="ru-RU"/>
        </w:rPr>
      </w:pPr>
      <w:ins w:id="190" w:author="Unknown">
        <w:r w:rsidRPr="00211F32">
          <w:rPr>
            <w:rFonts w:ascii="Times New Roman" w:eastAsia="Times New Roman" w:hAnsi="Times New Roman" w:cs="Times New Roman"/>
            <w:color w:val="000000"/>
            <w:sz w:val="28"/>
            <w:szCs w:val="28"/>
            <w:lang w:eastAsia="ru-RU"/>
          </w:rPr>
          <w:t>Вы не забыли, что веб-хранилище дружит только со строками? Нам нужно больше функционала. Исправляем.</w:t>
        </w:r>
      </w:ins>
    </w:p>
    <w:p w:rsidR="00211F32" w:rsidRPr="00211F32" w:rsidRDefault="00211F32" w:rsidP="00211F32">
      <w:pPr>
        <w:shd w:val="clear" w:color="auto" w:fill="FFFFFF"/>
        <w:spacing w:after="240" w:line="240" w:lineRule="auto"/>
        <w:rPr>
          <w:ins w:id="191" w:author="Unknown"/>
          <w:rFonts w:ascii="Times New Roman" w:eastAsia="Times New Roman" w:hAnsi="Times New Roman" w:cs="Times New Roman"/>
          <w:color w:val="000000"/>
          <w:sz w:val="28"/>
          <w:szCs w:val="28"/>
          <w:lang w:eastAsia="ru-RU"/>
        </w:rPr>
      </w:pPr>
      <w:ins w:id="192" w:author="Unknown">
        <w:r w:rsidRPr="00211F32">
          <w:rPr>
            <w:rFonts w:ascii="Times New Roman" w:eastAsia="Times New Roman" w:hAnsi="Times New Roman" w:cs="Times New Roman"/>
            <w:color w:val="000000"/>
            <w:sz w:val="28"/>
            <w:szCs w:val="28"/>
            <w:lang w:eastAsia="ru-RU"/>
          </w:rPr>
          <w:t>Схема махинаций:</w:t>
        </w:r>
      </w:ins>
    </w:p>
    <w:p w:rsidR="00211F32" w:rsidRPr="00211F32" w:rsidRDefault="00211F32" w:rsidP="00211F32">
      <w:pPr>
        <w:numPr>
          <w:ilvl w:val="0"/>
          <w:numId w:val="3"/>
        </w:numPr>
        <w:shd w:val="clear" w:color="auto" w:fill="FFFFFF"/>
        <w:spacing w:before="100" w:beforeAutospacing="1" w:after="100" w:afterAutospacing="1" w:line="240" w:lineRule="auto"/>
        <w:rPr>
          <w:ins w:id="193" w:author="Unknown"/>
          <w:rFonts w:ascii="Times New Roman" w:eastAsia="Times New Roman" w:hAnsi="Times New Roman" w:cs="Times New Roman"/>
          <w:color w:val="000000"/>
          <w:sz w:val="28"/>
          <w:szCs w:val="28"/>
          <w:lang w:eastAsia="ru-RU"/>
        </w:rPr>
      </w:pPr>
      <w:ins w:id="194" w:author="Unknown">
        <w:r w:rsidRPr="00211F32">
          <w:rPr>
            <w:rFonts w:ascii="Times New Roman" w:eastAsia="Times New Roman" w:hAnsi="Times New Roman" w:cs="Times New Roman"/>
            <w:color w:val="000000"/>
            <w:sz w:val="28"/>
            <w:szCs w:val="28"/>
            <w:lang w:eastAsia="ru-RU"/>
          </w:rPr>
          <w:t>Преобразование массива в строку.</w:t>
        </w:r>
      </w:ins>
    </w:p>
    <w:p w:rsidR="00211F32" w:rsidRPr="00211F32" w:rsidRDefault="00211F32" w:rsidP="00211F32">
      <w:pPr>
        <w:numPr>
          <w:ilvl w:val="0"/>
          <w:numId w:val="3"/>
        </w:numPr>
        <w:shd w:val="clear" w:color="auto" w:fill="FFFFFF"/>
        <w:spacing w:before="100" w:beforeAutospacing="1" w:after="100" w:afterAutospacing="1" w:line="240" w:lineRule="auto"/>
        <w:rPr>
          <w:ins w:id="195" w:author="Unknown"/>
          <w:rFonts w:ascii="Times New Roman" w:eastAsia="Times New Roman" w:hAnsi="Times New Roman" w:cs="Times New Roman"/>
          <w:color w:val="000000"/>
          <w:sz w:val="28"/>
          <w:szCs w:val="28"/>
          <w:lang w:eastAsia="ru-RU"/>
        </w:rPr>
      </w:pPr>
      <w:ins w:id="196" w:author="Unknown">
        <w:r w:rsidRPr="00211F32">
          <w:rPr>
            <w:rFonts w:ascii="Times New Roman" w:eastAsia="Times New Roman" w:hAnsi="Times New Roman" w:cs="Times New Roman"/>
            <w:color w:val="000000"/>
            <w:sz w:val="28"/>
            <w:szCs w:val="28"/>
            <w:lang w:eastAsia="ru-RU"/>
          </w:rPr>
          <w:t>Запись строки в хранилище.</w:t>
        </w:r>
      </w:ins>
    </w:p>
    <w:p w:rsidR="00211F32" w:rsidRPr="00211F32" w:rsidRDefault="00211F32" w:rsidP="00211F32">
      <w:pPr>
        <w:numPr>
          <w:ilvl w:val="0"/>
          <w:numId w:val="3"/>
        </w:numPr>
        <w:shd w:val="clear" w:color="auto" w:fill="FFFFFF"/>
        <w:spacing w:before="100" w:beforeAutospacing="1" w:after="100" w:afterAutospacing="1" w:line="240" w:lineRule="auto"/>
        <w:rPr>
          <w:ins w:id="197" w:author="Unknown"/>
          <w:rFonts w:ascii="Times New Roman" w:eastAsia="Times New Roman" w:hAnsi="Times New Roman" w:cs="Times New Roman"/>
          <w:color w:val="000000"/>
          <w:sz w:val="28"/>
          <w:szCs w:val="28"/>
          <w:lang w:eastAsia="ru-RU"/>
        </w:rPr>
      </w:pPr>
      <w:ins w:id="198" w:author="Unknown">
        <w:r w:rsidRPr="00211F32">
          <w:rPr>
            <w:rFonts w:ascii="Times New Roman" w:eastAsia="Times New Roman" w:hAnsi="Times New Roman" w:cs="Times New Roman"/>
            <w:color w:val="000000"/>
            <w:sz w:val="28"/>
            <w:szCs w:val="28"/>
            <w:lang w:eastAsia="ru-RU"/>
          </w:rPr>
          <w:t>Чтение строки из хранилища.</w:t>
        </w:r>
      </w:ins>
    </w:p>
    <w:p w:rsidR="00211F32" w:rsidRPr="00211F32" w:rsidRDefault="00211F32" w:rsidP="00211F32">
      <w:pPr>
        <w:numPr>
          <w:ilvl w:val="0"/>
          <w:numId w:val="3"/>
        </w:numPr>
        <w:shd w:val="clear" w:color="auto" w:fill="FFFFFF"/>
        <w:spacing w:before="100" w:beforeAutospacing="1" w:after="100" w:afterAutospacing="1" w:line="240" w:lineRule="auto"/>
        <w:rPr>
          <w:ins w:id="199" w:author="Unknown"/>
          <w:rFonts w:ascii="Times New Roman" w:eastAsia="Times New Roman" w:hAnsi="Times New Roman" w:cs="Times New Roman"/>
          <w:color w:val="000000"/>
          <w:sz w:val="28"/>
          <w:szCs w:val="28"/>
          <w:lang w:eastAsia="ru-RU"/>
        </w:rPr>
      </w:pPr>
      <w:ins w:id="200" w:author="Unknown">
        <w:r w:rsidRPr="00211F32">
          <w:rPr>
            <w:rFonts w:ascii="Times New Roman" w:eastAsia="Times New Roman" w:hAnsi="Times New Roman" w:cs="Times New Roman"/>
            <w:color w:val="000000"/>
            <w:sz w:val="28"/>
            <w:szCs w:val="28"/>
            <w:lang w:eastAsia="ru-RU"/>
          </w:rPr>
          <w:t>Преобразование строки в массив.</w:t>
        </w:r>
      </w:ins>
    </w:p>
    <w:p w:rsidR="00211F32" w:rsidRPr="00211F32" w:rsidRDefault="00211F32" w:rsidP="00211F32">
      <w:pPr>
        <w:shd w:val="clear" w:color="auto" w:fill="FFFFFF"/>
        <w:spacing w:after="240" w:line="240" w:lineRule="auto"/>
        <w:rPr>
          <w:ins w:id="201" w:author="Unknown"/>
          <w:rFonts w:ascii="Times New Roman" w:eastAsia="Times New Roman" w:hAnsi="Times New Roman" w:cs="Times New Roman"/>
          <w:color w:val="000000"/>
          <w:sz w:val="28"/>
          <w:szCs w:val="28"/>
          <w:lang w:eastAsia="ru-RU"/>
        </w:rPr>
      </w:pPr>
      <w:ins w:id="202" w:author="Unknown">
        <w:r w:rsidRPr="00211F32">
          <w:rPr>
            <w:rFonts w:ascii="Times New Roman" w:eastAsia="Times New Roman" w:hAnsi="Times New Roman" w:cs="Times New Roman"/>
            <w:color w:val="000000"/>
            <w:sz w:val="28"/>
            <w:szCs w:val="28"/>
            <w:lang w:eastAsia="ru-RU"/>
          </w:rPr>
          <w:t>Пффф. Легко!</w:t>
        </w:r>
      </w:ins>
    </w:p>
    <w:p w:rsidR="00211F32" w:rsidRPr="00211F32" w:rsidRDefault="00211F32" w:rsidP="00211F32">
      <w:pPr>
        <w:shd w:val="clear" w:color="auto" w:fill="FFFFFF"/>
        <w:spacing w:after="240" w:line="240" w:lineRule="auto"/>
        <w:rPr>
          <w:ins w:id="203" w:author="Unknown"/>
          <w:rFonts w:ascii="Times New Roman" w:eastAsia="Times New Roman" w:hAnsi="Times New Roman" w:cs="Times New Roman"/>
          <w:color w:val="000000"/>
          <w:sz w:val="28"/>
          <w:szCs w:val="28"/>
          <w:lang w:eastAsia="ru-RU"/>
        </w:rPr>
      </w:pPr>
      <w:ins w:id="204" w:author="Unknown">
        <w:r w:rsidRPr="00211F32">
          <w:rPr>
            <w:rFonts w:ascii="Times New Roman" w:eastAsia="Times New Roman" w:hAnsi="Times New Roman" w:cs="Times New Roman"/>
            <w:color w:val="000000"/>
            <w:sz w:val="28"/>
            <w:szCs w:val="28"/>
            <w:lang w:eastAsia="ru-RU"/>
          </w:rPr>
          <w:t>На входе у нас есть массив:</w:t>
        </w:r>
      </w:ins>
    </w:p>
    <w:p w:rsidR="00211F32" w:rsidRPr="00211F32" w:rsidRDefault="00211F32" w:rsidP="00211F32">
      <w:pPr>
        <w:pBdr>
          <w:left w:val="single" w:sz="24" w:space="18" w:color="557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ins w:id="205" w:author="Unknown"/>
          <w:rFonts w:ascii="Times New Roman" w:eastAsia="Times New Roman" w:hAnsi="Times New Roman" w:cs="Times New Roman"/>
          <w:color w:val="000000"/>
          <w:sz w:val="28"/>
          <w:szCs w:val="28"/>
          <w:lang w:val="en-US" w:eastAsia="ru-RU"/>
        </w:rPr>
      </w:pPr>
      <w:ins w:id="206" w:author="Unknown">
        <w:r w:rsidRPr="00211F32">
          <w:rPr>
            <w:rFonts w:ascii="Times New Roman" w:eastAsia="Times New Roman" w:hAnsi="Times New Roman" w:cs="Times New Roman"/>
            <w:color w:val="0086B3"/>
            <w:sz w:val="28"/>
            <w:szCs w:val="28"/>
            <w:lang w:val="en-US" w:eastAsia="ru-RU"/>
          </w:rPr>
          <w:t>var</w:t>
        </w:r>
        <w:r w:rsidRPr="00211F32">
          <w:rPr>
            <w:rFonts w:ascii="Times New Roman" w:eastAsia="Times New Roman" w:hAnsi="Times New Roman" w:cs="Times New Roman"/>
            <w:color w:val="000000"/>
            <w:sz w:val="28"/>
            <w:szCs w:val="28"/>
            <w:lang w:val="en-US" w:eastAsia="ru-RU"/>
          </w:rPr>
          <w:t xml:space="preserve"> myArray </w:t>
        </w:r>
        <w:r w:rsidRPr="00211F32">
          <w:rPr>
            <w:rFonts w:ascii="Times New Roman" w:eastAsia="Times New Roman" w:hAnsi="Times New Roman" w:cs="Times New Roman"/>
            <w:color w:val="A67F59"/>
            <w:sz w:val="28"/>
            <w:szCs w:val="28"/>
            <w:lang w:val="en-US" w:eastAsia="ru-RU"/>
          </w:rPr>
          <w:t>=</w:t>
        </w:r>
        <w:r w:rsidRPr="00211F32">
          <w:rPr>
            <w:rFonts w:ascii="Times New Roman" w:eastAsia="Times New Roman" w:hAnsi="Times New Roman" w:cs="Times New Roman"/>
            <w:color w:val="000000"/>
            <w:sz w:val="28"/>
            <w:szCs w:val="28"/>
            <w:lang w:val="en-US" w:eastAsia="ru-RU"/>
          </w:rPr>
          <w:t xml:space="preserve"> </w:t>
        </w:r>
        <w:r w:rsidRPr="00211F32">
          <w:rPr>
            <w:rFonts w:ascii="Times New Roman" w:eastAsia="Times New Roman" w:hAnsi="Times New Roman" w:cs="Times New Roman"/>
            <w:color w:val="999999"/>
            <w:sz w:val="28"/>
            <w:szCs w:val="28"/>
            <w:lang w:val="en-US" w:eastAsia="ru-RU"/>
          </w:rPr>
          <w:t>[</w:t>
        </w:r>
        <w:r w:rsidRPr="00211F32">
          <w:rPr>
            <w:rFonts w:ascii="Times New Roman" w:eastAsia="Times New Roman" w:hAnsi="Times New Roman" w:cs="Times New Roman"/>
            <w:color w:val="009926"/>
            <w:sz w:val="28"/>
            <w:szCs w:val="28"/>
            <w:lang w:val="en-US" w:eastAsia="ru-RU"/>
          </w:rPr>
          <w:t>"One"</w:t>
        </w:r>
        <w:r w:rsidRPr="00211F32">
          <w:rPr>
            <w:rFonts w:ascii="Times New Roman" w:eastAsia="Times New Roman" w:hAnsi="Times New Roman" w:cs="Times New Roman"/>
            <w:color w:val="999999"/>
            <w:sz w:val="28"/>
            <w:szCs w:val="28"/>
            <w:lang w:val="en-US" w:eastAsia="ru-RU"/>
          </w:rPr>
          <w:t>,</w:t>
        </w:r>
        <w:r w:rsidRPr="00211F32">
          <w:rPr>
            <w:rFonts w:ascii="Times New Roman" w:eastAsia="Times New Roman" w:hAnsi="Times New Roman" w:cs="Times New Roman"/>
            <w:color w:val="000000"/>
            <w:sz w:val="28"/>
            <w:szCs w:val="28"/>
            <w:lang w:val="en-US" w:eastAsia="ru-RU"/>
          </w:rPr>
          <w:t xml:space="preserve"> </w:t>
        </w:r>
        <w:r w:rsidRPr="00211F32">
          <w:rPr>
            <w:rFonts w:ascii="Times New Roman" w:eastAsia="Times New Roman" w:hAnsi="Times New Roman" w:cs="Times New Roman"/>
            <w:color w:val="009926"/>
            <w:sz w:val="28"/>
            <w:szCs w:val="28"/>
            <w:lang w:val="en-US" w:eastAsia="ru-RU"/>
          </w:rPr>
          <w:t>"Two"</w:t>
        </w:r>
        <w:r w:rsidRPr="00211F32">
          <w:rPr>
            <w:rFonts w:ascii="Times New Roman" w:eastAsia="Times New Roman" w:hAnsi="Times New Roman" w:cs="Times New Roman"/>
            <w:color w:val="999999"/>
            <w:sz w:val="28"/>
            <w:szCs w:val="28"/>
            <w:lang w:val="en-US" w:eastAsia="ru-RU"/>
          </w:rPr>
          <w:t>,</w:t>
        </w:r>
        <w:r w:rsidRPr="00211F32">
          <w:rPr>
            <w:rFonts w:ascii="Times New Roman" w:eastAsia="Times New Roman" w:hAnsi="Times New Roman" w:cs="Times New Roman"/>
            <w:color w:val="000000"/>
            <w:sz w:val="28"/>
            <w:szCs w:val="28"/>
            <w:lang w:val="en-US" w:eastAsia="ru-RU"/>
          </w:rPr>
          <w:t xml:space="preserve"> </w:t>
        </w:r>
        <w:r w:rsidRPr="00211F32">
          <w:rPr>
            <w:rFonts w:ascii="Times New Roman" w:eastAsia="Times New Roman" w:hAnsi="Times New Roman" w:cs="Times New Roman"/>
            <w:color w:val="999999"/>
            <w:sz w:val="28"/>
            <w:szCs w:val="28"/>
            <w:lang w:val="en-US" w:eastAsia="ru-RU"/>
          </w:rPr>
          <w:t>[</w:t>
        </w:r>
        <w:r w:rsidRPr="00211F32">
          <w:rPr>
            <w:rFonts w:ascii="Times New Roman" w:eastAsia="Times New Roman" w:hAnsi="Times New Roman" w:cs="Times New Roman"/>
            <w:color w:val="009926"/>
            <w:sz w:val="28"/>
            <w:szCs w:val="28"/>
            <w:lang w:val="en-US" w:eastAsia="ru-RU"/>
          </w:rPr>
          <w:t>"One"</w:t>
        </w:r>
        <w:r w:rsidRPr="00211F32">
          <w:rPr>
            <w:rFonts w:ascii="Times New Roman" w:eastAsia="Times New Roman" w:hAnsi="Times New Roman" w:cs="Times New Roman"/>
            <w:color w:val="999999"/>
            <w:sz w:val="28"/>
            <w:szCs w:val="28"/>
            <w:lang w:val="en-US" w:eastAsia="ru-RU"/>
          </w:rPr>
          <w:t>,</w:t>
        </w:r>
        <w:r w:rsidRPr="00211F32">
          <w:rPr>
            <w:rFonts w:ascii="Times New Roman" w:eastAsia="Times New Roman" w:hAnsi="Times New Roman" w:cs="Times New Roman"/>
            <w:color w:val="000000"/>
            <w:sz w:val="28"/>
            <w:szCs w:val="28"/>
            <w:lang w:val="en-US" w:eastAsia="ru-RU"/>
          </w:rPr>
          <w:t xml:space="preserve"> </w:t>
        </w:r>
        <w:r w:rsidRPr="00211F32">
          <w:rPr>
            <w:rFonts w:ascii="Times New Roman" w:eastAsia="Times New Roman" w:hAnsi="Times New Roman" w:cs="Times New Roman"/>
            <w:color w:val="009926"/>
            <w:sz w:val="28"/>
            <w:szCs w:val="28"/>
            <w:lang w:val="en-US" w:eastAsia="ru-RU"/>
          </w:rPr>
          <w:t>"Two"</w:t>
        </w:r>
        <w:r w:rsidRPr="00211F32">
          <w:rPr>
            <w:rFonts w:ascii="Times New Roman" w:eastAsia="Times New Roman" w:hAnsi="Times New Roman" w:cs="Times New Roman"/>
            <w:color w:val="999999"/>
            <w:sz w:val="28"/>
            <w:szCs w:val="28"/>
            <w:lang w:val="en-US" w:eastAsia="ru-RU"/>
          </w:rPr>
          <w:t>],</w:t>
        </w:r>
        <w:r w:rsidRPr="00211F32">
          <w:rPr>
            <w:rFonts w:ascii="Times New Roman" w:eastAsia="Times New Roman" w:hAnsi="Times New Roman" w:cs="Times New Roman"/>
            <w:color w:val="000000"/>
            <w:sz w:val="28"/>
            <w:szCs w:val="28"/>
            <w:lang w:val="en-US" w:eastAsia="ru-RU"/>
          </w:rPr>
          <w:t xml:space="preserve"> </w:t>
        </w:r>
        <w:r w:rsidRPr="00211F32">
          <w:rPr>
            <w:rFonts w:ascii="Times New Roman" w:eastAsia="Times New Roman" w:hAnsi="Times New Roman" w:cs="Times New Roman"/>
            <w:color w:val="009926"/>
            <w:sz w:val="28"/>
            <w:szCs w:val="28"/>
            <w:lang w:val="en-US" w:eastAsia="ru-RU"/>
          </w:rPr>
          <w:t>"four"</w:t>
        </w:r>
        <w:r w:rsidRPr="00211F32">
          <w:rPr>
            <w:rFonts w:ascii="Times New Roman" w:eastAsia="Times New Roman" w:hAnsi="Times New Roman" w:cs="Times New Roman"/>
            <w:color w:val="999999"/>
            <w:sz w:val="28"/>
            <w:szCs w:val="28"/>
            <w:lang w:val="en-US" w:eastAsia="ru-RU"/>
          </w:rPr>
          <w:t>];</w:t>
        </w:r>
      </w:ins>
    </w:p>
    <w:p w:rsidR="00211F32" w:rsidRPr="00211F32" w:rsidRDefault="00211F32" w:rsidP="00211F32">
      <w:pPr>
        <w:shd w:val="clear" w:color="auto" w:fill="FFFFFF"/>
        <w:spacing w:after="240" w:line="240" w:lineRule="auto"/>
        <w:rPr>
          <w:ins w:id="207" w:author="Unknown"/>
          <w:rFonts w:ascii="Times New Roman" w:eastAsia="Times New Roman" w:hAnsi="Times New Roman" w:cs="Times New Roman"/>
          <w:color w:val="000000"/>
          <w:sz w:val="28"/>
          <w:szCs w:val="28"/>
          <w:lang w:eastAsia="ru-RU"/>
        </w:rPr>
      </w:pPr>
      <w:ins w:id="208" w:author="Unknown">
        <w:r w:rsidRPr="00211F32">
          <w:rPr>
            <w:rFonts w:ascii="Times New Roman" w:eastAsia="Times New Roman" w:hAnsi="Times New Roman" w:cs="Times New Roman"/>
            <w:color w:val="000000"/>
            <w:sz w:val="28"/>
            <w:szCs w:val="28"/>
            <w:lang w:eastAsia="ru-RU"/>
          </w:rPr>
          <w:t>Преобразуем его в строку, используя </w:t>
        </w:r>
        <w:r w:rsidRPr="00211F32">
          <w:rPr>
            <w:rFonts w:ascii="Times New Roman" w:eastAsia="Times New Roman" w:hAnsi="Times New Roman" w:cs="Times New Roman"/>
            <w:color w:val="BD4147"/>
            <w:sz w:val="28"/>
            <w:szCs w:val="28"/>
            <w:lang w:eastAsia="ru-RU"/>
          </w:rPr>
          <w:t>JSON.stringify</w:t>
        </w:r>
        <w:r w:rsidRPr="00211F32">
          <w:rPr>
            <w:rFonts w:ascii="Times New Roman" w:eastAsia="Times New Roman" w:hAnsi="Times New Roman" w:cs="Times New Roman"/>
            <w:color w:val="000000"/>
            <w:sz w:val="28"/>
            <w:szCs w:val="28"/>
            <w:lang w:eastAsia="ru-RU"/>
          </w:rPr>
          <w:t>, и записываем в хранилище:</w:t>
        </w:r>
      </w:ins>
    </w:p>
    <w:p w:rsidR="00211F32" w:rsidRPr="00211F32" w:rsidRDefault="00211F32" w:rsidP="00211F32">
      <w:pPr>
        <w:pBdr>
          <w:left w:val="single" w:sz="24" w:space="18" w:color="557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ins w:id="209" w:author="Unknown"/>
          <w:rFonts w:ascii="Times New Roman" w:eastAsia="Times New Roman" w:hAnsi="Times New Roman" w:cs="Times New Roman"/>
          <w:color w:val="000000"/>
          <w:sz w:val="28"/>
          <w:szCs w:val="28"/>
          <w:lang w:val="en-US" w:eastAsia="ru-RU"/>
        </w:rPr>
      </w:pPr>
      <w:ins w:id="210" w:author="Unknown">
        <w:r w:rsidRPr="00211F32">
          <w:rPr>
            <w:rFonts w:ascii="Times New Roman" w:eastAsia="Times New Roman" w:hAnsi="Times New Roman" w:cs="Times New Roman"/>
            <w:color w:val="000000"/>
            <w:sz w:val="28"/>
            <w:szCs w:val="28"/>
            <w:lang w:val="en-US" w:eastAsia="ru-RU"/>
          </w:rPr>
          <w:t>localStorage</w:t>
        </w:r>
        <w:r w:rsidRPr="00211F32">
          <w:rPr>
            <w:rFonts w:ascii="Times New Roman" w:eastAsia="Times New Roman" w:hAnsi="Times New Roman" w:cs="Times New Roman"/>
            <w:color w:val="999999"/>
            <w:sz w:val="28"/>
            <w:szCs w:val="28"/>
            <w:lang w:val="en-US" w:eastAsia="ru-RU"/>
          </w:rPr>
          <w:t>[</w:t>
        </w:r>
        <w:r w:rsidRPr="00211F32">
          <w:rPr>
            <w:rFonts w:ascii="Times New Roman" w:eastAsia="Times New Roman" w:hAnsi="Times New Roman" w:cs="Times New Roman"/>
            <w:color w:val="009926"/>
            <w:sz w:val="28"/>
            <w:szCs w:val="28"/>
            <w:lang w:val="en-US" w:eastAsia="ru-RU"/>
          </w:rPr>
          <w:t>"myArray"</w:t>
        </w:r>
        <w:r w:rsidRPr="00211F32">
          <w:rPr>
            <w:rFonts w:ascii="Times New Roman" w:eastAsia="Times New Roman" w:hAnsi="Times New Roman" w:cs="Times New Roman"/>
            <w:color w:val="999999"/>
            <w:sz w:val="28"/>
            <w:szCs w:val="28"/>
            <w:lang w:val="en-US" w:eastAsia="ru-RU"/>
          </w:rPr>
          <w:t>]</w:t>
        </w:r>
        <w:r w:rsidRPr="00211F32">
          <w:rPr>
            <w:rFonts w:ascii="Times New Roman" w:eastAsia="Times New Roman" w:hAnsi="Times New Roman" w:cs="Times New Roman"/>
            <w:color w:val="000000"/>
            <w:sz w:val="28"/>
            <w:szCs w:val="28"/>
            <w:lang w:val="en-US" w:eastAsia="ru-RU"/>
          </w:rPr>
          <w:t xml:space="preserve"> </w:t>
        </w:r>
        <w:r w:rsidRPr="00211F32">
          <w:rPr>
            <w:rFonts w:ascii="Times New Roman" w:eastAsia="Times New Roman" w:hAnsi="Times New Roman" w:cs="Times New Roman"/>
            <w:color w:val="A67F59"/>
            <w:sz w:val="28"/>
            <w:szCs w:val="28"/>
            <w:lang w:val="en-US" w:eastAsia="ru-RU"/>
          </w:rPr>
          <w:t>=</w:t>
        </w:r>
        <w:r w:rsidRPr="00211F32">
          <w:rPr>
            <w:rFonts w:ascii="Times New Roman" w:eastAsia="Times New Roman" w:hAnsi="Times New Roman" w:cs="Times New Roman"/>
            <w:color w:val="000000"/>
            <w:sz w:val="28"/>
            <w:szCs w:val="28"/>
            <w:lang w:val="en-US" w:eastAsia="ru-RU"/>
          </w:rPr>
          <w:t xml:space="preserve"> JSON</w:t>
        </w:r>
        <w:r w:rsidRPr="00211F32">
          <w:rPr>
            <w:rFonts w:ascii="Times New Roman" w:eastAsia="Times New Roman" w:hAnsi="Times New Roman" w:cs="Times New Roman"/>
            <w:color w:val="999999"/>
            <w:sz w:val="28"/>
            <w:szCs w:val="28"/>
            <w:lang w:val="en-US" w:eastAsia="ru-RU"/>
          </w:rPr>
          <w:t>.</w:t>
        </w:r>
        <w:r w:rsidRPr="00211F32">
          <w:rPr>
            <w:rFonts w:ascii="Times New Roman" w:eastAsia="Times New Roman" w:hAnsi="Times New Roman" w:cs="Times New Roman"/>
            <w:color w:val="DD1144"/>
            <w:sz w:val="28"/>
            <w:szCs w:val="28"/>
            <w:lang w:val="en-US" w:eastAsia="ru-RU"/>
          </w:rPr>
          <w:t>stringify</w:t>
        </w:r>
        <w:r w:rsidRPr="00211F32">
          <w:rPr>
            <w:rFonts w:ascii="Times New Roman" w:eastAsia="Times New Roman" w:hAnsi="Times New Roman" w:cs="Times New Roman"/>
            <w:color w:val="999999"/>
            <w:sz w:val="28"/>
            <w:szCs w:val="28"/>
            <w:lang w:val="en-US" w:eastAsia="ru-RU"/>
          </w:rPr>
          <w:t>(</w:t>
        </w:r>
        <w:r w:rsidRPr="00211F32">
          <w:rPr>
            <w:rFonts w:ascii="Times New Roman" w:eastAsia="Times New Roman" w:hAnsi="Times New Roman" w:cs="Times New Roman"/>
            <w:color w:val="000000"/>
            <w:sz w:val="28"/>
            <w:szCs w:val="28"/>
            <w:lang w:val="en-US" w:eastAsia="ru-RU"/>
          </w:rPr>
          <w:t>myArray</w:t>
        </w:r>
        <w:r w:rsidRPr="00211F32">
          <w:rPr>
            <w:rFonts w:ascii="Times New Roman" w:eastAsia="Times New Roman" w:hAnsi="Times New Roman" w:cs="Times New Roman"/>
            <w:color w:val="999999"/>
            <w:sz w:val="28"/>
            <w:szCs w:val="28"/>
            <w:lang w:val="en-US" w:eastAsia="ru-RU"/>
          </w:rPr>
          <w:t>);</w:t>
        </w:r>
      </w:ins>
    </w:p>
    <w:p w:rsidR="00211F32" w:rsidRPr="00211F32" w:rsidRDefault="00211F32" w:rsidP="00211F32">
      <w:pPr>
        <w:shd w:val="clear" w:color="auto" w:fill="FFFFFF"/>
        <w:spacing w:after="240" w:line="240" w:lineRule="auto"/>
        <w:rPr>
          <w:ins w:id="211" w:author="Unknown"/>
          <w:rFonts w:ascii="Times New Roman" w:eastAsia="Times New Roman" w:hAnsi="Times New Roman" w:cs="Times New Roman"/>
          <w:color w:val="000000"/>
          <w:sz w:val="28"/>
          <w:szCs w:val="28"/>
          <w:lang w:eastAsia="ru-RU"/>
        </w:rPr>
      </w:pPr>
      <w:ins w:id="212" w:author="Unknown">
        <w:r w:rsidRPr="00211F32">
          <w:rPr>
            <w:rFonts w:ascii="Times New Roman" w:eastAsia="Times New Roman" w:hAnsi="Times New Roman" w:cs="Times New Roman"/>
            <w:color w:val="000000"/>
            <w:sz w:val="28"/>
            <w:szCs w:val="28"/>
            <w:lang w:eastAsia="ru-RU"/>
          </w:rPr>
          <w:t>Для внутреннего удовлетворения посмотрим, что выведет </w:t>
        </w:r>
        <w:r w:rsidRPr="00211F32">
          <w:rPr>
            <w:rFonts w:ascii="Times New Roman" w:eastAsia="Times New Roman" w:hAnsi="Times New Roman" w:cs="Times New Roman"/>
            <w:color w:val="BD4147"/>
            <w:sz w:val="28"/>
            <w:szCs w:val="28"/>
            <w:lang w:eastAsia="ru-RU"/>
          </w:rPr>
          <w:t>console.log()</w:t>
        </w:r>
        <w:r w:rsidRPr="00211F32">
          <w:rPr>
            <w:rFonts w:ascii="Times New Roman" w:eastAsia="Times New Roman" w:hAnsi="Times New Roman" w:cs="Times New Roman"/>
            <w:color w:val="000000"/>
            <w:sz w:val="28"/>
            <w:szCs w:val="28"/>
            <w:lang w:eastAsia="ru-RU"/>
          </w:rPr>
          <w:t>:</w:t>
        </w:r>
      </w:ins>
    </w:p>
    <w:p w:rsidR="00211F32" w:rsidRPr="00211F32" w:rsidRDefault="00211F32" w:rsidP="00211F32">
      <w:pPr>
        <w:pBdr>
          <w:left w:val="single" w:sz="24" w:space="18" w:color="557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ins w:id="213" w:author="Unknown"/>
          <w:rFonts w:ascii="Times New Roman" w:eastAsia="Times New Roman" w:hAnsi="Times New Roman" w:cs="Times New Roman"/>
          <w:color w:val="000000"/>
          <w:sz w:val="28"/>
          <w:szCs w:val="28"/>
          <w:lang w:val="en-US" w:eastAsia="ru-RU"/>
        </w:rPr>
      </w:pPr>
      <w:ins w:id="214" w:author="Unknown">
        <w:r w:rsidRPr="00211F32">
          <w:rPr>
            <w:rFonts w:ascii="Times New Roman" w:eastAsia="Times New Roman" w:hAnsi="Times New Roman" w:cs="Times New Roman"/>
            <w:color w:val="000000"/>
            <w:sz w:val="28"/>
            <w:szCs w:val="28"/>
            <w:lang w:val="en-US" w:eastAsia="ru-RU"/>
          </w:rPr>
          <w:t>console</w:t>
        </w:r>
        <w:r w:rsidRPr="00211F32">
          <w:rPr>
            <w:rFonts w:ascii="Times New Roman" w:eastAsia="Times New Roman" w:hAnsi="Times New Roman" w:cs="Times New Roman"/>
            <w:color w:val="999999"/>
            <w:sz w:val="28"/>
            <w:szCs w:val="28"/>
            <w:lang w:val="en-US" w:eastAsia="ru-RU"/>
          </w:rPr>
          <w:t>.</w:t>
        </w:r>
        <w:r w:rsidRPr="00211F32">
          <w:rPr>
            <w:rFonts w:ascii="Times New Roman" w:eastAsia="Times New Roman" w:hAnsi="Times New Roman" w:cs="Times New Roman"/>
            <w:color w:val="DD1144"/>
            <w:sz w:val="28"/>
            <w:szCs w:val="28"/>
            <w:lang w:val="en-US" w:eastAsia="ru-RU"/>
          </w:rPr>
          <w:t>log</w:t>
        </w:r>
        <w:r w:rsidRPr="00211F32">
          <w:rPr>
            <w:rFonts w:ascii="Times New Roman" w:eastAsia="Times New Roman" w:hAnsi="Times New Roman" w:cs="Times New Roman"/>
            <w:color w:val="999999"/>
            <w:sz w:val="28"/>
            <w:szCs w:val="28"/>
            <w:lang w:val="en-US" w:eastAsia="ru-RU"/>
          </w:rPr>
          <w:t>(</w:t>
        </w:r>
        <w:r w:rsidRPr="00211F32">
          <w:rPr>
            <w:rFonts w:ascii="Times New Roman" w:eastAsia="Times New Roman" w:hAnsi="Times New Roman" w:cs="Times New Roman"/>
            <w:color w:val="000000"/>
            <w:sz w:val="28"/>
            <w:szCs w:val="28"/>
            <w:lang w:val="en-US" w:eastAsia="ru-RU"/>
          </w:rPr>
          <w:t>localStorage</w:t>
        </w:r>
        <w:r w:rsidRPr="00211F32">
          <w:rPr>
            <w:rFonts w:ascii="Times New Roman" w:eastAsia="Times New Roman" w:hAnsi="Times New Roman" w:cs="Times New Roman"/>
            <w:color w:val="999999"/>
            <w:sz w:val="28"/>
            <w:szCs w:val="28"/>
            <w:lang w:val="en-US" w:eastAsia="ru-RU"/>
          </w:rPr>
          <w:t>[</w:t>
        </w:r>
        <w:r w:rsidRPr="00211F32">
          <w:rPr>
            <w:rFonts w:ascii="Times New Roman" w:eastAsia="Times New Roman" w:hAnsi="Times New Roman" w:cs="Times New Roman"/>
            <w:color w:val="009926"/>
            <w:sz w:val="28"/>
            <w:szCs w:val="28"/>
            <w:lang w:val="en-US" w:eastAsia="ru-RU"/>
          </w:rPr>
          <w:t>"myArray"</w:t>
        </w:r>
        <w:r w:rsidRPr="00211F32">
          <w:rPr>
            <w:rFonts w:ascii="Times New Roman" w:eastAsia="Times New Roman" w:hAnsi="Times New Roman" w:cs="Times New Roman"/>
            <w:color w:val="999999"/>
            <w:sz w:val="28"/>
            <w:szCs w:val="28"/>
            <w:lang w:val="en-US" w:eastAsia="ru-RU"/>
          </w:rPr>
          <w:t>]);</w:t>
        </w:r>
      </w:ins>
    </w:p>
    <w:p w:rsidR="00211F32" w:rsidRPr="00211F32" w:rsidRDefault="00211F32" w:rsidP="00211F32">
      <w:pPr>
        <w:pBdr>
          <w:left w:val="single" w:sz="24" w:space="18" w:color="557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ins w:id="215" w:author="Unknown"/>
          <w:rFonts w:ascii="Times New Roman" w:eastAsia="Times New Roman" w:hAnsi="Times New Roman" w:cs="Times New Roman"/>
          <w:color w:val="000000"/>
          <w:sz w:val="28"/>
          <w:szCs w:val="28"/>
          <w:lang w:val="en-US" w:eastAsia="ru-RU"/>
        </w:rPr>
      </w:pPr>
      <w:ins w:id="216" w:author="Unknown">
        <w:r w:rsidRPr="00211F32">
          <w:rPr>
            <w:rFonts w:ascii="Times New Roman" w:eastAsia="Times New Roman" w:hAnsi="Times New Roman" w:cs="Times New Roman"/>
            <w:i/>
            <w:iCs/>
            <w:color w:val="999988"/>
            <w:sz w:val="28"/>
            <w:szCs w:val="28"/>
            <w:lang w:val="en-US" w:eastAsia="ru-RU"/>
          </w:rPr>
          <w:t xml:space="preserve">// </w:t>
        </w:r>
        <w:r w:rsidRPr="00211F32">
          <w:rPr>
            <w:rFonts w:ascii="Times New Roman" w:eastAsia="Times New Roman" w:hAnsi="Times New Roman" w:cs="Times New Roman"/>
            <w:i/>
            <w:iCs/>
            <w:color w:val="999988"/>
            <w:sz w:val="28"/>
            <w:szCs w:val="28"/>
            <w:lang w:eastAsia="ru-RU"/>
          </w:rPr>
          <w:t>Вывод</w:t>
        </w:r>
        <w:r w:rsidRPr="00211F32">
          <w:rPr>
            <w:rFonts w:ascii="Times New Roman" w:eastAsia="Times New Roman" w:hAnsi="Times New Roman" w:cs="Times New Roman"/>
            <w:i/>
            <w:iCs/>
            <w:color w:val="999988"/>
            <w:sz w:val="28"/>
            <w:szCs w:val="28"/>
            <w:lang w:val="en-US" w:eastAsia="ru-RU"/>
          </w:rPr>
          <w:t>: ["One","Two",["One","Two"],"four"]</w:t>
        </w:r>
      </w:ins>
    </w:p>
    <w:p w:rsidR="00211F32" w:rsidRPr="00211F32" w:rsidRDefault="00211F32" w:rsidP="00211F32">
      <w:pPr>
        <w:shd w:val="clear" w:color="auto" w:fill="FFFFFF"/>
        <w:spacing w:after="240" w:line="240" w:lineRule="auto"/>
        <w:rPr>
          <w:ins w:id="217" w:author="Unknown"/>
          <w:rFonts w:ascii="Times New Roman" w:eastAsia="Times New Roman" w:hAnsi="Times New Roman" w:cs="Times New Roman"/>
          <w:color w:val="000000"/>
          <w:sz w:val="28"/>
          <w:szCs w:val="28"/>
          <w:lang w:eastAsia="ru-RU"/>
        </w:rPr>
      </w:pPr>
      <w:ins w:id="218" w:author="Unknown">
        <w:r w:rsidRPr="00211F32">
          <w:rPr>
            <w:rFonts w:ascii="Times New Roman" w:eastAsia="Times New Roman" w:hAnsi="Times New Roman" w:cs="Times New Roman"/>
            <w:color w:val="000000"/>
            <w:sz w:val="28"/>
            <w:szCs w:val="28"/>
            <w:lang w:eastAsia="ru-RU"/>
          </w:rPr>
          <w:t>Спустя сто и один день, мы обращаемся к хранилищу и хотим заполучить наш массив обратно:</w:t>
        </w:r>
      </w:ins>
    </w:p>
    <w:p w:rsidR="00211F32" w:rsidRPr="00211F32" w:rsidRDefault="00211F32" w:rsidP="00211F32">
      <w:pPr>
        <w:pBdr>
          <w:left w:val="single" w:sz="24" w:space="18" w:color="557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ins w:id="219" w:author="Unknown"/>
          <w:rFonts w:ascii="Times New Roman" w:eastAsia="Times New Roman" w:hAnsi="Times New Roman" w:cs="Times New Roman"/>
          <w:color w:val="000000"/>
          <w:sz w:val="28"/>
          <w:szCs w:val="28"/>
          <w:lang w:val="en-US" w:eastAsia="ru-RU"/>
        </w:rPr>
      </w:pPr>
      <w:ins w:id="220" w:author="Unknown">
        <w:r w:rsidRPr="00211F32">
          <w:rPr>
            <w:rFonts w:ascii="Times New Roman" w:eastAsia="Times New Roman" w:hAnsi="Times New Roman" w:cs="Times New Roman"/>
            <w:color w:val="0086B3"/>
            <w:sz w:val="28"/>
            <w:szCs w:val="28"/>
            <w:lang w:val="en-US" w:eastAsia="ru-RU"/>
          </w:rPr>
          <w:t>var</w:t>
        </w:r>
        <w:r w:rsidRPr="00211F32">
          <w:rPr>
            <w:rFonts w:ascii="Times New Roman" w:eastAsia="Times New Roman" w:hAnsi="Times New Roman" w:cs="Times New Roman"/>
            <w:color w:val="000000"/>
            <w:sz w:val="28"/>
            <w:szCs w:val="28"/>
            <w:lang w:val="en-US" w:eastAsia="ru-RU"/>
          </w:rPr>
          <w:t xml:space="preserve"> data </w:t>
        </w:r>
        <w:r w:rsidRPr="00211F32">
          <w:rPr>
            <w:rFonts w:ascii="Times New Roman" w:eastAsia="Times New Roman" w:hAnsi="Times New Roman" w:cs="Times New Roman"/>
            <w:color w:val="A67F59"/>
            <w:sz w:val="28"/>
            <w:szCs w:val="28"/>
            <w:lang w:val="en-US" w:eastAsia="ru-RU"/>
          </w:rPr>
          <w:t>=</w:t>
        </w:r>
        <w:r w:rsidRPr="00211F32">
          <w:rPr>
            <w:rFonts w:ascii="Times New Roman" w:eastAsia="Times New Roman" w:hAnsi="Times New Roman" w:cs="Times New Roman"/>
            <w:color w:val="000000"/>
            <w:sz w:val="28"/>
            <w:szCs w:val="28"/>
            <w:lang w:val="en-US" w:eastAsia="ru-RU"/>
          </w:rPr>
          <w:t xml:space="preserve"> JSON</w:t>
        </w:r>
        <w:r w:rsidRPr="00211F32">
          <w:rPr>
            <w:rFonts w:ascii="Times New Roman" w:eastAsia="Times New Roman" w:hAnsi="Times New Roman" w:cs="Times New Roman"/>
            <w:color w:val="999999"/>
            <w:sz w:val="28"/>
            <w:szCs w:val="28"/>
            <w:lang w:val="en-US" w:eastAsia="ru-RU"/>
          </w:rPr>
          <w:t>.</w:t>
        </w:r>
        <w:r w:rsidRPr="00211F32">
          <w:rPr>
            <w:rFonts w:ascii="Times New Roman" w:eastAsia="Times New Roman" w:hAnsi="Times New Roman" w:cs="Times New Roman"/>
            <w:color w:val="DD1144"/>
            <w:sz w:val="28"/>
            <w:szCs w:val="28"/>
            <w:lang w:val="en-US" w:eastAsia="ru-RU"/>
          </w:rPr>
          <w:t>parse</w:t>
        </w:r>
        <w:r w:rsidRPr="00211F32">
          <w:rPr>
            <w:rFonts w:ascii="Times New Roman" w:eastAsia="Times New Roman" w:hAnsi="Times New Roman" w:cs="Times New Roman"/>
            <w:color w:val="999999"/>
            <w:sz w:val="28"/>
            <w:szCs w:val="28"/>
            <w:lang w:val="en-US" w:eastAsia="ru-RU"/>
          </w:rPr>
          <w:t>(</w:t>
        </w:r>
        <w:r w:rsidRPr="00211F32">
          <w:rPr>
            <w:rFonts w:ascii="Times New Roman" w:eastAsia="Times New Roman" w:hAnsi="Times New Roman" w:cs="Times New Roman"/>
            <w:color w:val="000000"/>
            <w:sz w:val="28"/>
            <w:szCs w:val="28"/>
            <w:lang w:val="en-US" w:eastAsia="ru-RU"/>
          </w:rPr>
          <w:t>localStorage</w:t>
        </w:r>
        <w:r w:rsidRPr="00211F32">
          <w:rPr>
            <w:rFonts w:ascii="Times New Roman" w:eastAsia="Times New Roman" w:hAnsi="Times New Roman" w:cs="Times New Roman"/>
            <w:color w:val="999999"/>
            <w:sz w:val="28"/>
            <w:szCs w:val="28"/>
            <w:lang w:val="en-US" w:eastAsia="ru-RU"/>
          </w:rPr>
          <w:t>[</w:t>
        </w:r>
        <w:r w:rsidRPr="00211F32">
          <w:rPr>
            <w:rFonts w:ascii="Times New Roman" w:eastAsia="Times New Roman" w:hAnsi="Times New Roman" w:cs="Times New Roman"/>
            <w:color w:val="009926"/>
            <w:sz w:val="28"/>
            <w:szCs w:val="28"/>
            <w:lang w:val="en-US" w:eastAsia="ru-RU"/>
          </w:rPr>
          <w:t>"myArray"</w:t>
        </w:r>
        <w:r w:rsidRPr="00211F32">
          <w:rPr>
            <w:rFonts w:ascii="Times New Roman" w:eastAsia="Times New Roman" w:hAnsi="Times New Roman" w:cs="Times New Roman"/>
            <w:color w:val="999999"/>
            <w:sz w:val="28"/>
            <w:szCs w:val="28"/>
            <w:lang w:val="en-US" w:eastAsia="ru-RU"/>
          </w:rPr>
          <w:t>]);</w:t>
        </w:r>
      </w:ins>
    </w:p>
    <w:p w:rsidR="00211F32" w:rsidRPr="00211F32" w:rsidRDefault="00211F32" w:rsidP="00211F32">
      <w:pPr>
        <w:shd w:val="clear" w:color="auto" w:fill="FFFFFF"/>
        <w:spacing w:after="240" w:line="240" w:lineRule="auto"/>
        <w:rPr>
          <w:ins w:id="221" w:author="Unknown"/>
          <w:rFonts w:ascii="Times New Roman" w:eastAsia="Times New Roman" w:hAnsi="Times New Roman" w:cs="Times New Roman"/>
          <w:color w:val="000000"/>
          <w:sz w:val="28"/>
          <w:szCs w:val="28"/>
          <w:lang w:eastAsia="ru-RU"/>
        </w:rPr>
      </w:pPr>
      <w:ins w:id="222" w:author="Unknown">
        <w:r w:rsidRPr="00211F32">
          <w:rPr>
            <w:rFonts w:ascii="Times New Roman" w:eastAsia="Times New Roman" w:hAnsi="Times New Roman" w:cs="Times New Roman"/>
            <w:color w:val="000000"/>
            <w:sz w:val="28"/>
            <w:szCs w:val="28"/>
            <w:lang w:eastAsia="ru-RU"/>
          </w:rPr>
          <w:lastRenderedPageBreak/>
          <w:t>И снова нужно успокоить в себе параноика тем, что ожидаемое получено в необходимой форме:</w:t>
        </w:r>
      </w:ins>
    </w:p>
    <w:p w:rsidR="00211F32" w:rsidRPr="00211F32" w:rsidRDefault="00211F32" w:rsidP="00211F32">
      <w:pPr>
        <w:pBdr>
          <w:left w:val="single" w:sz="24" w:space="18" w:color="557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ins w:id="223" w:author="Unknown"/>
          <w:rFonts w:ascii="Times New Roman" w:eastAsia="Times New Roman" w:hAnsi="Times New Roman" w:cs="Times New Roman"/>
          <w:color w:val="000000"/>
          <w:sz w:val="28"/>
          <w:szCs w:val="28"/>
          <w:lang w:val="en-US" w:eastAsia="ru-RU"/>
        </w:rPr>
      </w:pPr>
      <w:ins w:id="224" w:author="Unknown">
        <w:r w:rsidRPr="00211F32">
          <w:rPr>
            <w:rFonts w:ascii="Times New Roman" w:eastAsia="Times New Roman" w:hAnsi="Times New Roman" w:cs="Times New Roman"/>
            <w:color w:val="000000"/>
            <w:sz w:val="28"/>
            <w:szCs w:val="28"/>
            <w:lang w:val="en-US" w:eastAsia="ru-RU"/>
          </w:rPr>
          <w:t>console</w:t>
        </w:r>
        <w:r w:rsidRPr="00211F32">
          <w:rPr>
            <w:rFonts w:ascii="Times New Roman" w:eastAsia="Times New Roman" w:hAnsi="Times New Roman" w:cs="Times New Roman"/>
            <w:color w:val="999999"/>
            <w:sz w:val="28"/>
            <w:szCs w:val="28"/>
            <w:lang w:val="en-US" w:eastAsia="ru-RU"/>
          </w:rPr>
          <w:t>.</w:t>
        </w:r>
        <w:r w:rsidRPr="00211F32">
          <w:rPr>
            <w:rFonts w:ascii="Times New Roman" w:eastAsia="Times New Roman" w:hAnsi="Times New Roman" w:cs="Times New Roman"/>
            <w:color w:val="DD1144"/>
            <w:sz w:val="28"/>
            <w:szCs w:val="28"/>
            <w:lang w:val="en-US" w:eastAsia="ru-RU"/>
          </w:rPr>
          <w:t>log</w:t>
        </w:r>
        <w:r w:rsidRPr="00211F32">
          <w:rPr>
            <w:rFonts w:ascii="Times New Roman" w:eastAsia="Times New Roman" w:hAnsi="Times New Roman" w:cs="Times New Roman"/>
            <w:color w:val="999999"/>
            <w:sz w:val="28"/>
            <w:szCs w:val="28"/>
            <w:lang w:val="en-US" w:eastAsia="ru-RU"/>
          </w:rPr>
          <w:t>(</w:t>
        </w:r>
        <w:r w:rsidRPr="00211F32">
          <w:rPr>
            <w:rFonts w:ascii="Times New Roman" w:eastAsia="Times New Roman" w:hAnsi="Times New Roman" w:cs="Times New Roman"/>
            <w:color w:val="000000"/>
            <w:sz w:val="28"/>
            <w:szCs w:val="28"/>
            <w:lang w:val="en-US" w:eastAsia="ru-RU"/>
          </w:rPr>
          <w:t>data</w:t>
        </w:r>
        <w:r w:rsidRPr="00211F32">
          <w:rPr>
            <w:rFonts w:ascii="Times New Roman" w:eastAsia="Times New Roman" w:hAnsi="Times New Roman" w:cs="Times New Roman"/>
            <w:color w:val="999999"/>
            <w:sz w:val="28"/>
            <w:szCs w:val="28"/>
            <w:lang w:val="en-US" w:eastAsia="ru-RU"/>
          </w:rPr>
          <w:t>);</w:t>
        </w:r>
      </w:ins>
    </w:p>
    <w:p w:rsidR="00211F32" w:rsidRPr="00211F32" w:rsidRDefault="00211F32" w:rsidP="00211F32">
      <w:pPr>
        <w:pBdr>
          <w:left w:val="single" w:sz="24" w:space="18" w:color="557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ins w:id="225" w:author="Unknown"/>
          <w:rFonts w:ascii="Times New Roman" w:eastAsia="Times New Roman" w:hAnsi="Times New Roman" w:cs="Times New Roman"/>
          <w:color w:val="000000"/>
          <w:sz w:val="28"/>
          <w:szCs w:val="28"/>
          <w:lang w:val="en-US" w:eastAsia="ru-RU"/>
        </w:rPr>
      </w:pPr>
      <w:ins w:id="226" w:author="Unknown">
        <w:r w:rsidRPr="00211F32">
          <w:rPr>
            <w:rFonts w:ascii="Times New Roman" w:eastAsia="Times New Roman" w:hAnsi="Times New Roman" w:cs="Times New Roman"/>
            <w:i/>
            <w:iCs/>
            <w:color w:val="999988"/>
            <w:sz w:val="28"/>
            <w:szCs w:val="28"/>
            <w:lang w:val="en-US" w:eastAsia="ru-RU"/>
          </w:rPr>
          <w:t xml:space="preserve">// </w:t>
        </w:r>
        <w:r w:rsidRPr="00211F32">
          <w:rPr>
            <w:rFonts w:ascii="Times New Roman" w:eastAsia="Times New Roman" w:hAnsi="Times New Roman" w:cs="Times New Roman"/>
            <w:i/>
            <w:iCs/>
            <w:color w:val="999988"/>
            <w:sz w:val="28"/>
            <w:szCs w:val="28"/>
            <w:lang w:eastAsia="ru-RU"/>
          </w:rPr>
          <w:t>Вывод</w:t>
        </w:r>
        <w:r w:rsidRPr="00211F32">
          <w:rPr>
            <w:rFonts w:ascii="Times New Roman" w:eastAsia="Times New Roman" w:hAnsi="Times New Roman" w:cs="Times New Roman"/>
            <w:i/>
            <w:iCs/>
            <w:color w:val="999988"/>
            <w:sz w:val="28"/>
            <w:szCs w:val="28"/>
            <w:lang w:val="en-US" w:eastAsia="ru-RU"/>
          </w:rPr>
          <w:t>:</w:t>
        </w:r>
      </w:ins>
    </w:p>
    <w:p w:rsidR="00211F32" w:rsidRPr="00211F32" w:rsidRDefault="00211F32" w:rsidP="00211F32">
      <w:pPr>
        <w:pBdr>
          <w:left w:val="single" w:sz="24" w:space="18" w:color="557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ins w:id="227" w:author="Unknown"/>
          <w:rFonts w:ascii="Times New Roman" w:eastAsia="Times New Roman" w:hAnsi="Times New Roman" w:cs="Times New Roman"/>
          <w:color w:val="000000"/>
          <w:sz w:val="28"/>
          <w:szCs w:val="28"/>
          <w:lang w:val="en-US" w:eastAsia="ru-RU"/>
        </w:rPr>
      </w:pPr>
      <w:ins w:id="228" w:author="Unknown">
        <w:r w:rsidRPr="00211F32">
          <w:rPr>
            <w:rFonts w:ascii="Times New Roman" w:eastAsia="Times New Roman" w:hAnsi="Times New Roman" w:cs="Times New Roman"/>
            <w:i/>
            <w:iCs/>
            <w:color w:val="999988"/>
            <w:sz w:val="28"/>
            <w:szCs w:val="28"/>
            <w:lang w:val="en-US" w:eastAsia="ru-RU"/>
          </w:rPr>
          <w:t>// ["One", "Two", Array[2], "four"]</w:t>
        </w:r>
      </w:ins>
    </w:p>
    <w:p w:rsidR="00211F32" w:rsidRPr="00211F32" w:rsidRDefault="00211F32" w:rsidP="00211F32">
      <w:pPr>
        <w:pBdr>
          <w:left w:val="single" w:sz="24" w:space="18" w:color="557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ins w:id="229" w:author="Unknown"/>
          <w:rFonts w:ascii="Times New Roman" w:eastAsia="Times New Roman" w:hAnsi="Times New Roman" w:cs="Times New Roman"/>
          <w:color w:val="000000"/>
          <w:sz w:val="28"/>
          <w:szCs w:val="28"/>
          <w:lang w:val="en-US" w:eastAsia="ru-RU"/>
        </w:rPr>
      </w:pPr>
      <w:ins w:id="230" w:author="Unknown">
        <w:r w:rsidRPr="00211F32">
          <w:rPr>
            <w:rFonts w:ascii="Times New Roman" w:eastAsia="Times New Roman" w:hAnsi="Times New Roman" w:cs="Times New Roman"/>
            <w:i/>
            <w:iCs/>
            <w:color w:val="999988"/>
            <w:sz w:val="28"/>
            <w:szCs w:val="28"/>
            <w:lang w:val="en-US" w:eastAsia="ru-RU"/>
          </w:rPr>
          <w:t>// 0: "One"</w:t>
        </w:r>
      </w:ins>
    </w:p>
    <w:p w:rsidR="00211F32" w:rsidRPr="00211F32" w:rsidRDefault="00211F32" w:rsidP="00211F32">
      <w:pPr>
        <w:pBdr>
          <w:left w:val="single" w:sz="24" w:space="18" w:color="557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ins w:id="231" w:author="Unknown"/>
          <w:rFonts w:ascii="Times New Roman" w:eastAsia="Times New Roman" w:hAnsi="Times New Roman" w:cs="Times New Roman"/>
          <w:color w:val="000000"/>
          <w:sz w:val="28"/>
          <w:szCs w:val="28"/>
          <w:lang w:val="en-US" w:eastAsia="ru-RU"/>
        </w:rPr>
      </w:pPr>
      <w:ins w:id="232" w:author="Unknown">
        <w:r w:rsidRPr="00211F32">
          <w:rPr>
            <w:rFonts w:ascii="Times New Roman" w:eastAsia="Times New Roman" w:hAnsi="Times New Roman" w:cs="Times New Roman"/>
            <w:i/>
            <w:iCs/>
            <w:color w:val="999988"/>
            <w:sz w:val="28"/>
            <w:szCs w:val="28"/>
            <w:lang w:val="en-US" w:eastAsia="ru-RU"/>
          </w:rPr>
          <w:t>// 1: "Two"</w:t>
        </w:r>
      </w:ins>
    </w:p>
    <w:p w:rsidR="00211F32" w:rsidRPr="00211F32" w:rsidRDefault="00211F32" w:rsidP="00211F32">
      <w:pPr>
        <w:pBdr>
          <w:left w:val="single" w:sz="24" w:space="18" w:color="557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ins w:id="233" w:author="Unknown"/>
          <w:rFonts w:ascii="Times New Roman" w:eastAsia="Times New Roman" w:hAnsi="Times New Roman" w:cs="Times New Roman"/>
          <w:color w:val="000000"/>
          <w:sz w:val="28"/>
          <w:szCs w:val="28"/>
          <w:lang w:val="en-US" w:eastAsia="ru-RU"/>
        </w:rPr>
      </w:pPr>
      <w:ins w:id="234" w:author="Unknown">
        <w:r w:rsidRPr="00211F32">
          <w:rPr>
            <w:rFonts w:ascii="Times New Roman" w:eastAsia="Times New Roman" w:hAnsi="Times New Roman" w:cs="Times New Roman"/>
            <w:i/>
            <w:iCs/>
            <w:color w:val="999988"/>
            <w:sz w:val="28"/>
            <w:szCs w:val="28"/>
            <w:lang w:val="en-US" w:eastAsia="ru-RU"/>
          </w:rPr>
          <w:t>// 2: Array[2]</w:t>
        </w:r>
      </w:ins>
    </w:p>
    <w:p w:rsidR="00211F32" w:rsidRPr="00211F32" w:rsidRDefault="00211F32" w:rsidP="00211F32">
      <w:pPr>
        <w:pBdr>
          <w:left w:val="single" w:sz="24" w:space="18" w:color="557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ins w:id="235" w:author="Unknown"/>
          <w:rFonts w:ascii="Times New Roman" w:eastAsia="Times New Roman" w:hAnsi="Times New Roman" w:cs="Times New Roman"/>
          <w:color w:val="000000"/>
          <w:sz w:val="28"/>
          <w:szCs w:val="28"/>
          <w:lang w:val="en-US" w:eastAsia="ru-RU"/>
        </w:rPr>
      </w:pPr>
      <w:ins w:id="236" w:author="Unknown">
        <w:r w:rsidRPr="00211F32">
          <w:rPr>
            <w:rFonts w:ascii="Times New Roman" w:eastAsia="Times New Roman" w:hAnsi="Times New Roman" w:cs="Times New Roman"/>
            <w:i/>
            <w:iCs/>
            <w:color w:val="999988"/>
            <w:sz w:val="28"/>
            <w:szCs w:val="28"/>
            <w:lang w:val="en-US" w:eastAsia="ru-RU"/>
          </w:rPr>
          <w:t>// 3: "four"</w:t>
        </w:r>
      </w:ins>
    </w:p>
    <w:p w:rsidR="00211F32" w:rsidRPr="00211F32" w:rsidRDefault="00211F32" w:rsidP="00211F32">
      <w:pPr>
        <w:pBdr>
          <w:left w:val="single" w:sz="24" w:space="18" w:color="557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ins w:id="237" w:author="Unknown"/>
          <w:rFonts w:ascii="Times New Roman" w:eastAsia="Times New Roman" w:hAnsi="Times New Roman" w:cs="Times New Roman"/>
          <w:color w:val="000000"/>
          <w:sz w:val="28"/>
          <w:szCs w:val="28"/>
          <w:lang w:val="en-US" w:eastAsia="ru-RU"/>
        </w:rPr>
      </w:pPr>
      <w:ins w:id="238" w:author="Unknown">
        <w:r w:rsidRPr="00211F32">
          <w:rPr>
            <w:rFonts w:ascii="Times New Roman" w:eastAsia="Times New Roman" w:hAnsi="Times New Roman" w:cs="Times New Roman"/>
            <w:i/>
            <w:iCs/>
            <w:color w:val="999988"/>
            <w:sz w:val="28"/>
            <w:szCs w:val="28"/>
            <w:lang w:val="en-US" w:eastAsia="ru-RU"/>
          </w:rPr>
          <w:t>// length: 4</w:t>
        </w:r>
      </w:ins>
    </w:p>
    <w:p w:rsidR="00211F32" w:rsidRPr="00211F32" w:rsidRDefault="00211F32" w:rsidP="00211F32">
      <w:pPr>
        <w:pBdr>
          <w:left w:val="single" w:sz="24" w:space="18" w:color="557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ins w:id="239" w:author="Unknown"/>
          <w:rFonts w:ascii="Times New Roman" w:eastAsia="Times New Roman" w:hAnsi="Times New Roman" w:cs="Times New Roman"/>
          <w:color w:val="000000"/>
          <w:sz w:val="28"/>
          <w:szCs w:val="28"/>
          <w:lang w:eastAsia="ru-RU"/>
        </w:rPr>
      </w:pPr>
      <w:ins w:id="240" w:author="Unknown">
        <w:r w:rsidRPr="00211F32">
          <w:rPr>
            <w:rFonts w:ascii="Times New Roman" w:eastAsia="Times New Roman" w:hAnsi="Times New Roman" w:cs="Times New Roman"/>
            <w:i/>
            <w:iCs/>
            <w:color w:val="999988"/>
            <w:sz w:val="28"/>
            <w:szCs w:val="28"/>
            <w:lang w:eastAsia="ru-RU"/>
          </w:rPr>
          <w:t>// __proto__: Array[0]</w:t>
        </w:r>
      </w:ins>
    </w:p>
    <w:p w:rsidR="00211F32" w:rsidRPr="00211F32" w:rsidRDefault="00211F32" w:rsidP="00211F32">
      <w:pPr>
        <w:shd w:val="clear" w:color="auto" w:fill="FFFFFF"/>
        <w:spacing w:after="240" w:line="240" w:lineRule="auto"/>
        <w:rPr>
          <w:ins w:id="241" w:author="Unknown"/>
          <w:rFonts w:ascii="Times New Roman" w:eastAsia="Times New Roman" w:hAnsi="Times New Roman" w:cs="Times New Roman"/>
          <w:color w:val="000000"/>
          <w:sz w:val="28"/>
          <w:szCs w:val="28"/>
          <w:lang w:eastAsia="ru-RU"/>
        </w:rPr>
      </w:pPr>
      <w:ins w:id="242" w:author="Unknown">
        <w:r w:rsidRPr="00211F32">
          <w:rPr>
            <w:rFonts w:ascii="Times New Roman" w:eastAsia="Times New Roman" w:hAnsi="Times New Roman" w:cs="Times New Roman"/>
            <w:color w:val="000000"/>
            <w:sz w:val="28"/>
            <w:szCs w:val="28"/>
            <w:lang w:eastAsia="ru-RU"/>
          </w:rPr>
          <w:t>Таким путём можно пойти и при необходимости записи объектов в веб-хранилище:</w:t>
        </w:r>
      </w:ins>
    </w:p>
    <w:p w:rsidR="00211F32" w:rsidRPr="00211F32" w:rsidRDefault="00211F32" w:rsidP="00211F32">
      <w:pPr>
        <w:pBdr>
          <w:left w:val="single" w:sz="24" w:space="18" w:color="557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ins w:id="243" w:author="Unknown"/>
          <w:rFonts w:ascii="Times New Roman" w:eastAsia="Times New Roman" w:hAnsi="Times New Roman" w:cs="Times New Roman"/>
          <w:color w:val="000000"/>
          <w:sz w:val="28"/>
          <w:szCs w:val="28"/>
          <w:lang w:val="en-US" w:eastAsia="ru-RU"/>
        </w:rPr>
      </w:pPr>
      <w:ins w:id="244" w:author="Unknown">
        <w:r w:rsidRPr="00211F32">
          <w:rPr>
            <w:rFonts w:ascii="Times New Roman" w:eastAsia="Times New Roman" w:hAnsi="Times New Roman" w:cs="Times New Roman"/>
            <w:i/>
            <w:iCs/>
            <w:color w:val="999988"/>
            <w:sz w:val="28"/>
            <w:szCs w:val="28"/>
            <w:lang w:val="en-US" w:eastAsia="ru-RU"/>
          </w:rPr>
          <w:t xml:space="preserve">// </w:t>
        </w:r>
        <w:r w:rsidRPr="00211F32">
          <w:rPr>
            <w:rFonts w:ascii="Times New Roman" w:eastAsia="Times New Roman" w:hAnsi="Times New Roman" w:cs="Times New Roman"/>
            <w:i/>
            <w:iCs/>
            <w:color w:val="999988"/>
            <w:sz w:val="28"/>
            <w:szCs w:val="28"/>
            <w:lang w:eastAsia="ru-RU"/>
          </w:rPr>
          <w:t>Входные</w:t>
        </w:r>
        <w:r w:rsidRPr="00211F32">
          <w:rPr>
            <w:rFonts w:ascii="Times New Roman" w:eastAsia="Times New Roman" w:hAnsi="Times New Roman" w:cs="Times New Roman"/>
            <w:i/>
            <w:iCs/>
            <w:color w:val="999988"/>
            <w:sz w:val="28"/>
            <w:szCs w:val="28"/>
            <w:lang w:val="en-US" w:eastAsia="ru-RU"/>
          </w:rPr>
          <w:t xml:space="preserve"> </w:t>
        </w:r>
        <w:r w:rsidRPr="00211F32">
          <w:rPr>
            <w:rFonts w:ascii="Times New Roman" w:eastAsia="Times New Roman" w:hAnsi="Times New Roman" w:cs="Times New Roman"/>
            <w:i/>
            <w:iCs/>
            <w:color w:val="999988"/>
            <w:sz w:val="28"/>
            <w:szCs w:val="28"/>
            <w:lang w:eastAsia="ru-RU"/>
          </w:rPr>
          <w:t>данные</w:t>
        </w:r>
      </w:ins>
    </w:p>
    <w:p w:rsidR="00211F32" w:rsidRPr="00211F32" w:rsidRDefault="00211F32" w:rsidP="00211F32">
      <w:pPr>
        <w:pBdr>
          <w:left w:val="single" w:sz="24" w:space="18" w:color="557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ins w:id="245" w:author="Unknown"/>
          <w:rFonts w:ascii="Times New Roman" w:eastAsia="Times New Roman" w:hAnsi="Times New Roman" w:cs="Times New Roman"/>
          <w:color w:val="000000"/>
          <w:sz w:val="28"/>
          <w:szCs w:val="28"/>
          <w:lang w:val="en-US" w:eastAsia="ru-RU"/>
        </w:rPr>
      </w:pPr>
      <w:ins w:id="246" w:author="Unknown">
        <w:r w:rsidRPr="00211F32">
          <w:rPr>
            <w:rFonts w:ascii="Times New Roman" w:eastAsia="Times New Roman" w:hAnsi="Times New Roman" w:cs="Times New Roman"/>
            <w:color w:val="0086B3"/>
            <w:sz w:val="28"/>
            <w:szCs w:val="28"/>
            <w:lang w:val="en-US" w:eastAsia="ru-RU"/>
          </w:rPr>
          <w:t>var</w:t>
        </w:r>
        <w:r w:rsidRPr="00211F32">
          <w:rPr>
            <w:rFonts w:ascii="Times New Roman" w:eastAsia="Times New Roman" w:hAnsi="Times New Roman" w:cs="Times New Roman"/>
            <w:color w:val="000000"/>
            <w:sz w:val="28"/>
            <w:szCs w:val="28"/>
            <w:lang w:val="en-US" w:eastAsia="ru-RU"/>
          </w:rPr>
          <w:t xml:space="preserve"> article </w:t>
        </w:r>
        <w:r w:rsidRPr="00211F32">
          <w:rPr>
            <w:rFonts w:ascii="Times New Roman" w:eastAsia="Times New Roman" w:hAnsi="Times New Roman" w:cs="Times New Roman"/>
            <w:color w:val="A67F59"/>
            <w:sz w:val="28"/>
            <w:szCs w:val="28"/>
            <w:lang w:val="en-US" w:eastAsia="ru-RU"/>
          </w:rPr>
          <w:t>=</w:t>
        </w:r>
        <w:r w:rsidRPr="00211F32">
          <w:rPr>
            <w:rFonts w:ascii="Times New Roman" w:eastAsia="Times New Roman" w:hAnsi="Times New Roman" w:cs="Times New Roman"/>
            <w:color w:val="000000"/>
            <w:sz w:val="28"/>
            <w:szCs w:val="28"/>
            <w:lang w:val="en-US" w:eastAsia="ru-RU"/>
          </w:rPr>
          <w:t xml:space="preserve"> </w:t>
        </w:r>
        <w:r w:rsidRPr="00211F32">
          <w:rPr>
            <w:rFonts w:ascii="Times New Roman" w:eastAsia="Times New Roman" w:hAnsi="Times New Roman" w:cs="Times New Roman"/>
            <w:color w:val="999999"/>
            <w:sz w:val="28"/>
            <w:szCs w:val="28"/>
            <w:lang w:val="en-US" w:eastAsia="ru-RU"/>
          </w:rPr>
          <w:t>{</w:t>
        </w:r>
      </w:ins>
    </w:p>
    <w:p w:rsidR="00211F32" w:rsidRPr="00211F32" w:rsidRDefault="00211F32" w:rsidP="00211F32">
      <w:pPr>
        <w:pBdr>
          <w:left w:val="single" w:sz="24" w:space="18" w:color="557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ins w:id="247" w:author="Unknown"/>
          <w:rFonts w:ascii="Times New Roman" w:eastAsia="Times New Roman" w:hAnsi="Times New Roman" w:cs="Times New Roman"/>
          <w:color w:val="000000"/>
          <w:sz w:val="28"/>
          <w:szCs w:val="28"/>
          <w:lang w:val="en-US" w:eastAsia="ru-RU"/>
        </w:rPr>
      </w:pPr>
      <w:ins w:id="248" w:author="Unknown">
        <w:r w:rsidRPr="00211F32">
          <w:rPr>
            <w:rFonts w:ascii="Times New Roman" w:eastAsia="Times New Roman" w:hAnsi="Times New Roman" w:cs="Times New Roman"/>
            <w:color w:val="000000"/>
            <w:sz w:val="28"/>
            <w:szCs w:val="28"/>
            <w:lang w:val="en-US" w:eastAsia="ru-RU"/>
          </w:rPr>
          <w:t xml:space="preserve">  user</w:t>
        </w:r>
        <w:r w:rsidRPr="00211F32">
          <w:rPr>
            <w:rFonts w:ascii="Times New Roman" w:eastAsia="Times New Roman" w:hAnsi="Times New Roman" w:cs="Times New Roman"/>
            <w:color w:val="999999"/>
            <w:sz w:val="28"/>
            <w:szCs w:val="28"/>
            <w:lang w:val="en-US" w:eastAsia="ru-RU"/>
          </w:rPr>
          <w:t>:</w:t>
        </w:r>
        <w:r w:rsidRPr="00211F32">
          <w:rPr>
            <w:rFonts w:ascii="Times New Roman" w:eastAsia="Times New Roman" w:hAnsi="Times New Roman" w:cs="Times New Roman"/>
            <w:color w:val="000000"/>
            <w:sz w:val="28"/>
            <w:szCs w:val="28"/>
            <w:lang w:val="en-US" w:eastAsia="ru-RU"/>
          </w:rPr>
          <w:t xml:space="preserve"> </w:t>
        </w:r>
        <w:r w:rsidRPr="00211F32">
          <w:rPr>
            <w:rFonts w:ascii="Times New Roman" w:eastAsia="Times New Roman" w:hAnsi="Times New Roman" w:cs="Times New Roman"/>
            <w:color w:val="009926"/>
            <w:sz w:val="28"/>
            <w:szCs w:val="28"/>
            <w:lang w:val="en-US" w:eastAsia="ru-RU"/>
          </w:rPr>
          <w:t>'mrmlnc'</w:t>
        </w:r>
        <w:r w:rsidRPr="00211F32">
          <w:rPr>
            <w:rFonts w:ascii="Times New Roman" w:eastAsia="Times New Roman" w:hAnsi="Times New Roman" w:cs="Times New Roman"/>
            <w:color w:val="999999"/>
            <w:sz w:val="28"/>
            <w:szCs w:val="28"/>
            <w:lang w:val="en-US" w:eastAsia="ru-RU"/>
          </w:rPr>
          <w:t>,</w:t>
        </w:r>
      </w:ins>
    </w:p>
    <w:p w:rsidR="00211F32" w:rsidRPr="00211F32" w:rsidRDefault="00211F32" w:rsidP="00211F32">
      <w:pPr>
        <w:pBdr>
          <w:left w:val="single" w:sz="24" w:space="18" w:color="557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ins w:id="249" w:author="Unknown"/>
          <w:rFonts w:ascii="Times New Roman" w:eastAsia="Times New Roman" w:hAnsi="Times New Roman" w:cs="Times New Roman"/>
          <w:color w:val="000000"/>
          <w:sz w:val="28"/>
          <w:szCs w:val="28"/>
          <w:lang w:val="en-US" w:eastAsia="ru-RU"/>
        </w:rPr>
      </w:pPr>
      <w:ins w:id="250" w:author="Unknown">
        <w:r w:rsidRPr="00211F32">
          <w:rPr>
            <w:rFonts w:ascii="Times New Roman" w:eastAsia="Times New Roman" w:hAnsi="Times New Roman" w:cs="Times New Roman"/>
            <w:color w:val="000000"/>
            <w:sz w:val="28"/>
            <w:szCs w:val="28"/>
            <w:lang w:val="en-US" w:eastAsia="ru-RU"/>
          </w:rPr>
          <w:t xml:space="preserve">  date</w:t>
        </w:r>
        <w:r w:rsidRPr="00211F32">
          <w:rPr>
            <w:rFonts w:ascii="Times New Roman" w:eastAsia="Times New Roman" w:hAnsi="Times New Roman" w:cs="Times New Roman"/>
            <w:color w:val="999999"/>
            <w:sz w:val="28"/>
            <w:szCs w:val="28"/>
            <w:lang w:val="en-US" w:eastAsia="ru-RU"/>
          </w:rPr>
          <w:t>:</w:t>
        </w:r>
        <w:r w:rsidRPr="00211F32">
          <w:rPr>
            <w:rFonts w:ascii="Times New Roman" w:eastAsia="Times New Roman" w:hAnsi="Times New Roman" w:cs="Times New Roman"/>
            <w:color w:val="000000"/>
            <w:sz w:val="28"/>
            <w:szCs w:val="28"/>
            <w:lang w:val="en-US" w:eastAsia="ru-RU"/>
          </w:rPr>
          <w:t xml:space="preserve"> </w:t>
        </w:r>
        <w:r w:rsidRPr="00211F32">
          <w:rPr>
            <w:rFonts w:ascii="Times New Roman" w:eastAsia="Times New Roman" w:hAnsi="Times New Roman" w:cs="Times New Roman"/>
            <w:color w:val="009926"/>
            <w:sz w:val="28"/>
            <w:szCs w:val="28"/>
            <w:lang w:val="en-US" w:eastAsia="ru-RU"/>
          </w:rPr>
          <w:t>'30-10-2014'</w:t>
        </w:r>
        <w:r w:rsidRPr="00211F32">
          <w:rPr>
            <w:rFonts w:ascii="Times New Roman" w:eastAsia="Times New Roman" w:hAnsi="Times New Roman" w:cs="Times New Roman"/>
            <w:color w:val="999999"/>
            <w:sz w:val="28"/>
            <w:szCs w:val="28"/>
            <w:lang w:val="en-US" w:eastAsia="ru-RU"/>
          </w:rPr>
          <w:t>,</w:t>
        </w:r>
      </w:ins>
    </w:p>
    <w:p w:rsidR="00211F32" w:rsidRPr="00211F32" w:rsidRDefault="00211F32" w:rsidP="00211F32">
      <w:pPr>
        <w:pBdr>
          <w:left w:val="single" w:sz="24" w:space="18" w:color="557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ins w:id="251" w:author="Unknown"/>
          <w:rFonts w:ascii="Times New Roman" w:eastAsia="Times New Roman" w:hAnsi="Times New Roman" w:cs="Times New Roman"/>
          <w:color w:val="000000"/>
          <w:sz w:val="28"/>
          <w:szCs w:val="28"/>
          <w:lang w:val="en-US" w:eastAsia="ru-RU"/>
        </w:rPr>
      </w:pPr>
      <w:ins w:id="252" w:author="Unknown">
        <w:r w:rsidRPr="00211F32">
          <w:rPr>
            <w:rFonts w:ascii="Times New Roman" w:eastAsia="Times New Roman" w:hAnsi="Times New Roman" w:cs="Times New Roman"/>
            <w:color w:val="000000"/>
            <w:sz w:val="28"/>
            <w:szCs w:val="28"/>
            <w:lang w:val="en-US" w:eastAsia="ru-RU"/>
          </w:rPr>
          <w:t xml:space="preserve">  star</w:t>
        </w:r>
        <w:r w:rsidRPr="00211F32">
          <w:rPr>
            <w:rFonts w:ascii="Times New Roman" w:eastAsia="Times New Roman" w:hAnsi="Times New Roman" w:cs="Times New Roman"/>
            <w:color w:val="999999"/>
            <w:sz w:val="28"/>
            <w:szCs w:val="28"/>
            <w:lang w:val="en-US" w:eastAsia="ru-RU"/>
          </w:rPr>
          <w:t>:</w:t>
        </w:r>
        <w:r w:rsidRPr="00211F32">
          <w:rPr>
            <w:rFonts w:ascii="Times New Roman" w:eastAsia="Times New Roman" w:hAnsi="Times New Roman" w:cs="Times New Roman"/>
            <w:color w:val="000000"/>
            <w:sz w:val="28"/>
            <w:szCs w:val="28"/>
            <w:lang w:val="en-US" w:eastAsia="ru-RU"/>
          </w:rPr>
          <w:t xml:space="preserve"> </w:t>
        </w:r>
        <w:r w:rsidRPr="00211F32">
          <w:rPr>
            <w:rFonts w:ascii="Times New Roman" w:eastAsia="Times New Roman" w:hAnsi="Times New Roman" w:cs="Times New Roman"/>
            <w:color w:val="009926"/>
            <w:sz w:val="28"/>
            <w:szCs w:val="28"/>
            <w:lang w:val="en-US" w:eastAsia="ru-RU"/>
          </w:rPr>
          <w:t>'-1'</w:t>
        </w:r>
      </w:ins>
    </w:p>
    <w:p w:rsidR="00211F32" w:rsidRPr="00211F32" w:rsidRDefault="00211F32" w:rsidP="00211F32">
      <w:pPr>
        <w:pBdr>
          <w:left w:val="single" w:sz="24" w:space="18" w:color="557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ins w:id="253" w:author="Unknown"/>
          <w:rFonts w:ascii="Times New Roman" w:eastAsia="Times New Roman" w:hAnsi="Times New Roman" w:cs="Times New Roman"/>
          <w:color w:val="000000"/>
          <w:sz w:val="28"/>
          <w:szCs w:val="28"/>
          <w:lang w:val="en-US" w:eastAsia="ru-RU"/>
        </w:rPr>
      </w:pPr>
      <w:ins w:id="254" w:author="Unknown">
        <w:r w:rsidRPr="00211F32">
          <w:rPr>
            <w:rFonts w:ascii="Times New Roman" w:eastAsia="Times New Roman" w:hAnsi="Times New Roman" w:cs="Times New Roman"/>
            <w:color w:val="999999"/>
            <w:sz w:val="28"/>
            <w:szCs w:val="28"/>
            <w:lang w:val="en-US" w:eastAsia="ru-RU"/>
          </w:rPr>
          <w:t>};</w:t>
        </w:r>
      </w:ins>
    </w:p>
    <w:p w:rsidR="00211F32" w:rsidRPr="00211F32" w:rsidRDefault="00211F32" w:rsidP="00211F32">
      <w:pPr>
        <w:pBdr>
          <w:left w:val="single" w:sz="24" w:space="18" w:color="557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ins w:id="255" w:author="Unknown"/>
          <w:rFonts w:ascii="Times New Roman" w:eastAsia="Times New Roman" w:hAnsi="Times New Roman" w:cs="Times New Roman"/>
          <w:color w:val="000000"/>
          <w:sz w:val="28"/>
          <w:szCs w:val="28"/>
          <w:lang w:val="en-US" w:eastAsia="ru-RU"/>
        </w:rPr>
      </w:pPr>
    </w:p>
    <w:p w:rsidR="00211F32" w:rsidRPr="00211F32" w:rsidRDefault="00211F32" w:rsidP="00211F32">
      <w:pPr>
        <w:pBdr>
          <w:left w:val="single" w:sz="24" w:space="18" w:color="557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ins w:id="256" w:author="Unknown"/>
          <w:rFonts w:ascii="Times New Roman" w:eastAsia="Times New Roman" w:hAnsi="Times New Roman" w:cs="Times New Roman"/>
          <w:color w:val="000000"/>
          <w:sz w:val="28"/>
          <w:szCs w:val="28"/>
          <w:lang w:val="en-US" w:eastAsia="ru-RU"/>
        </w:rPr>
      </w:pPr>
      <w:ins w:id="257" w:author="Unknown">
        <w:r w:rsidRPr="00211F32">
          <w:rPr>
            <w:rFonts w:ascii="Times New Roman" w:eastAsia="Times New Roman" w:hAnsi="Times New Roman" w:cs="Times New Roman"/>
            <w:i/>
            <w:iCs/>
            <w:color w:val="999988"/>
            <w:sz w:val="28"/>
            <w:szCs w:val="28"/>
            <w:lang w:val="en-US" w:eastAsia="ru-RU"/>
          </w:rPr>
          <w:t xml:space="preserve">// </w:t>
        </w:r>
        <w:r w:rsidRPr="00211F32">
          <w:rPr>
            <w:rFonts w:ascii="Times New Roman" w:eastAsia="Times New Roman" w:hAnsi="Times New Roman" w:cs="Times New Roman"/>
            <w:i/>
            <w:iCs/>
            <w:color w:val="999988"/>
            <w:sz w:val="28"/>
            <w:szCs w:val="28"/>
            <w:lang w:eastAsia="ru-RU"/>
          </w:rPr>
          <w:t>Записываем</w:t>
        </w:r>
      </w:ins>
    </w:p>
    <w:p w:rsidR="00211F32" w:rsidRPr="00211F32" w:rsidRDefault="00211F32" w:rsidP="00211F32">
      <w:pPr>
        <w:pBdr>
          <w:left w:val="single" w:sz="24" w:space="18" w:color="557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ins w:id="258" w:author="Unknown"/>
          <w:rFonts w:ascii="Times New Roman" w:eastAsia="Times New Roman" w:hAnsi="Times New Roman" w:cs="Times New Roman"/>
          <w:color w:val="000000"/>
          <w:sz w:val="28"/>
          <w:szCs w:val="28"/>
          <w:lang w:val="en-US" w:eastAsia="ru-RU"/>
        </w:rPr>
      </w:pPr>
      <w:ins w:id="259" w:author="Unknown">
        <w:r w:rsidRPr="00211F32">
          <w:rPr>
            <w:rFonts w:ascii="Times New Roman" w:eastAsia="Times New Roman" w:hAnsi="Times New Roman" w:cs="Times New Roman"/>
            <w:color w:val="000000"/>
            <w:sz w:val="28"/>
            <w:szCs w:val="28"/>
            <w:lang w:val="en-US" w:eastAsia="ru-RU"/>
          </w:rPr>
          <w:t>localStorage</w:t>
        </w:r>
        <w:r w:rsidRPr="00211F32">
          <w:rPr>
            <w:rFonts w:ascii="Times New Roman" w:eastAsia="Times New Roman" w:hAnsi="Times New Roman" w:cs="Times New Roman"/>
            <w:color w:val="999999"/>
            <w:sz w:val="28"/>
            <w:szCs w:val="28"/>
            <w:lang w:val="en-US" w:eastAsia="ru-RU"/>
          </w:rPr>
          <w:t>[</w:t>
        </w:r>
        <w:r w:rsidRPr="00211F32">
          <w:rPr>
            <w:rFonts w:ascii="Times New Roman" w:eastAsia="Times New Roman" w:hAnsi="Times New Roman" w:cs="Times New Roman"/>
            <w:color w:val="009926"/>
            <w:sz w:val="28"/>
            <w:szCs w:val="28"/>
            <w:lang w:val="en-US" w:eastAsia="ru-RU"/>
          </w:rPr>
          <w:t>"post_0"</w:t>
        </w:r>
        <w:r w:rsidRPr="00211F32">
          <w:rPr>
            <w:rFonts w:ascii="Times New Roman" w:eastAsia="Times New Roman" w:hAnsi="Times New Roman" w:cs="Times New Roman"/>
            <w:color w:val="999999"/>
            <w:sz w:val="28"/>
            <w:szCs w:val="28"/>
            <w:lang w:val="en-US" w:eastAsia="ru-RU"/>
          </w:rPr>
          <w:t>]</w:t>
        </w:r>
        <w:r w:rsidRPr="00211F32">
          <w:rPr>
            <w:rFonts w:ascii="Times New Roman" w:eastAsia="Times New Roman" w:hAnsi="Times New Roman" w:cs="Times New Roman"/>
            <w:color w:val="000000"/>
            <w:sz w:val="28"/>
            <w:szCs w:val="28"/>
            <w:lang w:val="en-US" w:eastAsia="ru-RU"/>
          </w:rPr>
          <w:t xml:space="preserve"> </w:t>
        </w:r>
        <w:r w:rsidRPr="00211F32">
          <w:rPr>
            <w:rFonts w:ascii="Times New Roman" w:eastAsia="Times New Roman" w:hAnsi="Times New Roman" w:cs="Times New Roman"/>
            <w:color w:val="A67F59"/>
            <w:sz w:val="28"/>
            <w:szCs w:val="28"/>
            <w:lang w:val="en-US" w:eastAsia="ru-RU"/>
          </w:rPr>
          <w:t>=</w:t>
        </w:r>
        <w:r w:rsidRPr="00211F32">
          <w:rPr>
            <w:rFonts w:ascii="Times New Roman" w:eastAsia="Times New Roman" w:hAnsi="Times New Roman" w:cs="Times New Roman"/>
            <w:color w:val="000000"/>
            <w:sz w:val="28"/>
            <w:szCs w:val="28"/>
            <w:lang w:val="en-US" w:eastAsia="ru-RU"/>
          </w:rPr>
          <w:t xml:space="preserve"> JSON</w:t>
        </w:r>
        <w:r w:rsidRPr="00211F32">
          <w:rPr>
            <w:rFonts w:ascii="Times New Roman" w:eastAsia="Times New Roman" w:hAnsi="Times New Roman" w:cs="Times New Roman"/>
            <w:color w:val="999999"/>
            <w:sz w:val="28"/>
            <w:szCs w:val="28"/>
            <w:lang w:val="en-US" w:eastAsia="ru-RU"/>
          </w:rPr>
          <w:t>.</w:t>
        </w:r>
        <w:r w:rsidRPr="00211F32">
          <w:rPr>
            <w:rFonts w:ascii="Times New Roman" w:eastAsia="Times New Roman" w:hAnsi="Times New Roman" w:cs="Times New Roman"/>
            <w:color w:val="DD1144"/>
            <w:sz w:val="28"/>
            <w:szCs w:val="28"/>
            <w:lang w:val="en-US" w:eastAsia="ru-RU"/>
          </w:rPr>
          <w:t>stringify</w:t>
        </w:r>
        <w:r w:rsidRPr="00211F32">
          <w:rPr>
            <w:rFonts w:ascii="Times New Roman" w:eastAsia="Times New Roman" w:hAnsi="Times New Roman" w:cs="Times New Roman"/>
            <w:color w:val="999999"/>
            <w:sz w:val="28"/>
            <w:szCs w:val="28"/>
            <w:lang w:val="en-US" w:eastAsia="ru-RU"/>
          </w:rPr>
          <w:t>(</w:t>
        </w:r>
        <w:r w:rsidRPr="00211F32">
          <w:rPr>
            <w:rFonts w:ascii="Times New Roman" w:eastAsia="Times New Roman" w:hAnsi="Times New Roman" w:cs="Times New Roman"/>
            <w:color w:val="000000"/>
            <w:sz w:val="28"/>
            <w:szCs w:val="28"/>
            <w:lang w:val="en-US" w:eastAsia="ru-RU"/>
          </w:rPr>
          <w:t>article</w:t>
        </w:r>
        <w:r w:rsidRPr="00211F32">
          <w:rPr>
            <w:rFonts w:ascii="Times New Roman" w:eastAsia="Times New Roman" w:hAnsi="Times New Roman" w:cs="Times New Roman"/>
            <w:color w:val="999999"/>
            <w:sz w:val="28"/>
            <w:szCs w:val="28"/>
            <w:lang w:val="en-US" w:eastAsia="ru-RU"/>
          </w:rPr>
          <w:t>);</w:t>
        </w:r>
      </w:ins>
    </w:p>
    <w:p w:rsidR="00211F32" w:rsidRPr="00211F32" w:rsidRDefault="00211F32" w:rsidP="00211F32">
      <w:pPr>
        <w:pBdr>
          <w:left w:val="single" w:sz="24" w:space="18" w:color="557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ins w:id="260" w:author="Unknown"/>
          <w:rFonts w:ascii="Times New Roman" w:eastAsia="Times New Roman" w:hAnsi="Times New Roman" w:cs="Times New Roman"/>
          <w:color w:val="000000"/>
          <w:sz w:val="28"/>
          <w:szCs w:val="28"/>
          <w:lang w:val="en-US" w:eastAsia="ru-RU"/>
        </w:rPr>
      </w:pPr>
    </w:p>
    <w:p w:rsidR="00211F32" w:rsidRPr="00211F32" w:rsidRDefault="00211F32" w:rsidP="00211F32">
      <w:pPr>
        <w:pBdr>
          <w:left w:val="single" w:sz="24" w:space="18" w:color="557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ins w:id="261" w:author="Unknown"/>
          <w:rFonts w:ascii="Times New Roman" w:eastAsia="Times New Roman" w:hAnsi="Times New Roman" w:cs="Times New Roman"/>
          <w:color w:val="000000"/>
          <w:sz w:val="28"/>
          <w:szCs w:val="28"/>
          <w:lang w:val="en-US" w:eastAsia="ru-RU"/>
        </w:rPr>
      </w:pPr>
      <w:ins w:id="262" w:author="Unknown">
        <w:r w:rsidRPr="00211F32">
          <w:rPr>
            <w:rFonts w:ascii="Times New Roman" w:eastAsia="Times New Roman" w:hAnsi="Times New Roman" w:cs="Times New Roman"/>
            <w:i/>
            <w:iCs/>
            <w:color w:val="999988"/>
            <w:sz w:val="28"/>
            <w:szCs w:val="28"/>
            <w:lang w:val="en-US" w:eastAsia="ru-RU"/>
          </w:rPr>
          <w:t xml:space="preserve">// </w:t>
        </w:r>
        <w:r w:rsidRPr="00211F32">
          <w:rPr>
            <w:rFonts w:ascii="Times New Roman" w:eastAsia="Times New Roman" w:hAnsi="Times New Roman" w:cs="Times New Roman"/>
            <w:i/>
            <w:iCs/>
            <w:color w:val="999988"/>
            <w:sz w:val="28"/>
            <w:szCs w:val="28"/>
            <w:lang w:eastAsia="ru-RU"/>
          </w:rPr>
          <w:t>Считываем</w:t>
        </w:r>
      </w:ins>
    </w:p>
    <w:p w:rsidR="00211F32" w:rsidRPr="00211F32" w:rsidRDefault="00211F32" w:rsidP="00211F32">
      <w:pPr>
        <w:pBdr>
          <w:left w:val="single" w:sz="24" w:space="18" w:color="557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ins w:id="263" w:author="Unknown"/>
          <w:rFonts w:ascii="Times New Roman" w:eastAsia="Times New Roman" w:hAnsi="Times New Roman" w:cs="Times New Roman"/>
          <w:color w:val="000000"/>
          <w:sz w:val="28"/>
          <w:szCs w:val="28"/>
          <w:lang w:val="en-US" w:eastAsia="ru-RU"/>
        </w:rPr>
      </w:pPr>
      <w:ins w:id="264" w:author="Unknown">
        <w:r w:rsidRPr="00211F32">
          <w:rPr>
            <w:rFonts w:ascii="Times New Roman" w:eastAsia="Times New Roman" w:hAnsi="Times New Roman" w:cs="Times New Roman"/>
            <w:color w:val="0086B3"/>
            <w:sz w:val="28"/>
            <w:szCs w:val="28"/>
            <w:lang w:val="en-US" w:eastAsia="ru-RU"/>
          </w:rPr>
          <w:t>var</w:t>
        </w:r>
        <w:r w:rsidRPr="00211F32">
          <w:rPr>
            <w:rFonts w:ascii="Times New Roman" w:eastAsia="Times New Roman" w:hAnsi="Times New Roman" w:cs="Times New Roman"/>
            <w:color w:val="000000"/>
            <w:sz w:val="28"/>
            <w:szCs w:val="28"/>
            <w:lang w:val="en-US" w:eastAsia="ru-RU"/>
          </w:rPr>
          <w:t xml:space="preserve"> post </w:t>
        </w:r>
        <w:r w:rsidRPr="00211F32">
          <w:rPr>
            <w:rFonts w:ascii="Times New Roman" w:eastAsia="Times New Roman" w:hAnsi="Times New Roman" w:cs="Times New Roman"/>
            <w:color w:val="A67F59"/>
            <w:sz w:val="28"/>
            <w:szCs w:val="28"/>
            <w:lang w:val="en-US" w:eastAsia="ru-RU"/>
          </w:rPr>
          <w:t>=</w:t>
        </w:r>
        <w:r w:rsidRPr="00211F32">
          <w:rPr>
            <w:rFonts w:ascii="Times New Roman" w:eastAsia="Times New Roman" w:hAnsi="Times New Roman" w:cs="Times New Roman"/>
            <w:color w:val="000000"/>
            <w:sz w:val="28"/>
            <w:szCs w:val="28"/>
            <w:lang w:val="en-US" w:eastAsia="ru-RU"/>
          </w:rPr>
          <w:t xml:space="preserve"> JSON</w:t>
        </w:r>
        <w:r w:rsidRPr="00211F32">
          <w:rPr>
            <w:rFonts w:ascii="Times New Roman" w:eastAsia="Times New Roman" w:hAnsi="Times New Roman" w:cs="Times New Roman"/>
            <w:color w:val="999999"/>
            <w:sz w:val="28"/>
            <w:szCs w:val="28"/>
            <w:lang w:val="en-US" w:eastAsia="ru-RU"/>
          </w:rPr>
          <w:t>.</w:t>
        </w:r>
        <w:r w:rsidRPr="00211F32">
          <w:rPr>
            <w:rFonts w:ascii="Times New Roman" w:eastAsia="Times New Roman" w:hAnsi="Times New Roman" w:cs="Times New Roman"/>
            <w:color w:val="DD1144"/>
            <w:sz w:val="28"/>
            <w:szCs w:val="28"/>
            <w:lang w:val="en-US" w:eastAsia="ru-RU"/>
          </w:rPr>
          <w:t>parse</w:t>
        </w:r>
        <w:r w:rsidRPr="00211F32">
          <w:rPr>
            <w:rFonts w:ascii="Times New Roman" w:eastAsia="Times New Roman" w:hAnsi="Times New Roman" w:cs="Times New Roman"/>
            <w:color w:val="999999"/>
            <w:sz w:val="28"/>
            <w:szCs w:val="28"/>
            <w:lang w:val="en-US" w:eastAsia="ru-RU"/>
          </w:rPr>
          <w:t>(</w:t>
        </w:r>
        <w:r w:rsidRPr="00211F32">
          <w:rPr>
            <w:rFonts w:ascii="Times New Roman" w:eastAsia="Times New Roman" w:hAnsi="Times New Roman" w:cs="Times New Roman"/>
            <w:color w:val="000000"/>
            <w:sz w:val="28"/>
            <w:szCs w:val="28"/>
            <w:lang w:val="en-US" w:eastAsia="ru-RU"/>
          </w:rPr>
          <w:t>localStorage</w:t>
        </w:r>
        <w:r w:rsidRPr="00211F32">
          <w:rPr>
            <w:rFonts w:ascii="Times New Roman" w:eastAsia="Times New Roman" w:hAnsi="Times New Roman" w:cs="Times New Roman"/>
            <w:color w:val="999999"/>
            <w:sz w:val="28"/>
            <w:szCs w:val="28"/>
            <w:lang w:val="en-US" w:eastAsia="ru-RU"/>
          </w:rPr>
          <w:t>[</w:t>
        </w:r>
        <w:r w:rsidRPr="00211F32">
          <w:rPr>
            <w:rFonts w:ascii="Times New Roman" w:eastAsia="Times New Roman" w:hAnsi="Times New Roman" w:cs="Times New Roman"/>
            <w:color w:val="009926"/>
            <w:sz w:val="28"/>
            <w:szCs w:val="28"/>
            <w:lang w:val="en-US" w:eastAsia="ru-RU"/>
          </w:rPr>
          <w:t>"post_0"</w:t>
        </w:r>
        <w:r w:rsidRPr="00211F32">
          <w:rPr>
            <w:rFonts w:ascii="Times New Roman" w:eastAsia="Times New Roman" w:hAnsi="Times New Roman" w:cs="Times New Roman"/>
            <w:color w:val="999999"/>
            <w:sz w:val="28"/>
            <w:szCs w:val="28"/>
            <w:lang w:val="en-US" w:eastAsia="ru-RU"/>
          </w:rPr>
          <w:t>]);</w:t>
        </w:r>
      </w:ins>
    </w:p>
    <w:p w:rsidR="00211F32" w:rsidRPr="00211F32" w:rsidRDefault="00211F32" w:rsidP="00211F32">
      <w:pPr>
        <w:pBdr>
          <w:left w:val="single" w:sz="24" w:space="18" w:color="557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ins w:id="265" w:author="Unknown"/>
          <w:rFonts w:ascii="Times New Roman" w:eastAsia="Times New Roman" w:hAnsi="Times New Roman" w:cs="Times New Roman"/>
          <w:color w:val="000000"/>
          <w:sz w:val="28"/>
          <w:szCs w:val="28"/>
          <w:lang w:val="en-US" w:eastAsia="ru-RU"/>
        </w:rPr>
      </w:pPr>
    </w:p>
    <w:p w:rsidR="00211F32" w:rsidRPr="00211F32" w:rsidRDefault="00211F32" w:rsidP="00211F32">
      <w:pPr>
        <w:pBdr>
          <w:left w:val="single" w:sz="24" w:space="18" w:color="557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ins w:id="266" w:author="Unknown"/>
          <w:rFonts w:ascii="Times New Roman" w:eastAsia="Times New Roman" w:hAnsi="Times New Roman" w:cs="Times New Roman"/>
          <w:color w:val="000000"/>
          <w:sz w:val="28"/>
          <w:szCs w:val="28"/>
          <w:lang w:eastAsia="ru-RU"/>
        </w:rPr>
      </w:pPr>
      <w:ins w:id="267" w:author="Unknown">
        <w:r w:rsidRPr="00211F32">
          <w:rPr>
            <w:rFonts w:ascii="Times New Roman" w:eastAsia="Times New Roman" w:hAnsi="Times New Roman" w:cs="Times New Roman"/>
            <w:i/>
            <w:iCs/>
            <w:color w:val="999988"/>
            <w:sz w:val="28"/>
            <w:szCs w:val="28"/>
            <w:lang w:eastAsia="ru-RU"/>
          </w:rPr>
          <w:lastRenderedPageBreak/>
          <w:t>// Выводим</w:t>
        </w:r>
      </w:ins>
    </w:p>
    <w:p w:rsidR="00211F32" w:rsidRPr="00211F32" w:rsidRDefault="00211F32" w:rsidP="00211F32">
      <w:pPr>
        <w:pBdr>
          <w:left w:val="single" w:sz="24" w:space="18" w:color="557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ins w:id="268" w:author="Unknown"/>
          <w:rFonts w:ascii="Times New Roman" w:eastAsia="Times New Roman" w:hAnsi="Times New Roman" w:cs="Times New Roman"/>
          <w:color w:val="000000"/>
          <w:sz w:val="28"/>
          <w:szCs w:val="28"/>
          <w:lang w:eastAsia="ru-RU"/>
        </w:rPr>
      </w:pPr>
      <w:ins w:id="269" w:author="Unknown">
        <w:r w:rsidRPr="00211F32">
          <w:rPr>
            <w:rFonts w:ascii="Times New Roman" w:eastAsia="Times New Roman" w:hAnsi="Times New Roman" w:cs="Times New Roman"/>
            <w:color w:val="000000"/>
            <w:sz w:val="28"/>
            <w:szCs w:val="28"/>
            <w:lang w:eastAsia="ru-RU"/>
          </w:rPr>
          <w:t>console</w:t>
        </w:r>
        <w:r w:rsidRPr="00211F32">
          <w:rPr>
            <w:rFonts w:ascii="Times New Roman" w:eastAsia="Times New Roman" w:hAnsi="Times New Roman" w:cs="Times New Roman"/>
            <w:color w:val="999999"/>
            <w:sz w:val="28"/>
            <w:szCs w:val="28"/>
            <w:lang w:eastAsia="ru-RU"/>
          </w:rPr>
          <w:t>.</w:t>
        </w:r>
        <w:r w:rsidRPr="00211F32">
          <w:rPr>
            <w:rFonts w:ascii="Times New Roman" w:eastAsia="Times New Roman" w:hAnsi="Times New Roman" w:cs="Times New Roman"/>
            <w:color w:val="DD1144"/>
            <w:sz w:val="28"/>
            <w:szCs w:val="28"/>
            <w:lang w:eastAsia="ru-RU"/>
          </w:rPr>
          <w:t>log</w:t>
        </w:r>
        <w:r w:rsidRPr="00211F32">
          <w:rPr>
            <w:rFonts w:ascii="Times New Roman" w:eastAsia="Times New Roman" w:hAnsi="Times New Roman" w:cs="Times New Roman"/>
            <w:color w:val="999999"/>
            <w:sz w:val="28"/>
            <w:szCs w:val="28"/>
            <w:lang w:eastAsia="ru-RU"/>
          </w:rPr>
          <w:t>(</w:t>
        </w:r>
        <w:r w:rsidRPr="00211F32">
          <w:rPr>
            <w:rFonts w:ascii="Times New Roman" w:eastAsia="Times New Roman" w:hAnsi="Times New Roman" w:cs="Times New Roman"/>
            <w:color w:val="000000"/>
            <w:sz w:val="28"/>
            <w:szCs w:val="28"/>
            <w:lang w:eastAsia="ru-RU"/>
          </w:rPr>
          <w:t>post</w:t>
        </w:r>
        <w:r w:rsidRPr="00211F32">
          <w:rPr>
            <w:rFonts w:ascii="Times New Roman" w:eastAsia="Times New Roman" w:hAnsi="Times New Roman" w:cs="Times New Roman"/>
            <w:color w:val="999999"/>
            <w:sz w:val="28"/>
            <w:szCs w:val="28"/>
            <w:lang w:eastAsia="ru-RU"/>
          </w:rPr>
          <w:t>);</w:t>
        </w:r>
      </w:ins>
    </w:p>
    <w:p w:rsidR="00211F32" w:rsidRPr="00211F32" w:rsidRDefault="00211F32" w:rsidP="00211F32">
      <w:pPr>
        <w:shd w:val="clear" w:color="auto" w:fill="FFFFFF"/>
        <w:spacing w:after="240" w:line="240" w:lineRule="auto"/>
        <w:rPr>
          <w:ins w:id="270" w:author="Unknown"/>
          <w:rFonts w:ascii="Times New Roman" w:eastAsia="Times New Roman" w:hAnsi="Times New Roman" w:cs="Times New Roman"/>
          <w:color w:val="000000"/>
          <w:sz w:val="28"/>
          <w:szCs w:val="28"/>
          <w:lang w:eastAsia="ru-RU"/>
        </w:rPr>
      </w:pPr>
      <w:ins w:id="271" w:author="Unknown">
        <w:r w:rsidRPr="00211F32">
          <w:rPr>
            <w:rFonts w:ascii="Times New Roman" w:eastAsia="Times New Roman" w:hAnsi="Times New Roman" w:cs="Times New Roman"/>
            <w:color w:val="000000"/>
            <w:sz w:val="28"/>
            <w:szCs w:val="28"/>
            <w:lang w:eastAsia="ru-RU"/>
          </w:rPr>
          <w:t>Очень удобно и практично.</w:t>
        </w:r>
      </w:ins>
    </w:p>
    <w:p w:rsidR="00211F32" w:rsidRPr="00211F32" w:rsidRDefault="00211F32" w:rsidP="00211F32">
      <w:pPr>
        <w:shd w:val="clear" w:color="auto" w:fill="FFFFFF"/>
        <w:spacing w:after="240" w:line="240" w:lineRule="auto"/>
        <w:rPr>
          <w:ins w:id="272" w:author="Unknown"/>
          <w:rFonts w:ascii="Times New Roman" w:eastAsia="Times New Roman" w:hAnsi="Times New Roman" w:cs="Times New Roman"/>
          <w:color w:val="000000"/>
          <w:sz w:val="28"/>
          <w:szCs w:val="28"/>
          <w:lang w:eastAsia="ru-RU"/>
        </w:rPr>
      </w:pPr>
      <w:ins w:id="273" w:author="Unknown">
        <w:r w:rsidRPr="00211F32">
          <w:rPr>
            <w:rFonts w:ascii="Times New Roman" w:eastAsia="Times New Roman" w:hAnsi="Times New Roman" w:cs="Times New Roman"/>
            <w:color w:val="000000"/>
            <w:sz w:val="28"/>
            <w:szCs w:val="28"/>
            <w:lang w:eastAsia="ru-RU"/>
          </w:rPr>
          <w:t>К слову, редактор </w:t>
        </w:r>
        <w:r w:rsidRPr="00211F32">
          <w:rPr>
            <w:rFonts w:ascii="Times New Roman" w:eastAsia="Times New Roman" w:hAnsi="Times New Roman" w:cs="Times New Roman"/>
            <w:color w:val="000000"/>
            <w:sz w:val="28"/>
            <w:szCs w:val="28"/>
            <w:lang w:eastAsia="ru-RU"/>
          </w:rPr>
          <w:fldChar w:fldCharType="begin"/>
        </w:r>
        <w:r w:rsidRPr="00211F32">
          <w:rPr>
            <w:rFonts w:ascii="Times New Roman" w:eastAsia="Times New Roman" w:hAnsi="Times New Roman" w:cs="Times New Roman"/>
            <w:color w:val="000000"/>
            <w:sz w:val="28"/>
            <w:szCs w:val="28"/>
            <w:lang w:eastAsia="ru-RU"/>
          </w:rPr>
          <w:instrText xml:space="preserve"> HYPERLINK "https://stackedit.io/" </w:instrText>
        </w:r>
        <w:r w:rsidRPr="00211F32">
          <w:rPr>
            <w:rFonts w:ascii="Times New Roman" w:eastAsia="Times New Roman" w:hAnsi="Times New Roman" w:cs="Times New Roman"/>
            <w:color w:val="000000"/>
            <w:sz w:val="28"/>
            <w:szCs w:val="28"/>
            <w:lang w:eastAsia="ru-RU"/>
          </w:rPr>
          <w:fldChar w:fldCharType="separate"/>
        </w:r>
        <w:r w:rsidRPr="00211F32">
          <w:rPr>
            <w:rFonts w:ascii="Times New Roman" w:eastAsia="Times New Roman" w:hAnsi="Times New Roman" w:cs="Times New Roman"/>
            <w:color w:val="557AAA"/>
            <w:sz w:val="28"/>
            <w:szCs w:val="28"/>
            <w:u w:val="single"/>
            <w:lang w:eastAsia="ru-RU"/>
          </w:rPr>
          <w:t>StackEdit</w:t>
        </w:r>
        <w:r w:rsidRPr="00211F32">
          <w:rPr>
            <w:rFonts w:ascii="Times New Roman" w:eastAsia="Times New Roman" w:hAnsi="Times New Roman" w:cs="Times New Roman"/>
            <w:color w:val="000000"/>
            <w:sz w:val="28"/>
            <w:szCs w:val="28"/>
            <w:lang w:eastAsia="ru-RU"/>
          </w:rPr>
          <w:fldChar w:fldCharType="end"/>
        </w:r>
        <w:r w:rsidRPr="00211F32">
          <w:rPr>
            <w:rFonts w:ascii="Times New Roman" w:eastAsia="Times New Roman" w:hAnsi="Times New Roman" w:cs="Times New Roman"/>
            <w:color w:val="000000"/>
            <w:sz w:val="28"/>
            <w:szCs w:val="28"/>
            <w:lang w:eastAsia="ru-RU"/>
          </w:rPr>
          <w:t> хранит так настройки и сами записи:</w:t>
        </w:r>
      </w:ins>
    </w:p>
    <w:p w:rsidR="00211F32" w:rsidRPr="00211F32" w:rsidRDefault="00211F32" w:rsidP="00211F32">
      <w:pPr>
        <w:pBdr>
          <w:left w:val="single" w:sz="24" w:space="18" w:color="557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ins w:id="274" w:author="Unknown"/>
          <w:rFonts w:ascii="Times New Roman" w:eastAsia="Times New Roman" w:hAnsi="Times New Roman" w:cs="Times New Roman"/>
          <w:color w:val="000000"/>
          <w:sz w:val="28"/>
          <w:szCs w:val="28"/>
          <w:lang w:val="en-US" w:eastAsia="ru-RU"/>
        </w:rPr>
      </w:pPr>
      <w:ins w:id="275" w:author="Unknown">
        <w:r w:rsidRPr="00211F32">
          <w:rPr>
            <w:rFonts w:ascii="Times New Roman" w:eastAsia="Times New Roman" w:hAnsi="Times New Roman" w:cs="Times New Roman"/>
            <w:color w:val="999999"/>
            <w:sz w:val="28"/>
            <w:szCs w:val="28"/>
            <w:lang w:val="en-US" w:eastAsia="ru-RU"/>
          </w:rPr>
          <w:t>{</w:t>
        </w:r>
      </w:ins>
    </w:p>
    <w:p w:rsidR="00211F32" w:rsidRPr="00211F32" w:rsidRDefault="00211F32" w:rsidP="00211F32">
      <w:pPr>
        <w:pBdr>
          <w:left w:val="single" w:sz="24" w:space="18" w:color="557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ins w:id="276" w:author="Unknown"/>
          <w:rFonts w:ascii="Times New Roman" w:eastAsia="Times New Roman" w:hAnsi="Times New Roman" w:cs="Times New Roman"/>
          <w:color w:val="000000"/>
          <w:sz w:val="28"/>
          <w:szCs w:val="28"/>
          <w:lang w:val="en-US" w:eastAsia="ru-RU"/>
        </w:rPr>
      </w:pPr>
      <w:ins w:id="277" w:author="Unknown">
        <w:r w:rsidRPr="00211F32">
          <w:rPr>
            <w:rFonts w:ascii="Times New Roman" w:eastAsia="Times New Roman" w:hAnsi="Times New Roman" w:cs="Times New Roman"/>
            <w:color w:val="000000"/>
            <w:sz w:val="28"/>
            <w:szCs w:val="28"/>
            <w:lang w:val="en-US" w:eastAsia="ru-RU"/>
          </w:rPr>
          <w:t xml:space="preserve">  </w:t>
        </w:r>
        <w:r w:rsidRPr="00211F32">
          <w:rPr>
            <w:rFonts w:ascii="Times New Roman" w:eastAsia="Times New Roman" w:hAnsi="Times New Roman" w:cs="Times New Roman"/>
            <w:color w:val="000080"/>
            <w:sz w:val="28"/>
            <w:szCs w:val="28"/>
            <w:lang w:val="en-US" w:eastAsia="ru-RU"/>
          </w:rPr>
          <w:t>"layoutOrientation"</w:t>
        </w:r>
        <w:r w:rsidRPr="00211F32">
          <w:rPr>
            <w:rFonts w:ascii="Times New Roman" w:eastAsia="Times New Roman" w:hAnsi="Times New Roman" w:cs="Times New Roman"/>
            <w:color w:val="A67F59"/>
            <w:sz w:val="28"/>
            <w:szCs w:val="28"/>
            <w:lang w:val="en-US" w:eastAsia="ru-RU"/>
          </w:rPr>
          <w:t>:</w:t>
        </w:r>
        <w:r w:rsidRPr="00211F32">
          <w:rPr>
            <w:rFonts w:ascii="Times New Roman" w:eastAsia="Times New Roman" w:hAnsi="Times New Roman" w:cs="Times New Roman"/>
            <w:color w:val="009926"/>
            <w:sz w:val="28"/>
            <w:szCs w:val="28"/>
            <w:lang w:val="en-US" w:eastAsia="ru-RU"/>
          </w:rPr>
          <w:t>"horizontal"</w:t>
        </w:r>
        <w:r w:rsidRPr="00211F32">
          <w:rPr>
            <w:rFonts w:ascii="Times New Roman" w:eastAsia="Times New Roman" w:hAnsi="Times New Roman" w:cs="Times New Roman"/>
            <w:color w:val="999999"/>
            <w:sz w:val="28"/>
            <w:szCs w:val="28"/>
            <w:lang w:val="en-US" w:eastAsia="ru-RU"/>
          </w:rPr>
          <w:t>,</w:t>
        </w:r>
      </w:ins>
    </w:p>
    <w:p w:rsidR="00211F32" w:rsidRPr="00211F32" w:rsidRDefault="00211F32" w:rsidP="00211F32">
      <w:pPr>
        <w:pBdr>
          <w:left w:val="single" w:sz="24" w:space="18" w:color="557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ins w:id="278" w:author="Unknown"/>
          <w:rFonts w:ascii="Times New Roman" w:eastAsia="Times New Roman" w:hAnsi="Times New Roman" w:cs="Times New Roman"/>
          <w:color w:val="000000"/>
          <w:sz w:val="28"/>
          <w:szCs w:val="28"/>
          <w:lang w:val="en-US" w:eastAsia="ru-RU"/>
        </w:rPr>
      </w:pPr>
      <w:ins w:id="279" w:author="Unknown">
        <w:r w:rsidRPr="00211F32">
          <w:rPr>
            <w:rFonts w:ascii="Times New Roman" w:eastAsia="Times New Roman" w:hAnsi="Times New Roman" w:cs="Times New Roman"/>
            <w:color w:val="000000"/>
            <w:sz w:val="28"/>
            <w:szCs w:val="28"/>
            <w:lang w:val="en-US" w:eastAsia="ru-RU"/>
          </w:rPr>
          <w:t xml:space="preserve">  </w:t>
        </w:r>
        <w:r w:rsidRPr="00211F32">
          <w:rPr>
            <w:rFonts w:ascii="Times New Roman" w:eastAsia="Times New Roman" w:hAnsi="Times New Roman" w:cs="Times New Roman"/>
            <w:color w:val="000080"/>
            <w:sz w:val="28"/>
            <w:szCs w:val="28"/>
            <w:lang w:val="en-US" w:eastAsia="ru-RU"/>
          </w:rPr>
          <w:t>"editMode"</w:t>
        </w:r>
        <w:r w:rsidRPr="00211F32">
          <w:rPr>
            <w:rFonts w:ascii="Times New Roman" w:eastAsia="Times New Roman" w:hAnsi="Times New Roman" w:cs="Times New Roman"/>
            <w:color w:val="A67F59"/>
            <w:sz w:val="28"/>
            <w:szCs w:val="28"/>
            <w:lang w:val="en-US" w:eastAsia="ru-RU"/>
          </w:rPr>
          <w:t>:</w:t>
        </w:r>
        <w:r w:rsidRPr="00211F32">
          <w:rPr>
            <w:rFonts w:ascii="Times New Roman" w:eastAsia="Times New Roman" w:hAnsi="Times New Roman" w:cs="Times New Roman"/>
            <w:color w:val="009926"/>
            <w:sz w:val="28"/>
            <w:szCs w:val="28"/>
            <w:lang w:val="en-US" w:eastAsia="ru-RU"/>
          </w:rPr>
          <w:t>"ltr"</w:t>
        </w:r>
        <w:r w:rsidRPr="00211F32">
          <w:rPr>
            <w:rFonts w:ascii="Times New Roman" w:eastAsia="Times New Roman" w:hAnsi="Times New Roman" w:cs="Times New Roman"/>
            <w:color w:val="999999"/>
            <w:sz w:val="28"/>
            <w:szCs w:val="28"/>
            <w:lang w:val="en-US" w:eastAsia="ru-RU"/>
          </w:rPr>
          <w:t>,</w:t>
        </w:r>
      </w:ins>
    </w:p>
    <w:p w:rsidR="00211F32" w:rsidRPr="00211F32" w:rsidRDefault="00211F32" w:rsidP="00211F32">
      <w:pPr>
        <w:pBdr>
          <w:left w:val="single" w:sz="24" w:space="18" w:color="557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ins w:id="280" w:author="Unknown"/>
          <w:rFonts w:ascii="Times New Roman" w:eastAsia="Times New Roman" w:hAnsi="Times New Roman" w:cs="Times New Roman"/>
          <w:color w:val="000000"/>
          <w:sz w:val="28"/>
          <w:szCs w:val="28"/>
          <w:lang w:val="en-US" w:eastAsia="ru-RU"/>
        </w:rPr>
      </w:pPr>
      <w:ins w:id="281" w:author="Unknown">
        <w:r w:rsidRPr="00211F32">
          <w:rPr>
            <w:rFonts w:ascii="Times New Roman" w:eastAsia="Times New Roman" w:hAnsi="Times New Roman" w:cs="Times New Roman"/>
            <w:color w:val="000000"/>
            <w:sz w:val="28"/>
            <w:szCs w:val="28"/>
            <w:lang w:val="en-US" w:eastAsia="ru-RU"/>
          </w:rPr>
          <w:t xml:space="preserve">  </w:t>
        </w:r>
        <w:r w:rsidRPr="00211F32">
          <w:rPr>
            <w:rFonts w:ascii="Times New Roman" w:eastAsia="Times New Roman" w:hAnsi="Times New Roman" w:cs="Times New Roman"/>
            <w:color w:val="000080"/>
            <w:sz w:val="28"/>
            <w:szCs w:val="28"/>
            <w:lang w:val="en-US" w:eastAsia="ru-RU"/>
          </w:rPr>
          <w:t>"lazyRendering"</w:t>
        </w:r>
        <w:r w:rsidRPr="00211F32">
          <w:rPr>
            <w:rFonts w:ascii="Times New Roman" w:eastAsia="Times New Roman" w:hAnsi="Times New Roman" w:cs="Times New Roman"/>
            <w:color w:val="A67F59"/>
            <w:sz w:val="28"/>
            <w:szCs w:val="28"/>
            <w:lang w:val="en-US" w:eastAsia="ru-RU"/>
          </w:rPr>
          <w:t>:</w:t>
        </w:r>
        <w:r w:rsidRPr="00211F32">
          <w:rPr>
            <w:rFonts w:ascii="Times New Roman" w:eastAsia="Times New Roman" w:hAnsi="Times New Roman" w:cs="Times New Roman"/>
            <w:color w:val="000080"/>
            <w:sz w:val="28"/>
            <w:szCs w:val="28"/>
            <w:lang w:val="en-US" w:eastAsia="ru-RU"/>
          </w:rPr>
          <w:t>true</w:t>
        </w:r>
        <w:r w:rsidRPr="00211F32">
          <w:rPr>
            <w:rFonts w:ascii="Times New Roman" w:eastAsia="Times New Roman" w:hAnsi="Times New Roman" w:cs="Times New Roman"/>
            <w:color w:val="999999"/>
            <w:sz w:val="28"/>
            <w:szCs w:val="28"/>
            <w:lang w:val="en-US" w:eastAsia="ru-RU"/>
          </w:rPr>
          <w:t>,</w:t>
        </w:r>
      </w:ins>
    </w:p>
    <w:p w:rsidR="00211F32" w:rsidRPr="00211F32" w:rsidRDefault="00211F32" w:rsidP="00211F32">
      <w:pPr>
        <w:pBdr>
          <w:left w:val="single" w:sz="24" w:space="18" w:color="557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ins w:id="282" w:author="Unknown"/>
          <w:rFonts w:ascii="Times New Roman" w:eastAsia="Times New Roman" w:hAnsi="Times New Roman" w:cs="Times New Roman"/>
          <w:color w:val="000000"/>
          <w:sz w:val="28"/>
          <w:szCs w:val="28"/>
          <w:lang w:val="en-US" w:eastAsia="ru-RU"/>
        </w:rPr>
      </w:pPr>
      <w:ins w:id="283" w:author="Unknown">
        <w:r w:rsidRPr="00211F32">
          <w:rPr>
            <w:rFonts w:ascii="Times New Roman" w:eastAsia="Times New Roman" w:hAnsi="Times New Roman" w:cs="Times New Roman"/>
            <w:color w:val="000000"/>
            <w:sz w:val="28"/>
            <w:szCs w:val="28"/>
            <w:lang w:val="en-US" w:eastAsia="ru-RU"/>
          </w:rPr>
          <w:t xml:space="preserve">  </w:t>
        </w:r>
        <w:r w:rsidRPr="00211F32">
          <w:rPr>
            <w:rFonts w:ascii="Times New Roman" w:eastAsia="Times New Roman" w:hAnsi="Times New Roman" w:cs="Times New Roman"/>
            <w:color w:val="000080"/>
            <w:sz w:val="28"/>
            <w:szCs w:val="28"/>
            <w:lang w:val="en-US" w:eastAsia="ru-RU"/>
          </w:rPr>
          <w:t>"editorFontClass"</w:t>
        </w:r>
        <w:r w:rsidRPr="00211F32">
          <w:rPr>
            <w:rFonts w:ascii="Times New Roman" w:eastAsia="Times New Roman" w:hAnsi="Times New Roman" w:cs="Times New Roman"/>
            <w:color w:val="A67F59"/>
            <w:sz w:val="28"/>
            <w:szCs w:val="28"/>
            <w:lang w:val="en-US" w:eastAsia="ru-RU"/>
          </w:rPr>
          <w:t>:</w:t>
        </w:r>
        <w:r w:rsidRPr="00211F32">
          <w:rPr>
            <w:rFonts w:ascii="Times New Roman" w:eastAsia="Times New Roman" w:hAnsi="Times New Roman" w:cs="Times New Roman"/>
            <w:color w:val="009926"/>
            <w:sz w:val="28"/>
            <w:szCs w:val="28"/>
            <w:lang w:val="en-US" w:eastAsia="ru-RU"/>
          </w:rPr>
          <w:t>"font-rich"</w:t>
        </w:r>
        <w:r w:rsidRPr="00211F32">
          <w:rPr>
            <w:rFonts w:ascii="Times New Roman" w:eastAsia="Times New Roman" w:hAnsi="Times New Roman" w:cs="Times New Roman"/>
            <w:color w:val="999999"/>
            <w:sz w:val="28"/>
            <w:szCs w:val="28"/>
            <w:lang w:val="en-US" w:eastAsia="ru-RU"/>
          </w:rPr>
          <w:t>,</w:t>
        </w:r>
      </w:ins>
    </w:p>
    <w:p w:rsidR="00211F32" w:rsidRPr="00211F32" w:rsidRDefault="00211F32" w:rsidP="00211F32">
      <w:pPr>
        <w:pBdr>
          <w:left w:val="single" w:sz="24" w:space="18" w:color="557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ins w:id="284" w:author="Unknown"/>
          <w:rFonts w:ascii="Times New Roman" w:eastAsia="Times New Roman" w:hAnsi="Times New Roman" w:cs="Times New Roman"/>
          <w:color w:val="000000"/>
          <w:sz w:val="28"/>
          <w:szCs w:val="28"/>
          <w:lang w:val="en-US" w:eastAsia="ru-RU"/>
        </w:rPr>
      </w:pPr>
      <w:ins w:id="285" w:author="Unknown">
        <w:r w:rsidRPr="00211F32">
          <w:rPr>
            <w:rFonts w:ascii="Times New Roman" w:eastAsia="Times New Roman" w:hAnsi="Times New Roman" w:cs="Times New Roman"/>
            <w:color w:val="000000"/>
            <w:sz w:val="28"/>
            <w:szCs w:val="28"/>
            <w:lang w:val="en-US" w:eastAsia="ru-RU"/>
          </w:rPr>
          <w:t xml:space="preserve">  </w:t>
        </w:r>
        <w:r w:rsidRPr="00211F32">
          <w:rPr>
            <w:rFonts w:ascii="Times New Roman" w:eastAsia="Times New Roman" w:hAnsi="Times New Roman" w:cs="Times New Roman"/>
            <w:color w:val="000080"/>
            <w:sz w:val="28"/>
            <w:szCs w:val="28"/>
            <w:lang w:val="en-US" w:eastAsia="ru-RU"/>
          </w:rPr>
          <w:t>"fontSizeRatio"</w:t>
        </w:r>
        <w:r w:rsidRPr="00211F32">
          <w:rPr>
            <w:rFonts w:ascii="Times New Roman" w:eastAsia="Times New Roman" w:hAnsi="Times New Roman" w:cs="Times New Roman"/>
            <w:color w:val="A67F59"/>
            <w:sz w:val="28"/>
            <w:szCs w:val="28"/>
            <w:lang w:val="en-US" w:eastAsia="ru-RU"/>
          </w:rPr>
          <w:t>:</w:t>
        </w:r>
        <w:r w:rsidRPr="00211F32">
          <w:rPr>
            <w:rFonts w:ascii="Times New Roman" w:eastAsia="Times New Roman" w:hAnsi="Times New Roman" w:cs="Times New Roman"/>
            <w:color w:val="000080"/>
            <w:sz w:val="28"/>
            <w:szCs w:val="28"/>
            <w:lang w:val="en-US" w:eastAsia="ru-RU"/>
          </w:rPr>
          <w:t>1</w:t>
        </w:r>
        <w:r w:rsidRPr="00211F32">
          <w:rPr>
            <w:rFonts w:ascii="Times New Roman" w:eastAsia="Times New Roman" w:hAnsi="Times New Roman" w:cs="Times New Roman"/>
            <w:color w:val="999999"/>
            <w:sz w:val="28"/>
            <w:szCs w:val="28"/>
            <w:lang w:val="en-US" w:eastAsia="ru-RU"/>
          </w:rPr>
          <w:t>,</w:t>
        </w:r>
      </w:ins>
    </w:p>
    <w:p w:rsidR="00211F32" w:rsidRPr="00211F32" w:rsidRDefault="00211F32" w:rsidP="00211F32">
      <w:pPr>
        <w:pBdr>
          <w:left w:val="single" w:sz="24" w:space="18" w:color="557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ins w:id="286" w:author="Unknown"/>
          <w:rFonts w:ascii="Times New Roman" w:eastAsia="Times New Roman" w:hAnsi="Times New Roman" w:cs="Times New Roman"/>
          <w:color w:val="000000"/>
          <w:sz w:val="28"/>
          <w:szCs w:val="28"/>
          <w:lang w:val="en-US" w:eastAsia="ru-RU"/>
        </w:rPr>
      </w:pPr>
      <w:ins w:id="287" w:author="Unknown">
        <w:r w:rsidRPr="00211F32">
          <w:rPr>
            <w:rFonts w:ascii="Times New Roman" w:eastAsia="Times New Roman" w:hAnsi="Times New Roman" w:cs="Times New Roman"/>
            <w:color w:val="000000"/>
            <w:sz w:val="28"/>
            <w:szCs w:val="28"/>
            <w:lang w:val="en-US" w:eastAsia="ru-RU"/>
          </w:rPr>
          <w:t xml:space="preserve">  </w:t>
        </w:r>
        <w:r w:rsidRPr="00211F32">
          <w:rPr>
            <w:rFonts w:ascii="Times New Roman" w:eastAsia="Times New Roman" w:hAnsi="Times New Roman" w:cs="Times New Roman"/>
            <w:color w:val="000080"/>
            <w:sz w:val="28"/>
            <w:szCs w:val="28"/>
            <w:lang w:val="en-US" w:eastAsia="ru-RU"/>
          </w:rPr>
          <w:t>"maxWidthRatio"</w:t>
        </w:r>
        <w:r w:rsidRPr="00211F32">
          <w:rPr>
            <w:rFonts w:ascii="Times New Roman" w:eastAsia="Times New Roman" w:hAnsi="Times New Roman" w:cs="Times New Roman"/>
            <w:color w:val="A67F59"/>
            <w:sz w:val="28"/>
            <w:szCs w:val="28"/>
            <w:lang w:val="en-US" w:eastAsia="ru-RU"/>
          </w:rPr>
          <w:t>:</w:t>
        </w:r>
        <w:r w:rsidRPr="00211F32">
          <w:rPr>
            <w:rFonts w:ascii="Times New Roman" w:eastAsia="Times New Roman" w:hAnsi="Times New Roman" w:cs="Times New Roman"/>
            <w:color w:val="000080"/>
            <w:sz w:val="28"/>
            <w:szCs w:val="28"/>
            <w:lang w:val="en-US" w:eastAsia="ru-RU"/>
          </w:rPr>
          <w:t>1</w:t>
        </w:r>
        <w:r w:rsidRPr="00211F32">
          <w:rPr>
            <w:rFonts w:ascii="Times New Roman" w:eastAsia="Times New Roman" w:hAnsi="Times New Roman" w:cs="Times New Roman"/>
            <w:color w:val="999999"/>
            <w:sz w:val="28"/>
            <w:szCs w:val="28"/>
            <w:lang w:val="en-US" w:eastAsia="ru-RU"/>
          </w:rPr>
          <w:t>,</w:t>
        </w:r>
      </w:ins>
    </w:p>
    <w:p w:rsidR="00211F32" w:rsidRPr="00211F32" w:rsidRDefault="00211F32" w:rsidP="00211F32">
      <w:pPr>
        <w:pBdr>
          <w:left w:val="single" w:sz="24" w:space="18" w:color="557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ins w:id="288" w:author="Unknown"/>
          <w:rFonts w:ascii="Times New Roman" w:eastAsia="Times New Roman" w:hAnsi="Times New Roman" w:cs="Times New Roman"/>
          <w:color w:val="000000"/>
          <w:sz w:val="28"/>
          <w:szCs w:val="28"/>
          <w:lang w:val="en-US" w:eastAsia="ru-RU"/>
        </w:rPr>
      </w:pPr>
      <w:ins w:id="289" w:author="Unknown">
        <w:r w:rsidRPr="00211F32">
          <w:rPr>
            <w:rFonts w:ascii="Times New Roman" w:eastAsia="Times New Roman" w:hAnsi="Times New Roman" w:cs="Times New Roman"/>
            <w:color w:val="000000"/>
            <w:sz w:val="28"/>
            <w:szCs w:val="28"/>
            <w:lang w:val="en-US" w:eastAsia="ru-RU"/>
          </w:rPr>
          <w:t xml:space="preserve">  </w:t>
        </w:r>
        <w:r w:rsidRPr="00211F32">
          <w:rPr>
            <w:rFonts w:ascii="Times New Roman" w:eastAsia="Times New Roman" w:hAnsi="Times New Roman" w:cs="Times New Roman"/>
            <w:color w:val="000080"/>
            <w:sz w:val="28"/>
            <w:szCs w:val="28"/>
            <w:lang w:val="en-US" w:eastAsia="ru-RU"/>
          </w:rPr>
          <w:t>"cursorFocusRatio"</w:t>
        </w:r>
        <w:r w:rsidRPr="00211F32">
          <w:rPr>
            <w:rFonts w:ascii="Times New Roman" w:eastAsia="Times New Roman" w:hAnsi="Times New Roman" w:cs="Times New Roman"/>
            <w:color w:val="A67F59"/>
            <w:sz w:val="28"/>
            <w:szCs w:val="28"/>
            <w:lang w:val="en-US" w:eastAsia="ru-RU"/>
          </w:rPr>
          <w:t>:</w:t>
        </w:r>
        <w:r w:rsidRPr="00211F32">
          <w:rPr>
            <w:rFonts w:ascii="Times New Roman" w:eastAsia="Times New Roman" w:hAnsi="Times New Roman" w:cs="Times New Roman"/>
            <w:color w:val="000080"/>
            <w:sz w:val="28"/>
            <w:szCs w:val="28"/>
            <w:lang w:val="en-US" w:eastAsia="ru-RU"/>
          </w:rPr>
          <w:t>0.5</w:t>
        </w:r>
        <w:r w:rsidRPr="00211F32">
          <w:rPr>
            <w:rFonts w:ascii="Times New Roman" w:eastAsia="Times New Roman" w:hAnsi="Times New Roman" w:cs="Times New Roman"/>
            <w:color w:val="999999"/>
            <w:sz w:val="28"/>
            <w:szCs w:val="28"/>
            <w:lang w:val="en-US" w:eastAsia="ru-RU"/>
          </w:rPr>
          <w:t>,</w:t>
        </w:r>
      </w:ins>
    </w:p>
    <w:p w:rsidR="00211F32" w:rsidRPr="00211F32" w:rsidRDefault="00211F32" w:rsidP="00211F32">
      <w:pPr>
        <w:pBdr>
          <w:left w:val="single" w:sz="24" w:space="18" w:color="557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ins w:id="290" w:author="Unknown"/>
          <w:rFonts w:ascii="Times New Roman" w:eastAsia="Times New Roman" w:hAnsi="Times New Roman" w:cs="Times New Roman"/>
          <w:color w:val="000000"/>
          <w:sz w:val="28"/>
          <w:szCs w:val="28"/>
          <w:lang w:val="en-US" w:eastAsia="ru-RU"/>
        </w:rPr>
      </w:pPr>
      <w:ins w:id="291" w:author="Unknown">
        <w:r w:rsidRPr="00211F32">
          <w:rPr>
            <w:rFonts w:ascii="Times New Roman" w:eastAsia="Times New Roman" w:hAnsi="Times New Roman" w:cs="Times New Roman"/>
            <w:color w:val="000000"/>
            <w:sz w:val="28"/>
            <w:szCs w:val="28"/>
            <w:lang w:val="en-US" w:eastAsia="ru-RU"/>
          </w:rPr>
          <w:t xml:space="preserve">  </w:t>
        </w:r>
        <w:r w:rsidRPr="00211F32">
          <w:rPr>
            <w:rFonts w:ascii="Times New Roman" w:eastAsia="Times New Roman" w:hAnsi="Times New Roman" w:cs="Times New Roman"/>
            <w:color w:val="000080"/>
            <w:sz w:val="28"/>
            <w:szCs w:val="28"/>
            <w:lang w:val="en-US" w:eastAsia="ru-RU"/>
          </w:rPr>
          <w:t>"defaultContent"</w:t>
        </w:r>
        <w:r w:rsidRPr="00211F32">
          <w:rPr>
            <w:rFonts w:ascii="Times New Roman" w:eastAsia="Times New Roman" w:hAnsi="Times New Roman" w:cs="Times New Roman"/>
            <w:color w:val="A67F59"/>
            <w:sz w:val="28"/>
            <w:szCs w:val="28"/>
            <w:lang w:val="en-US" w:eastAsia="ru-RU"/>
          </w:rPr>
          <w:t>:</w:t>
        </w:r>
        <w:r w:rsidRPr="00211F32">
          <w:rPr>
            <w:rFonts w:ascii="Times New Roman" w:eastAsia="Times New Roman" w:hAnsi="Times New Roman" w:cs="Times New Roman"/>
            <w:color w:val="009926"/>
            <w:sz w:val="28"/>
            <w:szCs w:val="28"/>
            <w:lang w:val="en-US" w:eastAsia="ru-RU"/>
          </w:rPr>
          <w:t>"\n\n\n&gt; Written with [StackEdit](https://stackedit.io/)."</w:t>
        </w:r>
        <w:r w:rsidRPr="00211F32">
          <w:rPr>
            <w:rFonts w:ascii="Times New Roman" w:eastAsia="Times New Roman" w:hAnsi="Times New Roman" w:cs="Times New Roman"/>
            <w:color w:val="999999"/>
            <w:sz w:val="28"/>
            <w:szCs w:val="28"/>
            <w:lang w:val="en-US" w:eastAsia="ru-RU"/>
          </w:rPr>
          <w:t>,</w:t>
        </w:r>
      </w:ins>
    </w:p>
    <w:p w:rsidR="00211F32" w:rsidRPr="00211F32" w:rsidRDefault="00211F32" w:rsidP="00211F32">
      <w:pPr>
        <w:pBdr>
          <w:left w:val="single" w:sz="24" w:space="18" w:color="557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ins w:id="292" w:author="Unknown"/>
          <w:rFonts w:ascii="Times New Roman" w:eastAsia="Times New Roman" w:hAnsi="Times New Roman" w:cs="Times New Roman"/>
          <w:color w:val="000000"/>
          <w:sz w:val="28"/>
          <w:szCs w:val="28"/>
          <w:lang w:eastAsia="ru-RU"/>
        </w:rPr>
      </w:pPr>
      <w:ins w:id="293" w:author="Unknown">
        <w:r w:rsidRPr="00211F32">
          <w:rPr>
            <w:rFonts w:ascii="Times New Roman" w:eastAsia="Times New Roman" w:hAnsi="Times New Roman" w:cs="Times New Roman"/>
            <w:color w:val="000000"/>
            <w:sz w:val="28"/>
            <w:szCs w:val="28"/>
            <w:lang w:val="en-US" w:eastAsia="ru-RU"/>
          </w:rPr>
          <w:t xml:space="preserve">  </w:t>
        </w:r>
        <w:r w:rsidRPr="00211F32">
          <w:rPr>
            <w:rFonts w:ascii="Times New Roman" w:eastAsia="Times New Roman" w:hAnsi="Times New Roman" w:cs="Times New Roman"/>
            <w:color w:val="000000"/>
            <w:sz w:val="28"/>
            <w:szCs w:val="28"/>
            <w:lang w:eastAsia="ru-RU"/>
          </w:rPr>
          <w:t>...</w:t>
        </w:r>
      </w:ins>
    </w:p>
    <w:p w:rsidR="00211F32" w:rsidRPr="00211F32" w:rsidRDefault="00211F32" w:rsidP="00211F32">
      <w:pPr>
        <w:pBdr>
          <w:left w:val="single" w:sz="24" w:space="18" w:color="557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ins w:id="294" w:author="Unknown"/>
          <w:rFonts w:ascii="Times New Roman" w:eastAsia="Times New Roman" w:hAnsi="Times New Roman" w:cs="Times New Roman"/>
          <w:color w:val="000000"/>
          <w:sz w:val="28"/>
          <w:szCs w:val="28"/>
          <w:lang w:eastAsia="ru-RU"/>
        </w:rPr>
      </w:pPr>
      <w:ins w:id="295" w:author="Unknown">
        <w:r w:rsidRPr="00211F32">
          <w:rPr>
            <w:rFonts w:ascii="Times New Roman" w:eastAsia="Times New Roman" w:hAnsi="Times New Roman" w:cs="Times New Roman"/>
            <w:color w:val="999999"/>
            <w:sz w:val="28"/>
            <w:szCs w:val="28"/>
            <w:lang w:eastAsia="ru-RU"/>
          </w:rPr>
          <w:t>}</w:t>
        </w:r>
      </w:ins>
    </w:p>
    <w:p w:rsidR="00211F32" w:rsidRPr="00211F32" w:rsidRDefault="00211F32" w:rsidP="00211F32">
      <w:pPr>
        <w:shd w:val="clear" w:color="auto" w:fill="FFFFFF"/>
        <w:spacing w:after="240" w:line="240" w:lineRule="auto"/>
        <w:rPr>
          <w:ins w:id="296" w:author="Unknown"/>
          <w:rFonts w:ascii="Times New Roman" w:eastAsia="Times New Roman" w:hAnsi="Times New Roman" w:cs="Times New Roman"/>
          <w:color w:val="000000"/>
          <w:sz w:val="28"/>
          <w:szCs w:val="28"/>
          <w:lang w:eastAsia="ru-RU"/>
        </w:rPr>
      </w:pPr>
      <w:ins w:id="297" w:author="Unknown">
        <w:r w:rsidRPr="00211F32">
          <w:rPr>
            <w:rFonts w:ascii="Times New Roman" w:eastAsia="Times New Roman" w:hAnsi="Times New Roman" w:cs="Times New Roman"/>
            <w:color w:val="000000"/>
            <w:sz w:val="28"/>
            <w:szCs w:val="28"/>
            <w:lang w:eastAsia="ru-RU"/>
          </w:rPr>
          <w:t>В реальной жизни это выглядит так:</w:t>
        </w:r>
      </w:ins>
    </w:p>
    <w:p w:rsidR="00211F32" w:rsidRPr="00211F32" w:rsidRDefault="00211F32" w:rsidP="00211F32">
      <w:pPr>
        <w:shd w:val="clear" w:color="auto" w:fill="FFFFFF"/>
        <w:spacing w:after="240" w:line="240" w:lineRule="auto"/>
        <w:rPr>
          <w:ins w:id="298" w:author="Unknown"/>
          <w:rFonts w:ascii="Times New Roman" w:eastAsia="Times New Roman" w:hAnsi="Times New Roman" w:cs="Times New Roman"/>
          <w:color w:val="000000"/>
          <w:sz w:val="28"/>
          <w:szCs w:val="28"/>
          <w:lang w:eastAsia="ru-RU"/>
        </w:rPr>
      </w:pPr>
      <w:ins w:id="299" w:author="Unknown">
        <w:r w:rsidRPr="00211F32">
          <w:rPr>
            <w:rFonts w:ascii="Times New Roman" w:eastAsia="Times New Roman" w:hAnsi="Times New Roman" w:cs="Times New Roman"/>
            <w:color w:val="000000"/>
            <w:sz w:val="28"/>
            <w:szCs w:val="28"/>
            <w:lang w:eastAsia="ru-RU"/>
          </w:rPr>
          <w:fldChar w:fldCharType="begin"/>
        </w:r>
        <w:r w:rsidRPr="00211F32">
          <w:rPr>
            <w:rFonts w:ascii="Times New Roman" w:eastAsia="Times New Roman" w:hAnsi="Times New Roman" w:cs="Times New Roman"/>
            <w:color w:val="000000"/>
            <w:sz w:val="28"/>
            <w:szCs w:val="28"/>
            <w:lang w:eastAsia="ru-RU"/>
          </w:rPr>
          <w:instrText xml:space="preserve"> INCLUDEPICTURE "https://www.canonium.com/storage/app/media/articles/html-webstorage/stackedit.png" \* MERGEFORMATINET </w:instrText>
        </w:r>
      </w:ins>
      <w:r w:rsidRPr="00211F32">
        <w:rPr>
          <w:rFonts w:ascii="Times New Roman" w:eastAsia="Times New Roman" w:hAnsi="Times New Roman" w:cs="Times New Roman"/>
          <w:color w:val="000000"/>
          <w:sz w:val="28"/>
          <w:szCs w:val="28"/>
          <w:lang w:eastAsia="ru-RU"/>
        </w:rPr>
        <w:fldChar w:fldCharType="separate"/>
      </w:r>
      <w:r w:rsidRPr="00211F32">
        <w:rPr>
          <w:rFonts w:ascii="Times New Roman" w:eastAsia="Times New Roman" w:hAnsi="Times New Roman" w:cs="Times New Roman"/>
          <w:color w:val="000000"/>
          <w:sz w:val="28"/>
          <w:szCs w:val="28"/>
          <w:lang w:eastAsia="ru-RU"/>
        </w:rPr>
        <w:pict>
          <v:shape id="_x0000_i1026" type="#_x0000_t75" alt="StackEdit LocalStorage Data" style="width:24pt;height:24pt"/>
        </w:pict>
      </w:r>
      <w:ins w:id="300" w:author="Unknown">
        <w:r w:rsidRPr="00211F32">
          <w:rPr>
            <w:rFonts w:ascii="Times New Roman" w:eastAsia="Times New Roman" w:hAnsi="Times New Roman" w:cs="Times New Roman"/>
            <w:color w:val="000000"/>
            <w:sz w:val="28"/>
            <w:szCs w:val="28"/>
            <w:lang w:eastAsia="ru-RU"/>
          </w:rPr>
          <w:fldChar w:fldCharType="end"/>
        </w:r>
      </w:ins>
    </w:p>
    <w:p w:rsidR="00211F32" w:rsidRPr="00211F32" w:rsidRDefault="00211F32" w:rsidP="00211F32">
      <w:pPr>
        <w:shd w:val="clear" w:color="auto" w:fill="FFFFFF"/>
        <w:spacing w:after="240" w:line="240" w:lineRule="auto"/>
        <w:rPr>
          <w:ins w:id="301" w:author="Unknown"/>
          <w:rFonts w:ascii="Times New Roman" w:eastAsia="Times New Roman" w:hAnsi="Times New Roman" w:cs="Times New Roman"/>
          <w:color w:val="000000"/>
          <w:sz w:val="28"/>
          <w:szCs w:val="28"/>
          <w:lang w:eastAsia="ru-RU"/>
        </w:rPr>
      </w:pPr>
      <w:ins w:id="302" w:author="Unknown">
        <w:r w:rsidRPr="00211F32">
          <w:rPr>
            <w:rFonts w:ascii="Times New Roman" w:eastAsia="Times New Roman" w:hAnsi="Times New Roman" w:cs="Times New Roman"/>
            <w:b/>
            <w:bCs/>
            <w:color w:val="000000"/>
            <w:sz w:val="28"/>
            <w:szCs w:val="28"/>
            <w:lang w:eastAsia="ru-RU"/>
          </w:rPr>
          <w:t>Пример — Отслеживание изменения хранилища</w:t>
        </w:r>
      </w:ins>
    </w:p>
    <w:p w:rsidR="00211F32" w:rsidRPr="00211F32" w:rsidRDefault="00211F32" w:rsidP="00211F32">
      <w:pPr>
        <w:shd w:val="clear" w:color="auto" w:fill="FFFFFF"/>
        <w:spacing w:after="240" w:line="240" w:lineRule="auto"/>
        <w:rPr>
          <w:ins w:id="303" w:author="Unknown"/>
          <w:rFonts w:ascii="Times New Roman" w:eastAsia="Times New Roman" w:hAnsi="Times New Roman" w:cs="Times New Roman"/>
          <w:color w:val="000000"/>
          <w:sz w:val="28"/>
          <w:szCs w:val="28"/>
          <w:lang w:eastAsia="ru-RU"/>
        </w:rPr>
      </w:pPr>
      <w:ins w:id="304" w:author="Unknown">
        <w:r w:rsidRPr="00211F32">
          <w:rPr>
            <w:rFonts w:ascii="Times New Roman" w:eastAsia="Times New Roman" w:hAnsi="Times New Roman" w:cs="Times New Roman"/>
            <w:color w:val="000000"/>
            <w:sz w:val="28"/>
            <w:szCs w:val="28"/>
            <w:lang w:eastAsia="ru-RU"/>
          </w:rPr>
          <w:t>Веб-хранилище генерирует событие </w:t>
        </w:r>
        <w:r w:rsidRPr="00211F32">
          <w:rPr>
            <w:rFonts w:ascii="Times New Roman" w:eastAsia="Times New Roman" w:hAnsi="Times New Roman" w:cs="Times New Roman"/>
            <w:color w:val="BD4147"/>
            <w:sz w:val="28"/>
            <w:szCs w:val="28"/>
            <w:lang w:eastAsia="ru-RU"/>
          </w:rPr>
          <w:t>onStorage</w:t>
        </w:r>
        <w:r w:rsidRPr="00211F32">
          <w:rPr>
            <w:rFonts w:ascii="Times New Roman" w:eastAsia="Times New Roman" w:hAnsi="Times New Roman" w:cs="Times New Roman"/>
            <w:color w:val="000000"/>
            <w:sz w:val="28"/>
            <w:szCs w:val="28"/>
            <w:lang w:eastAsia="ru-RU"/>
          </w:rPr>
          <w:t> на каждое своё изменение: добавление, изменение или удаление.</w:t>
        </w:r>
      </w:ins>
    </w:p>
    <w:p w:rsidR="00211F32" w:rsidRPr="00211F32" w:rsidRDefault="00211F32" w:rsidP="00211F32">
      <w:pPr>
        <w:shd w:val="clear" w:color="auto" w:fill="FFFFFF"/>
        <w:spacing w:after="240" w:line="240" w:lineRule="auto"/>
        <w:rPr>
          <w:ins w:id="305" w:author="Unknown"/>
          <w:rFonts w:ascii="Times New Roman" w:eastAsia="Times New Roman" w:hAnsi="Times New Roman" w:cs="Times New Roman"/>
          <w:color w:val="000000"/>
          <w:sz w:val="28"/>
          <w:szCs w:val="28"/>
          <w:lang w:eastAsia="ru-RU"/>
        </w:rPr>
      </w:pPr>
      <w:ins w:id="306" w:author="Unknown">
        <w:r w:rsidRPr="00211F32">
          <w:rPr>
            <w:rFonts w:ascii="Times New Roman" w:eastAsia="Times New Roman" w:hAnsi="Times New Roman" w:cs="Times New Roman"/>
            <w:color w:val="000000"/>
            <w:sz w:val="28"/>
            <w:szCs w:val="28"/>
            <w:lang w:eastAsia="ru-RU"/>
          </w:rPr>
          <w:t>Вешаем прослушку на событие:</w:t>
        </w:r>
      </w:ins>
    </w:p>
    <w:p w:rsidR="00211F32" w:rsidRPr="00211F32" w:rsidRDefault="00211F32" w:rsidP="00211F32">
      <w:pPr>
        <w:pBdr>
          <w:left w:val="single" w:sz="24" w:space="18" w:color="557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ins w:id="307" w:author="Unknown"/>
          <w:rFonts w:ascii="Times New Roman" w:eastAsia="Times New Roman" w:hAnsi="Times New Roman" w:cs="Times New Roman"/>
          <w:color w:val="000000"/>
          <w:sz w:val="28"/>
          <w:szCs w:val="28"/>
          <w:lang w:eastAsia="ru-RU"/>
        </w:rPr>
      </w:pPr>
      <w:ins w:id="308" w:author="Unknown">
        <w:r w:rsidRPr="00211F32">
          <w:rPr>
            <w:rFonts w:ascii="Times New Roman" w:eastAsia="Times New Roman" w:hAnsi="Times New Roman" w:cs="Times New Roman"/>
            <w:i/>
            <w:iCs/>
            <w:color w:val="999988"/>
            <w:sz w:val="28"/>
            <w:szCs w:val="28"/>
            <w:lang w:eastAsia="ru-RU"/>
          </w:rPr>
          <w:t>// Функция обработчика события</w:t>
        </w:r>
      </w:ins>
    </w:p>
    <w:p w:rsidR="00211F32" w:rsidRPr="00211F32" w:rsidRDefault="00211F32" w:rsidP="00211F32">
      <w:pPr>
        <w:pBdr>
          <w:left w:val="single" w:sz="24" w:space="18" w:color="557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ins w:id="309" w:author="Unknown"/>
          <w:rFonts w:ascii="Times New Roman" w:eastAsia="Times New Roman" w:hAnsi="Times New Roman" w:cs="Times New Roman"/>
          <w:color w:val="000000"/>
          <w:sz w:val="28"/>
          <w:szCs w:val="28"/>
          <w:lang w:val="en-US" w:eastAsia="ru-RU"/>
        </w:rPr>
      </w:pPr>
      <w:ins w:id="310" w:author="Unknown">
        <w:r w:rsidRPr="00211F32">
          <w:rPr>
            <w:rFonts w:ascii="Times New Roman" w:eastAsia="Times New Roman" w:hAnsi="Times New Roman" w:cs="Times New Roman"/>
            <w:color w:val="0086B3"/>
            <w:sz w:val="28"/>
            <w:szCs w:val="28"/>
            <w:lang w:val="en-US" w:eastAsia="ru-RU"/>
          </w:rPr>
          <w:t>function</w:t>
        </w:r>
        <w:r w:rsidRPr="00211F32">
          <w:rPr>
            <w:rFonts w:ascii="Times New Roman" w:eastAsia="Times New Roman" w:hAnsi="Times New Roman" w:cs="Times New Roman"/>
            <w:color w:val="000000"/>
            <w:sz w:val="28"/>
            <w:szCs w:val="28"/>
            <w:lang w:val="en-US" w:eastAsia="ru-RU"/>
          </w:rPr>
          <w:t xml:space="preserve"> </w:t>
        </w:r>
        <w:r w:rsidRPr="00211F32">
          <w:rPr>
            <w:rFonts w:ascii="Times New Roman" w:eastAsia="Times New Roman" w:hAnsi="Times New Roman" w:cs="Times New Roman"/>
            <w:color w:val="DD1144"/>
            <w:sz w:val="28"/>
            <w:szCs w:val="28"/>
            <w:lang w:val="en-US" w:eastAsia="ru-RU"/>
          </w:rPr>
          <w:t>storageChanged</w:t>
        </w:r>
        <w:r w:rsidRPr="00211F32">
          <w:rPr>
            <w:rFonts w:ascii="Times New Roman" w:eastAsia="Times New Roman" w:hAnsi="Times New Roman" w:cs="Times New Roman"/>
            <w:color w:val="999999"/>
            <w:sz w:val="28"/>
            <w:szCs w:val="28"/>
            <w:lang w:val="en-US" w:eastAsia="ru-RU"/>
          </w:rPr>
          <w:t>(</w:t>
        </w:r>
        <w:r w:rsidRPr="00211F32">
          <w:rPr>
            <w:rFonts w:ascii="Times New Roman" w:eastAsia="Times New Roman" w:hAnsi="Times New Roman" w:cs="Times New Roman"/>
            <w:color w:val="000000"/>
            <w:sz w:val="28"/>
            <w:szCs w:val="28"/>
            <w:lang w:val="en-US" w:eastAsia="ru-RU"/>
          </w:rPr>
          <w:t>storageEvent</w:t>
        </w:r>
        <w:r w:rsidRPr="00211F32">
          <w:rPr>
            <w:rFonts w:ascii="Times New Roman" w:eastAsia="Times New Roman" w:hAnsi="Times New Roman" w:cs="Times New Roman"/>
            <w:color w:val="999999"/>
            <w:sz w:val="28"/>
            <w:szCs w:val="28"/>
            <w:lang w:val="en-US" w:eastAsia="ru-RU"/>
          </w:rPr>
          <w:t>)</w:t>
        </w:r>
        <w:r w:rsidRPr="00211F32">
          <w:rPr>
            <w:rFonts w:ascii="Times New Roman" w:eastAsia="Times New Roman" w:hAnsi="Times New Roman" w:cs="Times New Roman"/>
            <w:color w:val="000000"/>
            <w:sz w:val="28"/>
            <w:szCs w:val="28"/>
            <w:lang w:val="en-US" w:eastAsia="ru-RU"/>
          </w:rPr>
          <w:t xml:space="preserve"> </w:t>
        </w:r>
        <w:r w:rsidRPr="00211F32">
          <w:rPr>
            <w:rFonts w:ascii="Times New Roman" w:eastAsia="Times New Roman" w:hAnsi="Times New Roman" w:cs="Times New Roman"/>
            <w:color w:val="999999"/>
            <w:sz w:val="28"/>
            <w:szCs w:val="28"/>
            <w:lang w:val="en-US" w:eastAsia="ru-RU"/>
          </w:rPr>
          <w:t>{</w:t>
        </w:r>
      </w:ins>
    </w:p>
    <w:p w:rsidR="00211F32" w:rsidRPr="00211F32" w:rsidRDefault="00211F32" w:rsidP="00211F32">
      <w:pPr>
        <w:pBdr>
          <w:left w:val="single" w:sz="24" w:space="18" w:color="557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ins w:id="311" w:author="Unknown"/>
          <w:rFonts w:ascii="Times New Roman" w:eastAsia="Times New Roman" w:hAnsi="Times New Roman" w:cs="Times New Roman"/>
          <w:color w:val="000000"/>
          <w:sz w:val="28"/>
          <w:szCs w:val="28"/>
          <w:lang w:val="en-US" w:eastAsia="ru-RU"/>
        </w:rPr>
      </w:pPr>
      <w:ins w:id="312" w:author="Unknown">
        <w:r w:rsidRPr="00211F32">
          <w:rPr>
            <w:rFonts w:ascii="Times New Roman" w:eastAsia="Times New Roman" w:hAnsi="Times New Roman" w:cs="Times New Roman"/>
            <w:color w:val="000000"/>
            <w:sz w:val="28"/>
            <w:szCs w:val="28"/>
            <w:lang w:val="en-US" w:eastAsia="ru-RU"/>
          </w:rPr>
          <w:t xml:space="preserve">  </w:t>
        </w:r>
        <w:r w:rsidRPr="00211F32">
          <w:rPr>
            <w:rFonts w:ascii="Times New Roman" w:eastAsia="Times New Roman" w:hAnsi="Times New Roman" w:cs="Times New Roman"/>
            <w:color w:val="DD1144"/>
            <w:sz w:val="28"/>
            <w:szCs w:val="28"/>
            <w:lang w:val="en-US" w:eastAsia="ru-RU"/>
          </w:rPr>
          <w:t>alert</w:t>
        </w:r>
        <w:r w:rsidRPr="00211F32">
          <w:rPr>
            <w:rFonts w:ascii="Times New Roman" w:eastAsia="Times New Roman" w:hAnsi="Times New Roman" w:cs="Times New Roman"/>
            <w:color w:val="999999"/>
            <w:sz w:val="28"/>
            <w:szCs w:val="28"/>
            <w:lang w:val="en-US" w:eastAsia="ru-RU"/>
          </w:rPr>
          <w:t>(</w:t>
        </w:r>
        <w:r w:rsidRPr="00211F32">
          <w:rPr>
            <w:rFonts w:ascii="Times New Roman" w:eastAsia="Times New Roman" w:hAnsi="Times New Roman" w:cs="Times New Roman"/>
            <w:color w:val="009926"/>
            <w:sz w:val="28"/>
            <w:szCs w:val="28"/>
            <w:lang w:val="en-US" w:eastAsia="ru-RU"/>
          </w:rPr>
          <w:t>'</w:t>
        </w:r>
        <w:r w:rsidRPr="00211F32">
          <w:rPr>
            <w:rFonts w:ascii="Times New Roman" w:eastAsia="Times New Roman" w:hAnsi="Times New Roman" w:cs="Times New Roman"/>
            <w:color w:val="009926"/>
            <w:sz w:val="28"/>
            <w:szCs w:val="28"/>
            <w:lang w:eastAsia="ru-RU"/>
          </w:rPr>
          <w:t>Событие</w:t>
        </w:r>
        <w:r w:rsidRPr="00211F32">
          <w:rPr>
            <w:rFonts w:ascii="Times New Roman" w:eastAsia="Times New Roman" w:hAnsi="Times New Roman" w:cs="Times New Roman"/>
            <w:color w:val="009926"/>
            <w:sz w:val="28"/>
            <w:szCs w:val="28"/>
            <w:lang w:val="en-US" w:eastAsia="ru-RU"/>
          </w:rPr>
          <w:t xml:space="preserve"> Storage </w:t>
        </w:r>
        <w:r w:rsidRPr="00211F32">
          <w:rPr>
            <w:rFonts w:ascii="Times New Roman" w:eastAsia="Times New Roman" w:hAnsi="Times New Roman" w:cs="Times New Roman"/>
            <w:color w:val="009926"/>
            <w:sz w:val="28"/>
            <w:szCs w:val="28"/>
            <w:lang w:eastAsia="ru-RU"/>
          </w:rPr>
          <w:t>от</w:t>
        </w:r>
        <w:r w:rsidRPr="00211F32">
          <w:rPr>
            <w:rFonts w:ascii="Times New Roman" w:eastAsia="Times New Roman" w:hAnsi="Times New Roman" w:cs="Times New Roman"/>
            <w:color w:val="009926"/>
            <w:sz w:val="28"/>
            <w:szCs w:val="28"/>
            <w:lang w:val="en-US" w:eastAsia="ru-RU"/>
          </w:rPr>
          <w:t>'</w:t>
        </w:r>
        <w:r w:rsidRPr="00211F32">
          <w:rPr>
            <w:rFonts w:ascii="Times New Roman" w:eastAsia="Times New Roman" w:hAnsi="Times New Roman" w:cs="Times New Roman"/>
            <w:color w:val="000000"/>
            <w:sz w:val="28"/>
            <w:szCs w:val="28"/>
            <w:lang w:val="en-US" w:eastAsia="ru-RU"/>
          </w:rPr>
          <w:t xml:space="preserve"> </w:t>
        </w:r>
        <w:r w:rsidRPr="00211F32">
          <w:rPr>
            <w:rFonts w:ascii="Times New Roman" w:eastAsia="Times New Roman" w:hAnsi="Times New Roman" w:cs="Times New Roman"/>
            <w:color w:val="A67F59"/>
            <w:sz w:val="28"/>
            <w:szCs w:val="28"/>
            <w:lang w:val="en-US" w:eastAsia="ru-RU"/>
          </w:rPr>
          <w:t>+</w:t>
        </w:r>
        <w:r w:rsidRPr="00211F32">
          <w:rPr>
            <w:rFonts w:ascii="Times New Roman" w:eastAsia="Times New Roman" w:hAnsi="Times New Roman" w:cs="Times New Roman"/>
            <w:color w:val="000000"/>
            <w:sz w:val="28"/>
            <w:szCs w:val="28"/>
            <w:lang w:val="en-US" w:eastAsia="ru-RU"/>
          </w:rPr>
          <w:t xml:space="preserve"> storageEvent</w:t>
        </w:r>
        <w:r w:rsidRPr="00211F32">
          <w:rPr>
            <w:rFonts w:ascii="Times New Roman" w:eastAsia="Times New Roman" w:hAnsi="Times New Roman" w:cs="Times New Roman"/>
            <w:color w:val="999999"/>
            <w:sz w:val="28"/>
            <w:szCs w:val="28"/>
            <w:lang w:val="en-US" w:eastAsia="ru-RU"/>
          </w:rPr>
          <w:t>.</w:t>
        </w:r>
        <w:r w:rsidRPr="00211F32">
          <w:rPr>
            <w:rFonts w:ascii="Times New Roman" w:eastAsia="Times New Roman" w:hAnsi="Times New Roman" w:cs="Times New Roman"/>
            <w:color w:val="000000"/>
            <w:sz w:val="28"/>
            <w:szCs w:val="28"/>
            <w:lang w:val="en-US" w:eastAsia="ru-RU"/>
          </w:rPr>
          <w:t xml:space="preserve">url </w:t>
        </w:r>
        <w:r w:rsidRPr="00211F32">
          <w:rPr>
            <w:rFonts w:ascii="Times New Roman" w:eastAsia="Times New Roman" w:hAnsi="Times New Roman" w:cs="Times New Roman"/>
            <w:color w:val="A67F59"/>
            <w:sz w:val="28"/>
            <w:szCs w:val="28"/>
            <w:lang w:val="en-US" w:eastAsia="ru-RU"/>
          </w:rPr>
          <w:t>+</w:t>
        </w:r>
        <w:r w:rsidRPr="00211F32">
          <w:rPr>
            <w:rFonts w:ascii="Times New Roman" w:eastAsia="Times New Roman" w:hAnsi="Times New Roman" w:cs="Times New Roman"/>
            <w:color w:val="000000"/>
            <w:sz w:val="28"/>
            <w:szCs w:val="28"/>
            <w:lang w:val="en-US" w:eastAsia="ru-RU"/>
          </w:rPr>
          <w:t xml:space="preserve"> </w:t>
        </w:r>
        <w:r w:rsidRPr="00211F32">
          <w:rPr>
            <w:rFonts w:ascii="Times New Roman" w:eastAsia="Times New Roman" w:hAnsi="Times New Roman" w:cs="Times New Roman"/>
            <w:color w:val="009926"/>
            <w:sz w:val="28"/>
            <w:szCs w:val="28"/>
            <w:lang w:val="en-US" w:eastAsia="ru-RU"/>
          </w:rPr>
          <w:t>'!'</w:t>
        </w:r>
        <w:r w:rsidRPr="00211F32">
          <w:rPr>
            <w:rFonts w:ascii="Times New Roman" w:eastAsia="Times New Roman" w:hAnsi="Times New Roman" w:cs="Times New Roman"/>
            <w:color w:val="999999"/>
            <w:sz w:val="28"/>
            <w:szCs w:val="28"/>
            <w:lang w:val="en-US" w:eastAsia="ru-RU"/>
          </w:rPr>
          <w:t>);</w:t>
        </w:r>
      </w:ins>
    </w:p>
    <w:p w:rsidR="00211F32" w:rsidRPr="00211F32" w:rsidRDefault="00211F32" w:rsidP="00211F32">
      <w:pPr>
        <w:pBdr>
          <w:left w:val="single" w:sz="24" w:space="18" w:color="557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ins w:id="313" w:author="Unknown"/>
          <w:rFonts w:ascii="Times New Roman" w:eastAsia="Times New Roman" w:hAnsi="Times New Roman" w:cs="Times New Roman"/>
          <w:color w:val="000000"/>
          <w:sz w:val="28"/>
          <w:szCs w:val="28"/>
          <w:lang w:val="en-US" w:eastAsia="ru-RU"/>
        </w:rPr>
      </w:pPr>
      <w:ins w:id="314" w:author="Unknown">
        <w:r w:rsidRPr="00211F32">
          <w:rPr>
            <w:rFonts w:ascii="Times New Roman" w:eastAsia="Times New Roman" w:hAnsi="Times New Roman" w:cs="Times New Roman"/>
            <w:color w:val="999999"/>
            <w:sz w:val="28"/>
            <w:szCs w:val="28"/>
            <w:lang w:val="en-US" w:eastAsia="ru-RU"/>
          </w:rPr>
          <w:t>};</w:t>
        </w:r>
      </w:ins>
    </w:p>
    <w:p w:rsidR="00211F32" w:rsidRPr="00211F32" w:rsidRDefault="00211F32" w:rsidP="00211F32">
      <w:pPr>
        <w:pBdr>
          <w:left w:val="single" w:sz="24" w:space="18" w:color="557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ins w:id="315" w:author="Unknown"/>
          <w:rFonts w:ascii="Times New Roman" w:eastAsia="Times New Roman" w:hAnsi="Times New Roman" w:cs="Times New Roman"/>
          <w:color w:val="000000"/>
          <w:sz w:val="28"/>
          <w:szCs w:val="28"/>
          <w:lang w:val="en-US" w:eastAsia="ru-RU"/>
        </w:rPr>
      </w:pPr>
    </w:p>
    <w:p w:rsidR="00211F32" w:rsidRPr="00211F32" w:rsidRDefault="00211F32" w:rsidP="00211F32">
      <w:pPr>
        <w:pBdr>
          <w:left w:val="single" w:sz="24" w:space="18" w:color="557AA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ins w:id="316" w:author="Unknown"/>
          <w:rFonts w:ascii="Times New Roman" w:eastAsia="Times New Roman" w:hAnsi="Times New Roman" w:cs="Times New Roman"/>
          <w:color w:val="000000"/>
          <w:sz w:val="28"/>
          <w:szCs w:val="28"/>
          <w:lang w:val="en-US" w:eastAsia="ru-RU"/>
        </w:rPr>
      </w:pPr>
      <w:ins w:id="317" w:author="Unknown">
        <w:r w:rsidRPr="00211F32">
          <w:rPr>
            <w:rFonts w:ascii="Times New Roman" w:eastAsia="Times New Roman" w:hAnsi="Times New Roman" w:cs="Times New Roman"/>
            <w:color w:val="000000"/>
            <w:sz w:val="28"/>
            <w:szCs w:val="28"/>
            <w:lang w:val="en-US" w:eastAsia="ru-RU"/>
          </w:rPr>
          <w:lastRenderedPageBreak/>
          <w:t>window</w:t>
        </w:r>
        <w:r w:rsidRPr="00211F32">
          <w:rPr>
            <w:rFonts w:ascii="Times New Roman" w:eastAsia="Times New Roman" w:hAnsi="Times New Roman" w:cs="Times New Roman"/>
            <w:color w:val="999999"/>
            <w:sz w:val="28"/>
            <w:szCs w:val="28"/>
            <w:lang w:val="en-US" w:eastAsia="ru-RU"/>
          </w:rPr>
          <w:t>.</w:t>
        </w:r>
        <w:r w:rsidRPr="00211F32">
          <w:rPr>
            <w:rFonts w:ascii="Times New Roman" w:eastAsia="Times New Roman" w:hAnsi="Times New Roman" w:cs="Times New Roman"/>
            <w:color w:val="DD1144"/>
            <w:sz w:val="28"/>
            <w:szCs w:val="28"/>
            <w:lang w:val="en-US" w:eastAsia="ru-RU"/>
          </w:rPr>
          <w:t>addEventListener</w:t>
        </w:r>
        <w:r w:rsidRPr="00211F32">
          <w:rPr>
            <w:rFonts w:ascii="Times New Roman" w:eastAsia="Times New Roman" w:hAnsi="Times New Roman" w:cs="Times New Roman"/>
            <w:color w:val="999999"/>
            <w:sz w:val="28"/>
            <w:szCs w:val="28"/>
            <w:lang w:val="en-US" w:eastAsia="ru-RU"/>
          </w:rPr>
          <w:t>(</w:t>
        </w:r>
        <w:r w:rsidRPr="00211F32">
          <w:rPr>
            <w:rFonts w:ascii="Times New Roman" w:eastAsia="Times New Roman" w:hAnsi="Times New Roman" w:cs="Times New Roman"/>
            <w:color w:val="009926"/>
            <w:sz w:val="28"/>
            <w:szCs w:val="28"/>
            <w:lang w:val="en-US" w:eastAsia="ru-RU"/>
          </w:rPr>
          <w:t>'storage'</w:t>
        </w:r>
        <w:r w:rsidRPr="00211F32">
          <w:rPr>
            <w:rFonts w:ascii="Times New Roman" w:eastAsia="Times New Roman" w:hAnsi="Times New Roman" w:cs="Times New Roman"/>
            <w:color w:val="999999"/>
            <w:sz w:val="28"/>
            <w:szCs w:val="28"/>
            <w:lang w:val="en-US" w:eastAsia="ru-RU"/>
          </w:rPr>
          <w:t>,</w:t>
        </w:r>
        <w:r w:rsidRPr="00211F32">
          <w:rPr>
            <w:rFonts w:ascii="Times New Roman" w:eastAsia="Times New Roman" w:hAnsi="Times New Roman" w:cs="Times New Roman"/>
            <w:color w:val="000000"/>
            <w:sz w:val="28"/>
            <w:szCs w:val="28"/>
            <w:lang w:val="en-US" w:eastAsia="ru-RU"/>
          </w:rPr>
          <w:t xml:space="preserve"> storageChanged</w:t>
        </w:r>
        <w:r w:rsidRPr="00211F32">
          <w:rPr>
            <w:rFonts w:ascii="Times New Roman" w:eastAsia="Times New Roman" w:hAnsi="Times New Roman" w:cs="Times New Roman"/>
            <w:color w:val="999999"/>
            <w:sz w:val="28"/>
            <w:szCs w:val="28"/>
            <w:lang w:val="en-US" w:eastAsia="ru-RU"/>
          </w:rPr>
          <w:t>,</w:t>
        </w:r>
        <w:r w:rsidRPr="00211F32">
          <w:rPr>
            <w:rFonts w:ascii="Times New Roman" w:eastAsia="Times New Roman" w:hAnsi="Times New Roman" w:cs="Times New Roman"/>
            <w:color w:val="000000"/>
            <w:sz w:val="28"/>
            <w:szCs w:val="28"/>
            <w:lang w:val="en-US" w:eastAsia="ru-RU"/>
          </w:rPr>
          <w:t xml:space="preserve"> </w:t>
        </w:r>
        <w:r w:rsidRPr="00211F32">
          <w:rPr>
            <w:rFonts w:ascii="Times New Roman" w:eastAsia="Times New Roman" w:hAnsi="Times New Roman" w:cs="Times New Roman"/>
            <w:color w:val="000080"/>
            <w:sz w:val="28"/>
            <w:szCs w:val="28"/>
            <w:lang w:val="en-US" w:eastAsia="ru-RU"/>
          </w:rPr>
          <w:t>false</w:t>
        </w:r>
        <w:r w:rsidRPr="00211F32">
          <w:rPr>
            <w:rFonts w:ascii="Times New Roman" w:eastAsia="Times New Roman" w:hAnsi="Times New Roman" w:cs="Times New Roman"/>
            <w:color w:val="999999"/>
            <w:sz w:val="28"/>
            <w:szCs w:val="28"/>
            <w:lang w:val="en-US" w:eastAsia="ru-RU"/>
          </w:rPr>
          <w:t>);</w:t>
        </w:r>
      </w:ins>
    </w:p>
    <w:p w:rsidR="00211F32" w:rsidRPr="00211F32" w:rsidRDefault="00211F32" w:rsidP="00211F32">
      <w:pPr>
        <w:shd w:val="clear" w:color="auto" w:fill="FFFFFF"/>
        <w:spacing w:after="240" w:line="240" w:lineRule="auto"/>
        <w:rPr>
          <w:ins w:id="318" w:author="Unknown"/>
          <w:rFonts w:ascii="Times New Roman" w:eastAsia="Times New Roman" w:hAnsi="Times New Roman" w:cs="Times New Roman"/>
          <w:color w:val="000000"/>
          <w:sz w:val="28"/>
          <w:szCs w:val="28"/>
          <w:lang w:eastAsia="ru-RU"/>
        </w:rPr>
      </w:pPr>
      <w:ins w:id="319" w:author="Unknown">
        <w:r w:rsidRPr="00211F32">
          <w:rPr>
            <w:rFonts w:ascii="Times New Roman" w:eastAsia="Times New Roman" w:hAnsi="Times New Roman" w:cs="Times New Roman"/>
            <w:color w:val="000000"/>
            <w:sz w:val="28"/>
            <w:szCs w:val="28"/>
            <w:lang w:eastAsia="ru-RU"/>
          </w:rPr>
          <w:t>Кстати, объект, который передается функции обработчика событий, содержит в себе немного полезной информации:</w:t>
        </w:r>
      </w:ins>
    </w:p>
    <w:p w:rsidR="00211F32" w:rsidRPr="00211F32" w:rsidRDefault="00211F32" w:rsidP="00211F32">
      <w:pPr>
        <w:shd w:val="clear" w:color="auto" w:fill="FFFFFF"/>
        <w:spacing w:after="240" w:line="240" w:lineRule="auto"/>
        <w:rPr>
          <w:ins w:id="320" w:author="Unknown"/>
          <w:rFonts w:ascii="Times New Roman" w:eastAsia="Times New Roman" w:hAnsi="Times New Roman" w:cs="Times New Roman"/>
          <w:color w:val="000000"/>
          <w:sz w:val="28"/>
          <w:szCs w:val="28"/>
          <w:lang w:eastAsia="ru-RU"/>
        </w:rPr>
      </w:pPr>
      <w:ins w:id="321" w:author="Unknown">
        <w:r w:rsidRPr="00211F32">
          <w:rPr>
            <w:rFonts w:ascii="Times New Roman" w:eastAsia="Times New Roman" w:hAnsi="Times New Roman" w:cs="Times New Roman"/>
            <w:b/>
            <w:bCs/>
            <w:color w:val="000000"/>
            <w:sz w:val="28"/>
            <w:szCs w:val="28"/>
            <w:lang w:eastAsia="ru-RU"/>
          </w:rPr>
          <w:t>key</w:t>
        </w:r>
      </w:ins>
    </w:p>
    <w:p w:rsidR="00211F32" w:rsidRPr="00211F32" w:rsidRDefault="00211F32" w:rsidP="00211F32">
      <w:pPr>
        <w:shd w:val="clear" w:color="auto" w:fill="FFFFFF"/>
        <w:spacing w:after="240" w:line="240" w:lineRule="auto"/>
        <w:rPr>
          <w:ins w:id="322" w:author="Unknown"/>
          <w:rFonts w:ascii="Times New Roman" w:eastAsia="Times New Roman" w:hAnsi="Times New Roman" w:cs="Times New Roman"/>
          <w:color w:val="000000"/>
          <w:sz w:val="28"/>
          <w:szCs w:val="28"/>
          <w:lang w:eastAsia="ru-RU"/>
        </w:rPr>
      </w:pPr>
      <w:ins w:id="323" w:author="Unknown">
        <w:r w:rsidRPr="00211F32">
          <w:rPr>
            <w:rFonts w:ascii="Times New Roman" w:eastAsia="Times New Roman" w:hAnsi="Times New Roman" w:cs="Times New Roman"/>
            <w:color w:val="000000"/>
            <w:sz w:val="28"/>
            <w:szCs w:val="28"/>
            <w:lang w:eastAsia="ru-RU"/>
          </w:rPr>
          <w:t>Ключ измененной, добавленной или удаленной записи.</w:t>
        </w:r>
      </w:ins>
    </w:p>
    <w:p w:rsidR="00211F32" w:rsidRPr="00211F32" w:rsidRDefault="00211F32" w:rsidP="00211F32">
      <w:pPr>
        <w:shd w:val="clear" w:color="auto" w:fill="FFFFFF"/>
        <w:spacing w:after="240" w:line="240" w:lineRule="auto"/>
        <w:rPr>
          <w:ins w:id="324" w:author="Unknown"/>
          <w:rFonts w:ascii="Times New Roman" w:eastAsia="Times New Roman" w:hAnsi="Times New Roman" w:cs="Times New Roman"/>
          <w:color w:val="000000"/>
          <w:sz w:val="28"/>
          <w:szCs w:val="28"/>
          <w:lang w:eastAsia="ru-RU"/>
        </w:rPr>
      </w:pPr>
      <w:ins w:id="325" w:author="Unknown">
        <w:r w:rsidRPr="00211F32">
          <w:rPr>
            <w:rFonts w:ascii="Times New Roman" w:eastAsia="Times New Roman" w:hAnsi="Times New Roman" w:cs="Times New Roman"/>
            <w:b/>
            <w:bCs/>
            <w:color w:val="000000"/>
            <w:sz w:val="28"/>
            <w:szCs w:val="28"/>
            <w:lang w:eastAsia="ru-RU"/>
          </w:rPr>
          <w:t>oldValue</w:t>
        </w:r>
      </w:ins>
    </w:p>
    <w:p w:rsidR="00211F32" w:rsidRPr="00211F32" w:rsidRDefault="00211F32" w:rsidP="00211F32">
      <w:pPr>
        <w:shd w:val="clear" w:color="auto" w:fill="FFFFFF"/>
        <w:spacing w:after="240" w:line="240" w:lineRule="auto"/>
        <w:rPr>
          <w:ins w:id="326" w:author="Unknown"/>
          <w:rFonts w:ascii="Times New Roman" w:eastAsia="Times New Roman" w:hAnsi="Times New Roman" w:cs="Times New Roman"/>
          <w:color w:val="000000"/>
          <w:sz w:val="28"/>
          <w:szCs w:val="28"/>
          <w:lang w:eastAsia="ru-RU"/>
        </w:rPr>
      </w:pPr>
      <w:ins w:id="327" w:author="Unknown">
        <w:r w:rsidRPr="00211F32">
          <w:rPr>
            <w:rFonts w:ascii="Times New Roman" w:eastAsia="Times New Roman" w:hAnsi="Times New Roman" w:cs="Times New Roman"/>
            <w:color w:val="000000"/>
            <w:sz w:val="28"/>
            <w:szCs w:val="28"/>
            <w:lang w:eastAsia="ru-RU"/>
          </w:rPr>
          <w:t>Значение ключа до изменения.</w:t>
        </w:r>
      </w:ins>
    </w:p>
    <w:p w:rsidR="00211F32" w:rsidRPr="00211F32" w:rsidRDefault="00211F32" w:rsidP="00211F32">
      <w:pPr>
        <w:shd w:val="clear" w:color="auto" w:fill="FFFFFF"/>
        <w:spacing w:after="240" w:line="240" w:lineRule="auto"/>
        <w:rPr>
          <w:ins w:id="328" w:author="Unknown"/>
          <w:rFonts w:ascii="Times New Roman" w:eastAsia="Times New Roman" w:hAnsi="Times New Roman" w:cs="Times New Roman"/>
          <w:color w:val="000000"/>
          <w:sz w:val="28"/>
          <w:szCs w:val="28"/>
          <w:lang w:eastAsia="ru-RU"/>
        </w:rPr>
      </w:pPr>
      <w:ins w:id="329" w:author="Unknown">
        <w:r w:rsidRPr="00211F32">
          <w:rPr>
            <w:rFonts w:ascii="Times New Roman" w:eastAsia="Times New Roman" w:hAnsi="Times New Roman" w:cs="Times New Roman"/>
            <w:b/>
            <w:bCs/>
            <w:color w:val="000000"/>
            <w:sz w:val="28"/>
            <w:szCs w:val="28"/>
            <w:lang w:eastAsia="ru-RU"/>
          </w:rPr>
          <w:t>newValue</w:t>
        </w:r>
      </w:ins>
    </w:p>
    <w:p w:rsidR="00211F32" w:rsidRPr="00211F32" w:rsidRDefault="00211F32" w:rsidP="00211F32">
      <w:pPr>
        <w:shd w:val="clear" w:color="auto" w:fill="FFFFFF"/>
        <w:spacing w:after="240" w:line="240" w:lineRule="auto"/>
        <w:rPr>
          <w:ins w:id="330" w:author="Unknown"/>
          <w:rFonts w:ascii="Times New Roman" w:eastAsia="Times New Roman" w:hAnsi="Times New Roman" w:cs="Times New Roman"/>
          <w:color w:val="000000"/>
          <w:sz w:val="28"/>
          <w:szCs w:val="28"/>
          <w:lang w:eastAsia="ru-RU"/>
        </w:rPr>
      </w:pPr>
      <w:ins w:id="331" w:author="Unknown">
        <w:r w:rsidRPr="00211F32">
          <w:rPr>
            <w:rFonts w:ascii="Times New Roman" w:eastAsia="Times New Roman" w:hAnsi="Times New Roman" w:cs="Times New Roman"/>
            <w:color w:val="000000"/>
            <w:sz w:val="28"/>
            <w:szCs w:val="28"/>
            <w:lang w:eastAsia="ru-RU"/>
          </w:rPr>
          <w:t>Значение ключа после изменения.</w:t>
        </w:r>
      </w:ins>
    </w:p>
    <w:p w:rsidR="00211F32" w:rsidRPr="00211F32" w:rsidRDefault="00211F32" w:rsidP="00211F32">
      <w:pPr>
        <w:shd w:val="clear" w:color="auto" w:fill="FFFFFF"/>
        <w:spacing w:after="240" w:line="240" w:lineRule="auto"/>
        <w:rPr>
          <w:ins w:id="332" w:author="Unknown"/>
          <w:rFonts w:ascii="Times New Roman" w:eastAsia="Times New Roman" w:hAnsi="Times New Roman" w:cs="Times New Roman"/>
          <w:color w:val="000000"/>
          <w:sz w:val="28"/>
          <w:szCs w:val="28"/>
          <w:lang w:eastAsia="ru-RU"/>
        </w:rPr>
      </w:pPr>
      <w:ins w:id="333" w:author="Unknown">
        <w:r w:rsidRPr="00211F32">
          <w:rPr>
            <w:rFonts w:ascii="Times New Roman" w:eastAsia="Times New Roman" w:hAnsi="Times New Roman" w:cs="Times New Roman"/>
            <w:b/>
            <w:bCs/>
            <w:color w:val="000000"/>
            <w:sz w:val="28"/>
            <w:szCs w:val="28"/>
            <w:lang w:eastAsia="ru-RU"/>
          </w:rPr>
          <w:t>url</w:t>
        </w:r>
      </w:ins>
    </w:p>
    <w:p w:rsidR="00211F32" w:rsidRPr="00211F32" w:rsidRDefault="00211F32" w:rsidP="00211F32">
      <w:pPr>
        <w:shd w:val="clear" w:color="auto" w:fill="FFFFFF"/>
        <w:spacing w:after="240" w:line="240" w:lineRule="auto"/>
        <w:rPr>
          <w:ins w:id="334" w:author="Unknown"/>
          <w:rFonts w:ascii="Times New Roman" w:eastAsia="Times New Roman" w:hAnsi="Times New Roman" w:cs="Times New Roman"/>
          <w:color w:val="000000"/>
          <w:sz w:val="28"/>
          <w:szCs w:val="28"/>
          <w:lang w:eastAsia="ru-RU"/>
        </w:rPr>
      </w:pPr>
      <w:ins w:id="335" w:author="Unknown">
        <w:r w:rsidRPr="00211F32">
          <w:rPr>
            <w:rFonts w:ascii="Times New Roman" w:eastAsia="Times New Roman" w:hAnsi="Times New Roman" w:cs="Times New Roman"/>
            <w:color w:val="000000"/>
            <w:sz w:val="28"/>
            <w:szCs w:val="28"/>
            <w:lang w:eastAsia="ru-RU"/>
          </w:rPr>
          <w:t>URL страницы, которая породила событие </w:t>
        </w:r>
        <w:r w:rsidRPr="00211F32">
          <w:rPr>
            <w:rFonts w:ascii="Times New Roman" w:eastAsia="Times New Roman" w:hAnsi="Times New Roman" w:cs="Times New Roman"/>
            <w:color w:val="BD4147"/>
            <w:sz w:val="28"/>
            <w:szCs w:val="28"/>
            <w:lang w:eastAsia="ru-RU"/>
          </w:rPr>
          <w:t>onStorage</w:t>
        </w:r>
        <w:r w:rsidRPr="00211F32">
          <w:rPr>
            <w:rFonts w:ascii="Times New Roman" w:eastAsia="Times New Roman" w:hAnsi="Times New Roman" w:cs="Times New Roman"/>
            <w:color w:val="000000"/>
            <w:sz w:val="28"/>
            <w:szCs w:val="28"/>
            <w:lang w:eastAsia="ru-RU"/>
          </w:rPr>
          <w:t>.</w:t>
        </w:r>
      </w:ins>
    </w:p>
    <w:p w:rsidR="00211F32" w:rsidRPr="00211F32" w:rsidRDefault="00211F32" w:rsidP="00211F32">
      <w:pPr>
        <w:shd w:val="clear" w:color="auto" w:fill="FFFFFF"/>
        <w:spacing w:after="240" w:line="240" w:lineRule="auto"/>
        <w:rPr>
          <w:ins w:id="336" w:author="Unknown"/>
          <w:rFonts w:ascii="Times New Roman" w:eastAsia="Times New Roman" w:hAnsi="Times New Roman" w:cs="Times New Roman"/>
          <w:color w:val="000000"/>
          <w:sz w:val="28"/>
          <w:szCs w:val="28"/>
          <w:lang w:eastAsia="ru-RU"/>
        </w:rPr>
      </w:pPr>
      <w:ins w:id="337" w:author="Unknown">
        <w:r w:rsidRPr="00211F32">
          <w:rPr>
            <w:rFonts w:ascii="Times New Roman" w:eastAsia="Times New Roman" w:hAnsi="Times New Roman" w:cs="Times New Roman"/>
            <w:b/>
            <w:bCs/>
            <w:color w:val="000000"/>
            <w:sz w:val="28"/>
            <w:szCs w:val="28"/>
            <w:lang w:eastAsia="ru-RU"/>
          </w:rPr>
          <w:t>storageArea</w:t>
        </w:r>
      </w:ins>
    </w:p>
    <w:p w:rsidR="00211F32" w:rsidRPr="00211F32" w:rsidRDefault="00211F32" w:rsidP="00211F32">
      <w:pPr>
        <w:shd w:val="clear" w:color="auto" w:fill="FFFFFF"/>
        <w:spacing w:after="240" w:line="240" w:lineRule="auto"/>
        <w:rPr>
          <w:ins w:id="338" w:author="Unknown"/>
          <w:rFonts w:ascii="Times New Roman" w:eastAsia="Times New Roman" w:hAnsi="Times New Roman" w:cs="Times New Roman"/>
          <w:color w:val="000000"/>
          <w:sz w:val="28"/>
          <w:szCs w:val="28"/>
          <w:lang w:eastAsia="ru-RU"/>
        </w:rPr>
      </w:pPr>
      <w:ins w:id="339" w:author="Unknown">
        <w:r w:rsidRPr="00211F32">
          <w:rPr>
            <w:rFonts w:ascii="Times New Roman" w:eastAsia="Times New Roman" w:hAnsi="Times New Roman" w:cs="Times New Roman"/>
            <w:color w:val="BD4147"/>
            <w:sz w:val="28"/>
            <w:szCs w:val="28"/>
            <w:lang w:eastAsia="ru-RU"/>
          </w:rPr>
          <w:t>localStorage</w:t>
        </w:r>
        <w:r w:rsidRPr="00211F32">
          <w:rPr>
            <w:rFonts w:ascii="Times New Roman" w:eastAsia="Times New Roman" w:hAnsi="Times New Roman" w:cs="Times New Roman"/>
            <w:color w:val="000000"/>
            <w:sz w:val="28"/>
            <w:szCs w:val="28"/>
            <w:lang w:eastAsia="ru-RU"/>
          </w:rPr>
          <w:t> или </w:t>
        </w:r>
        <w:r w:rsidRPr="00211F32">
          <w:rPr>
            <w:rFonts w:ascii="Times New Roman" w:eastAsia="Times New Roman" w:hAnsi="Times New Roman" w:cs="Times New Roman"/>
            <w:color w:val="BD4147"/>
            <w:sz w:val="28"/>
            <w:szCs w:val="28"/>
            <w:lang w:eastAsia="ru-RU"/>
          </w:rPr>
          <w:t>sessionStorage</w:t>
        </w:r>
        <w:r w:rsidRPr="00211F32">
          <w:rPr>
            <w:rFonts w:ascii="Times New Roman" w:eastAsia="Times New Roman" w:hAnsi="Times New Roman" w:cs="Times New Roman"/>
            <w:color w:val="000000"/>
            <w:sz w:val="28"/>
            <w:szCs w:val="28"/>
            <w:lang w:eastAsia="ru-RU"/>
          </w:rPr>
          <w:t>, в зависимости от того, где произошло изменение.</w:t>
        </w:r>
      </w:ins>
    </w:p>
    <w:p w:rsidR="00211F32" w:rsidRPr="00211F32" w:rsidRDefault="00211F32" w:rsidP="00211F32">
      <w:pPr>
        <w:shd w:val="clear" w:color="auto" w:fill="FFFFFF"/>
        <w:spacing w:after="240" w:line="240" w:lineRule="auto"/>
        <w:rPr>
          <w:ins w:id="340" w:author="Unknown"/>
          <w:rFonts w:ascii="Times New Roman" w:eastAsia="Times New Roman" w:hAnsi="Times New Roman" w:cs="Times New Roman"/>
          <w:color w:val="000000"/>
          <w:sz w:val="28"/>
          <w:szCs w:val="28"/>
          <w:lang w:eastAsia="ru-RU"/>
        </w:rPr>
      </w:pPr>
      <w:ins w:id="341" w:author="Unknown">
        <w:r w:rsidRPr="00211F32">
          <w:rPr>
            <w:rFonts w:ascii="Times New Roman" w:eastAsia="Times New Roman" w:hAnsi="Times New Roman" w:cs="Times New Roman"/>
            <w:color w:val="000000"/>
            <w:sz w:val="28"/>
            <w:szCs w:val="28"/>
            <w:lang w:eastAsia="ru-RU"/>
          </w:rPr>
          <w:t>Стоит учитывать тот факт, что событие вызывается на всех страницах, кроме той, что его породило. Пример работы можно посмотреть на сайте </w:t>
        </w:r>
        <w:r w:rsidRPr="00211F32">
          <w:rPr>
            <w:rFonts w:ascii="Times New Roman" w:eastAsia="Times New Roman" w:hAnsi="Times New Roman" w:cs="Times New Roman"/>
            <w:color w:val="000000"/>
            <w:sz w:val="28"/>
            <w:szCs w:val="28"/>
            <w:lang w:eastAsia="ru-RU"/>
          </w:rPr>
          <w:fldChar w:fldCharType="begin"/>
        </w:r>
        <w:r w:rsidRPr="00211F32">
          <w:rPr>
            <w:rFonts w:ascii="Times New Roman" w:eastAsia="Times New Roman" w:hAnsi="Times New Roman" w:cs="Times New Roman"/>
            <w:color w:val="000000"/>
            <w:sz w:val="28"/>
            <w:szCs w:val="28"/>
            <w:lang w:eastAsia="ru-RU"/>
          </w:rPr>
          <w:instrText xml:space="preserve"> HYPERLINK "http://html5demos.com/storage-events" </w:instrText>
        </w:r>
        <w:r w:rsidRPr="00211F32">
          <w:rPr>
            <w:rFonts w:ascii="Times New Roman" w:eastAsia="Times New Roman" w:hAnsi="Times New Roman" w:cs="Times New Roman"/>
            <w:color w:val="000000"/>
            <w:sz w:val="28"/>
            <w:szCs w:val="28"/>
            <w:lang w:eastAsia="ru-RU"/>
          </w:rPr>
          <w:fldChar w:fldCharType="separate"/>
        </w:r>
        <w:r w:rsidRPr="00211F32">
          <w:rPr>
            <w:rFonts w:ascii="Times New Roman" w:eastAsia="Times New Roman" w:hAnsi="Times New Roman" w:cs="Times New Roman"/>
            <w:color w:val="557AAA"/>
            <w:sz w:val="28"/>
            <w:szCs w:val="28"/>
            <w:u w:val="single"/>
            <w:lang w:eastAsia="ru-RU"/>
          </w:rPr>
          <w:t>html5demos</w:t>
        </w:r>
        <w:r w:rsidRPr="00211F32">
          <w:rPr>
            <w:rFonts w:ascii="Times New Roman" w:eastAsia="Times New Roman" w:hAnsi="Times New Roman" w:cs="Times New Roman"/>
            <w:color w:val="000000"/>
            <w:sz w:val="28"/>
            <w:szCs w:val="28"/>
            <w:lang w:eastAsia="ru-RU"/>
          </w:rPr>
          <w:fldChar w:fldCharType="end"/>
        </w:r>
        <w:r w:rsidRPr="00211F32">
          <w:rPr>
            <w:rFonts w:ascii="Times New Roman" w:eastAsia="Times New Roman" w:hAnsi="Times New Roman" w:cs="Times New Roman"/>
            <w:color w:val="000000"/>
            <w:sz w:val="28"/>
            <w:szCs w:val="28"/>
            <w:lang w:eastAsia="ru-RU"/>
          </w:rPr>
          <w:t>.</w:t>
        </w:r>
      </w:ins>
    </w:p>
    <w:p w:rsidR="00211F32" w:rsidRPr="00211F32" w:rsidRDefault="00211F32" w:rsidP="00211F32">
      <w:pPr>
        <w:shd w:val="clear" w:color="auto" w:fill="FFFFFF"/>
        <w:spacing w:before="360" w:after="120" w:line="240" w:lineRule="auto"/>
        <w:outlineLvl w:val="1"/>
        <w:rPr>
          <w:ins w:id="342" w:author="Unknown"/>
          <w:rFonts w:ascii="Times New Roman" w:eastAsia="Times New Roman" w:hAnsi="Times New Roman" w:cs="Times New Roman"/>
          <w:color w:val="000000"/>
          <w:sz w:val="28"/>
          <w:szCs w:val="28"/>
          <w:lang w:eastAsia="ru-RU"/>
        </w:rPr>
      </w:pPr>
      <w:ins w:id="343" w:author="Unknown">
        <w:r w:rsidRPr="00211F32">
          <w:rPr>
            <w:rFonts w:ascii="Times New Roman" w:eastAsia="Times New Roman" w:hAnsi="Times New Roman" w:cs="Times New Roman"/>
            <w:color w:val="000000"/>
            <w:sz w:val="28"/>
            <w:szCs w:val="28"/>
            <w:lang w:eastAsia="ru-RU"/>
          </w:rPr>
          <w:t>Выводы</w:t>
        </w:r>
      </w:ins>
    </w:p>
    <w:p w:rsidR="00211F32" w:rsidRPr="00211F32" w:rsidRDefault="00211F32" w:rsidP="00211F32">
      <w:pPr>
        <w:shd w:val="clear" w:color="auto" w:fill="FFFFFF"/>
        <w:spacing w:after="240" w:line="240" w:lineRule="auto"/>
        <w:rPr>
          <w:ins w:id="344" w:author="Unknown"/>
          <w:rFonts w:ascii="Times New Roman" w:eastAsia="Times New Roman" w:hAnsi="Times New Roman" w:cs="Times New Roman"/>
          <w:color w:val="000000"/>
          <w:sz w:val="28"/>
          <w:szCs w:val="28"/>
          <w:lang w:eastAsia="ru-RU"/>
        </w:rPr>
      </w:pPr>
      <w:ins w:id="345" w:author="Unknown">
        <w:r w:rsidRPr="00211F32">
          <w:rPr>
            <w:rFonts w:ascii="Times New Roman" w:eastAsia="Times New Roman" w:hAnsi="Times New Roman" w:cs="Times New Roman"/>
            <w:color w:val="000000"/>
            <w:sz w:val="28"/>
            <w:szCs w:val="28"/>
            <w:lang w:eastAsia="ru-RU"/>
          </w:rPr>
          <w:t>По сути дела, это круто!</w:t>
        </w:r>
      </w:ins>
    </w:p>
    <w:p w:rsidR="00211F32" w:rsidRPr="00211F32" w:rsidRDefault="00211F32" w:rsidP="00211F32">
      <w:pPr>
        <w:shd w:val="clear" w:color="auto" w:fill="FFFFFF"/>
        <w:spacing w:after="240" w:line="240" w:lineRule="auto"/>
        <w:rPr>
          <w:ins w:id="346" w:author="Unknown"/>
          <w:rFonts w:ascii="Times New Roman" w:eastAsia="Times New Roman" w:hAnsi="Times New Roman" w:cs="Times New Roman"/>
          <w:color w:val="000000"/>
          <w:sz w:val="28"/>
          <w:szCs w:val="28"/>
          <w:lang w:eastAsia="ru-RU"/>
        </w:rPr>
      </w:pPr>
      <w:ins w:id="347" w:author="Unknown">
        <w:r w:rsidRPr="00211F32">
          <w:rPr>
            <w:rFonts w:ascii="Times New Roman" w:eastAsia="Times New Roman" w:hAnsi="Times New Roman" w:cs="Times New Roman"/>
            <w:color w:val="000000"/>
            <w:sz w:val="28"/>
            <w:szCs w:val="28"/>
            <w:lang w:eastAsia="ru-RU"/>
          </w:rPr>
          <w:t>Web Storage — это просто ещё один шаг к оффлайн HTML5 приложениям. Уже сейчас вы можете хранить настройки своих веб-приложений в удобном для вас виде прямиком в браузере. Не маловажной ступенью дальнейшего развития вашего проекта будет сохранение введенных данных пользователя, при неудачной попытке отправки на сервер или валидации, и последующего использования их при повторном заполнении. Именно для этого можно использовать объект </w:t>
        </w:r>
        <w:r w:rsidRPr="00211F32">
          <w:rPr>
            <w:rFonts w:ascii="Times New Roman" w:eastAsia="Times New Roman" w:hAnsi="Times New Roman" w:cs="Times New Roman"/>
            <w:color w:val="BD4147"/>
            <w:sz w:val="28"/>
            <w:szCs w:val="28"/>
            <w:lang w:eastAsia="ru-RU"/>
          </w:rPr>
          <w:t>sessionStorage</w:t>
        </w:r>
        <w:r w:rsidRPr="00211F32">
          <w:rPr>
            <w:rFonts w:ascii="Times New Roman" w:eastAsia="Times New Roman" w:hAnsi="Times New Roman" w:cs="Times New Roman"/>
            <w:color w:val="000000"/>
            <w:sz w:val="28"/>
            <w:szCs w:val="28"/>
            <w:lang w:eastAsia="ru-RU"/>
          </w:rPr>
          <w:t>. Согласитесь — не это ли будущее отзывчивых приложений? Я уже не представляю себе повторный ввод всех полей в форме, если была допущена ошибка ранее и страница обновилась.</w:t>
        </w:r>
      </w:ins>
    </w:p>
    <w:p w:rsidR="00211F32" w:rsidRPr="00211F32" w:rsidRDefault="00211F32" w:rsidP="00211F32">
      <w:pPr>
        <w:shd w:val="clear" w:color="auto" w:fill="FFFFFF"/>
        <w:spacing w:after="240" w:line="240" w:lineRule="auto"/>
        <w:rPr>
          <w:ins w:id="348" w:author="Unknown"/>
          <w:rFonts w:ascii="Times New Roman" w:eastAsia="Times New Roman" w:hAnsi="Times New Roman" w:cs="Times New Roman"/>
          <w:color w:val="000000"/>
          <w:sz w:val="28"/>
          <w:szCs w:val="28"/>
          <w:lang w:eastAsia="ru-RU"/>
        </w:rPr>
      </w:pPr>
      <w:ins w:id="349" w:author="Unknown">
        <w:r w:rsidRPr="00211F32">
          <w:rPr>
            <w:rFonts w:ascii="Times New Roman" w:eastAsia="Times New Roman" w:hAnsi="Times New Roman" w:cs="Times New Roman"/>
            <w:color w:val="000000"/>
            <w:sz w:val="28"/>
            <w:szCs w:val="28"/>
            <w:lang w:eastAsia="ru-RU"/>
          </w:rPr>
          <w:t>Кратко о плюсах веб-хранилища:</w:t>
        </w:r>
      </w:ins>
    </w:p>
    <w:p w:rsidR="00211F32" w:rsidRPr="00211F32" w:rsidRDefault="00211F32" w:rsidP="00211F32">
      <w:pPr>
        <w:numPr>
          <w:ilvl w:val="0"/>
          <w:numId w:val="4"/>
        </w:numPr>
        <w:shd w:val="clear" w:color="auto" w:fill="FFFFFF"/>
        <w:spacing w:before="100" w:beforeAutospacing="1" w:after="100" w:afterAutospacing="1" w:line="240" w:lineRule="auto"/>
        <w:rPr>
          <w:ins w:id="350" w:author="Unknown"/>
          <w:rFonts w:ascii="Times New Roman" w:eastAsia="Times New Roman" w:hAnsi="Times New Roman" w:cs="Times New Roman"/>
          <w:color w:val="000000"/>
          <w:sz w:val="28"/>
          <w:szCs w:val="28"/>
          <w:lang w:eastAsia="ru-RU"/>
        </w:rPr>
      </w:pPr>
      <w:ins w:id="351" w:author="Unknown">
        <w:r w:rsidRPr="00211F32">
          <w:rPr>
            <w:rFonts w:ascii="Times New Roman" w:eastAsia="Times New Roman" w:hAnsi="Times New Roman" w:cs="Times New Roman"/>
            <w:color w:val="000000"/>
            <w:sz w:val="28"/>
            <w:szCs w:val="28"/>
            <w:lang w:eastAsia="ru-RU"/>
          </w:rPr>
          <w:t>Достаточно большой объем хранилища.</w:t>
        </w:r>
      </w:ins>
    </w:p>
    <w:p w:rsidR="00211F32" w:rsidRPr="00211F32" w:rsidRDefault="00211F32" w:rsidP="00211F32">
      <w:pPr>
        <w:numPr>
          <w:ilvl w:val="0"/>
          <w:numId w:val="4"/>
        </w:numPr>
        <w:shd w:val="clear" w:color="auto" w:fill="FFFFFF"/>
        <w:spacing w:before="100" w:beforeAutospacing="1" w:after="100" w:afterAutospacing="1" w:line="240" w:lineRule="auto"/>
        <w:rPr>
          <w:ins w:id="352" w:author="Unknown"/>
          <w:rFonts w:ascii="Times New Roman" w:eastAsia="Times New Roman" w:hAnsi="Times New Roman" w:cs="Times New Roman"/>
          <w:color w:val="000000"/>
          <w:sz w:val="28"/>
          <w:szCs w:val="28"/>
          <w:lang w:eastAsia="ru-RU"/>
        </w:rPr>
      </w:pPr>
      <w:ins w:id="353" w:author="Unknown">
        <w:r w:rsidRPr="00211F32">
          <w:rPr>
            <w:rFonts w:ascii="Times New Roman" w:eastAsia="Times New Roman" w:hAnsi="Times New Roman" w:cs="Times New Roman"/>
            <w:color w:val="000000"/>
            <w:sz w:val="28"/>
            <w:szCs w:val="28"/>
            <w:lang w:eastAsia="ru-RU"/>
          </w:rPr>
          <w:t>Приличная скорость.</w:t>
        </w:r>
      </w:ins>
    </w:p>
    <w:p w:rsidR="00211F32" w:rsidRPr="00211F32" w:rsidRDefault="00211F32" w:rsidP="00211F32">
      <w:pPr>
        <w:numPr>
          <w:ilvl w:val="0"/>
          <w:numId w:val="4"/>
        </w:numPr>
        <w:shd w:val="clear" w:color="auto" w:fill="FFFFFF"/>
        <w:spacing w:before="100" w:beforeAutospacing="1" w:after="100" w:afterAutospacing="1" w:line="240" w:lineRule="auto"/>
        <w:rPr>
          <w:ins w:id="354" w:author="Unknown"/>
          <w:rFonts w:ascii="Times New Roman" w:eastAsia="Times New Roman" w:hAnsi="Times New Roman" w:cs="Times New Roman"/>
          <w:color w:val="000000"/>
          <w:sz w:val="28"/>
          <w:szCs w:val="28"/>
          <w:lang w:eastAsia="ru-RU"/>
        </w:rPr>
      </w:pPr>
      <w:ins w:id="355" w:author="Unknown">
        <w:r w:rsidRPr="00211F32">
          <w:rPr>
            <w:rFonts w:ascii="Times New Roman" w:eastAsia="Times New Roman" w:hAnsi="Times New Roman" w:cs="Times New Roman"/>
            <w:color w:val="000000"/>
            <w:sz w:val="28"/>
            <w:szCs w:val="28"/>
            <w:lang w:eastAsia="ru-RU"/>
          </w:rPr>
          <w:lastRenderedPageBreak/>
          <w:t>Неограниченное время жизни.</w:t>
        </w:r>
      </w:ins>
    </w:p>
    <w:p w:rsidR="00211F32" w:rsidRPr="00211F32" w:rsidRDefault="00211F32" w:rsidP="00211F32">
      <w:pPr>
        <w:numPr>
          <w:ilvl w:val="0"/>
          <w:numId w:val="4"/>
        </w:numPr>
        <w:shd w:val="clear" w:color="auto" w:fill="FFFFFF"/>
        <w:spacing w:before="100" w:beforeAutospacing="1" w:after="100" w:afterAutospacing="1" w:line="240" w:lineRule="auto"/>
        <w:rPr>
          <w:ins w:id="356" w:author="Unknown"/>
          <w:rFonts w:ascii="Times New Roman" w:eastAsia="Times New Roman" w:hAnsi="Times New Roman" w:cs="Times New Roman"/>
          <w:color w:val="000000"/>
          <w:sz w:val="28"/>
          <w:szCs w:val="28"/>
          <w:lang w:eastAsia="ru-RU"/>
        </w:rPr>
      </w:pPr>
      <w:ins w:id="357" w:author="Unknown">
        <w:r w:rsidRPr="00211F32">
          <w:rPr>
            <w:rFonts w:ascii="Times New Roman" w:eastAsia="Times New Roman" w:hAnsi="Times New Roman" w:cs="Times New Roman"/>
            <w:color w:val="000000"/>
            <w:sz w:val="28"/>
            <w:szCs w:val="28"/>
            <w:lang w:eastAsia="ru-RU"/>
          </w:rPr>
          <w:t>Удобный интерфейс общения с данными.</w:t>
        </w:r>
      </w:ins>
    </w:p>
    <w:p w:rsidR="001B2ABD" w:rsidRPr="001B2ABD" w:rsidRDefault="001B2ABD" w:rsidP="001B2ABD">
      <w:pPr>
        <w:shd w:val="clear" w:color="auto" w:fill="FFFFFF"/>
        <w:spacing w:after="75" w:line="510" w:lineRule="atLeast"/>
        <w:outlineLvl w:val="0"/>
        <w:rPr>
          <w:rFonts w:ascii="Arial" w:eastAsia="Times New Roman" w:hAnsi="Arial" w:cs="Arial"/>
          <w:color w:val="555555"/>
          <w:kern w:val="36"/>
          <w:sz w:val="42"/>
          <w:szCs w:val="42"/>
          <w:lang w:val="en-US" w:eastAsia="ru-RU"/>
        </w:rPr>
      </w:pPr>
      <w:r w:rsidRPr="001B2ABD">
        <w:rPr>
          <w:rFonts w:ascii="Arial" w:eastAsia="Times New Roman" w:hAnsi="Arial" w:cs="Arial"/>
          <w:color w:val="555555"/>
          <w:kern w:val="36"/>
          <w:sz w:val="42"/>
          <w:szCs w:val="42"/>
          <w:lang w:eastAsia="ru-RU"/>
        </w:rPr>
        <w:t>Поддержка</w:t>
      </w:r>
      <w:r w:rsidRPr="001B2ABD">
        <w:rPr>
          <w:rFonts w:ascii="Arial" w:eastAsia="Times New Roman" w:hAnsi="Arial" w:cs="Arial"/>
          <w:color w:val="555555"/>
          <w:kern w:val="36"/>
          <w:sz w:val="42"/>
          <w:szCs w:val="42"/>
          <w:lang w:val="en-US" w:eastAsia="ru-RU"/>
        </w:rPr>
        <w:t xml:space="preserve"> HTML 5 DOM Storage</w:t>
      </w:r>
    </w:p>
    <w:p w:rsidR="001B2ABD" w:rsidRPr="001B2ABD" w:rsidRDefault="001B2ABD" w:rsidP="001B2ABD">
      <w:pPr>
        <w:shd w:val="clear" w:color="auto" w:fill="FFFFFF"/>
        <w:spacing w:line="207" w:lineRule="atLeast"/>
        <w:rPr>
          <w:rFonts w:ascii="Verdana" w:eastAsia="Times New Roman" w:hAnsi="Verdana" w:cs="Times New Roman"/>
          <w:color w:val="999999"/>
          <w:sz w:val="17"/>
          <w:szCs w:val="17"/>
          <w:lang w:val="en-US" w:eastAsia="ru-RU"/>
        </w:rPr>
      </w:pPr>
      <w:hyperlink r:id="rId8" w:tooltip="Вы не подписаны на этот хаб" w:history="1">
        <w:r w:rsidRPr="001B2ABD">
          <w:rPr>
            <w:rFonts w:ascii="Verdana" w:eastAsia="Times New Roman" w:hAnsi="Verdana" w:cs="Times New Roman"/>
            <w:color w:val="999999"/>
            <w:sz w:val="17"/>
            <w:u w:val="single"/>
            <w:lang w:val="en-US" w:eastAsia="ru-RU"/>
          </w:rPr>
          <w:t>Internet Explorer</w:t>
        </w:r>
      </w:hyperlink>
    </w:p>
    <w:p w:rsidR="001B2ABD" w:rsidRPr="001B2ABD" w:rsidRDefault="001B2ABD" w:rsidP="001B2ABD">
      <w:pPr>
        <w:shd w:val="clear" w:color="auto" w:fill="FFFFFF"/>
        <w:spacing w:after="240" w:line="336" w:lineRule="atLeast"/>
        <w:rPr>
          <w:rFonts w:ascii="Verdana" w:eastAsia="Times New Roman" w:hAnsi="Verdana" w:cs="Times New Roman"/>
          <w:color w:val="000000"/>
          <w:sz w:val="21"/>
          <w:szCs w:val="21"/>
          <w:lang w:eastAsia="ru-RU"/>
        </w:rPr>
      </w:pPr>
      <w:r w:rsidRPr="001B2ABD">
        <w:rPr>
          <w:rFonts w:ascii="Verdana" w:eastAsia="Times New Roman" w:hAnsi="Verdana" w:cs="Times New Roman"/>
          <w:noProof/>
          <w:color w:val="999999"/>
          <w:sz w:val="17"/>
          <w:szCs w:val="17"/>
          <w:lang w:eastAsia="ru-RU"/>
        </w:rPr>
        <w:pict>
          <v:shape id="_x0000_s1026" type="#_x0000_t75" alt="" style="position:absolute;margin-left:0;margin-top:0;width:24pt;height:24pt;z-index:251658240;mso-wrap-distance-left:0;mso-wrap-distance-right:0;mso-position-horizontal:left;mso-position-vertical-relative:line" o:allowoverlap="f">
            <w10:wrap type="square"/>
          </v:shape>
        </w:pict>
      </w:r>
      <w:r w:rsidRPr="001B2ABD">
        <w:rPr>
          <w:rFonts w:ascii="Verdana" w:eastAsia="Times New Roman" w:hAnsi="Verdana" w:cs="Times New Roman"/>
          <w:color w:val="000000"/>
          <w:sz w:val="21"/>
          <w:szCs w:val="21"/>
          <w:lang w:eastAsia="ru-RU"/>
        </w:rPr>
        <w:t>Одним из значительных нововведений в Internet Explorer 8 является поддержка технологии DOM Storage, которая представляет собой часть новых технологий грядущего стандарта HTML 5. Dom Storage (или как его еще называют Web Storage) – это механизм, который призван предоставить разработчику возможность хранить набор данных значительного объема на стороне клиента и получать к ним доступ с помощью специального API. На данный момент, полная поддержка DOM Storage реализована в браузерах Firefox 3.5 (с 2.0 существует частичная поддержка), Safari 4.0 и Internet Explorer 8, в котором эта поддержка появилась с версии beta2. Рассмотрим, что представляет собой эта технология, для чего она нужна и как работает.</w:t>
      </w:r>
      <w:bookmarkStart w:id="358" w:name="habracut"/>
      <w:bookmarkEnd w:id="358"/>
    </w:p>
    <w:p w:rsidR="001B2ABD" w:rsidRPr="001B2ABD" w:rsidRDefault="001B2ABD" w:rsidP="001B2ABD">
      <w:pPr>
        <w:shd w:val="clear" w:color="auto" w:fill="FFFFFF"/>
        <w:spacing w:after="0" w:line="336" w:lineRule="atLeast"/>
        <w:outlineLvl w:val="2"/>
        <w:rPr>
          <w:rFonts w:ascii="Verdana" w:eastAsia="Times New Roman" w:hAnsi="Verdana" w:cs="Times New Roman"/>
          <w:color w:val="000000"/>
          <w:sz w:val="29"/>
          <w:szCs w:val="29"/>
          <w:lang w:eastAsia="ru-RU"/>
        </w:rPr>
      </w:pPr>
      <w:r w:rsidRPr="001B2ABD">
        <w:rPr>
          <w:rFonts w:ascii="Verdana" w:eastAsia="Times New Roman" w:hAnsi="Verdana" w:cs="Times New Roman"/>
          <w:color w:val="000000"/>
          <w:sz w:val="29"/>
          <w:szCs w:val="29"/>
          <w:lang w:eastAsia="ru-RU"/>
        </w:rPr>
        <w:t>Необходимость</w:t>
      </w:r>
    </w:p>
    <w:p w:rsidR="001B2ABD" w:rsidRPr="001B2ABD" w:rsidRDefault="001B2ABD" w:rsidP="001B2ABD">
      <w:pPr>
        <w:shd w:val="clear" w:color="auto" w:fill="FFFFFF"/>
        <w:spacing w:after="0" w:line="336" w:lineRule="atLeast"/>
        <w:rPr>
          <w:rFonts w:ascii="Verdana" w:eastAsia="Times New Roman" w:hAnsi="Verdana" w:cs="Times New Roman"/>
          <w:color w:val="000000"/>
          <w:sz w:val="21"/>
          <w:szCs w:val="21"/>
          <w:lang w:eastAsia="ru-RU"/>
        </w:rPr>
      </w:pPr>
      <w:r w:rsidRPr="001B2ABD">
        <w:rPr>
          <w:rFonts w:ascii="Verdana" w:eastAsia="Times New Roman" w:hAnsi="Verdana" w:cs="Times New Roman"/>
          <w:color w:val="000000"/>
          <w:sz w:val="21"/>
          <w:szCs w:val="21"/>
          <w:lang w:eastAsia="ru-RU"/>
        </w:rPr>
        <w:br/>
        <w:t>Необходимость в хранилище данных на стороне клиента, которое предоставляет браузер назрела давно. Последние несколько лет web-технологии все больше сдвигаются со стороны сервера в сторону клиента, все больше вычислений, обработки данных и операций производится на компьютере у пользователя, а не на web-сервере. Частично проблему с хранением данных решал механизм</w:t>
      </w:r>
      <w:r w:rsidRPr="001B2ABD">
        <w:rPr>
          <w:rFonts w:ascii="Verdana" w:eastAsia="Times New Roman" w:hAnsi="Verdana" w:cs="Times New Roman"/>
          <w:color w:val="000000"/>
          <w:sz w:val="21"/>
          <w:lang w:eastAsia="ru-RU"/>
        </w:rPr>
        <w:t> </w:t>
      </w:r>
      <w:r w:rsidRPr="001B2ABD">
        <w:rPr>
          <w:rFonts w:ascii="Verdana" w:eastAsia="Times New Roman" w:hAnsi="Verdana" w:cs="Times New Roman"/>
          <w:b/>
          <w:bCs/>
          <w:color w:val="000000"/>
          <w:sz w:val="21"/>
          <w:lang w:eastAsia="ru-RU"/>
        </w:rPr>
        <w:t>cookie</w:t>
      </w:r>
      <w:r w:rsidRPr="001B2ABD">
        <w:rPr>
          <w:rFonts w:ascii="Verdana" w:eastAsia="Times New Roman" w:hAnsi="Verdana" w:cs="Times New Roman"/>
          <w:color w:val="000000"/>
          <w:sz w:val="21"/>
          <w:szCs w:val="21"/>
          <w:lang w:eastAsia="ru-RU"/>
        </w:rPr>
        <w:t>, но как известно он имеет ряд существенных ограничений и даже минусов:</w:t>
      </w:r>
      <w:r w:rsidRPr="001B2ABD">
        <w:rPr>
          <w:rFonts w:ascii="Verdana" w:eastAsia="Times New Roman" w:hAnsi="Verdana" w:cs="Times New Roman"/>
          <w:color w:val="000000"/>
          <w:sz w:val="21"/>
          <w:szCs w:val="21"/>
          <w:lang w:eastAsia="ru-RU"/>
        </w:rPr>
        <w:br/>
      </w:r>
    </w:p>
    <w:p w:rsidR="001B2ABD" w:rsidRPr="001B2ABD" w:rsidRDefault="001B2ABD" w:rsidP="001B2ABD">
      <w:pPr>
        <w:numPr>
          <w:ilvl w:val="0"/>
          <w:numId w:val="5"/>
        </w:numPr>
        <w:shd w:val="clear" w:color="auto" w:fill="FFFFFF"/>
        <w:spacing w:before="100" w:beforeAutospacing="1" w:after="100" w:afterAutospacing="1" w:line="336" w:lineRule="atLeast"/>
        <w:ind w:left="600"/>
        <w:rPr>
          <w:rFonts w:ascii="Verdana" w:eastAsia="Times New Roman" w:hAnsi="Verdana" w:cs="Times New Roman"/>
          <w:color w:val="000000"/>
          <w:sz w:val="21"/>
          <w:szCs w:val="21"/>
          <w:lang w:eastAsia="ru-RU"/>
        </w:rPr>
      </w:pPr>
      <w:r w:rsidRPr="001B2ABD">
        <w:rPr>
          <w:rFonts w:ascii="Verdana" w:eastAsia="Times New Roman" w:hAnsi="Verdana" w:cs="Times New Roman"/>
          <w:color w:val="000000"/>
          <w:sz w:val="21"/>
          <w:szCs w:val="21"/>
          <w:lang w:eastAsia="ru-RU"/>
        </w:rPr>
        <w:t>cookie имеет ограничение по размеру, Internet Explorer до 8 версии позволял хранить в cookie до 4 килобайт данных, в восьмой версии эта планка поднята до 10 килобайт, но все равно такой размер – это существенный недостаток;</w:t>
      </w:r>
      <w:r w:rsidRPr="001B2ABD">
        <w:rPr>
          <w:rFonts w:ascii="Verdana" w:eastAsia="Times New Roman" w:hAnsi="Verdana" w:cs="Times New Roman"/>
          <w:color w:val="000000"/>
          <w:sz w:val="21"/>
          <w:lang w:eastAsia="ru-RU"/>
        </w:rPr>
        <w:t> </w:t>
      </w:r>
    </w:p>
    <w:p w:rsidR="001B2ABD" w:rsidRPr="001B2ABD" w:rsidRDefault="001B2ABD" w:rsidP="001B2ABD">
      <w:pPr>
        <w:numPr>
          <w:ilvl w:val="0"/>
          <w:numId w:val="5"/>
        </w:numPr>
        <w:shd w:val="clear" w:color="auto" w:fill="FFFFFF"/>
        <w:spacing w:before="100" w:beforeAutospacing="1" w:after="100" w:afterAutospacing="1" w:line="336" w:lineRule="atLeast"/>
        <w:ind w:left="600"/>
        <w:rPr>
          <w:rFonts w:ascii="Verdana" w:eastAsia="Times New Roman" w:hAnsi="Verdana" w:cs="Times New Roman"/>
          <w:color w:val="000000"/>
          <w:sz w:val="21"/>
          <w:szCs w:val="21"/>
          <w:lang w:eastAsia="ru-RU"/>
        </w:rPr>
      </w:pPr>
      <w:r w:rsidRPr="001B2ABD">
        <w:rPr>
          <w:rFonts w:ascii="Verdana" w:eastAsia="Times New Roman" w:hAnsi="Verdana" w:cs="Times New Roman"/>
          <w:color w:val="000000"/>
          <w:sz w:val="21"/>
          <w:szCs w:val="21"/>
          <w:lang w:eastAsia="ru-RU"/>
        </w:rPr>
        <w:t>данные cookie участвуют в формировании каждого запроса к серверу, то есть при каждом запросе к серверу все cookie автоматически отправляются вместе с запросом, что увеличивает трафик;</w:t>
      </w:r>
      <w:r w:rsidRPr="001B2ABD">
        <w:rPr>
          <w:rFonts w:ascii="Verdana" w:eastAsia="Times New Roman" w:hAnsi="Verdana" w:cs="Times New Roman"/>
          <w:color w:val="000000"/>
          <w:sz w:val="21"/>
          <w:lang w:eastAsia="ru-RU"/>
        </w:rPr>
        <w:t> </w:t>
      </w:r>
    </w:p>
    <w:p w:rsidR="001B2ABD" w:rsidRPr="001B2ABD" w:rsidRDefault="001B2ABD" w:rsidP="001B2ABD">
      <w:pPr>
        <w:numPr>
          <w:ilvl w:val="0"/>
          <w:numId w:val="5"/>
        </w:numPr>
        <w:shd w:val="clear" w:color="auto" w:fill="FFFFFF"/>
        <w:spacing w:before="100" w:beforeAutospacing="1" w:after="100" w:afterAutospacing="1" w:line="336" w:lineRule="atLeast"/>
        <w:ind w:left="600"/>
        <w:rPr>
          <w:rFonts w:ascii="Verdana" w:eastAsia="Times New Roman" w:hAnsi="Verdana" w:cs="Times New Roman"/>
          <w:color w:val="000000"/>
          <w:sz w:val="21"/>
          <w:szCs w:val="21"/>
          <w:lang w:eastAsia="ru-RU"/>
        </w:rPr>
      </w:pPr>
      <w:r w:rsidRPr="001B2ABD">
        <w:rPr>
          <w:rFonts w:ascii="Verdana" w:eastAsia="Times New Roman" w:hAnsi="Verdana" w:cs="Times New Roman"/>
          <w:color w:val="000000"/>
          <w:sz w:val="21"/>
          <w:szCs w:val="21"/>
          <w:lang w:eastAsia="ru-RU"/>
        </w:rPr>
        <w:t>cookie сопоставлены с web-сайтом и, если пользователь работает с сайтом через две вкладки, он оперирует одними и теми же данными cookie. Этот момент может нарушить правильную работу сайта и ограничивает применение cookie.</w:t>
      </w:r>
    </w:p>
    <w:p w:rsidR="001B2ABD" w:rsidRPr="001B2ABD" w:rsidRDefault="001B2ABD" w:rsidP="001B2ABD">
      <w:pPr>
        <w:shd w:val="clear" w:color="auto" w:fill="FFFFFF"/>
        <w:spacing w:after="0" w:line="336" w:lineRule="atLeast"/>
        <w:rPr>
          <w:rFonts w:ascii="Verdana" w:eastAsia="Times New Roman" w:hAnsi="Verdana" w:cs="Times New Roman"/>
          <w:color w:val="000000"/>
          <w:sz w:val="21"/>
          <w:szCs w:val="21"/>
          <w:lang w:eastAsia="ru-RU"/>
        </w:rPr>
      </w:pPr>
      <w:r w:rsidRPr="001B2ABD">
        <w:rPr>
          <w:rFonts w:ascii="Verdana" w:eastAsia="Times New Roman" w:hAnsi="Verdana" w:cs="Times New Roman"/>
          <w:color w:val="000000"/>
          <w:sz w:val="21"/>
          <w:szCs w:val="21"/>
          <w:lang w:eastAsia="ru-RU"/>
        </w:rPr>
        <w:br/>
        <w:t>C другой стороны механизм DOM Storage в Internet Explorer предлагает следующие возможности:</w:t>
      </w:r>
      <w:r w:rsidRPr="001B2ABD">
        <w:rPr>
          <w:rFonts w:ascii="Verdana" w:eastAsia="Times New Roman" w:hAnsi="Verdana" w:cs="Times New Roman"/>
          <w:color w:val="000000"/>
          <w:sz w:val="21"/>
          <w:szCs w:val="21"/>
          <w:lang w:eastAsia="ru-RU"/>
        </w:rPr>
        <w:br/>
      </w:r>
    </w:p>
    <w:p w:rsidR="001B2ABD" w:rsidRPr="001B2ABD" w:rsidRDefault="001B2ABD" w:rsidP="001B2ABD">
      <w:pPr>
        <w:numPr>
          <w:ilvl w:val="0"/>
          <w:numId w:val="6"/>
        </w:numPr>
        <w:shd w:val="clear" w:color="auto" w:fill="FFFFFF"/>
        <w:spacing w:before="100" w:beforeAutospacing="1" w:after="100" w:afterAutospacing="1" w:line="336" w:lineRule="atLeast"/>
        <w:ind w:left="600"/>
        <w:rPr>
          <w:rFonts w:ascii="Verdana" w:eastAsia="Times New Roman" w:hAnsi="Verdana" w:cs="Times New Roman"/>
          <w:color w:val="000000"/>
          <w:sz w:val="21"/>
          <w:szCs w:val="21"/>
          <w:lang w:eastAsia="ru-RU"/>
        </w:rPr>
      </w:pPr>
      <w:r w:rsidRPr="001B2ABD">
        <w:rPr>
          <w:rFonts w:ascii="Verdana" w:eastAsia="Times New Roman" w:hAnsi="Verdana" w:cs="Times New Roman"/>
          <w:color w:val="000000"/>
          <w:sz w:val="21"/>
          <w:szCs w:val="21"/>
          <w:lang w:eastAsia="ru-RU"/>
        </w:rPr>
        <w:lastRenderedPageBreak/>
        <w:t>до 10 мегабайт для хранения данных для каждого сайта (5 Mb в Firefox);</w:t>
      </w:r>
      <w:r w:rsidRPr="001B2ABD">
        <w:rPr>
          <w:rFonts w:ascii="Verdana" w:eastAsia="Times New Roman" w:hAnsi="Verdana" w:cs="Times New Roman"/>
          <w:color w:val="000000"/>
          <w:sz w:val="21"/>
          <w:lang w:eastAsia="ru-RU"/>
        </w:rPr>
        <w:t> </w:t>
      </w:r>
    </w:p>
    <w:p w:rsidR="001B2ABD" w:rsidRPr="001B2ABD" w:rsidRDefault="001B2ABD" w:rsidP="001B2ABD">
      <w:pPr>
        <w:numPr>
          <w:ilvl w:val="0"/>
          <w:numId w:val="6"/>
        </w:numPr>
        <w:shd w:val="clear" w:color="auto" w:fill="FFFFFF"/>
        <w:spacing w:before="100" w:beforeAutospacing="1" w:after="100" w:afterAutospacing="1" w:line="336" w:lineRule="atLeast"/>
        <w:ind w:left="600"/>
        <w:rPr>
          <w:rFonts w:ascii="Verdana" w:eastAsia="Times New Roman" w:hAnsi="Verdana" w:cs="Times New Roman"/>
          <w:color w:val="000000"/>
          <w:sz w:val="21"/>
          <w:szCs w:val="21"/>
          <w:lang w:eastAsia="ru-RU"/>
        </w:rPr>
      </w:pPr>
      <w:r w:rsidRPr="001B2ABD">
        <w:rPr>
          <w:rFonts w:ascii="Verdana" w:eastAsia="Times New Roman" w:hAnsi="Verdana" w:cs="Times New Roman"/>
          <w:color w:val="000000"/>
          <w:sz w:val="21"/>
          <w:szCs w:val="21"/>
          <w:lang w:eastAsia="ru-RU"/>
        </w:rPr>
        <w:t>доступ только на стороне клиента, данные DOM Storage не отправляются вместе с запросами;</w:t>
      </w:r>
      <w:r w:rsidRPr="001B2ABD">
        <w:rPr>
          <w:rFonts w:ascii="Verdana" w:eastAsia="Times New Roman" w:hAnsi="Verdana" w:cs="Times New Roman"/>
          <w:color w:val="000000"/>
          <w:sz w:val="21"/>
          <w:lang w:eastAsia="ru-RU"/>
        </w:rPr>
        <w:t> </w:t>
      </w:r>
    </w:p>
    <w:p w:rsidR="001B2ABD" w:rsidRPr="001B2ABD" w:rsidRDefault="001B2ABD" w:rsidP="001B2ABD">
      <w:pPr>
        <w:numPr>
          <w:ilvl w:val="0"/>
          <w:numId w:val="6"/>
        </w:numPr>
        <w:shd w:val="clear" w:color="auto" w:fill="FFFFFF"/>
        <w:spacing w:before="100" w:beforeAutospacing="1" w:after="100" w:afterAutospacing="1" w:line="336" w:lineRule="atLeast"/>
        <w:ind w:left="600"/>
        <w:rPr>
          <w:rFonts w:ascii="Verdana" w:eastAsia="Times New Roman" w:hAnsi="Verdana" w:cs="Times New Roman"/>
          <w:color w:val="000000"/>
          <w:sz w:val="21"/>
          <w:szCs w:val="21"/>
          <w:lang w:eastAsia="ru-RU"/>
        </w:rPr>
      </w:pPr>
      <w:r w:rsidRPr="001B2ABD">
        <w:rPr>
          <w:rFonts w:ascii="Verdana" w:eastAsia="Times New Roman" w:hAnsi="Verdana" w:cs="Times New Roman"/>
          <w:color w:val="000000"/>
          <w:sz w:val="21"/>
          <w:szCs w:val="21"/>
          <w:lang w:eastAsia="ru-RU"/>
        </w:rPr>
        <w:t>два механизма</w:t>
      </w:r>
      <w:r w:rsidRPr="001B2ABD">
        <w:rPr>
          <w:rFonts w:ascii="Verdana" w:eastAsia="Times New Roman" w:hAnsi="Verdana" w:cs="Times New Roman"/>
          <w:color w:val="000000"/>
          <w:sz w:val="21"/>
          <w:lang w:eastAsia="ru-RU"/>
        </w:rPr>
        <w:t> </w:t>
      </w:r>
      <w:r w:rsidRPr="001B2ABD">
        <w:rPr>
          <w:rFonts w:ascii="Verdana" w:eastAsia="Times New Roman" w:hAnsi="Verdana" w:cs="Times New Roman"/>
          <w:b/>
          <w:bCs/>
          <w:color w:val="000000"/>
          <w:sz w:val="21"/>
          <w:lang w:eastAsia="ru-RU"/>
        </w:rPr>
        <w:t>localStorage</w:t>
      </w:r>
      <w:r w:rsidRPr="001B2ABD">
        <w:rPr>
          <w:rFonts w:ascii="Verdana" w:eastAsia="Times New Roman" w:hAnsi="Verdana" w:cs="Times New Roman"/>
          <w:color w:val="000000"/>
          <w:sz w:val="21"/>
          <w:lang w:eastAsia="ru-RU"/>
        </w:rPr>
        <w:t> </w:t>
      </w:r>
      <w:r w:rsidRPr="001B2ABD">
        <w:rPr>
          <w:rFonts w:ascii="Verdana" w:eastAsia="Times New Roman" w:hAnsi="Verdana" w:cs="Times New Roman"/>
          <w:color w:val="000000"/>
          <w:sz w:val="21"/>
          <w:szCs w:val="21"/>
          <w:lang w:eastAsia="ru-RU"/>
        </w:rPr>
        <w:t>и</w:t>
      </w:r>
      <w:r w:rsidRPr="001B2ABD">
        <w:rPr>
          <w:rFonts w:ascii="Verdana" w:eastAsia="Times New Roman" w:hAnsi="Verdana" w:cs="Times New Roman"/>
          <w:color w:val="000000"/>
          <w:sz w:val="21"/>
          <w:lang w:eastAsia="ru-RU"/>
        </w:rPr>
        <w:t> </w:t>
      </w:r>
      <w:r w:rsidRPr="001B2ABD">
        <w:rPr>
          <w:rFonts w:ascii="Verdana" w:eastAsia="Times New Roman" w:hAnsi="Verdana" w:cs="Times New Roman"/>
          <w:b/>
          <w:bCs/>
          <w:color w:val="000000"/>
          <w:sz w:val="21"/>
          <w:lang w:eastAsia="ru-RU"/>
        </w:rPr>
        <w:t>sessionStorage</w:t>
      </w:r>
      <w:r w:rsidRPr="001B2ABD">
        <w:rPr>
          <w:rFonts w:ascii="Verdana" w:eastAsia="Times New Roman" w:hAnsi="Verdana" w:cs="Times New Roman"/>
          <w:color w:val="000000"/>
          <w:sz w:val="21"/>
          <w:lang w:eastAsia="ru-RU"/>
        </w:rPr>
        <w:t> </w:t>
      </w:r>
      <w:r w:rsidRPr="001B2ABD">
        <w:rPr>
          <w:rFonts w:ascii="Verdana" w:eastAsia="Times New Roman" w:hAnsi="Verdana" w:cs="Times New Roman"/>
          <w:color w:val="000000"/>
          <w:sz w:val="21"/>
          <w:szCs w:val="21"/>
          <w:lang w:eastAsia="ru-RU"/>
        </w:rPr>
        <w:t>позволяют гибко управлять данными, контекст sessionStorage и его данные существуют только для одной вкладки и если пользователь закроет ее или откроет еще одну то, данные из вкладки доступны не будут.</w:t>
      </w:r>
    </w:p>
    <w:p w:rsidR="001B2ABD" w:rsidRPr="001B2ABD" w:rsidRDefault="001B2ABD" w:rsidP="001B2ABD">
      <w:pPr>
        <w:shd w:val="clear" w:color="auto" w:fill="FFFFFF"/>
        <w:spacing w:after="240" w:line="336" w:lineRule="atLeast"/>
        <w:rPr>
          <w:rFonts w:ascii="Verdana" w:eastAsia="Times New Roman" w:hAnsi="Verdana" w:cs="Times New Roman"/>
          <w:color w:val="000000"/>
          <w:sz w:val="21"/>
          <w:szCs w:val="21"/>
          <w:lang w:eastAsia="ru-RU"/>
        </w:rPr>
      </w:pPr>
      <w:r w:rsidRPr="001B2ABD">
        <w:rPr>
          <w:rFonts w:ascii="Verdana" w:eastAsia="Times New Roman" w:hAnsi="Verdana" w:cs="Times New Roman"/>
          <w:color w:val="000000"/>
          <w:sz w:val="21"/>
          <w:szCs w:val="21"/>
          <w:lang w:eastAsia="ru-RU"/>
        </w:rPr>
        <w:br/>
      </w:r>
      <w:r w:rsidRPr="001B2ABD">
        <w:rPr>
          <w:rFonts w:ascii="Verdana" w:eastAsia="Times New Roman" w:hAnsi="Verdana" w:cs="Times New Roman"/>
          <w:i/>
          <w:iCs/>
          <w:color w:val="000000"/>
          <w:sz w:val="21"/>
          <w:lang w:eastAsia="ru-RU"/>
        </w:rPr>
        <w:t>* localStorage появился в Firefox 3.5, sessionStorage присутствовал в Firefox с версии 2.0.</w:t>
      </w:r>
    </w:p>
    <w:p w:rsidR="001B2ABD" w:rsidRPr="001B2ABD" w:rsidRDefault="001B2ABD" w:rsidP="001B2ABD">
      <w:pPr>
        <w:shd w:val="clear" w:color="auto" w:fill="FFFFFF"/>
        <w:spacing w:after="0" w:line="336" w:lineRule="atLeast"/>
        <w:outlineLvl w:val="2"/>
        <w:rPr>
          <w:rFonts w:ascii="Verdana" w:eastAsia="Times New Roman" w:hAnsi="Verdana" w:cs="Times New Roman"/>
          <w:color w:val="000000"/>
          <w:sz w:val="29"/>
          <w:szCs w:val="29"/>
          <w:lang w:eastAsia="ru-RU"/>
        </w:rPr>
      </w:pPr>
      <w:r w:rsidRPr="001B2ABD">
        <w:rPr>
          <w:rFonts w:ascii="Verdana" w:eastAsia="Times New Roman" w:hAnsi="Verdana" w:cs="Times New Roman"/>
          <w:color w:val="000000"/>
          <w:sz w:val="29"/>
          <w:szCs w:val="29"/>
          <w:lang w:eastAsia="ru-RU"/>
        </w:rPr>
        <w:t>API</w:t>
      </w:r>
    </w:p>
    <w:p w:rsidR="001B2ABD" w:rsidRPr="001B2ABD" w:rsidRDefault="001B2ABD" w:rsidP="001B2ABD">
      <w:pPr>
        <w:shd w:val="clear" w:color="auto" w:fill="FFFFFF"/>
        <w:spacing w:after="0" w:line="336" w:lineRule="atLeast"/>
        <w:rPr>
          <w:rFonts w:ascii="Verdana" w:eastAsia="Times New Roman" w:hAnsi="Verdana" w:cs="Times New Roman"/>
          <w:color w:val="000000"/>
          <w:sz w:val="21"/>
          <w:szCs w:val="21"/>
          <w:lang w:eastAsia="ru-RU"/>
        </w:rPr>
      </w:pPr>
      <w:r w:rsidRPr="001B2ABD">
        <w:rPr>
          <w:rFonts w:ascii="Verdana" w:eastAsia="Times New Roman" w:hAnsi="Verdana" w:cs="Times New Roman"/>
          <w:color w:val="000000"/>
          <w:sz w:val="21"/>
          <w:szCs w:val="21"/>
          <w:lang w:eastAsia="ru-RU"/>
        </w:rPr>
        <w:br/>
        <w:t>Согласно</w:t>
      </w:r>
      <w:r w:rsidRPr="001B2ABD">
        <w:rPr>
          <w:rFonts w:ascii="Verdana" w:eastAsia="Times New Roman" w:hAnsi="Verdana" w:cs="Times New Roman"/>
          <w:color w:val="000000"/>
          <w:sz w:val="21"/>
          <w:lang w:eastAsia="ru-RU"/>
        </w:rPr>
        <w:t> </w:t>
      </w:r>
      <w:hyperlink r:id="rId9" w:history="1">
        <w:r w:rsidRPr="001B2ABD">
          <w:rPr>
            <w:rFonts w:ascii="Verdana" w:eastAsia="Times New Roman" w:hAnsi="Verdana" w:cs="Times New Roman"/>
            <w:color w:val="990099"/>
            <w:sz w:val="21"/>
            <w:u w:val="single"/>
            <w:lang w:eastAsia="ru-RU"/>
          </w:rPr>
          <w:t>черновику спецификации Web Storage</w:t>
        </w:r>
      </w:hyperlink>
      <w:r w:rsidRPr="001B2ABD">
        <w:rPr>
          <w:rFonts w:ascii="Verdana" w:eastAsia="Times New Roman" w:hAnsi="Verdana" w:cs="Times New Roman"/>
          <w:color w:val="000000"/>
          <w:sz w:val="21"/>
          <w:lang w:eastAsia="ru-RU"/>
        </w:rPr>
        <w:t> </w:t>
      </w:r>
      <w:r w:rsidRPr="001B2ABD">
        <w:rPr>
          <w:rFonts w:ascii="Verdana" w:eastAsia="Times New Roman" w:hAnsi="Verdana" w:cs="Times New Roman"/>
          <w:color w:val="000000"/>
          <w:sz w:val="21"/>
          <w:szCs w:val="21"/>
          <w:lang w:eastAsia="ru-RU"/>
        </w:rPr>
        <w:t>браузер должен реализовать три следующих объекта для работы с локальным хранилищем:</w:t>
      </w:r>
      <w:r w:rsidRPr="001B2ABD">
        <w:rPr>
          <w:rFonts w:ascii="Verdana" w:eastAsia="Times New Roman" w:hAnsi="Verdana" w:cs="Times New Roman"/>
          <w:color w:val="000000"/>
          <w:sz w:val="21"/>
          <w:szCs w:val="21"/>
          <w:lang w:eastAsia="ru-RU"/>
        </w:rPr>
        <w:br/>
      </w:r>
    </w:p>
    <w:p w:rsidR="001B2ABD" w:rsidRPr="001B2ABD" w:rsidRDefault="001B2ABD" w:rsidP="001B2ABD">
      <w:pPr>
        <w:numPr>
          <w:ilvl w:val="0"/>
          <w:numId w:val="7"/>
        </w:numPr>
        <w:shd w:val="clear" w:color="auto" w:fill="FFFFFF"/>
        <w:spacing w:before="100" w:beforeAutospacing="1" w:after="100" w:afterAutospacing="1" w:line="336" w:lineRule="atLeast"/>
        <w:ind w:left="600"/>
        <w:rPr>
          <w:rFonts w:ascii="Verdana" w:eastAsia="Times New Roman" w:hAnsi="Verdana" w:cs="Times New Roman"/>
          <w:color w:val="000000"/>
          <w:sz w:val="21"/>
          <w:szCs w:val="21"/>
          <w:lang w:eastAsia="ru-RU"/>
        </w:rPr>
      </w:pPr>
      <w:r w:rsidRPr="001B2ABD">
        <w:rPr>
          <w:rFonts w:ascii="Verdana" w:eastAsia="Times New Roman" w:hAnsi="Verdana" w:cs="Times New Roman"/>
          <w:b/>
          <w:bCs/>
          <w:color w:val="000000"/>
          <w:sz w:val="21"/>
          <w:lang w:eastAsia="ru-RU"/>
        </w:rPr>
        <w:t>storage</w:t>
      </w:r>
      <w:r w:rsidRPr="001B2ABD">
        <w:rPr>
          <w:rFonts w:ascii="Verdana" w:eastAsia="Times New Roman" w:hAnsi="Verdana" w:cs="Times New Roman"/>
          <w:color w:val="000000"/>
          <w:sz w:val="21"/>
          <w:lang w:eastAsia="ru-RU"/>
        </w:rPr>
        <w:t> </w:t>
      </w:r>
      <w:r w:rsidRPr="001B2ABD">
        <w:rPr>
          <w:rFonts w:ascii="Verdana" w:eastAsia="Times New Roman" w:hAnsi="Verdana" w:cs="Times New Roman"/>
          <w:color w:val="000000"/>
          <w:sz w:val="21"/>
          <w:szCs w:val="21"/>
          <w:lang w:eastAsia="ru-RU"/>
        </w:rPr>
        <w:t>– представляет собой объект, который осуществляет доступ к набору данных хранилища. Согласно спецификации набор данных должен представлять собой пары строк “ключ-значение”. Данные отличные от строковых,</w:t>
      </w:r>
      <w:r w:rsidRPr="001B2ABD">
        <w:rPr>
          <w:rFonts w:ascii="Verdana" w:eastAsia="Times New Roman" w:hAnsi="Verdana" w:cs="Times New Roman"/>
          <w:color w:val="000000"/>
          <w:sz w:val="21"/>
          <w:lang w:eastAsia="ru-RU"/>
        </w:rPr>
        <w:t> </w:t>
      </w:r>
      <w:r w:rsidRPr="001B2ABD">
        <w:rPr>
          <w:rFonts w:ascii="Verdana" w:eastAsia="Times New Roman" w:hAnsi="Verdana" w:cs="Times New Roman"/>
          <w:b/>
          <w:bCs/>
          <w:color w:val="000000"/>
          <w:sz w:val="21"/>
          <w:lang w:eastAsia="ru-RU"/>
        </w:rPr>
        <w:t>должны быть</w:t>
      </w:r>
      <w:r w:rsidRPr="001B2ABD">
        <w:rPr>
          <w:rFonts w:ascii="Verdana" w:eastAsia="Times New Roman" w:hAnsi="Verdana" w:cs="Times New Roman"/>
          <w:color w:val="000000"/>
          <w:sz w:val="21"/>
          <w:lang w:eastAsia="ru-RU"/>
        </w:rPr>
        <w:t> </w:t>
      </w:r>
      <w:r w:rsidRPr="001B2ABD">
        <w:rPr>
          <w:rFonts w:ascii="Verdana" w:eastAsia="Times New Roman" w:hAnsi="Verdana" w:cs="Times New Roman"/>
          <w:color w:val="000000"/>
          <w:sz w:val="21"/>
          <w:szCs w:val="21"/>
          <w:lang w:eastAsia="ru-RU"/>
        </w:rPr>
        <w:t>приведены к строкам перед сохранением в хранилище;</w:t>
      </w:r>
      <w:r w:rsidRPr="001B2ABD">
        <w:rPr>
          <w:rFonts w:ascii="Verdana" w:eastAsia="Times New Roman" w:hAnsi="Verdana" w:cs="Times New Roman"/>
          <w:color w:val="000000"/>
          <w:sz w:val="21"/>
          <w:lang w:eastAsia="ru-RU"/>
        </w:rPr>
        <w:t> </w:t>
      </w:r>
    </w:p>
    <w:p w:rsidR="001B2ABD" w:rsidRPr="001B2ABD" w:rsidRDefault="001B2ABD" w:rsidP="001B2ABD">
      <w:pPr>
        <w:numPr>
          <w:ilvl w:val="0"/>
          <w:numId w:val="7"/>
        </w:numPr>
        <w:shd w:val="clear" w:color="auto" w:fill="FFFFFF"/>
        <w:spacing w:before="100" w:beforeAutospacing="1" w:after="100" w:afterAutospacing="1" w:line="336" w:lineRule="atLeast"/>
        <w:ind w:left="600"/>
        <w:rPr>
          <w:rFonts w:ascii="Verdana" w:eastAsia="Times New Roman" w:hAnsi="Verdana" w:cs="Times New Roman"/>
          <w:color w:val="000000"/>
          <w:sz w:val="21"/>
          <w:szCs w:val="21"/>
          <w:lang w:eastAsia="ru-RU"/>
        </w:rPr>
      </w:pPr>
      <w:r w:rsidRPr="001B2ABD">
        <w:rPr>
          <w:rFonts w:ascii="Verdana" w:eastAsia="Times New Roman" w:hAnsi="Verdana" w:cs="Times New Roman"/>
          <w:b/>
          <w:bCs/>
          <w:color w:val="000000"/>
          <w:sz w:val="21"/>
          <w:lang w:eastAsia="ru-RU"/>
        </w:rPr>
        <w:t>window.sessionStorage</w:t>
      </w:r>
      <w:r w:rsidRPr="001B2ABD">
        <w:rPr>
          <w:rFonts w:ascii="Verdana" w:eastAsia="Times New Roman" w:hAnsi="Verdana" w:cs="Times New Roman"/>
          <w:color w:val="000000"/>
          <w:sz w:val="21"/>
          <w:lang w:eastAsia="ru-RU"/>
        </w:rPr>
        <w:t> </w:t>
      </w:r>
      <w:r w:rsidRPr="001B2ABD">
        <w:rPr>
          <w:rFonts w:ascii="Verdana" w:eastAsia="Times New Roman" w:hAnsi="Verdana" w:cs="Times New Roman"/>
          <w:color w:val="000000"/>
          <w:sz w:val="21"/>
          <w:szCs w:val="21"/>
          <w:lang w:eastAsia="ru-RU"/>
        </w:rPr>
        <w:t>– возвращает объект типа storage и представляет собой хранилище пользовательского набора данных которое существует и актуально только для одной вкладки браузера до тех пор, пока она не будет закрыта;</w:t>
      </w:r>
      <w:r w:rsidRPr="001B2ABD">
        <w:rPr>
          <w:rFonts w:ascii="Verdana" w:eastAsia="Times New Roman" w:hAnsi="Verdana" w:cs="Times New Roman"/>
          <w:color w:val="000000"/>
          <w:sz w:val="21"/>
          <w:lang w:eastAsia="ru-RU"/>
        </w:rPr>
        <w:t> </w:t>
      </w:r>
    </w:p>
    <w:p w:rsidR="001B2ABD" w:rsidRPr="001B2ABD" w:rsidRDefault="001B2ABD" w:rsidP="001B2ABD">
      <w:pPr>
        <w:numPr>
          <w:ilvl w:val="0"/>
          <w:numId w:val="7"/>
        </w:numPr>
        <w:shd w:val="clear" w:color="auto" w:fill="FFFFFF"/>
        <w:spacing w:before="100" w:beforeAutospacing="1" w:after="100" w:afterAutospacing="1" w:line="336" w:lineRule="atLeast"/>
        <w:ind w:left="600"/>
        <w:rPr>
          <w:rFonts w:ascii="Verdana" w:eastAsia="Times New Roman" w:hAnsi="Verdana" w:cs="Times New Roman"/>
          <w:color w:val="000000"/>
          <w:sz w:val="21"/>
          <w:szCs w:val="21"/>
          <w:lang w:eastAsia="ru-RU"/>
        </w:rPr>
      </w:pPr>
      <w:r w:rsidRPr="001B2ABD">
        <w:rPr>
          <w:rFonts w:ascii="Verdana" w:eastAsia="Times New Roman" w:hAnsi="Verdana" w:cs="Times New Roman"/>
          <w:b/>
          <w:bCs/>
          <w:color w:val="000000"/>
          <w:sz w:val="21"/>
          <w:lang w:eastAsia="ru-RU"/>
        </w:rPr>
        <w:t>window.localStorage</w:t>
      </w:r>
      <w:r w:rsidRPr="001B2ABD">
        <w:rPr>
          <w:rFonts w:ascii="Verdana" w:eastAsia="Times New Roman" w:hAnsi="Verdana" w:cs="Times New Roman"/>
          <w:color w:val="000000"/>
          <w:sz w:val="21"/>
          <w:lang w:eastAsia="ru-RU"/>
        </w:rPr>
        <w:t> </w:t>
      </w:r>
      <w:r w:rsidRPr="001B2ABD">
        <w:rPr>
          <w:rFonts w:ascii="Verdana" w:eastAsia="Times New Roman" w:hAnsi="Verdana" w:cs="Times New Roman"/>
          <w:color w:val="000000"/>
          <w:sz w:val="21"/>
          <w:szCs w:val="21"/>
          <w:lang w:eastAsia="ru-RU"/>
        </w:rPr>
        <w:t>– похож на sessionStorage за исключением того, что данные этого хранилища сохраняются после закрытия вкладки и доступны всегда, что делает этот объект похожим на cookie. Каждый домен и субдомен имеет свой объект window.localStorage.</w:t>
      </w:r>
    </w:p>
    <w:p w:rsidR="001B2ABD" w:rsidRPr="001B2ABD" w:rsidRDefault="001B2ABD" w:rsidP="001B2ABD">
      <w:pPr>
        <w:shd w:val="clear" w:color="auto" w:fill="FFFFFF"/>
        <w:spacing w:after="0" w:line="336" w:lineRule="atLeast"/>
        <w:rPr>
          <w:rFonts w:ascii="Verdana" w:eastAsia="Times New Roman" w:hAnsi="Verdana" w:cs="Times New Roman"/>
          <w:color w:val="000000"/>
          <w:sz w:val="21"/>
          <w:szCs w:val="21"/>
          <w:lang w:eastAsia="ru-RU"/>
        </w:rPr>
      </w:pPr>
      <w:r w:rsidRPr="001B2ABD">
        <w:rPr>
          <w:rFonts w:ascii="Verdana" w:eastAsia="Times New Roman" w:hAnsi="Verdana" w:cs="Times New Roman"/>
          <w:color w:val="000000"/>
          <w:sz w:val="21"/>
          <w:szCs w:val="21"/>
          <w:lang w:eastAsia="ru-RU"/>
        </w:rPr>
        <w:br/>
      </w:r>
      <w:r w:rsidRPr="001B2ABD">
        <w:rPr>
          <w:rFonts w:ascii="Verdana" w:eastAsia="Times New Roman" w:hAnsi="Verdana" w:cs="Times New Roman"/>
          <w:i/>
          <w:iCs/>
          <w:color w:val="000000"/>
          <w:sz w:val="21"/>
          <w:lang w:eastAsia="ru-RU"/>
        </w:rPr>
        <w:t>* Firefox поддерживает еще один, не описанный в стандарте, объект window.globalStorage</w:t>
      </w:r>
      <w:r w:rsidRPr="001B2ABD">
        <w:rPr>
          <w:rFonts w:ascii="Verdana" w:eastAsia="Times New Roman" w:hAnsi="Verdana" w:cs="Times New Roman"/>
          <w:color w:val="000000"/>
          <w:sz w:val="21"/>
          <w:szCs w:val="21"/>
          <w:lang w:eastAsia="ru-RU"/>
        </w:rPr>
        <w:t>.</w:t>
      </w:r>
      <w:r w:rsidRPr="001B2ABD">
        <w:rPr>
          <w:rFonts w:ascii="Verdana" w:eastAsia="Times New Roman" w:hAnsi="Verdana" w:cs="Times New Roman"/>
          <w:color w:val="000000"/>
          <w:sz w:val="21"/>
          <w:szCs w:val="21"/>
          <w:lang w:eastAsia="ru-RU"/>
        </w:rPr>
        <w:br/>
      </w:r>
      <w:r w:rsidRPr="001B2ABD">
        <w:rPr>
          <w:rFonts w:ascii="Verdana" w:eastAsia="Times New Roman" w:hAnsi="Verdana" w:cs="Times New Roman"/>
          <w:color w:val="000000"/>
          <w:sz w:val="21"/>
          <w:szCs w:val="21"/>
          <w:lang w:eastAsia="ru-RU"/>
        </w:rPr>
        <w:br/>
        <w:t>По сути, при работе с данными, сохранением или получением из хранилища, разработчик оперирует с экземпляром объекта storage, который имеет ряд вспомогательных функций и свойств:</w:t>
      </w:r>
      <w:r w:rsidRPr="001B2ABD">
        <w:rPr>
          <w:rFonts w:ascii="Verdana" w:eastAsia="Times New Roman" w:hAnsi="Verdana" w:cs="Times New Roman"/>
          <w:color w:val="000000"/>
          <w:sz w:val="21"/>
          <w:szCs w:val="21"/>
          <w:lang w:eastAsia="ru-RU"/>
        </w:rPr>
        <w:br/>
      </w:r>
    </w:p>
    <w:p w:rsidR="001B2ABD" w:rsidRPr="001B2ABD" w:rsidRDefault="001B2ABD" w:rsidP="001B2ABD">
      <w:pPr>
        <w:numPr>
          <w:ilvl w:val="0"/>
          <w:numId w:val="8"/>
        </w:numPr>
        <w:shd w:val="clear" w:color="auto" w:fill="FFFFFF"/>
        <w:spacing w:before="100" w:beforeAutospacing="1" w:after="100" w:afterAutospacing="1" w:line="336" w:lineRule="atLeast"/>
        <w:ind w:left="600"/>
        <w:rPr>
          <w:rFonts w:ascii="Verdana" w:eastAsia="Times New Roman" w:hAnsi="Verdana" w:cs="Times New Roman"/>
          <w:color w:val="000000"/>
          <w:sz w:val="21"/>
          <w:szCs w:val="21"/>
          <w:lang w:eastAsia="ru-RU"/>
        </w:rPr>
      </w:pPr>
      <w:r w:rsidRPr="001B2ABD">
        <w:rPr>
          <w:rFonts w:ascii="Verdana" w:eastAsia="Times New Roman" w:hAnsi="Verdana" w:cs="Times New Roman"/>
          <w:b/>
          <w:bCs/>
          <w:color w:val="000000"/>
          <w:sz w:val="21"/>
          <w:lang w:eastAsia="ru-RU"/>
        </w:rPr>
        <w:t>setItem, getItem, removeItem</w:t>
      </w:r>
      <w:r w:rsidRPr="001B2ABD">
        <w:rPr>
          <w:rFonts w:ascii="Verdana" w:eastAsia="Times New Roman" w:hAnsi="Verdana" w:cs="Times New Roman"/>
          <w:color w:val="000000"/>
          <w:sz w:val="21"/>
          <w:lang w:eastAsia="ru-RU"/>
        </w:rPr>
        <w:t> </w:t>
      </w:r>
      <w:r w:rsidRPr="001B2ABD">
        <w:rPr>
          <w:rFonts w:ascii="Verdana" w:eastAsia="Times New Roman" w:hAnsi="Verdana" w:cs="Times New Roman"/>
          <w:color w:val="000000"/>
          <w:sz w:val="21"/>
          <w:szCs w:val="21"/>
          <w:lang w:eastAsia="ru-RU"/>
        </w:rPr>
        <w:t>– создает, получает или удаляет новый элемент данных;</w:t>
      </w:r>
      <w:r w:rsidRPr="001B2ABD">
        <w:rPr>
          <w:rFonts w:ascii="Verdana" w:eastAsia="Times New Roman" w:hAnsi="Verdana" w:cs="Times New Roman"/>
          <w:color w:val="000000"/>
          <w:sz w:val="21"/>
          <w:lang w:eastAsia="ru-RU"/>
        </w:rPr>
        <w:t> </w:t>
      </w:r>
    </w:p>
    <w:p w:rsidR="001B2ABD" w:rsidRPr="001B2ABD" w:rsidRDefault="001B2ABD" w:rsidP="001B2ABD">
      <w:pPr>
        <w:numPr>
          <w:ilvl w:val="0"/>
          <w:numId w:val="8"/>
        </w:numPr>
        <w:shd w:val="clear" w:color="auto" w:fill="FFFFFF"/>
        <w:spacing w:before="100" w:beforeAutospacing="1" w:after="100" w:afterAutospacing="1" w:line="336" w:lineRule="atLeast"/>
        <w:ind w:left="600"/>
        <w:rPr>
          <w:rFonts w:ascii="Verdana" w:eastAsia="Times New Roman" w:hAnsi="Verdana" w:cs="Times New Roman"/>
          <w:color w:val="000000"/>
          <w:sz w:val="21"/>
          <w:szCs w:val="21"/>
          <w:lang w:eastAsia="ru-RU"/>
        </w:rPr>
      </w:pPr>
      <w:r w:rsidRPr="001B2ABD">
        <w:rPr>
          <w:rFonts w:ascii="Verdana" w:eastAsia="Times New Roman" w:hAnsi="Verdana" w:cs="Times New Roman"/>
          <w:b/>
          <w:bCs/>
          <w:color w:val="000000"/>
          <w:sz w:val="21"/>
          <w:lang w:eastAsia="ru-RU"/>
        </w:rPr>
        <w:lastRenderedPageBreak/>
        <w:t>clear</w:t>
      </w:r>
      <w:r w:rsidRPr="001B2ABD">
        <w:rPr>
          <w:rFonts w:ascii="Verdana" w:eastAsia="Times New Roman" w:hAnsi="Verdana" w:cs="Times New Roman"/>
          <w:color w:val="000000"/>
          <w:sz w:val="21"/>
          <w:lang w:eastAsia="ru-RU"/>
        </w:rPr>
        <w:t> </w:t>
      </w:r>
      <w:r w:rsidRPr="001B2ABD">
        <w:rPr>
          <w:rFonts w:ascii="Verdana" w:eastAsia="Times New Roman" w:hAnsi="Verdana" w:cs="Times New Roman"/>
          <w:color w:val="000000"/>
          <w:sz w:val="21"/>
          <w:szCs w:val="21"/>
          <w:lang w:eastAsia="ru-RU"/>
        </w:rPr>
        <w:t>– “стирает” все данные хранилища;</w:t>
      </w:r>
      <w:r w:rsidRPr="001B2ABD">
        <w:rPr>
          <w:rFonts w:ascii="Verdana" w:eastAsia="Times New Roman" w:hAnsi="Verdana" w:cs="Times New Roman"/>
          <w:color w:val="000000"/>
          <w:sz w:val="21"/>
          <w:lang w:eastAsia="ru-RU"/>
        </w:rPr>
        <w:t> </w:t>
      </w:r>
    </w:p>
    <w:p w:rsidR="001B2ABD" w:rsidRPr="001B2ABD" w:rsidRDefault="001B2ABD" w:rsidP="001B2ABD">
      <w:pPr>
        <w:numPr>
          <w:ilvl w:val="0"/>
          <w:numId w:val="8"/>
        </w:numPr>
        <w:shd w:val="clear" w:color="auto" w:fill="FFFFFF"/>
        <w:spacing w:before="100" w:beforeAutospacing="1" w:after="100" w:afterAutospacing="1" w:line="336" w:lineRule="atLeast"/>
        <w:ind w:left="600"/>
        <w:rPr>
          <w:rFonts w:ascii="Verdana" w:eastAsia="Times New Roman" w:hAnsi="Verdana" w:cs="Times New Roman"/>
          <w:color w:val="000000"/>
          <w:sz w:val="21"/>
          <w:szCs w:val="21"/>
          <w:lang w:eastAsia="ru-RU"/>
        </w:rPr>
      </w:pPr>
      <w:r w:rsidRPr="001B2ABD">
        <w:rPr>
          <w:rFonts w:ascii="Verdana" w:eastAsia="Times New Roman" w:hAnsi="Verdana" w:cs="Times New Roman"/>
          <w:b/>
          <w:bCs/>
          <w:color w:val="000000"/>
          <w:sz w:val="21"/>
          <w:lang w:eastAsia="ru-RU"/>
        </w:rPr>
        <w:t>length</w:t>
      </w:r>
      <w:r w:rsidRPr="001B2ABD">
        <w:rPr>
          <w:rFonts w:ascii="Verdana" w:eastAsia="Times New Roman" w:hAnsi="Verdana" w:cs="Times New Roman"/>
          <w:color w:val="000000"/>
          <w:sz w:val="21"/>
          <w:lang w:eastAsia="ru-RU"/>
        </w:rPr>
        <w:t> </w:t>
      </w:r>
      <w:r w:rsidRPr="001B2ABD">
        <w:rPr>
          <w:rFonts w:ascii="Verdana" w:eastAsia="Times New Roman" w:hAnsi="Verdana" w:cs="Times New Roman"/>
          <w:color w:val="000000"/>
          <w:sz w:val="21"/>
          <w:szCs w:val="21"/>
          <w:lang w:eastAsia="ru-RU"/>
        </w:rPr>
        <w:t>– возвращает количество сохраненных элементов данных;</w:t>
      </w:r>
    </w:p>
    <w:p w:rsidR="001B2ABD" w:rsidRPr="001B2ABD" w:rsidRDefault="001B2ABD" w:rsidP="001B2ABD">
      <w:pPr>
        <w:shd w:val="clear" w:color="auto" w:fill="FFFFFF"/>
        <w:spacing w:after="240" w:line="336" w:lineRule="atLeast"/>
        <w:rPr>
          <w:rFonts w:ascii="Verdana" w:eastAsia="Times New Roman" w:hAnsi="Verdana" w:cs="Times New Roman"/>
          <w:color w:val="000000"/>
          <w:sz w:val="21"/>
          <w:szCs w:val="21"/>
          <w:lang w:eastAsia="ru-RU"/>
        </w:rPr>
      </w:pPr>
      <w:r w:rsidRPr="001B2ABD">
        <w:rPr>
          <w:rFonts w:ascii="Verdana" w:eastAsia="Times New Roman" w:hAnsi="Verdana" w:cs="Times New Roman"/>
          <w:color w:val="000000"/>
          <w:sz w:val="21"/>
          <w:szCs w:val="21"/>
          <w:lang w:eastAsia="ru-RU"/>
        </w:rPr>
        <w:br/>
      </w:r>
      <w:r w:rsidRPr="001B2ABD">
        <w:rPr>
          <w:rFonts w:ascii="Verdana" w:eastAsia="Times New Roman" w:hAnsi="Verdana" w:cs="Times New Roman"/>
          <w:i/>
          <w:iCs/>
          <w:color w:val="000000"/>
          <w:sz w:val="21"/>
          <w:lang w:eastAsia="ru-RU"/>
        </w:rPr>
        <w:t>* Internet Explorer 8 предлагает еще одно полезное свойство remainingSpace, которое позволяет узнать объем в байтах, которое занимает хранилище. Пока, это свойство не включено в черновик спецификации и не является стандартным.</w:t>
      </w:r>
    </w:p>
    <w:p w:rsidR="001B2ABD" w:rsidRPr="001B2ABD" w:rsidRDefault="001B2ABD" w:rsidP="001B2ABD">
      <w:pPr>
        <w:shd w:val="clear" w:color="auto" w:fill="FFFFFF"/>
        <w:spacing w:after="0" w:line="336" w:lineRule="atLeast"/>
        <w:outlineLvl w:val="2"/>
        <w:rPr>
          <w:rFonts w:ascii="Verdana" w:eastAsia="Times New Roman" w:hAnsi="Verdana" w:cs="Times New Roman"/>
          <w:color w:val="000000"/>
          <w:sz w:val="29"/>
          <w:szCs w:val="29"/>
          <w:lang w:eastAsia="ru-RU"/>
        </w:rPr>
      </w:pPr>
      <w:r w:rsidRPr="001B2ABD">
        <w:rPr>
          <w:rFonts w:ascii="Verdana" w:eastAsia="Times New Roman" w:hAnsi="Verdana" w:cs="Times New Roman"/>
          <w:color w:val="000000"/>
          <w:sz w:val="29"/>
          <w:szCs w:val="29"/>
          <w:lang w:eastAsia="ru-RU"/>
        </w:rPr>
        <w:t>Пример</w:t>
      </w:r>
    </w:p>
    <w:p w:rsidR="001B2ABD" w:rsidRPr="001B2ABD" w:rsidRDefault="001B2ABD" w:rsidP="001B2ABD">
      <w:pPr>
        <w:shd w:val="clear" w:color="auto" w:fill="FFFFFF"/>
        <w:spacing w:after="240" w:line="336" w:lineRule="atLeast"/>
        <w:rPr>
          <w:rFonts w:ascii="Verdana" w:eastAsia="Times New Roman" w:hAnsi="Verdana" w:cs="Times New Roman"/>
          <w:color w:val="000000"/>
          <w:sz w:val="21"/>
          <w:szCs w:val="21"/>
          <w:lang w:eastAsia="ru-RU"/>
        </w:rPr>
      </w:pPr>
      <w:r w:rsidRPr="001B2ABD">
        <w:rPr>
          <w:rFonts w:ascii="Verdana" w:eastAsia="Times New Roman" w:hAnsi="Verdana" w:cs="Times New Roman"/>
          <w:color w:val="000000"/>
          <w:sz w:val="21"/>
          <w:szCs w:val="21"/>
          <w:lang w:eastAsia="ru-RU"/>
        </w:rPr>
        <w:br/>
        <w:t>Простейший пример работы с localStorage, данные сохраняются и достаются из хранилища:</w:t>
      </w:r>
      <w:r w:rsidRPr="001B2ABD">
        <w:rPr>
          <w:rFonts w:ascii="Verdana" w:eastAsia="Times New Roman" w:hAnsi="Verdana" w:cs="Times New Roman"/>
          <w:color w:val="000000"/>
          <w:sz w:val="21"/>
          <w:szCs w:val="21"/>
          <w:lang w:eastAsia="ru-RU"/>
        </w:rPr>
        <w:br/>
      </w:r>
      <w:r w:rsidRPr="001B2ABD">
        <w:rPr>
          <w:rFonts w:ascii="Verdana" w:eastAsia="Times New Roman" w:hAnsi="Verdana" w:cs="Times New Roman"/>
          <w:color w:val="000000"/>
          <w:sz w:val="21"/>
          <w:szCs w:val="21"/>
          <w:lang w:eastAsia="ru-RU"/>
        </w:rPr>
        <w:br/>
        <w:t>…</w:t>
      </w:r>
      <w:r w:rsidRPr="001B2ABD">
        <w:rPr>
          <w:rFonts w:ascii="Verdana" w:eastAsia="Times New Roman" w:hAnsi="Verdana" w:cs="Times New Roman"/>
          <w:color w:val="000000"/>
          <w:sz w:val="21"/>
          <w:szCs w:val="21"/>
          <w:lang w:eastAsia="ru-RU"/>
        </w:rPr>
        <w:br/>
        <w:t>sessionStorage.someDataKeyName = ‘данные’;</w:t>
      </w:r>
      <w:r w:rsidRPr="001B2ABD">
        <w:rPr>
          <w:rFonts w:ascii="Verdana" w:eastAsia="Times New Roman" w:hAnsi="Verdana" w:cs="Times New Roman"/>
          <w:color w:val="000000"/>
          <w:sz w:val="21"/>
          <w:szCs w:val="21"/>
          <w:lang w:eastAsia="ru-RU"/>
        </w:rPr>
        <w:br/>
        <w:t>…</w:t>
      </w:r>
      <w:r w:rsidRPr="001B2ABD">
        <w:rPr>
          <w:rFonts w:ascii="Verdana" w:eastAsia="Times New Roman" w:hAnsi="Verdana" w:cs="Times New Roman"/>
          <w:color w:val="000000"/>
          <w:sz w:val="21"/>
          <w:szCs w:val="21"/>
          <w:lang w:eastAsia="ru-RU"/>
        </w:rPr>
        <w:br/>
        <w:t>var data = sessionStorage.someDataKeyName;</w:t>
      </w:r>
      <w:r w:rsidRPr="001B2ABD">
        <w:rPr>
          <w:rFonts w:ascii="Verdana" w:eastAsia="Times New Roman" w:hAnsi="Verdana" w:cs="Times New Roman"/>
          <w:color w:val="000000"/>
          <w:sz w:val="21"/>
          <w:szCs w:val="21"/>
          <w:lang w:eastAsia="ru-RU"/>
        </w:rPr>
        <w:br/>
        <w:t>…</w:t>
      </w:r>
      <w:r w:rsidRPr="001B2ABD">
        <w:rPr>
          <w:rFonts w:ascii="Verdana" w:eastAsia="Times New Roman" w:hAnsi="Verdana" w:cs="Times New Roman"/>
          <w:color w:val="000000"/>
          <w:sz w:val="21"/>
          <w:szCs w:val="21"/>
          <w:lang w:eastAsia="ru-RU"/>
        </w:rPr>
        <w:br/>
      </w:r>
      <w:r w:rsidRPr="001B2ABD">
        <w:rPr>
          <w:rFonts w:ascii="Verdana" w:eastAsia="Times New Roman" w:hAnsi="Verdana" w:cs="Times New Roman"/>
          <w:color w:val="000000"/>
          <w:sz w:val="21"/>
          <w:szCs w:val="21"/>
          <w:lang w:eastAsia="ru-RU"/>
        </w:rPr>
        <w:br/>
        <w:t>Обратите внимание, что создавать и получать доступ к данным в хранилищах DOM Storage можно не только через индексаторы типа sessionStorage[ 'someDataKeyName' ], но и через псевдосвойства. Первая попытка записать данные в такое свойство создаст его экземпляр в хранилище.</w:t>
      </w:r>
      <w:r w:rsidRPr="001B2ABD">
        <w:rPr>
          <w:rFonts w:ascii="Verdana" w:eastAsia="Times New Roman" w:hAnsi="Verdana" w:cs="Times New Roman"/>
          <w:color w:val="000000"/>
          <w:sz w:val="21"/>
          <w:szCs w:val="21"/>
          <w:lang w:eastAsia="ru-RU"/>
        </w:rPr>
        <w:br/>
      </w:r>
      <w:r w:rsidRPr="001B2ABD">
        <w:rPr>
          <w:rFonts w:ascii="Verdana" w:eastAsia="Times New Roman" w:hAnsi="Verdana" w:cs="Times New Roman"/>
          <w:color w:val="000000"/>
          <w:sz w:val="21"/>
          <w:szCs w:val="21"/>
          <w:lang w:eastAsia="ru-RU"/>
        </w:rPr>
        <w:br/>
        <w:t>Данные объекта window.localStorage могут быть доступны как для субдомена так и для родительского домена, скажем следующий пример при работе с доменом test.example.com сработает:</w:t>
      </w:r>
      <w:r w:rsidRPr="001B2ABD">
        <w:rPr>
          <w:rFonts w:ascii="Verdana" w:eastAsia="Times New Roman" w:hAnsi="Verdana" w:cs="Times New Roman"/>
          <w:color w:val="000000"/>
          <w:sz w:val="21"/>
          <w:szCs w:val="21"/>
          <w:lang w:eastAsia="ru-RU"/>
        </w:rPr>
        <w:br/>
      </w:r>
      <w:r w:rsidRPr="001B2ABD">
        <w:rPr>
          <w:rFonts w:ascii="Verdana" w:eastAsia="Times New Roman" w:hAnsi="Verdana" w:cs="Times New Roman"/>
          <w:color w:val="000000"/>
          <w:sz w:val="21"/>
          <w:szCs w:val="21"/>
          <w:lang w:eastAsia="ru-RU"/>
        </w:rPr>
        <w:br/>
        <w:t>…</w:t>
      </w:r>
      <w:r w:rsidRPr="001B2ABD">
        <w:rPr>
          <w:rFonts w:ascii="Verdana" w:eastAsia="Times New Roman" w:hAnsi="Verdana" w:cs="Times New Roman"/>
          <w:color w:val="000000"/>
          <w:sz w:val="21"/>
          <w:szCs w:val="21"/>
          <w:lang w:eastAsia="ru-RU"/>
        </w:rPr>
        <w:br/>
        <w:t>var someStorage = localStorage[‘элемент example.com’];</w:t>
      </w:r>
      <w:r w:rsidRPr="001B2ABD">
        <w:rPr>
          <w:rFonts w:ascii="Verdana" w:eastAsia="Times New Roman" w:hAnsi="Verdana" w:cs="Times New Roman"/>
          <w:color w:val="000000"/>
          <w:sz w:val="21"/>
          <w:szCs w:val="21"/>
          <w:lang w:eastAsia="ru-RU"/>
        </w:rPr>
        <w:br/>
        <w:t>…</w:t>
      </w:r>
      <w:r w:rsidRPr="001B2ABD">
        <w:rPr>
          <w:rFonts w:ascii="Verdana" w:eastAsia="Times New Roman" w:hAnsi="Verdana" w:cs="Times New Roman"/>
          <w:color w:val="000000"/>
          <w:sz w:val="21"/>
          <w:szCs w:val="21"/>
          <w:lang w:eastAsia="ru-RU"/>
        </w:rPr>
        <w:br/>
      </w:r>
      <w:r w:rsidRPr="001B2ABD">
        <w:rPr>
          <w:rFonts w:ascii="Verdana" w:eastAsia="Times New Roman" w:hAnsi="Verdana" w:cs="Times New Roman"/>
          <w:color w:val="000000"/>
          <w:sz w:val="21"/>
          <w:szCs w:val="21"/>
          <w:lang w:eastAsia="ru-RU"/>
        </w:rPr>
        <w:br/>
      </w:r>
      <w:r w:rsidRPr="001B2ABD">
        <w:rPr>
          <w:rFonts w:ascii="Verdana" w:eastAsia="Times New Roman" w:hAnsi="Verdana" w:cs="Times New Roman"/>
          <w:color w:val="000000"/>
          <w:sz w:val="21"/>
          <w:szCs w:val="21"/>
          <w:lang w:eastAsia="ru-RU"/>
        </w:rPr>
        <w:br/>
        <w:t>Однако, к другим субдоменам test.example.com доступа не имеет, следующий пример для контекста test.example.com неверный:</w:t>
      </w:r>
      <w:r w:rsidRPr="001B2ABD">
        <w:rPr>
          <w:rFonts w:ascii="Verdana" w:eastAsia="Times New Roman" w:hAnsi="Verdana" w:cs="Times New Roman"/>
          <w:color w:val="000000"/>
          <w:sz w:val="21"/>
          <w:szCs w:val="21"/>
          <w:lang w:eastAsia="ru-RU"/>
        </w:rPr>
        <w:br/>
        <w:t>…</w:t>
      </w:r>
      <w:r w:rsidRPr="001B2ABD">
        <w:rPr>
          <w:rFonts w:ascii="Verdana" w:eastAsia="Times New Roman" w:hAnsi="Verdana" w:cs="Times New Roman"/>
          <w:color w:val="000000"/>
          <w:sz w:val="21"/>
          <w:szCs w:val="21"/>
          <w:lang w:eastAsia="ru-RU"/>
        </w:rPr>
        <w:br/>
        <w:t>var someStorage = localStorage[‘элемент mail.example.com’];</w:t>
      </w:r>
      <w:r w:rsidRPr="001B2ABD">
        <w:rPr>
          <w:rFonts w:ascii="Verdana" w:eastAsia="Times New Roman" w:hAnsi="Verdana" w:cs="Times New Roman"/>
          <w:color w:val="000000"/>
          <w:sz w:val="21"/>
          <w:szCs w:val="21"/>
          <w:lang w:eastAsia="ru-RU"/>
        </w:rPr>
        <w:br/>
        <w:t>…</w:t>
      </w:r>
      <w:r w:rsidRPr="001B2ABD">
        <w:rPr>
          <w:rFonts w:ascii="Verdana" w:eastAsia="Times New Roman" w:hAnsi="Verdana" w:cs="Times New Roman"/>
          <w:color w:val="000000"/>
          <w:sz w:val="21"/>
          <w:szCs w:val="21"/>
          <w:lang w:eastAsia="ru-RU"/>
        </w:rPr>
        <w:br/>
      </w:r>
    </w:p>
    <w:p w:rsidR="001B2ABD" w:rsidRPr="001B2ABD" w:rsidRDefault="001B2ABD" w:rsidP="001B2ABD">
      <w:pPr>
        <w:shd w:val="clear" w:color="auto" w:fill="FFFFFF"/>
        <w:spacing w:after="0" w:line="336" w:lineRule="atLeast"/>
        <w:outlineLvl w:val="2"/>
        <w:rPr>
          <w:rFonts w:ascii="Verdana" w:eastAsia="Times New Roman" w:hAnsi="Verdana" w:cs="Times New Roman"/>
          <w:color w:val="000000"/>
          <w:sz w:val="29"/>
          <w:szCs w:val="29"/>
          <w:lang w:eastAsia="ru-RU"/>
        </w:rPr>
      </w:pPr>
      <w:r w:rsidRPr="001B2ABD">
        <w:rPr>
          <w:rFonts w:ascii="Verdana" w:eastAsia="Times New Roman" w:hAnsi="Verdana" w:cs="Times New Roman"/>
          <w:color w:val="000000"/>
          <w:sz w:val="29"/>
          <w:szCs w:val="29"/>
          <w:lang w:eastAsia="ru-RU"/>
        </w:rPr>
        <w:t>Заключение</w:t>
      </w:r>
    </w:p>
    <w:p w:rsidR="001B2ABD" w:rsidRPr="001B2ABD" w:rsidRDefault="001B2ABD" w:rsidP="001B2ABD">
      <w:pPr>
        <w:shd w:val="clear" w:color="auto" w:fill="FFFFFF"/>
        <w:spacing w:after="240" w:line="336" w:lineRule="atLeast"/>
        <w:rPr>
          <w:rFonts w:ascii="Verdana" w:eastAsia="Times New Roman" w:hAnsi="Verdana" w:cs="Times New Roman"/>
          <w:color w:val="000000"/>
          <w:sz w:val="21"/>
          <w:szCs w:val="21"/>
          <w:lang w:eastAsia="ru-RU"/>
        </w:rPr>
      </w:pPr>
      <w:r w:rsidRPr="001B2ABD">
        <w:rPr>
          <w:rFonts w:ascii="Verdana" w:eastAsia="Times New Roman" w:hAnsi="Verdana" w:cs="Times New Roman"/>
          <w:color w:val="000000"/>
          <w:sz w:val="21"/>
          <w:szCs w:val="21"/>
          <w:lang w:eastAsia="ru-RU"/>
        </w:rPr>
        <w:br/>
        <w:t xml:space="preserve">В этой статье я постарался рассмотреть относительно новый механизм DOM </w:t>
      </w:r>
      <w:r w:rsidRPr="001B2ABD">
        <w:rPr>
          <w:rFonts w:ascii="Verdana" w:eastAsia="Times New Roman" w:hAnsi="Verdana" w:cs="Times New Roman"/>
          <w:color w:val="000000"/>
          <w:sz w:val="21"/>
          <w:szCs w:val="21"/>
          <w:lang w:eastAsia="ru-RU"/>
        </w:rPr>
        <w:lastRenderedPageBreak/>
        <w:t>Storage, который является частью HTML 5 полностью поддерживается Internet Explorer 8. К сожалению, еще не все браузеры поддерживают DOM Storage, так например поддержка отсутствует у браузеров</w:t>
      </w:r>
      <w:r w:rsidRPr="001B2ABD">
        <w:rPr>
          <w:rFonts w:ascii="Verdana" w:eastAsia="Times New Roman" w:hAnsi="Verdana" w:cs="Times New Roman"/>
          <w:color w:val="000000"/>
          <w:sz w:val="21"/>
          <w:lang w:eastAsia="ru-RU"/>
        </w:rPr>
        <w:t> </w:t>
      </w:r>
      <w:r w:rsidRPr="001B2ABD">
        <w:rPr>
          <w:rFonts w:ascii="Verdana" w:eastAsia="Times New Roman" w:hAnsi="Verdana" w:cs="Times New Roman"/>
          <w:b/>
          <w:bCs/>
          <w:color w:val="000000"/>
          <w:sz w:val="21"/>
          <w:lang w:eastAsia="ru-RU"/>
        </w:rPr>
        <w:t>Chrome</w:t>
      </w:r>
      <w:r w:rsidRPr="001B2ABD">
        <w:rPr>
          <w:rFonts w:ascii="Verdana" w:eastAsia="Times New Roman" w:hAnsi="Verdana" w:cs="Times New Roman"/>
          <w:color w:val="000000"/>
          <w:sz w:val="21"/>
          <w:lang w:eastAsia="ru-RU"/>
        </w:rPr>
        <w:t> </w:t>
      </w:r>
      <w:r w:rsidRPr="001B2ABD">
        <w:rPr>
          <w:rFonts w:ascii="Verdana" w:eastAsia="Times New Roman" w:hAnsi="Verdana" w:cs="Times New Roman"/>
          <w:color w:val="000000"/>
          <w:sz w:val="21"/>
          <w:szCs w:val="21"/>
          <w:lang w:eastAsia="ru-RU"/>
        </w:rPr>
        <w:t>и</w:t>
      </w:r>
      <w:r w:rsidRPr="001B2ABD">
        <w:rPr>
          <w:rFonts w:ascii="Verdana" w:eastAsia="Times New Roman" w:hAnsi="Verdana" w:cs="Times New Roman"/>
          <w:color w:val="000000"/>
          <w:sz w:val="21"/>
          <w:lang w:eastAsia="ru-RU"/>
        </w:rPr>
        <w:t> </w:t>
      </w:r>
      <w:r w:rsidRPr="001B2ABD">
        <w:rPr>
          <w:rFonts w:ascii="Verdana" w:eastAsia="Times New Roman" w:hAnsi="Verdana" w:cs="Times New Roman"/>
          <w:b/>
          <w:bCs/>
          <w:color w:val="000000"/>
          <w:sz w:val="21"/>
          <w:lang w:eastAsia="ru-RU"/>
        </w:rPr>
        <w:t>Opera</w:t>
      </w:r>
      <w:r w:rsidRPr="001B2ABD">
        <w:rPr>
          <w:rFonts w:ascii="Verdana" w:eastAsia="Times New Roman" w:hAnsi="Verdana" w:cs="Times New Roman"/>
          <w:color w:val="000000"/>
          <w:sz w:val="21"/>
          <w:szCs w:val="21"/>
          <w:lang w:eastAsia="ru-RU"/>
        </w:rPr>
        <w:t>. Это в некоторой мере мешает распространению технологии, которая может стать очень полезной при разработке клиентских web-страниц с богатым функционалом.</w:t>
      </w:r>
      <w:r w:rsidRPr="001B2ABD">
        <w:rPr>
          <w:rFonts w:ascii="Verdana" w:eastAsia="Times New Roman" w:hAnsi="Verdana" w:cs="Times New Roman"/>
          <w:color w:val="000000"/>
          <w:sz w:val="21"/>
          <w:szCs w:val="21"/>
          <w:lang w:eastAsia="ru-RU"/>
        </w:rPr>
        <w:br/>
      </w:r>
      <w:r w:rsidRPr="001B2ABD">
        <w:rPr>
          <w:rFonts w:ascii="Verdana" w:eastAsia="Times New Roman" w:hAnsi="Verdana" w:cs="Times New Roman"/>
          <w:color w:val="000000"/>
          <w:sz w:val="21"/>
          <w:szCs w:val="21"/>
          <w:lang w:eastAsia="ru-RU"/>
        </w:rPr>
        <w:br/>
        <w:t>DOM Storage помогает работать с данными на стороне клиента и приходит на смену механизму cookie, используемому для этих целей ранее. Снимая ограничения определенные механизмом cookie, DOM Storage предлагает не менее простой и эффективный способ хранения данных.</w:t>
      </w:r>
      <w:r w:rsidRPr="001B2ABD">
        <w:rPr>
          <w:rFonts w:ascii="Verdana" w:eastAsia="Times New Roman" w:hAnsi="Verdana" w:cs="Times New Roman"/>
          <w:color w:val="000000"/>
          <w:sz w:val="21"/>
          <w:lang w:eastAsia="ru-RU"/>
        </w:rPr>
        <w:t> </w:t>
      </w:r>
    </w:p>
    <w:p w:rsidR="001B2ABD" w:rsidRPr="001B2ABD" w:rsidRDefault="001B2ABD" w:rsidP="001B2ABD">
      <w:pPr>
        <w:shd w:val="clear" w:color="auto" w:fill="FFFFFF"/>
        <w:spacing w:after="0" w:line="336" w:lineRule="atLeast"/>
        <w:outlineLvl w:val="2"/>
        <w:rPr>
          <w:rFonts w:ascii="Verdana" w:eastAsia="Times New Roman" w:hAnsi="Verdana" w:cs="Times New Roman"/>
          <w:color w:val="000000"/>
          <w:sz w:val="29"/>
          <w:szCs w:val="29"/>
          <w:lang w:eastAsia="ru-RU"/>
        </w:rPr>
      </w:pPr>
      <w:r w:rsidRPr="001B2ABD">
        <w:rPr>
          <w:rFonts w:ascii="Verdana" w:eastAsia="Times New Roman" w:hAnsi="Verdana" w:cs="Times New Roman"/>
          <w:color w:val="000000"/>
          <w:sz w:val="29"/>
          <w:szCs w:val="29"/>
          <w:lang w:eastAsia="ru-RU"/>
        </w:rPr>
        <w:t>Дополнительная информация</w:t>
      </w:r>
    </w:p>
    <w:p w:rsidR="001B2ABD" w:rsidRPr="001B2ABD" w:rsidRDefault="001B2ABD" w:rsidP="001B2ABD">
      <w:pPr>
        <w:shd w:val="clear" w:color="auto" w:fill="FFFFFF"/>
        <w:spacing w:after="0" w:line="336" w:lineRule="atLeast"/>
        <w:rPr>
          <w:rFonts w:ascii="Verdana" w:eastAsia="Times New Roman" w:hAnsi="Verdana" w:cs="Times New Roman"/>
          <w:color w:val="000000"/>
          <w:sz w:val="21"/>
          <w:szCs w:val="21"/>
          <w:lang w:eastAsia="ru-RU"/>
        </w:rPr>
      </w:pPr>
      <w:r w:rsidRPr="001B2ABD">
        <w:rPr>
          <w:rFonts w:ascii="Verdana" w:eastAsia="Times New Roman" w:hAnsi="Verdana" w:cs="Times New Roman"/>
          <w:color w:val="000000"/>
          <w:sz w:val="21"/>
          <w:szCs w:val="21"/>
          <w:lang w:eastAsia="ru-RU"/>
        </w:rPr>
        <w:br/>
        <w:t>Статья MSDN с описанием DOM Storage</w:t>
      </w:r>
      <w:r w:rsidRPr="001B2ABD">
        <w:rPr>
          <w:rFonts w:ascii="Verdana" w:eastAsia="Times New Roman" w:hAnsi="Verdana" w:cs="Times New Roman"/>
          <w:color w:val="000000"/>
          <w:sz w:val="21"/>
          <w:lang w:eastAsia="ru-RU"/>
        </w:rPr>
        <w:t> </w:t>
      </w:r>
      <w:hyperlink r:id="rId10" w:history="1">
        <w:r w:rsidRPr="001B2ABD">
          <w:rPr>
            <w:rFonts w:ascii="Verdana" w:eastAsia="Times New Roman" w:hAnsi="Verdana" w:cs="Times New Roman"/>
            <w:color w:val="990099"/>
            <w:sz w:val="21"/>
            <w:u w:val="single"/>
            <w:lang w:eastAsia="ru-RU"/>
          </w:rPr>
          <w:t>http://msdn.microsoft.com/en-us/library/cc197062(VS.85).aspx</w:t>
        </w:r>
      </w:hyperlink>
      <w:r w:rsidRPr="001B2ABD">
        <w:rPr>
          <w:rFonts w:ascii="Verdana" w:eastAsia="Times New Roman" w:hAnsi="Verdana" w:cs="Times New Roman"/>
          <w:color w:val="000000"/>
          <w:sz w:val="21"/>
          <w:szCs w:val="21"/>
          <w:lang w:eastAsia="ru-RU"/>
        </w:rPr>
        <w:br/>
        <w:t>Видео How I do на MSDN с описанием</w:t>
      </w:r>
      <w:r w:rsidRPr="001B2ABD">
        <w:rPr>
          <w:rFonts w:ascii="Verdana" w:eastAsia="Times New Roman" w:hAnsi="Verdana" w:cs="Times New Roman"/>
          <w:color w:val="000000"/>
          <w:sz w:val="21"/>
          <w:lang w:eastAsia="ru-RU"/>
        </w:rPr>
        <w:t> </w:t>
      </w:r>
      <w:hyperlink r:id="rId11" w:history="1">
        <w:r w:rsidRPr="001B2ABD">
          <w:rPr>
            <w:rFonts w:ascii="Verdana" w:eastAsia="Times New Roman" w:hAnsi="Verdana" w:cs="Times New Roman"/>
            <w:color w:val="990099"/>
            <w:sz w:val="21"/>
            <w:u w:val="single"/>
            <w:lang w:eastAsia="ru-RU"/>
          </w:rPr>
          <w:t>http://msdn.microsoft.com/en-us/ie/dd535732.aspx</w:t>
        </w:r>
      </w:hyperlink>
      <w:r w:rsidRPr="001B2ABD">
        <w:rPr>
          <w:rFonts w:ascii="Verdana" w:eastAsia="Times New Roman" w:hAnsi="Verdana" w:cs="Times New Roman"/>
          <w:color w:val="000000"/>
          <w:sz w:val="21"/>
          <w:szCs w:val="21"/>
          <w:lang w:eastAsia="ru-RU"/>
        </w:rPr>
        <w:br/>
        <w:t>Статья John Resig о DOM Storage</w:t>
      </w:r>
      <w:r w:rsidRPr="001B2ABD">
        <w:rPr>
          <w:rFonts w:ascii="Verdana" w:eastAsia="Times New Roman" w:hAnsi="Verdana" w:cs="Times New Roman"/>
          <w:color w:val="000000"/>
          <w:sz w:val="21"/>
          <w:lang w:eastAsia="ru-RU"/>
        </w:rPr>
        <w:t> </w:t>
      </w:r>
      <w:hyperlink r:id="rId12" w:history="1">
        <w:r w:rsidRPr="001B2ABD">
          <w:rPr>
            <w:rFonts w:ascii="Verdana" w:eastAsia="Times New Roman" w:hAnsi="Verdana" w:cs="Times New Roman"/>
            <w:color w:val="990099"/>
            <w:sz w:val="21"/>
            <w:u w:val="single"/>
            <w:lang w:eastAsia="ru-RU"/>
          </w:rPr>
          <w:t>http://ejohn.org/blog/dom-storage/</w:t>
        </w:r>
      </w:hyperlink>
      <w:r w:rsidRPr="001B2ABD">
        <w:rPr>
          <w:rFonts w:ascii="Verdana" w:eastAsia="Times New Roman" w:hAnsi="Verdana" w:cs="Times New Roman"/>
          <w:color w:val="000000"/>
          <w:sz w:val="21"/>
          <w:szCs w:val="21"/>
          <w:lang w:eastAsia="ru-RU"/>
        </w:rPr>
        <w:br/>
        <w:t>Сравнение браузеров по функционалу</w:t>
      </w:r>
      <w:r w:rsidRPr="001B2ABD">
        <w:rPr>
          <w:rFonts w:ascii="Verdana" w:eastAsia="Times New Roman" w:hAnsi="Verdana" w:cs="Times New Roman"/>
          <w:color w:val="000000"/>
          <w:sz w:val="21"/>
          <w:lang w:eastAsia="ru-RU"/>
        </w:rPr>
        <w:t> </w:t>
      </w:r>
      <w:hyperlink r:id="rId13" w:history="1">
        <w:r w:rsidRPr="001B2ABD">
          <w:rPr>
            <w:rFonts w:ascii="Verdana" w:eastAsia="Times New Roman" w:hAnsi="Verdana" w:cs="Times New Roman"/>
            <w:color w:val="990099"/>
            <w:sz w:val="21"/>
            <w:u w:val="single"/>
            <w:lang w:eastAsia="ru-RU"/>
          </w:rPr>
          <w:t>http://robertnyman.com/javascript/</w:t>
        </w:r>
      </w:hyperlink>
      <w:r w:rsidRPr="001B2ABD">
        <w:rPr>
          <w:rFonts w:ascii="Verdana" w:eastAsia="Times New Roman" w:hAnsi="Verdana" w:cs="Times New Roman"/>
          <w:color w:val="000000"/>
          <w:sz w:val="21"/>
          <w:szCs w:val="21"/>
          <w:lang w:eastAsia="ru-RU"/>
        </w:rPr>
        <w:t> </w:t>
      </w:r>
      <w:r w:rsidRPr="001B2ABD">
        <w:rPr>
          <w:rFonts w:ascii="Verdana" w:eastAsia="Times New Roman" w:hAnsi="Verdana" w:cs="Times New Roman"/>
          <w:color w:val="000000"/>
          <w:sz w:val="21"/>
          <w:szCs w:val="21"/>
          <w:lang w:eastAsia="ru-RU"/>
        </w:rPr>
        <w:br/>
        <w:t>DOM Storage в wiki</w:t>
      </w:r>
      <w:r w:rsidRPr="001B2ABD">
        <w:rPr>
          <w:rFonts w:ascii="Verdana" w:eastAsia="Times New Roman" w:hAnsi="Verdana" w:cs="Times New Roman"/>
          <w:color w:val="000000"/>
          <w:sz w:val="21"/>
          <w:lang w:eastAsia="ru-RU"/>
        </w:rPr>
        <w:t> </w:t>
      </w:r>
      <w:hyperlink r:id="rId14" w:history="1">
        <w:r w:rsidRPr="001B2ABD">
          <w:rPr>
            <w:rFonts w:ascii="Verdana" w:eastAsia="Times New Roman" w:hAnsi="Verdana" w:cs="Times New Roman"/>
            <w:color w:val="990099"/>
            <w:sz w:val="21"/>
            <w:u w:val="single"/>
            <w:lang w:eastAsia="ru-RU"/>
          </w:rPr>
          <w:t>http://en.wikipedia.org/wiki/DOM_storage</w:t>
        </w:r>
      </w:hyperlink>
      <w:r w:rsidRPr="001B2ABD">
        <w:rPr>
          <w:rFonts w:ascii="Verdana" w:eastAsia="Times New Roman" w:hAnsi="Verdana" w:cs="Times New Roman"/>
          <w:color w:val="000000"/>
          <w:sz w:val="21"/>
          <w:szCs w:val="21"/>
          <w:lang w:eastAsia="ru-RU"/>
        </w:rPr>
        <w:br/>
        <w:t>Черновик спецификации Web Storage</w:t>
      </w:r>
      <w:r w:rsidRPr="001B2ABD">
        <w:rPr>
          <w:rFonts w:ascii="Verdana" w:eastAsia="Times New Roman" w:hAnsi="Verdana" w:cs="Times New Roman"/>
          <w:color w:val="000000"/>
          <w:sz w:val="21"/>
          <w:lang w:eastAsia="ru-RU"/>
        </w:rPr>
        <w:t> </w:t>
      </w:r>
      <w:hyperlink r:id="rId15" w:history="1">
        <w:r w:rsidRPr="001B2ABD">
          <w:rPr>
            <w:rFonts w:ascii="Verdana" w:eastAsia="Times New Roman" w:hAnsi="Verdana" w:cs="Times New Roman"/>
            <w:color w:val="990099"/>
            <w:sz w:val="21"/>
            <w:u w:val="single"/>
            <w:lang w:eastAsia="ru-RU"/>
          </w:rPr>
          <w:t>http://dev.w3.org/html5/webstorage/</w:t>
        </w:r>
      </w:hyperlink>
    </w:p>
    <w:p w:rsidR="00F633F9" w:rsidRDefault="00F633F9">
      <w:pPr>
        <w:rPr>
          <w:rFonts w:ascii="Times New Roman" w:hAnsi="Times New Roman" w:cs="Times New Roman"/>
          <w:sz w:val="28"/>
          <w:szCs w:val="28"/>
        </w:rPr>
      </w:pPr>
    </w:p>
    <w:p w:rsidR="00A46A0B" w:rsidRPr="00A46A0B" w:rsidRDefault="00A46A0B" w:rsidP="00A46A0B">
      <w:pPr>
        <w:spacing w:after="295" w:line="240" w:lineRule="auto"/>
        <w:textAlignment w:val="baseline"/>
        <w:outlineLvl w:val="0"/>
        <w:rPr>
          <w:rFonts w:ascii="inherit" w:eastAsia="Times New Roman" w:hAnsi="inherit" w:cs="Times New Roman"/>
          <w:kern w:val="36"/>
          <w:sz w:val="48"/>
          <w:szCs w:val="48"/>
          <w:lang w:eastAsia="ru-RU"/>
        </w:rPr>
      </w:pPr>
      <w:r w:rsidRPr="00A46A0B">
        <w:rPr>
          <w:rFonts w:ascii="inherit" w:eastAsia="Times New Roman" w:hAnsi="inherit" w:cs="Times New Roman"/>
          <w:kern w:val="36"/>
          <w:sz w:val="48"/>
          <w:szCs w:val="48"/>
          <w:lang w:eastAsia="ru-RU"/>
        </w:rPr>
        <w:t>Локальное хранилище</w:t>
      </w:r>
    </w:p>
    <w:p w:rsidR="00A46A0B" w:rsidRPr="00A46A0B" w:rsidRDefault="00A46A0B" w:rsidP="00A46A0B">
      <w:pPr>
        <w:spacing w:after="0" w:line="240" w:lineRule="auto"/>
        <w:textAlignment w:val="baseline"/>
        <w:rPr>
          <w:rFonts w:ascii="inherit" w:eastAsia="Times New Roman" w:hAnsi="inherit" w:cs="Times New Roman"/>
          <w:sz w:val="26"/>
          <w:szCs w:val="26"/>
          <w:lang w:eastAsia="ru-RU"/>
        </w:rPr>
      </w:pPr>
      <w:r w:rsidRPr="00A46A0B">
        <w:rPr>
          <w:rFonts w:ascii="inherit" w:eastAsia="Times New Roman" w:hAnsi="inherit" w:cs="Times New Roman"/>
          <w:sz w:val="26"/>
          <w:lang w:eastAsia="ru-RU"/>
        </w:rPr>
        <w:t>localStorage </w:t>
      </w:r>
      <w:r w:rsidRPr="00A46A0B">
        <w:rPr>
          <w:rFonts w:ascii="inherit" w:eastAsia="Times New Roman" w:hAnsi="inherit" w:cs="Times New Roman"/>
          <w:sz w:val="26"/>
          <w:szCs w:val="26"/>
          <w:lang w:eastAsia="ru-RU"/>
        </w:rPr>
        <w:t>— это локальное хранилище, которое используется для хранения данных в специально отведенном месте в браузере. localStorage имеет простой API для извлечения и запись данных в локальное хранилище. Он может хранить до 10 Мб данных для одного домена. В отличие от файлов cookie, Web Storage не делает каждый раз запрос HTTP.</w:t>
      </w:r>
    </w:p>
    <w:p w:rsidR="00A46A0B" w:rsidRPr="00A46A0B" w:rsidRDefault="00A46A0B" w:rsidP="00A46A0B">
      <w:pPr>
        <w:spacing w:after="0" w:line="240" w:lineRule="auto"/>
        <w:textAlignment w:val="baseline"/>
        <w:rPr>
          <w:rFonts w:ascii="inherit" w:eastAsia="Times New Roman" w:hAnsi="inherit" w:cs="Times New Roman"/>
          <w:sz w:val="26"/>
          <w:szCs w:val="26"/>
          <w:lang w:eastAsia="ru-RU"/>
        </w:rPr>
      </w:pPr>
      <w:r w:rsidRPr="00A46A0B">
        <w:rPr>
          <w:rFonts w:ascii="inherit" w:eastAsia="Times New Roman" w:hAnsi="inherit" w:cs="Times New Roman"/>
          <w:sz w:val="26"/>
          <w:szCs w:val="26"/>
          <w:lang w:eastAsia="ru-RU"/>
        </w:rPr>
        <w:t>Оглавление:</w:t>
      </w:r>
    </w:p>
    <w:p w:rsidR="00A46A0B" w:rsidRPr="00A46A0B" w:rsidRDefault="00A46A0B" w:rsidP="00A46A0B">
      <w:pPr>
        <w:spacing w:after="0" w:line="240" w:lineRule="auto"/>
        <w:textAlignment w:val="baseline"/>
        <w:rPr>
          <w:rFonts w:ascii="inherit" w:eastAsia="Times New Roman" w:hAnsi="inherit" w:cs="Times New Roman"/>
          <w:sz w:val="26"/>
          <w:szCs w:val="26"/>
          <w:lang w:eastAsia="ru-RU"/>
        </w:rPr>
      </w:pPr>
      <w:r w:rsidRPr="00A46A0B">
        <w:rPr>
          <w:rFonts w:ascii="inherit" w:eastAsia="Times New Roman" w:hAnsi="inherit" w:cs="Times New Roman"/>
          <w:sz w:val="26"/>
          <w:szCs w:val="26"/>
          <w:lang w:eastAsia="ru-RU"/>
        </w:rPr>
        <w:t>С появлением Web Storage недостатки</w:t>
      </w:r>
      <w:r w:rsidRPr="00A46A0B">
        <w:rPr>
          <w:rFonts w:ascii="inherit" w:eastAsia="Times New Roman" w:hAnsi="inherit" w:cs="Times New Roman"/>
          <w:sz w:val="26"/>
          <w:lang w:eastAsia="ru-RU"/>
        </w:rPr>
        <w:t> </w:t>
      </w:r>
      <w:hyperlink r:id="rId16" w:tooltip="Отправить cookie в браузер" w:history="1">
        <w:r w:rsidRPr="00A46A0B">
          <w:rPr>
            <w:rFonts w:ascii="inherit" w:eastAsia="Times New Roman" w:hAnsi="inherit" w:cs="Times New Roman"/>
            <w:color w:val="369BC8"/>
            <w:sz w:val="26"/>
            <w:u w:val="single"/>
            <w:lang w:eastAsia="ru-RU"/>
          </w:rPr>
          <w:t>cookies</w:t>
        </w:r>
      </w:hyperlink>
      <w:r w:rsidRPr="00A46A0B">
        <w:rPr>
          <w:rFonts w:ascii="inherit" w:eastAsia="Times New Roman" w:hAnsi="inherit" w:cs="Times New Roman"/>
          <w:sz w:val="26"/>
          <w:lang w:eastAsia="ru-RU"/>
        </w:rPr>
        <w:t> </w:t>
      </w:r>
      <w:r w:rsidRPr="00A46A0B">
        <w:rPr>
          <w:rFonts w:ascii="inherit" w:eastAsia="Times New Roman" w:hAnsi="inherit" w:cs="Times New Roman"/>
          <w:sz w:val="26"/>
          <w:szCs w:val="26"/>
          <w:lang w:eastAsia="ru-RU"/>
        </w:rPr>
        <w:t>для хранения данных в браузере были решены.</w:t>
      </w:r>
    </w:p>
    <w:p w:rsidR="00A46A0B" w:rsidRPr="00A46A0B" w:rsidRDefault="00A46A0B" w:rsidP="00A46A0B">
      <w:pPr>
        <w:spacing w:after="0" w:line="240" w:lineRule="auto"/>
        <w:textAlignment w:val="baseline"/>
        <w:outlineLvl w:val="1"/>
        <w:rPr>
          <w:rFonts w:ascii="inherit" w:eastAsia="Times New Roman" w:hAnsi="inherit" w:cs="Times New Roman"/>
          <w:color w:val="362053"/>
          <w:sz w:val="36"/>
          <w:szCs w:val="36"/>
          <w:lang w:eastAsia="ru-RU"/>
        </w:rPr>
      </w:pPr>
      <w:hyperlink r:id="rId17" w:anchor="nedostatki-cookies" w:history="1">
        <w:r w:rsidRPr="00A46A0B">
          <w:rPr>
            <w:rFonts w:ascii="inherit" w:eastAsia="Times New Roman" w:hAnsi="inherit" w:cs="Times New Roman"/>
            <w:color w:val="369BC8"/>
            <w:sz w:val="46"/>
            <w:lang w:eastAsia="ru-RU"/>
          </w:rPr>
          <w:t> </w:t>
        </w:r>
      </w:hyperlink>
      <w:r w:rsidRPr="00A46A0B">
        <w:rPr>
          <w:rFonts w:ascii="inherit" w:eastAsia="Times New Roman" w:hAnsi="inherit" w:cs="Times New Roman"/>
          <w:color w:val="362053"/>
          <w:sz w:val="36"/>
          <w:szCs w:val="36"/>
          <w:lang w:eastAsia="ru-RU"/>
        </w:rPr>
        <w:t>Недостатки cookies</w:t>
      </w:r>
    </w:p>
    <w:p w:rsidR="00A46A0B" w:rsidRPr="00A46A0B" w:rsidRDefault="00A46A0B" w:rsidP="00A46A0B">
      <w:pPr>
        <w:pBdr>
          <w:left w:val="single" w:sz="48" w:space="5" w:color="ADD8E6"/>
        </w:pBdr>
        <w:shd w:val="clear" w:color="auto" w:fill="F7F7F7"/>
        <w:spacing w:after="0" w:line="240" w:lineRule="auto"/>
        <w:textAlignment w:val="baseline"/>
        <w:rPr>
          <w:rFonts w:ascii="inherit" w:eastAsia="Times New Roman" w:hAnsi="inherit" w:cs="Times New Roman"/>
          <w:sz w:val="26"/>
          <w:szCs w:val="26"/>
          <w:lang w:eastAsia="ru-RU"/>
        </w:rPr>
      </w:pPr>
      <w:r w:rsidRPr="00A46A0B">
        <w:rPr>
          <w:rFonts w:ascii="inherit" w:eastAsia="Times New Roman" w:hAnsi="inherit" w:cs="Times New Roman"/>
          <w:sz w:val="26"/>
          <w:szCs w:val="26"/>
          <w:lang w:eastAsia="ru-RU"/>
        </w:rPr>
        <w:t>Читайте также:</w:t>
      </w:r>
      <w:r w:rsidRPr="00A46A0B">
        <w:rPr>
          <w:rFonts w:ascii="inherit" w:eastAsia="Times New Roman" w:hAnsi="inherit" w:cs="Times New Roman"/>
          <w:sz w:val="26"/>
          <w:lang w:eastAsia="ru-RU"/>
        </w:rPr>
        <w:t> </w:t>
      </w:r>
      <w:hyperlink r:id="rId18" w:tgtFrame="_blank" w:tooltip="Примеры JavaScript" w:history="1">
        <w:r w:rsidRPr="00A46A0B">
          <w:rPr>
            <w:rFonts w:ascii="inherit" w:eastAsia="Times New Roman" w:hAnsi="inherit" w:cs="Times New Roman"/>
            <w:color w:val="369BC8"/>
            <w:sz w:val="26"/>
            <w:u w:val="single"/>
            <w:lang w:eastAsia="ru-RU"/>
          </w:rPr>
          <w:t>Примеры JavaScript</w:t>
        </w:r>
      </w:hyperlink>
    </w:p>
    <w:p w:rsidR="00A46A0B" w:rsidRPr="00A46A0B" w:rsidRDefault="00A46A0B" w:rsidP="00A46A0B">
      <w:pPr>
        <w:numPr>
          <w:ilvl w:val="0"/>
          <w:numId w:val="9"/>
        </w:numPr>
        <w:spacing w:after="0" w:line="240" w:lineRule="auto"/>
        <w:ind w:left="404"/>
        <w:textAlignment w:val="baseline"/>
        <w:rPr>
          <w:rFonts w:ascii="inherit" w:eastAsia="Times New Roman" w:hAnsi="inherit" w:cs="Times New Roman"/>
          <w:sz w:val="26"/>
          <w:szCs w:val="26"/>
          <w:lang w:eastAsia="ru-RU"/>
        </w:rPr>
      </w:pPr>
      <w:r w:rsidRPr="00A46A0B">
        <w:rPr>
          <w:rFonts w:ascii="inherit" w:eastAsia="Times New Roman" w:hAnsi="inherit" w:cs="Times New Roman"/>
          <w:sz w:val="26"/>
          <w:szCs w:val="26"/>
          <w:lang w:eastAsia="ru-RU"/>
        </w:rPr>
        <w:t>Ограничение размера хранилища файлов cookie в веб-браузерах, около 4Кб.</w:t>
      </w:r>
    </w:p>
    <w:p w:rsidR="00A46A0B" w:rsidRPr="00A46A0B" w:rsidRDefault="00A46A0B" w:rsidP="00A46A0B">
      <w:pPr>
        <w:numPr>
          <w:ilvl w:val="0"/>
          <w:numId w:val="9"/>
        </w:numPr>
        <w:spacing w:after="0" w:line="240" w:lineRule="auto"/>
        <w:ind w:left="404"/>
        <w:textAlignment w:val="baseline"/>
        <w:rPr>
          <w:rFonts w:ascii="inherit" w:eastAsia="Times New Roman" w:hAnsi="inherit" w:cs="Times New Roman"/>
          <w:sz w:val="26"/>
          <w:szCs w:val="26"/>
          <w:lang w:eastAsia="ru-RU"/>
        </w:rPr>
      </w:pPr>
      <w:r w:rsidRPr="00A46A0B">
        <w:rPr>
          <w:rFonts w:ascii="inherit" w:eastAsia="Times New Roman" w:hAnsi="inherit" w:cs="Times New Roman"/>
          <w:sz w:val="26"/>
          <w:szCs w:val="26"/>
          <w:lang w:eastAsia="ru-RU"/>
        </w:rPr>
        <w:t>Cookies отправляются с каждым запросом HTTP, тем самым замедляя производительность веб-приложений.</w:t>
      </w:r>
    </w:p>
    <w:p w:rsidR="00A46A0B" w:rsidRPr="00A46A0B" w:rsidRDefault="00A46A0B" w:rsidP="00A46A0B">
      <w:pPr>
        <w:spacing w:after="0" w:line="240" w:lineRule="auto"/>
        <w:textAlignment w:val="baseline"/>
        <w:outlineLvl w:val="1"/>
        <w:rPr>
          <w:rFonts w:ascii="inherit" w:eastAsia="Times New Roman" w:hAnsi="inherit" w:cs="Times New Roman"/>
          <w:color w:val="362053"/>
          <w:sz w:val="36"/>
          <w:szCs w:val="36"/>
          <w:lang w:eastAsia="ru-RU"/>
        </w:rPr>
      </w:pPr>
      <w:hyperlink r:id="rId19" w:anchor="obekty-web-storage" w:history="1">
        <w:r w:rsidRPr="00A46A0B">
          <w:rPr>
            <w:rFonts w:ascii="inherit" w:eastAsia="Times New Roman" w:hAnsi="inherit" w:cs="Times New Roman"/>
            <w:color w:val="369BC8"/>
            <w:sz w:val="46"/>
            <w:lang w:eastAsia="ru-RU"/>
          </w:rPr>
          <w:t> </w:t>
        </w:r>
      </w:hyperlink>
      <w:r w:rsidRPr="00A46A0B">
        <w:rPr>
          <w:rFonts w:ascii="inherit" w:eastAsia="Times New Roman" w:hAnsi="inherit" w:cs="Times New Roman"/>
          <w:color w:val="362053"/>
          <w:sz w:val="36"/>
          <w:szCs w:val="36"/>
          <w:lang w:eastAsia="ru-RU"/>
        </w:rPr>
        <w:t>Объекты Web Storage</w:t>
      </w:r>
    </w:p>
    <w:p w:rsidR="00A46A0B" w:rsidRPr="00A46A0B" w:rsidRDefault="00A46A0B" w:rsidP="00A46A0B">
      <w:pPr>
        <w:spacing w:after="320" w:line="240" w:lineRule="auto"/>
        <w:textAlignment w:val="baseline"/>
        <w:rPr>
          <w:rFonts w:ascii="inherit" w:eastAsia="Times New Roman" w:hAnsi="inherit" w:cs="Times New Roman"/>
          <w:sz w:val="26"/>
          <w:szCs w:val="26"/>
          <w:lang w:eastAsia="ru-RU"/>
        </w:rPr>
      </w:pPr>
      <w:r w:rsidRPr="00A46A0B">
        <w:rPr>
          <w:rFonts w:ascii="inherit" w:eastAsia="Times New Roman" w:hAnsi="inherit" w:cs="Times New Roman"/>
          <w:sz w:val="26"/>
          <w:szCs w:val="26"/>
          <w:lang w:eastAsia="ru-RU"/>
        </w:rPr>
        <w:t>Local storage: хранит данные без срока годности. Эти данные будут доступны даже если вкладки браузера открыты или закрыты.</w:t>
      </w:r>
    </w:p>
    <w:p w:rsidR="00A46A0B" w:rsidRPr="00A46A0B" w:rsidRDefault="00A46A0B" w:rsidP="00A46A0B">
      <w:pPr>
        <w:spacing w:after="320" w:line="240" w:lineRule="auto"/>
        <w:textAlignment w:val="baseline"/>
        <w:rPr>
          <w:rFonts w:ascii="inherit" w:eastAsia="Times New Roman" w:hAnsi="inherit" w:cs="Times New Roman"/>
          <w:sz w:val="26"/>
          <w:szCs w:val="26"/>
          <w:lang w:eastAsia="ru-RU"/>
        </w:rPr>
      </w:pPr>
      <w:r w:rsidRPr="00A46A0B">
        <w:rPr>
          <w:rFonts w:ascii="inherit" w:eastAsia="Times New Roman" w:hAnsi="inherit" w:cs="Times New Roman"/>
          <w:sz w:val="26"/>
          <w:szCs w:val="26"/>
          <w:lang w:eastAsia="ru-RU"/>
        </w:rPr>
        <w:lastRenderedPageBreak/>
        <w:t>Session storage:</w:t>
      </w:r>
      <w:r w:rsidRPr="00A46A0B">
        <w:rPr>
          <w:rFonts w:ascii="inherit" w:eastAsia="Times New Roman" w:hAnsi="inherit" w:cs="Times New Roman"/>
          <w:sz w:val="26"/>
          <w:lang w:eastAsia="ru-RU"/>
        </w:rPr>
        <w:t> </w:t>
      </w:r>
      <w:r w:rsidRPr="00A46A0B">
        <w:rPr>
          <w:rFonts w:ascii="inherit" w:eastAsia="Times New Roman" w:hAnsi="inherit" w:cs="Times New Roman"/>
          <w:sz w:val="26"/>
          <w:szCs w:val="26"/>
          <w:lang w:eastAsia="ru-RU"/>
        </w:rPr>
        <w:t>хранит данные за один сеанс. Материалы данных будут очищены, как только пользователь закроет браузер.</w:t>
      </w:r>
    </w:p>
    <w:p w:rsidR="00A46A0B" w:rsidRPr="00A46A0B" w:rsidRDefault="00A46A0B" w:rsidP="00A46A0B">
      <w:pPr>
        <w:spacing w:after="0" w:line="240" w:lineRule="auto"/>
        <w:textAlignment w:val="baseline"/>
        <w:rPr>
          <w:rFonts w:ascii="inherit" w:eastAsia="Times New Roman" w:hAnsi="inherit" w:cs="Times New Roman"/>
          <w:sz w:val="26"/>
          <w:szCs w:val="26"/>
          <w:lang w:eastAsia="ru-RU"/>
        </w:rPr>
      </w:pPr>
      <w:r w:rsidRPr="00A46A0B">
        <w:rPr>
          <w:rFonts w:ascii="inherit" w:eastAsia="Times New Roman" w:hAnsi="inherit" w:cs="Times New Roman"/>
          <w:sz w:val="26"/>
          <w:lang w:eastAsia="ru-RU"/>
        </w:rPr>
        <w:t>Local storage </w:t>
      </w:r>
      <w:r w:rsidRPr="00A46A0B">
        <w:rPr>
          <w:rFonts w:ascii="inherit" w:eastAsia="Times New Roman" w:hAnsi="inherit" w:cs="Times New Roman"/>
          <w:sz w:val="26"/>
          <w:szCs w:val="26"/>
          <w:lang w:eastAsia="ru-RU"/>
        </w:rPr>
        <w:t>сохраняет данные в виде пары ключ/значение</w:t>
      </w:r>
      <w:r w:rsidRPr="00A46A0B">
        <w:rPr>
          <w:rFonts w:ascii="inherit" w:eastAsia="Times New Roman" w:hAnsi="inherit" w:cs="Times New Roman"/>
          <w:sz w:val="26"/>
          <w:lang w:eastAsia="ru-RU"/>
        </w:rPr>
        <w:t> </w:t>
      </w:r>
      <w:r w:rsidRPr="00A46A0B">
        <w:rPr>
          <w:rFonts w:ascii="Consolas" w:eastAsia="Times New Roman" w:hAnsi="Consolas" w:cs="Courier New"/>
          <w:sz w:val="20"/>
          <w:lang w:eastAsia="ru-RU"/>
        </w:rPr>
        <w:t>setItem('key', 'value')</w:t>
      </w:r>
      <w:r w:rsidRPr="00A46A0B">
        <w:rPr>
          <w:rFonts w:ascii="inherit" w:eastAsia="Times New Roman" w:hAnsi="inherit" w:cs="Times New Roman"/>
          <w:sz w:val="26"/>
          <w:szCs w:val="26"/>
          <w:lang w:eastAsia="ru-RU"/>
        </w:rPr>
        <w:t>.</w:t>
      </w:r>
    </w:p>
    <w:p w:rsidR="00A46A0B" w:rsidRPr="00A46A0B" w:rsidRDefault="00A46A0B" w:rsidP="00A46A0B">
      <w:pPr>
        <w:spacing w:after="320" w:line="240" w:lineRule="auto"/>
        <w:textAlignment w:val="baseline"/>
        <w:rPr>
          <w:rFonts w:ascii="inherit" w:eastAsia="Times New Roman" w:hAnsi="inherit" w:cs="Times New Roman"/>
          <w:sz w:val="26"/>
          <w:szCs w:val="26"/>
          <w:lang w:eastAsia="ru-RU"/>
        </w:rPr>
      </w:pPr>
      <w:r w:rsidRPr="00A46A0B">
        <w:rPr>
          <w:rFonts w:ascii="inherit" w:eastAsia="Times New Roman" w:hAnsi="inherit" w:cs="Times New Roman"/>
          <w:sz w:val="26"/>
          <w:szCs w:val="26"/>
          <w:lang w:eastAsia="ru-RU"/>
        </w:rPr>
        <w:t>данные локального хранилища не будут доступны в других браузерах, потому что дынные хранятся только в активном браузере.</w:t>
      </w:r>
    </w:p>
    <w:p w:rsidR="00A46A0B" w:rsidRPr="00A46A0B" w:rsidRDefault="00A46A0B" w:rsidP="00A46A0B">
      <w:pPr>
        <w:spacing w:after="0" w:line="240" w:lineRule="auto"/>
        <w:textAlignment w:val="baseline"/>
        <w:rPr>
          <w:rFonts w:ascii="inherit" w:eastAsia="Times New Roman" w:hAnsi="inherit" w:cs="Times New Roman"/>
          <w:sz w:val="26"/>
          <w:szCs w:val="26"/>
          <w:lang w:eastAsia="ru-RU"/>
        </w:rPr>
      </w:pPr>
      <w:hyperlink r:id="rId20" w:anchor="toc" w:history="1">
        <w:r w:rsidRPr="00A46A0B">
          <w:rPr>
            <w:rFonts w:ascii="inherit" w:eastAsia="Times New Roman" w:hAnsi="inherit" w:cs="Times New Roman"/>
            <w:color w:val="369BC8"/>
            <w:sz w:val="26"/>
            <w:u w:val="single"/>
            <w:lang w:eastAsia="ru-RU"/>
          </w:rPr>
          <w:t>К началу</w:t>
        </w:r>
      </w:hyperlink>
    </w:p>
    <w:p w:rsidR="00A46A0B" w:rsidRPr="00A46A0B" w:rsidRDefault="00A46A0B" w:rsidP="00A46A0B">
      <w:pPr>
        <w:spacing w:after="0" w:line="240" w:lineRule="auto"/>
        <w:textAlignment w:val="baseline"/>
        <w:outlineLvl w:val="1"/>
        <w:rPr>
          <w:rFonts w:ascii="inherit" w:eastAsia="Times New Roman" w:hAnsi="inherit" w:cs="Times New Roman"/>
          <w:color w:val="362053"/>
          <w:sz w:val="36"/>
          <w:szCs w:val="36"/>
          <w:lang w:eastAsia="ru-RU"/>
        </w:rPr>
      </w:pPr>
      <w:hyperlink r:id="rId21" w:anchor="primer" w:history="1">
        <w:r w:rsidRPr="00A46A0B">
          <w:rPr>
            <w:rFonts w:ascii="inherit" w:eastAsia="Times New Roman" w:hAnsi="inherit" w:cs="Times New Roman"/>
            <w:color w:val="369BC8"/>
            <w:sz w:val="46"/>
            <w:lang w:eastAsia="ru-RU"/>
          </w:rPr>
          <w:t> </w:t>
        </w:r>
      </w:hyperlink>
      <w:r w:rsidRPr="00A46A0B">
        <w:rPr>
          <w:rFonts w:ascii="inherit" w:eastAsia="Times New Roman" w:hAnsi="inherit" w:cs="Times New Roman"/>
          <w:color w:val="362053"/>
          <w:sz w:val="36"/>
          <w:szCs w:val="36"/>
          <w:lang w:eastAsia="ru-RU"/>
        </w:rPr>
        <w:t>Пример</w:t>
      </w:r>
    </w:p>
    <w:p w:rsidR="00A46A0B" w:rsidRPr="00A46A0B" w:rsidRDefault="00A46A0B" w:rsidP="00A46A0B">
      <w:pPr>
        <w:spacing w:after="320" w:line="240" w:lineRule="auto"/>
        <w:textAlignment w:val="baseline"/>
        <w:rPr>
          <w:rFonts w:ascii="inherit" w:eastAsia="Times New Roman" w:hAnsi="inherit" w:cs="Times New Roman"/>
          <w:sz w:val="26"/>
          <w:szCs w:val="26"/>
          <w:lang w:eastAsia="ru-RU"/>
        </w:rPr>
      </w:pPr>
      <w:r w:rsidRPr="00A46A0B">
        <w:rPr>
          <w:rFonts w:ascii="inherit" w:eastAsia="Times New Roman" w:hAnsi="inherit" w:cs="Times New Roman"/>
          <w:sz w:val="26"/>
          <w:szCs w:val="26"/>
          <w:lang w:eastAsia="ru-RU"/>
        </w:rPr>
        <w:t>Простая веб-форма позволит нам изменить цвета фона страницы и размер шрифта в заголовке.</w:t>
      </w:r>
    </w:p>
    <w:p w:rsidR="00A46A0B" w:rsidRPr="00A46A0B" w:rsidRDefault="00A46A0B" w:rsidP="00A46A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lang w:val="en-US" w:eastAsia="ru-RU"/>
        </w:rPr>
      </w:pPr>
      <w:r w:rsidRPr="00A46A0B">
        <w:rPr>
          <w:rFonts w:ascii="inherit" w:eastAsia="Times New Roman" w:hAnsi="inherit" w:cs="Courier New"/>
          <w:color w:val="000080"/>
          <w:lang w:val="en-US" w:eastAsia="ru-RU"/>
        </w:rPr>
        <w:t xml:space="preserve">&lt;form </w:t>
      </w:r>
      <w:r w:rsidRPr="00A46A0B">
        <w:rPr>
          <w:rFonts w:ascii="inherit" w:eastAsia="Times New Roman" w:hAnsi="inherit" w:cs="Courier New"/>
          <w:color w:val="CD853F"/>
          <w:lang w:val="en-US" w:eastAsia="ru-RU"/>
        </w:rPr>
        <w:t>onsubmit</w:t>
      </w:r>
      <w:r w:rsidRPr="00A46A0B">
        <w:rPr>
          <w:rFonts w:ascii="inherit" w:eastAsia="Times New Roman" w:hAnsi="inherit" w:cs="Courier New"/>
          <w:color w:val="000080"/>
          <w:lang w:val="en-US" w:eastAsia="ru-RU"/>
        </w:rPr>
        <w:t>=</w:t>
      </w:r>
      <w:r w:rsidRPr="00A46A0B">
        <w:rPr>
          <w:rFonts w:ascii="inherit" w:eastAsia="Times New Roman" w:hAnsi="inherit" w:cs="Courier New"/>
          <w:color w:val="0000FF"/>
          <w:lang w:val="en-US" w:eastAsia="ru-RU"/>
        </w:rPr>
        <w:t>"javascript:setSettings()"</w:t>
      </w:r>
      <w:r w:rsidRPr="00A46A0B">
        <w:rPr>
          <w:rFonts w:ascii="inherit" w:eastAsia="Times New Roman" w:hAnsi="inherit" w:cs="Courier New"/>
          <w:color w:val="000080"/>
          <w:lang w:val="en-US" w:eastAsia="ru-RU"/>
        </w:rPr>
        <w:t>&gt;</w:t>
      </w:r>
    </w:p>
    <w:p w:rsidR="00A46A0B" w:rsidRPr="00A46A0B" w:rsidRDefault="00A46A0B" w:rsidP="00A46A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lang w:val="en-US" w:eastAsia="ru-RU"/>
        </w:rPr>
      </w:pPr>
      <w:r w:rsidRPr="00A46A0B">
        <w:rPr>
          <w:rFonts w:ascii="inherit" w:eastAsia="Times New Roman" w:hAnsi="inherit" w:cs="Courier New"/>
          <w:color w:val="000080"/>
          <w:lang w:val="en-US" w:eastAsia="ru-RU"/>
        </w:rPr>
        <w:t>&lt;label&gt;</w:t>
      </w:r>
      <w:r w:rsidRPr="00A46A0B">
        <w:rPr>
          <w:rFonts w:ascii="Consolas" w:eastAsia="Times New Roman" w:hAnsi="Consolas" w:cs="Courier New"/>
          <w:color w:val="333333"/>
          <w:sz w:val="20"/>
          <w:lang w:eastAsia="ru-RU"/>
        </w:rPr>
        <w:t>Выбрать</w:t>
      </w:r>
      <w:r w:rsidRPr="00A46A0B">
        <w:rPr>
          <w:rFonts w:ascii="Consolas" w:eastAsia="Times New Roman" w:hAnsi="Consolas" w:cs="Courier New"/>
          <w:color w:val="333333"/>
          <w:sz w:val="20"/>
          <w:lang w:val="en-US" w:eastAsia="ru-RU"/>
        </w:rPr>
        <w:t xml:space="preserve"> </w:t>
      </w:r>
      <w:r w:rsidRPr="00A46A0B">
        <w:rPr>
          <w:rFonts w:ascii="Consolas" w:eastAsia="Times New Roman" w:hAnsi="Consolas" w:cs="Courier New"/>
          <w:color w:val="333333"/>
          <w:sz w:val="20"/>
          <w:lang w:eastAsia="ru-RU"/>
        </w:rPr>
        <w:t>цвет</w:t>
      </w:r>
      <w:r w:rsidRPr="00A46A0B">
        <w:rPr>
          <w:rFonts w:ascii="Consolas" w:eastAsia="Times New Roman" w:hAnsi="Consolas" w:cs="Courier New"/>
          <w:color w:val="333333"/>
          <w:sz w:val="20"/>
          <w:lang w:val="en-US" w:eastAsia="ru-RU"/>
        </w:rPr>
        <w:t xml:space="preserve"> </w:t>
      </w:r>
      <w:r w:rsidRPr="00A46A0B">
        <w:rPr>
          <w:rFonts w:ascii="Consolas" w:eastAsia="Times New Roman" w:hAnsi="Consolas" w:cs="Courier New"/>
          <w:color w:val="333333"/>
          <w:sz w:val="20"/>
          <w:lang w:eastAsia="ru-RU"/>
        </w:rPr>
        <w:t>для</w:t>
      </w:r>
      <w:r w:rsidRPr="00A46A0B">
        <w:rPr>
          <w:rFonts w:ascii="Consolas" w:eastAsia="Times New Roman" w:hAnsi="Consolas" w:cs="Courier New"/>
          <w:color w:val="333333"/>
          <w:sz w:val="20"/>
          <w:lang w:val="en-US" w:eastAsia="ru-RU"/>
        </w:rPr>
        <w:t xml:space="preserve"> </w:t>
      </w:r>
      <w:r w:rsidRPr="00A46A0B">
        <w:rPr>
          <w:rFonts w:ascii="Consolas" w:eastAsia="Times New Roman" w:hAnsi="Consolas" w:cs="Courier New"/>
          <w:color w:val="333333"/>
          <w:sz w:val="20"/>
          <w:lang w:eastAsia="ru-RU"/>
        </w:rPr>
        <w:t>фона</w:t>
      </w:r>
      <w:r w:rsidRPr="00A46A0B">
        <w:rPr>
          <w:rFonts w:ascii="Consolas" w:eastAsia="Times New Roman" w:hAnsi="Consolas" w:cs="Courier New"/>
          <w:color w:val="333333"/>
          <w:sz w:val="20"/>
          <w:lang w:val="en-US" w:eastAsia="ru-RU"/>
        </w:rPr>
        <w:t xml:space="preserve">: </w:t>
      </w:r>
      <w:r w:rsidRPr="00A46A0B">
        <w:rPr>
          <w:rFonts w:ascii="inherit" w:eastAsia="Times New Roman" w:hAnsi="inherit" w:cs="Courier New"/>
          <w:color w:val="000080"/>
          <w:lang w:val="en-US" w:eastAsia="ru-RU"/>
        </w:rPr>
        <w:t>&lt;/label&gt;</w:t>
      </w:r>
    </w:p>
    <w:p w:rsidR="00A46A0B" w:rsidRPr="00A46A0B" w:rsidRDefault="00A46A0B" w:rsidP="00A46A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lang w:val="en-US" w:eastAsia="ru-RU"/>
        </w:rPr>
      </w:pPr>
      <w:r w:rsidRPr="00A46A0B">
        <w:rPr>
          <w:rFonts w:ascii="Consolas" w:eastAsia="Times New Roman" w:hAnsi="Consolas" w:cs="Courier New"/>
          <w:color w:val="333333"/>
          <w:sz w:val="20"/>
          <w:lang w:val="en-US" w:eastAsia="ru-RU"/>
        </w:rPr>
        <w:t xml:space="preserve">   </w:t>
      </w:r>
      <w:r w:rsidRPr="00A46A0B">
        <w:rPr>
          <w:rFonts w:ascii="inherit" w:eastAsia="Times New Roman" w:hAnsi="inherit" w:cs="Courier New"/>
          <w:color w:val="000080"/>
          <w:lang w:val="en-US" w:eastAsia="ru-RU"/>
        </w:rPr>
        <w:t xml:space="preserve">&lt;input </w:t>
      </w:r>
      <w:r w:rsidRPr="00A46A0B">
        <w:rPr>
          <w:rFonts w:ascii="inherit" w:eastAsia="Times New Roman" w:hAnsi="inherit" w:cs="Courier New"/>
          <w:color w:val="CD853F"/>
          <w:lang w:val="en-US" w:eastAsia="ru-RU"/>
        </w:rPr>
        <w:t>id</w:t>
      </w:r>
      <w:r w:rsidRPr="00A46A0B">
        <w:rPr>
          <w:rFonts w:ascii="inherit" w:eastAsia="Times New Roman" w:hAnsi="inherit" w:cs="Courier New"/>
          <w:color w:val="000080"/>
          <w:lang w:val="en-US" w:eastAsia="ru-RU"/>
        </w:rPr>
        <w:t>=</w:t>
      </w:r>
      <w:r w:rsidRPr="00A46A0B">
        <w:rPr>
          <w:rFonts w:ascii="inherit" w:eastAsia="Times New Roman" w:hAnsi="inherit" w:cs="Courier New"/>
          <w:color w:val="0000FF"/>
          <w:lang w:val="en-US" w:eastAsia="ru-RU"/>
        </w:rPr>
        <w:t>"favcolor"</w:t>
      </w:r>
      <w:r w:rsidRPr="00A46A0B">
        <w:rPr>
          <w:rFonts w:ascii="inherit" w:eastAsia="Times New Roman" w:hAnsi="inherit" w:cs="Courier New"/>
          <w:color w:val="000080"/>
          <w:lang w:val="en-US" w:eastAsia="ru-RU"/>
        </w:rPr>
        <w:t xml:space="preserve"> </w:t>
      </w:r>
      <w:r w:rsidRPr="00A46A0B">
        <w:rPr>
          <w:rFonts w:ascii="inherit" w:eastAsia="Times New Roman" w:hAnsi="inherit" w:cs="Courier New"/>
          <w:color w:val="CD853F"/>
          <w:lang w:val="en-US" w:eastAsia="ru-RU"/>
        </w:rPr>
        <w:t>type</w:t>
      </w:r>
      <w:r w:rsidRPr="00A46A0B">
        <w:rPr>
          <w:rFonts w:ascii="inherit" w:eastAsia="Times New Roman" w:hAnsi="inherit" w:cs="Courier New"/>
          <w:color w:val="000080"/>
          <w:lang w:val="en-US" w:eastAsia="ru-RU"/>
        </w:rPr>
        <w:t>=</w:t>
      </w:r>
      <w:r w:rsidRPr="00A46A0B">
        <w:rPr>
          <w:rFonts w:ascii="inherit" w:eastAsia="Times New Roman" w:hAnsi="inherit" w:cs="Courier New"/>
          <w:color w:val="0000FF"/>
          <w:lang w:val="en-US" w:eastAsia="ru-RU"/>
        </w:rPr>
        <w:t>"color"</w:t>
      </w:r>
      <w:r w:rsidRPr="00A46A0B">
        <w:rPr>
          <w:rFonts w:ascii="inherit" w:eastAsia="Times New Roman" w:hAnsi="inherit" w:cs="Courier New"/>
          <w:color w:val="000080"/>
          <w:lang w:val="en-US" w:eastAsia="ru-RU"/>
        </w:rPr>
        <w:t xml:space="preserve"> </w:t>
      </w:r>
      <w:r w:rsidRPr="00A46A0B">
        <w:rPr>
          <w:rFonts w:ascii="inherit" w:eastAsia="Times New Roman" w:hAnsi="inherit" w:cs="Courier New"/>
          <w:color w:val="CD853F"/>
          <w:lang w:val="en-US" w:eastAsia="ru-RU"/>
        </w:rPr>
        <w:t>value</w:t>
      </w:r>
      <w:r w:rsidRPr="00A46A0B">
        <w:rPr>
          <w:rFonts w:ascii="inherit" w:eastAsia="Times New Roman" w:hAnsi="inherit" w:cs="Courier New"/>
          <w:color w:val="000080"/>
          <w:lang w:val="en-US" w:eastAsia="ru-RU"/>
        </w:rPr>
        <w:t>=</w:t>
      </w:r>
      <w:r w:rsidRPr="00A46A0B">
        <w:rPr>
          <w:rFonts w:ascii="inherit" w:eastAsia="Times New Roman" w:hAnsi="inherit" w:cs="Courier New"/>
          <w:color w:val="0000FF"/>
          <w:lang w:val="en-US" w:eastAsia="ru-RU"/>
        </w:rPr>
        <w:t>"#ffffff"</w:t>
      </w:r>
      <w:r w:rsidRPr="00A46A0B">
        <w:rPr>
          <w:rFonts w:ascii="inherit" w:eastAsia="Times New Roman" w:hAnsi="inherit" w:cs="Courier New"/>
          <w:color w:val="000080"/>
          <w:lang w:val="en-US" w:eastAsia="ru-RU"/>
        </w:rPr>
        <w:t xml:space="preserve"> /&gt;</w:t>
      </w:r>
    </w:p>
    <w:p w:rsidR="00A46A0B" w:rsidRPr="00A46A0B" w:rsidRDefault="00A46A0B" w:rsidP="00A46A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lang w:eastAsia="ru-RU"/>
        </w:rPr>
      </w:pPr>
      <w:r w:rsidRPr="00A46A0B">
        <w:rPr>
          <w:rFonts w:ascii="inherit" w:eastAsia="Times New Roman" w:hAnsi="inherit" w:cs="Courier New"/>
          <w:color w:val="000080"/>
          <w:lang w:eastAsia="ru-RU"/>
        </w:rPr>
        <w:t>&lt;label&gt;</w:t>
      </w:r>
      <w:r w:rsidRPr="00A46A0B">
        <w:rPr>
          <w:rFonts w:ascii="Consolas" w:eastAsia="Times New Roman" w:hAnsi="Consolas" w:cs="Courier New"/>
          <w:color w:val="333333"/>
          <w:sz w:val="20"/>
          <w:lang w:eastAsia="ru-RU"/>
        </w:rPr>
        <w:t xml:space="preserve">Выбрать размер шрифта: </w:t>
      </w:r>
      <w:r w:rsidRPr="00A46A0B">
        <w:rPr>
          <w:rFonts w:ascii="inherit" w:eastAsia="Times New Roman" w:hAnsi="inherit" w:cs="Courier New"/>
          <w:color w:val="000080"/>
          <w:lang w:eastAsia="ru-RU"/>
        </w:rPr>
        <w:t>&lt;/label&gt;</w:t>
      </w:r>
    </w:p>
    <w:p w:rsidR="00A46A0B" w:rsidRPr="00A46A0B" w:rsidRDefault="00A46A0B" w:rsidP="00A46A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lang w:val="en-US" w:eastAsia="ru-RU"/>
        </w:rPr>
      </w:pPr>
      <w:r w:rsidRPr="00A46A0B">
        <w:rPr>
          <w:rFonts w:ascii="Consolas" w:eastAsia="Times New Roman" w:hAnsi="Consolas" w:cs="Courier New"/>
          <w:color w:val="333333"/>
          <w:sz w:val="20"/>
          <w:lang w:eastAsia="ru-RU"/>
        </w:rPr>
        <w:t xml:space="preserve">   </w:t>
      </w:r>
      <w:r w:rsidRPr="00A46A0B">
        <w:rPr>
          <w:rFonts w:ascii="inherit" w:eastAsia="Times New Roman" w:hAnsi="inherit" w:cs="Courier New"/>
          <w:color w:val="000080"/>
          <w:lang w:val="en-US" w:eastAsia="ru-RU"/>
        </w:rPr>
        <w:t xml:space="preserve">&lt;input </w:t>
      </w:r>
      <w:r w:rsidRPr="00A46A0B">
        <w:rPr>
          <w:rFonts w:ascii="inherit" w:eastAsia="Times New Roman" w:hAnsi="inherit" w:cs="Courier New"/>
          <w:color w:val="CD853F"/>
          <w:lang w:val="en-US" w:eastAsia="ru-RU"/>
        </w:rPr>
        <w:t>id</w:t>
      </w:r>
      <w:r w:rsidRPr="00A46A0B">
        <w:rPr>
          <w:rFonts w:ascii="inherit" w:eastAsia="Times New Roman" w:hAnsi="inherit" w:cs="Courier New"/>
          <w:color w:val="000080"/>
          <w:lang w:val="en-US" w:eastAsia="ru-RU"/>
        </w:rPr>
        <w:t>=</w:t>
      </w:r>
      <w:r w:rsidRPr="00A46A0B">
        <w:rPr>
          <w:rFonts w:ascii="inherit" w:eastAsia="Times New Roman" w:hAnsi="inherit" w:cs="Courier New"/>
          <w:color w:val="0000FF"/>
          <w:lang w:val="en-US" w:eastAsia="ru-RU"/>
        </w:rPr>
        <w:t>"fontwt"</w:t>
      </w:r>
      <w:r w:rsidRPr="00A46A0B">
        <w:rPr>
          <w:rFonts w:ascii="inherit" w:eastAsia="Times New Roman" w:hAnsi="inherit" w:cs="Courier New"/>
          <w:color w:val="000080"/>
          <w:lang w:val="en-US" w:eastAsia="ru-RU"/>
        </w:rPr>
        <w:t xml:space="preserve"> </w:t>
      </w:r>
      <w:r w:rsidRPr="00A46A0B">
        <w:rPr>
          <w:rFonts w:ascii="inherit" w:eastAsia="Times New Roman" w:hAnsi="inherit" w:cs="Courier New"/>
          <w:color w:val="CD853F"/>
          <w:lang w:val="en-US" w:eastAsia="ru-RU"/>
        </w:rPr>
        <w:t>type</w:t>
      </w:r>
      <w:r w:rsidRPr="00A46A0B">
        <w:rPr>
          <w:rFonts w:ascii="inherit" w:eastAsia="Times New Roman" w:hAnsi="inherit" w:cs="Courier New"/>
          <w:color w:val="000080"/>
          <w:lang w:val="en-US" w:eastAsia="ru-RU"/>
        </w:rPr>
        <w:t>=</w:t>
      </w:r>
      <w:r w:rsidRPr="00A46A0B">
        <w:rPr>
          <w:rFonts w:ascii="inherit" w:eastAsia="Times New Roman" w:hAnsi="inherit" w:cs="Courier New"/>
          <w:color w:val="0000FF"/>
          <w:lang w:val="en-US" w:eastAsia="ru-RU"/>
        </w:rPr>
        <w:t>"number"</w:t>
      </w:r>
      <w:r w:rsidRPr="00A46A0B">
        <w:rPr>
          <w:rFonts w:ascii="inherit" w:eastAsia="Times New Roman" w:hAnsi="inherit" w:cs="Courier New"/>
          <w:color w:val="000080"/>
          <w:lang w:val="en-US" w:eastAsia="ru-RU"/>
        </w:rPr>
        <w:t xml:space="preserve"> </w:t>
      </w:r>
      <w:r w:rsidRPr="00A46A0B">
        <w:rPr>
          <w:rFonts w:ascii="inherit" w:eastAsia="Times New Roman" w:hAnsi="inherit" w:cs="Courier New"/>
          <w:color w:val="CD853F"/>
          <w:lang w:val="en-US" w:eastAsia="ru-RU"/>
        </w:rPr>
        <w:t>max</w:t>
      </w:r>
      <w:r w:rsidRPr="00A46A0B">
        <w:rPr>
          <w:rFonts w:ascii="inherit" w:eastAsia="Times New Roman" w:hAnsi="inherit" w:cs="Courier New"/>
          <w:color w:val="000080"/>
          <w:lang w:val="en-US" w:eastAsia="ru-RU"/>
        </w:rPr>
        <w:t>=</w:t>
      </w:r>
      <w:r w:rsidRPr="00A46A0B">
        <w:rPr>
          <w:rFonts w:ascii="inherit" w:eastAsia="Times New Roman" w:hAnsi="inherit" w:cs="Courier New"/>
          <w:color w:val="0000FF"/>
          <w:lang w:val="en-US" w:eastAsia="ru-RU"/>
        </w:rPr>
        <w:t>"14"</w:t>
      </w:r>
      <w:r w:rsidRPr="00A46A0B">
        <w:rPr>
          <w:rFonts w:ascii="inherit" w:eastAsia="Times New Roman" w:hAnsi="inherit" w:cs="Courier New"/>
          <w:color w:val="000080"/>
          <w:lang w:val="en-US" w:eastAsia="ru-RU"/>
        </w:rPr>
        <w:t xml:space="preserve"> </w:t>
      </w:r>
      <w:r w:rsidRPr="00A46A0B">
        <w:rPr>
          <w:rFonts w:ascii="inherit" w:eastAsia="Times New Roman" w:hAnsi="inherit" w:cs="Courier New"/>
          <w:color w:val="CD853F"/>
          <w:lang w:val="en-US" w:eastAsia="ru-RU"/>
        </w:rPr>
        <w:t>min</w:t>
      </w:r>
      <w:r w:rsidRPr="00A46A0B">
        <w:rPr>
          <w:rFonts w:ascii="inherit" w:eastAsia="Times New Roman" w:hAnsi="inherit" w:cs="Courier New"/>
          <w:color w:val="000080"/>
          <w:lang w:val="en-US" w:eastAsia="ru-RU"/>
        </w:rPr>
        <w:t>=</w:t>
      </w:r>
      <w:r w:rsidRPr="00A46A0B">
        <w:rPr>
          <w:rFonts w:ascii="inherit" w:eastAsia="Times New Roman" w:hAnsi="inherit" w:cs="Courier New"/>
          <w:color w:val="0000FF"/>
          <w:lang w:val="en-US" w:eastAsia="ru-RU"/>
        </w:rPr>
        <w:t>"10"</w:t>
      </w:r>
      <w:r w:rsidRPr="00A46A0B">
        <w:rPr>
          <w:rFonts w:ascii="inherit" w:eastAsia="Times New Roman" w:hAnsi="inherit" w:cs="Courier New"/>
          <w:color w:val="000080"/>
          <w:lang w:val="en-US" w:eastAsia="ru-RU"/>
        </w:rPr>
        <w:t xml:space="preserve"> </w:t>
      </w:r>
      <w:r w:rsidRPr="00A46A0B">
        <w:rPr>
          <w:rFonts w:ascii="inherit" w:eastAsia="Times New Roman" w:hAnsi="inherit" w:cs="Courier New"/>
          <w:color w:val="CD853F"/>
          <w:lang w:val="en-US" w:eastAsia="ru-RU"/>
        </w:rPr>
        <w:t>value</w:t>
      </w:r>
      <w:r w:rsidRPr="00A46A0B">
        <w:rPr>
          <w:rFonts w:ascii="inherit" w:eastAsia="Times New Roman" w:hAnsi="inherit" w:cs="Courier New"/>
          <w:color w:val="000080"/>
          <w:lang w:val="en-US" w:eastAsia="ru-RU"/>
        </w:rPr>
        <w:t>=</w:t>
      </w:r>
      <w:r w:rsidRPr="00A46A0B">
        <w:rPr>
          <w:rFonts w:ascii="inherit" w:eastAsia="Times New Roman" w:hAnsi="inherit" w:cs="Courier New"/>
          <w:color w:val="0000FF"/>
          <w:lang w:val="en-US" w:eastAsia="ru-RU"/>
        </w:rPr>
        <w:t>"13"</w:t>
      </w:r>
      <w:r w:rsidRPr="00A46A0B">
        <w:rPr>
          <w:rFonts w:ascii="inherit" w:eastAsia="Times New Roman" w:hAnsi="inherit" w:cs="Courier New"/>
          <w:color w:val="000080"/>
          <w:lang w:val="en-US" w:eastAsia="ru-RU"/>
        </w:rPr>
        <w:t xml:space="preserve"> /&gt;</w:t>
      </w:r>
    </w:p>
    <w:p w:rsidR="00A46A0B" w:rsidRPr="00A46A0B" w:rsidRDefault="00A46A0B" w:rsidP="00A46A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lang w:val="en-US" w:eastAsia="ru-RU"/>
        </w:rPr>
      </w:pPr>
      <w:r w:rsidRPr="00A46A0B">
        <w:rPr>
          <w:rFonts w:ascii="Consolas" w:eastAsia="Times New Roman" w:hAnsi="Consolas" w:cs="Courier New"/>
          <w:color w:val="333333"/>
          <w:sz w:val="20"/>
          <w:lang w:val="en-US" w:eastAsia="ru-RU"/>
        </w:rPr>
        <w:t xml:space="preserve">   </w:t>
      </w:r>
      <w:r w:rsidRPr="00A46A0B">
        <w:rPr>
          <w:rFonts w:ascii="inherit" w:eastAsia="Times New Roman" w:hAnsi="inherit" w:cs="Courier New"/>
          <w:color w:val="000080"/>
          <w:lang w:val="en-US" w:eastAsia="ru-RU"/>
        </w:rPr>
        <w:t xml:space="preserve">&lt;input </w:t>
      </w:r>
      <w:r w:rsidRPr="00A46A0B">
        <w:rPr>
          <w:rFonts w:ascii="inherit" w:eastAsia="Times New Roman" w:hAnsi="inherit" w:cs="Courier New"/>
          <w:color w:val="CD853F"/>
          <w:lang w:val="en-US" w:eastAsia="ru-RU"/>
        </w:rPr>
        <w:t>type</w:t>
      </w:r>
      <w:r w:rsidRPr="00A46A0B">
        <w:rPr>
          <w:rFonts w:ascii="inherit" w:eastAsia="Times New Roman" w:hAnsi="inherit" w:cs="Courier New"/>
          <w:color w:val="000080"/>
          <w:lang w:val="en-US" w:eastAsia="ru-RU"/>
        </w:rPr>
        <w:t>=</w:t>
      </w:r>
      <w:r w:rsidRPr="00A46A0B">
        <w:rPr>
          <w:rFonts w:ascii="inherit" w:eastAsia="Times New Roman" w:hAnsi="inherit" w:cs="Courier New"/>
          <w:color w:val="0000FF"/>
          <w:lang w:val="en-US" w:eastAsia="ru-RU"/>
        </w:rPr>
        <w:t>"submit"</w:t>
      </w:r>
      <w:r w:rsidRPr="00A46A0B">
        <w:rPr>
          <w:rFonts w:ascii="inherit" w:eastAsia="Times New Roman" w:hAnsi="inherit" w:cs="Courier New"/>
          <w:color w:val="000080"/>
          <w:lang w:val="en-US" w:eastAsia="ru-RU"/>
        </w:rPr>
        <w:t xml:space="preserve"> </w:t>
      </w:r>
      <w:r w:rsidRPr="00A46A0B">
        <w:rPr>
          <w:rFonts w:ascii="inherit" w:eastAsia="Times New Roman" w:hAnsi="inherit" w:cs="Courier New"/>
          <w:color w:val="CD853F"/>
          <w:lang w:val="en-US" w:eastAsia="ru-RU"/>
        </w:rPr>
        <w:t>value</w:t>
      </w:r>
      <w:r w:rsidRPr="00A46A0B">
        <w:rPr>
          <w:rFonts w:ascii="inherit" w:eastAsia="Times New Roman" w:hAnsi="inherit" w:cs="Courier New"/>
          <w:color w:val="000080"/>
          <w:lang w:val="en-US" w:eastAsia="ru-RU"/>
        </w:rPr>
        <w:t>=</w:t>
      </w:r>
      <w:r w:rsidRPr="00A46A0B">
        <w:rPr>
          <w:rFonts w:ascii="inherit" w:eastAsia="Times New Roman" w:hAnsi="inherit" w:cs="Courier New"/>
          <w:color w:val="0000FF"/>
          <w:lang w:val="en-US" w:eastAsia="ru-RU"/>
        </w:rPr>
        <w:t>"Save"</w:t>
      </w:r>
      <w:r w:rsidRPr="00A46A0B">
        <w:rPr>
          <w:rFonts w:ascii="inherit" w:eastAsia="Times New Roman" w:hAnsi="inherit" w:cs="Courier New"/>
          <w:color w:val="000080"/>
          <w:lang w:val="en-US" w:eastAsia="ru-RU"/>
        </w:rPr>
        <w:t xml:space="preserve"> /&gt;</w:t>
      </w:r>
    </w:p>
    <w:p w:rsidR="00A46A0B" w:rsidRPr="00A46A0B" w:rsidRDefault="00A46A0B" w:rsidP="00A46A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lang w:val="en-US" w:eastAsia="ru-RU"/>
        </w:rPr>
      </w:pPr>
      <w:r w:rsidRPr="00A46A0B">
        <w:rPr>
          <w:rFonts w:ascii="Consolas" w:eastAsia="Times New Roman" w:hAnsi="Consolas" w:cs="Courier New"/>
          <w:color w:val="333333"/>
          <w:sz w:val="20"/>
          <w:lang w:val="en-US" w:eastAsia="ru-RU"/>
        </w:rPr>
        <w:t xml:space="preserve">   </w:t>
      </w:r>
      <w:r w:rsidRPr="00A46A0B">
        <w:rPr>
          <w:rFonts w:ascii="inherit" w:eastAsia="Times New Roman" w:hAnsi="inherit" w:cs="Courier New"/>
          <w:color w:val="000080"/>
          <w:lang w:val="en-US" w:eastAsia="ru-RU"/>
        </w:rPr>
        <w:t xml:space="preserve">&lt;input </w:t>
      </w:r>
      <w:r w:rsidRPr="00A46A0B">
        <w:rPr>
          <w:rFonts w:ascii="inherit" w:eastAsia="Times New Roman" w:hAnsi="inherit" w:cs="Courier New"/>
          <w:color w:val="CD853F"/>
          <w:lang w:val="en-US" w:eastAsia="ru-RU"/>
        </w:rPr>
        <w:t>onclick</w:t>
      </w:r>
      <w:r w:rsidRPr="00A46A0B">
        <w:rPr>
          <w:rFonts w:ascii="inherit" w:eastAsia="Times New Roman" w:hAnsi="inherit" w:cs="Courier New"/>
          <w:color w:val="000080"/>
          <w:lang w:val="en-US" w:eastAsia="ru-RU"/>
        </w:rPr>
        <w:t>=</w:t>
      </w:r>
      <w:r w:rsidRPr="00A46A0B">
        <w:rPr>
          <w:rFonts w:ascii="inherit" w:eastAsia="Times New Roman" w:hAnsi="inherit" w:cs="Courier New"/>
          <w:color w:val="0000FF"/>
          <w:lang w:val="en-US" w:eastAsia="ru-RU"/>
        </w:rPr>
        <w:t>"clearSettings()"</w:t>
      </w:r>
      <w:r w:rsidRPr="00A46A0B">
        <w:rPr>
          <w:rFonts w:ascii="inherit" w:eastAsia="Times New Roman" w:hAnsi="inherit" w:cs="Courier New"/>
          <w:color w:val="000080"/>
          <w:lang w:val="en-US" w:eastAsia="ru-RU"/>
        </w:rPr>
        <w:t xml:space="preserve"> </w:t>
      </w:r>
      <w:r w:rsidRPr="00A46A0B">
        <w:rPr>
          <w:rFonts w:ascii="inherit" w:eastAsia="Times New Roman" w:hAnsi="inherit" w:cs="Courier New"/>
          <w:color w:val="CD853F"/>
          <w:lang w:val="en-US" w:eastAsia="ru-RU"/>
        </w:rPr>
        <w:t>type</w:t>
      </w:r>
      <w:r w:rsidRPr="00A46A0B">
        <w:rPr>
          <w:rFonts w:ascii="inherit" w:eastAsia="Times New Roman" w:hAnsi="inherit" w:cs="Courier New"/>
          <w:color w:val="000080"/>
          <w:lang w:val="en-US" w:eastAsia="ru-RU"/>
        </w:rPr>
        <w:t>=</w:t>
      </w:r>
      <w:r w:rsidRPr="00A46A0B">
        <w:rPr>
          <w:rFonts w:ascii="inherit" w:eastAsia="Times New Roman" w:hAnsi="inherit" w:cs="Courier New"/>
          <w:color w:val="0000FF"/>
          <w:lang w:val="en-US" w:eastAsia="ru-RU"/>
        </w:rPr>
        <w:t>"reset"</w:t>
      </w:r>
      <w:r w:rsidRPr="00A46A0B">
        <w:rPr>
          <w:rFonts w:ascii="inherit" w:eastAsia="Times New Roman" w:hAnsi="inherit" w:cs="Courier New"/>
          <w:color w:val="000080"/>
          <w:lang w:val="en-US" w:eastAsia="ru-RU"/>
        </w:rPr>
        <w:t xml:space="preserve"> </w:t>
      </w:r>
      <w:r w:rsidRPr="00A46A0B">
        <w:rPr>
          <w:rFonts w:ascii="inherit" w:eastAsia="Times New Roman" w:hAnsi="inherit" w:cs="Courier New"/>
          <w:color w:val="CD853F"/>
          <w:lang w:val="en-US" w:eastAsia="ru-RU"/>
        </w:rPr>
        <w:t>value</w:t>
      </w:r>
      <w:r w:rsidRPr="00A46A0B">
        <w:rPr>
          <w:rFonts w:ascii="inherit" w:eastAsia="Times New Roman" w:hAnsi="inherit" w:cs="Courier New"/>
          <w:color w:val="000080"/>
          <w:lang w:val="en-US" w:eastAsia="ru-RU"/>
        </w:rPr>
        <w:t>=</w:t>
      </w:r>
      <w:r w:rsidRPr="00A46A0B">
        <w:rPr>
          <w:rFonts w:ascii="inherit" w:eastAsia="Times New Roman" w:hAnsi="inherit" w:cs="Courier New"/>
          <w:color w:val="0000FF"/>
          <w:lang w:val="en-US" w:eastAsia="ru-RU"/>
        </w:rPr>
        <w:t>"</w:t>
      </w:r>
      <w:r w:rsidRPr="00A46A0B">
        <w:rPr>
          <w:rFonts w:ascii="inherit" w:eastAsia="Times New Roman" w:hAnsi="inherit" w:cs="Courier New"/>
          <w:color w:val="0000FF"/>
          <w:lang w:eastAsia="ru-RU"/>
        </w:rPr>
        <w:t>Стереть</w:t>
      </w:r>
      <w:r w:rsidRPr="00A46A0B">
        <w:rPr>
          <w:rFonts w:ascii="inherit" w:eastAsia="Times New Roman" w:hAnsi="inherit" w:cs="Courier New"/>
          <w:color w:val="0000FF"/>
          <w:lang w:val="en-US" w:eastAsia="ru-RU"/>
        </w:rPr>
        <w:t>"</w:t>
      </w:r>
      <w:r w:rsidRPr="00A46A0B">
        <w:rPr>
          <w:rFonts w:ascii="inherit" w:eastAsia="Times New Roman" w:hAnsi="inherit" w:cs="Courier New"/>
          <w:color w:val="000080"/>
          <w:lang w:val="en-US" w:eastAsia="ru-RU"/>
        </w:rPr>
        <w:t xml:space="preserve"> /&gt;</w:t>
      </w:r>
    </w:p>
    <w:p w:rsidR="00A46A0B" w:rsidRPr="00A46A0B" w:rsidRDefault="00A46A0B" w:rsidP="00A46A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eastAsia="ru-RU"/>
        </w:rPr>
      </w:pPr>
      <w:r w:rsidRPr="00A46A0B">
        <w:rPr>
          <w:rFonts w:ascii="inherit" w:eastAsia="Times New Roman" w:hAnsi="inherit" w:cs="Courier New"/>
          <w:color w:val="000080"/>
          <w:lang w:eastAsia="ru-RU"/>
        </w:rPr>
        <w:t>&lt;/form&gt;</w:t>
      </w:r>
    </w:p>
    <w:p w:rsidR="00A46A0B" w:rsidRPr="00A46A0B" w:rsidRDefault="00A46A0B" w:rsidP="00A46A0B">
      <w:pPr>
        <w:spacing w:after="0" w:line="240" w:lineRule="auto"/>
        <w:textAlignment w:val="baseline"/>
        <w:rPr>
          <w:rFonts w:ascii="inherit" w:eastAsia="Times New Roman" w:hAnsi="inherit" w:cs="Times New Roman"/>
          <w:sz w:val="26"/>
          <w:szCs w:val="26"/>
          <w:lang w:eastAsia="ru-RU"/>
        </w:rPr>
      </w:pPr>
      <w:r w:rsidRPr="00A46A0B">
        <w:rPr>
          <w:rFonts w:ascii="inherit" w:eastAsia="Times New Roman" w:hAnsi="inherit" w:cs="Times New Roman"/>
          <w:sz w:val="26"/>
          <w:szCs w:val="26"/>
          <w:lang w:eastAsia="ru-RU"/>
        </w:rPr>
        <w:t>Функция </w:t>
      </w:r>
      <w:r w:rsidRPr="00A46A0B">
        <w:rPr>
          <w:rFonts w:ascii="Consolas" w:eastAsia="Times New Roman" w:hAnsi="Consolas" w:cs="Courier New"/>
          <w:sz w:val="20"/>
          <w:lang w:eastAsia="ru-RU"/>
        </w:rPr>
        <w:t>setSettings</w:t>
      </w:r>
      <w:r w:rsidRPr="00A46A0B">
        <w:rPr>
          <w:rFonts w:ascii="inherit" w:eastAsia="Times New Roman" w:hAnsi="inherit" w:cs="Times New Roman"/>
          <w:sz w:val="26"/>
          <w:lang w:eastAsia="ru-RU"/>
        </w:rPr>
        <w:t> </w:t>
      </w:r>
      <w:r w:rsidRPr="00A46A0B">
        <w:rPr>
          <w:rFonts w:ascii="inherit" w:eastAsia="Times New Roman" w:hAnsi="inherit" w:cs="Times New Roman"/>
          <w:sz w:val="26"/>
          <w:szCs w:val="26"/>
          <w:lang w:eastAsia="ru-RU"/>
        </w:rPr>
        <w:t>вызывает из формы событие</w:t>
      </w:r>
      <w:r w:rsidRPr="00A46A0B">
        <w:rPr>
          <w:rFonts w:ascii="inherit" w:eastAsia="Times New Roman" w:hAnsi="inherit" w:cs="Times New Roman"/>
          <w:sz w:val="26"/>
          <w:lang w:eastAsia="ru-RU"/>
        </w:rPr>
        <w:t> </w:t>
      </w:r>
      <w:r w:rsidRPr="00A46A0B">
        <w:rPr>
          <w:rFonts w:ascii="Consolas" w:eastAsia="Times New Roman" w:hAnsi="Consolas" w:cs="Courier New"/>
          <w:sz w:val="20"/>
          <w:lang w:eastAsia="ru-RU"/>
        </w:rPr>
        <w:t>onsubmit</w:t>
      </w:r>
      <w:r w:rsidRPr="00A46A0B">
        <w:rPr>
          <w:rFonts w:ascii="inherit" w:eastAsia="Times New Roman" w:hAnsi="inherit" w:cs="Times New Roman"/>
          <w:sz w:val="26"/>
          <w:szCs w:val="26"/>
          <w:lang w:eastAsia="ru-RU"/>
        </w:rPr>
        <w:t>, которое сохранит выбранные значения в локальное хранилище.</w:t>
      </w:r>
    </w:p>
    <w:p w:rsidR="00A46A0B" w:rsidRPr="00A46A0B" w:rsidRDefault="00A46A0B" w:rsidP="00A46A0B">
      <w:pPr>
        <w:spacing w:after="320" w:line="240" w:lineRule="auto"/>
        <w:textAlignment w:val="baseline"/>
        <w:rPr>
          <w:rFonts w:ascii="inherit" w:eastAsia="Times New Roman" w:hAnsi="inherit" w:cs="Times New Roman"/>
          <w:sz w:val="26"/>
          <w:szCs w:val="26"/>
          <w:lang w:eastAsia="ru-RU"/>
        </w:rPr>
      </w:pPr>
      <w:r w:rsidRPr="00A46A0B">
        <w:rPr>
          <w:rFonts w:ascii="inherit" w:eastAsia="Times New Roman" w:hAnsi="inherit" w:cs="Times New Roman"/>
          <w:sz w:val="26"/>
          <w:szCs w:val="26"/>
          <w:lang w:eastAsia="ru-RU"/>
        </w:rPr>
        <w:t>Проверить, поддерживает браузер Web Storage или нет.</w:t>
      </w:r>
    </w:p>
    <w:p w:rsidR="00A46A0B" w:rsidRPr="00A46A0B" w:rsidRDefault="00A46A0B" w:rsidP="00A46A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lang w:val="en-US" w:eastAsia="ru-RU"/>
        </w:rPr>
      </w:pPr>
      <w:r w:rsidRPr="00A46A0B">
        <w:rPr>
          <w:rFonts w:ascii="inherit" w:eastAsia="Times New Roman" w:hAnsi="inherit" w:cs="Courier New"/>
          <w:color w:val="000080"/>
          <w:lang w:val="en-US" w:eastAsia="ru-RU"/>
        </w:rPr>
        <w:t>function</w:t>
      </w:r>
      <w:r w:rsidRPr="00A46A0B">
        <w:rPr>
          <w:rFonts w:ascii="inherit" w:eastAsia="Times New Roman" w:hAnsi="inherit" w:cs="Courier New"/>
          <w:color w:val="333333"/>
          <w:lang w:val="en-US" w:eastAsia="ru-RU"/>
        </w:rPr>
        <w:t xml:space="preserve"> </w:t>
      </w:r>
      <w:r w:rsidRPr="00A46A0B">
        <w:rPr>
          <w:rFonts w:ascii="inherit" w:eastAsia="Times New Roman" w:hAnsi="inherit" w:cs="Courier New"/>
          <w:color w:val="0000FF"/>
          <w:lang w:val="en-US" w:eastAsia="ru-RU"/>
        </w:rPr>
        <w:t>setSettings</w:t>
      </w:r>
      <w:r w:rsidRPr="00A46A0B">
        <w:rPr>
          <w:rFonts w:ascii="inherit" w:eastAsia="Times New Roman" w:hAnsi="inherit" w:cs="Courier New"/>
          <w:color w:val="333333"/>
          <w:lang w:val="en-US" w:eastAsia="ru-RU"/>
        </w:rPr>
        <w:t xml:space="preserve">() </w:t>
      </w:r>
      <w:r w:rsidRPr="00A46A0B">
        <w:rPr>
          <w:rFonts w:ascii="Consolas" w:eastAsia="Times New Roman" w:hAnsi="Consolas" w:cs="Courier New"/>
          <w:color w:val="333333"/>
          <w:sz w:val="20"/>
          <w:lang w:val="en-US" w:eastAsia="ru-RU"/>
        </w:rPr>
        <w:t>{</w:t>
      </w:r>
    </w:p>
    <w:p w:rsidR="00A46A0B" w:rsidRPr="00A46A0B" w:rsidRDefault="00A46A0B" w:rsidP="00A46A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lang w:val="en-US" w:eastAsia="ru-RU"/>
        </w:rPr>
      </w:pPr>
      <w:r w:rsidRPr="00A46A0B">
        <w:rPr>
          <w:rFonts w:ascii="Consolas" w:eastAsia="Times New Roman" w:hAnsi="Consolas" w:cs="Courier New"/>
          <w:color w:val="333333"/>
          <w:sz w:val="20"/>
          <w:lang w:val="en-US" w:eastAsia="ru-RU"/>
        </w:rPr>
        <w:tab/>
      </w:r>
      <w:r w:rsidRPr="00A46A0B">
        <w:rPr>
          <w:rFonts w:ascii="inherit" w:eastAsia="Times New Roman" w:hAnsi="inherit" w:cs="Courier New"/>
          <w:color w:val="000080"/>
          <w:lang w:val="en-US" w:eastAsia="ru-RU"/>
        </w:rPr>
        <w:t>if</w:t>
      </w:r>
      <w:r w:rsidRPr="00A46A0B">
        <w:rPr>
          <w:rFonts w:ascii="Consolas" w:eastAsia="Times New Roman" w:hAnsi="Consolas" w:cs="Courier New"/>
          <w:color w:val="333333"/>
          <w:sz w:val="20"/>
          <w:lang w:val="en-US" w:eastAsia="ru-RU"/>
        </w:rPr>
        <w:t xml:space="preserve"> (</w:t>
      </w:r>
      <w:r w:rsidRPr="00A46A0B">
        <w:rPr>
          <w:rFonts w:ascii="inherit" w:eastAsia="Times New Roman" w:hAnsi="inherit" w:cs="Courier New"/>
          <w:color w:val="0000FF"/>
          <w:lang w:val="en-US" w:eastAsia="ru-RU"/>
        </w:rPr>
        <w:t>'localStorage'</w:t>
      </w:r>
      <w:r w:rsidRPr="00A46A0B">
        <w:rPr>
          <w:rFonts w:ascii="Consolas" w:eastAsia="Times New Roman" w:hAnsi="Consolas" w:cs="Courier New"/>
          <w:color w:val="333333"/>
          <w:sz w:val="20"/>
          <w:lang w:val="en-US" w:eastAsia="ru-RU"/>
        </w:rPr>
        <w:t xml:space="preserve"> </w:t>
      </w:r>
      <w:r w:rsidRPr="00A46A0B">
        <w:rPr>
          <w:rFonts w:ascii="inherit" w:eastAsia="Times New Roman" w:hAnsi="inherit" w:cs="Courier New"/>
          <w:color w:val="000080"/>
          <w:lang w:val="en-US" w:eastAsia="ru-RU"/>
        </w:rPr>
        <w:t>in</w:t>
      </w:r>
      <w:r w:rsidRPr="00A46A0B">
        <w:rPr>
          <w:rFonts w:ascii="Consolas" w:eastAsia="Times New Roman" w:hAnsi="Consolas" w:cs="Courier New"/>
          <w:color w:val="333333"/>
          <w:sz w:val="20"/>
          <w:lang w:val="en-US" w:eastAsia="ru-RU"/>
        </w:rPr>
        <w:t xml:space="preserve"> </w:t>
      </w:r>
      <w:r w:rsidRPr="00A46A0B">
        <w:rPr>
          <w:rFonts w:ascii="inherit" w:eastAsia="Times New Roman" w:hAnsi="inherit" w:cs="Courier New"/>
          <w:color w:val="CC0000"/>
          <w:lang w:val="en-US" w:eastAsia="ru-RU"/>
        </w:rPr>
        <w:t>window</w:t>
      </w:r>
      <w:r w:rsidRPr="00A46A0B">
        <w:rPr>
          <w:rFonts w:ascii="Consolas" w:eastAsia="Times New Roman" w:hAnsi="Consolas" w:cs="Courier New"/>
          <w:color w:val="333333"/>
          <w:sz w:val="20"/>
          <w:lang w:val="en-US" w:eastAsia="ru-RU"/>
        </w:rPr>
        <w:t xml:space="preserve"> &amp;&amp; </w:t>
      </w:r>
      <w:r w:rsidRPr="00A46A0B">
        <w:rPr>
          <w:rFonts w:ascii="inherit" w:eastAsia="Times New Roman" w:hAnsi="inherit" w:cs="Courier New"/>
          <w:color w:val="CC0000"/>
          <w:lang w:val="en-US" w:eastAsia="ru-RU"/>
        </w:rPr>
        <w:t>window</w:t>
      </w:r>
      <w:r w:rsidRPr="00A46A0B">
        <w:rPr>
          <w:rFonts w:ascii="Consolas" w:eastAsia="Times New Roman" w:hAnsi="Consolas" w:cs="Courier New"/>
          <w:color w:val="333333"/>
          <w:sz w:val="20"/>
          <w:lang w:val="en-US" w:eastAsia="ru-RU"/>
        </w:rPr>
        <w:t>[</w:t>
      </w:r>
      <w:r w:rsidRPr="00A46A0B">
        <w:rPr>
          <w:rFonts w:ascii="inherit" w:eastAsia="Times New Roman" w:hAnsi="inherit" w:cs="Courier New"/>
          <w:color w:val="0000FF"/>
          <w:lang w:val="en-US" w:eastAsia="ru-RU"/>
        </w:rPr>
        <w:t>'localStorage'</w:t>
      </w:r>
      <w:r w:rsidRPr="00A46A0B">
        <w:rPr>
          <w:rFonts w:ascii="Consolas" w:eastAsia="Times New Roman" w:hAnsi="Consolas" w:cs="Courier New"/>
          <w:color w:val="333333"/>
          <w:sz w:val="20"/>
          <w:lang w:val="en-US" w:eastAsia="ru-RU"/>
        </w:rPr>
        <w:t xml:space="preserve">] !== </w:t>
      </w:r>
      <w:r w:rsidRPr="00A46A0B">
        <w:rPr>
          <w:rFonts w:ascii="inherit" w:eastAsia="Times New Roman" w:hAnsi="inherit" w:cs="Courier New"/>
          <w:color w:val="333333"/>
          <w:lang w:val="en-US" w:eastAsia="ru-RU"/>
        </w:rPr>
        <w:t>null</w:t>
      </w:r>
      <w:r w:rsidRPr="00A46A0B">
        <w:rPr>
          <w:rFonts w:ascii="Consolas" w:eastAsia="Times New Roman" w:hAnsi="Consolas" w:cs="Courier New"/>
          <w:color w:val="333333"/>
          <w:sz w:val="20"/>
          <w:lang w:val="en-US" w:eastAsia="ru-RU"/>
        </w:rPr>
        <w:t>) {</w:t>
      </w:r>
    </w:p>
    <w:p w:rsidR="00A46A0B" w:rsidRPr="00A46A0B" w:rsidRDefault="00A46A0B" w:rsidP="00A46A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lang w:eastAsia="ru-RU"/>
        </w:rPr>
      </w:pPr>
      <w:r w:rsidRPr="00A46A0B">
        <w:rPr>
          <w:rFonts w:ascii="Consolas" w:eastAsia="Times New Roman" w:hAnsi="Consolas" w:cs="Courier New"/>
          <w:color w:val="333333"/>
          <w:sz w:val="20"/>
          <w:lang w:val="en-US" w:eastAsia="ru-RU"/>
        </w:rPr>
        <w:tab/>
      </w:r>
      <w:r w:rsidRPr="00A46A0B">
        <w:rPr>
          <w:rFonts w:ascii="inherit" w:eastAsia="Times New Roman" w:hAnsi="inherit" w:cs="Courier New"/>
          <w:color w:val="999999"/>
          <w:lang w:eastAsia="ru-RU"/>
        </w:rPr>
        <w:t>// объект Local Storage для хранения данных</w:t>
      </w:r>
    </w:p>
    <w:p w:rsidR="00A46A0B" w:rsidRPr="00A46A0B" w:rsidRDefault="00A46A0B" w:rsidP="00A46A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lang w:eastAsia="ru-RU"/>
        </w:rPr>
      </w:pPr>
      <w:r w:rsidRPr="00A46A0B">
        <w:rPr>
          <w:rFonts w:ascii="Consolas" w:eastAsia="Times New Roman" w:hAnsi="Consolas" w:cs="Courier New"/>
          <w:color w:val="333333"/>
          <w:sz w:val="20"/>
          <w:lang w:eastAsia="ru-RU"/>
        </w:rPr>
        <w:tab/>
        <w:t xml:space="preserve">} </w:t>
      </w:r>
      <w:r w:rsidRPr="00A46A0B">
        <w:rPr>
          <w:rFonts w:ascii="inherit" w:eastAsia="Times New Roman" w:hAnsi="inherit" w:cs="Courier New"/>
          <w:color w:val="000080"/>
          <w:lang w:eastAsia="ru-RU"/>
        </w:rPr>
        <w:t>else</w:t>
      </w:r>
      <w:r w:rsidRPr="00A46A0B">
        <w:rPr>
          <w:rFonts w:ascii="Consolas" w:eastAsia="Times New Roman" w:hAnsi="Consolas" w:cs="Courier New"/>
          <w:color w:val="333333"/>
          <w:sz w:val="20"/>
          <w:lang w:eastAsia="ru-RU"/>
        </w:rPr>
        <w:t xml:space="preserve"> {</w:t>
      </w:r>
    </w:p>
    <w:p w:rsidR="00A46A0B" w:rsidRPr="00A46A0B" w:rsidRDefault="00A46A0B" w:rsidP="00A46A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lang w:eastAsia="ru-RU"/>
        </w:rPr>
      </w:pPr>
      <w:r w:rsidRPr="00A46A0B">
        <w:rPr>
          <w:rFonts w:ascii="Consolas" w:eastAsia="Times New Roman" w:hAnsi="Consolas" w:cs="Courier New"/>
          <w:color w:val="333333"/>
          <w:sz w:val="20"/>
          <w:lang w:eastAsia="ru-RU"/>
        </w:rPr>
        <w:tab/>
      </w:r>
      <w:r w:rsidRPr="00A46A0B">
        <w:rPr>
          <w:rFonts w:ascii="Consolas" w:eastAsia="Times New Roman" w:hAnsi="Consolas" w:cs="Courier New"/>
          <w:color w:val="333333"/>
          <w:sz w:val="20"/>
          <w:lang w:eastAsia="ru-RU"/>
        </w:rPr>
        <w:tab/>
        <w:t>alert(</w:t>
      </w:r>
      <w:r w:rsidRPr="00A46A0B">
        <w:rPr>
          <w:rFonts w:ascii="inherit" w:eastAsia="Times New Roman" w:hAnsi="inherit" w:cs="Courier New"/>
          <w:color w:val="0000FF"/>
          <w:lang w:eastAsia="ru-RU"/>
        </w:rPr>
        <w:t>'Данные не сохранятся, ваш браузер не поддерживает Local storage'</w:t>
      </w:r>
      <w:r w:rsidRPr="00A46A0B">
        <w:rPr>
          <w:rFonts w:ascii="Consolas" w:eastAsia="Times New Roman" w:hAnsi="Consolas" w:cs="Courier New"/>
          <w:color w:val="333333"/>
          <w:sz w:val="20"/>
          <w:lang w:eastAsia="ru-RU"/>
        </w:rPr>
        <w:t>);</w:t>
      </w:r>
    </w:p>
    <w:p w:rsidR="00A46A0B" w:rsidRPr="00A46A0B" w:rsidRDefault="00A46A0B" w:rsidP="00A46A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lang w:eastAsia="ru-RU"/>
        </w:rPr>
      </w:pPr>
      <w:r w:rsidRPr="00A46A0B">
        <w:rPr>
          <w:rFonts w:ascii="Consolas" w:eastAsia="Times New Roman" w:hAnsi="Consolas" w:cs="Courier New"/>
          <w:color w:val="333333"/>
          <w:sz w:val="20"/>
          <w:lang w:eastAsia="ru-RU"/>
        </w:rPr>
        <w:tab/>
        <w:t>}</w:t>
      </w:r>
    </w:p>
    <w:p w:rsidR="00A46A0B" w:rsidRPr="00A46A0B" w:rsidRDefault="00A46A0B" w:rsidP="00A46A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eastAsia="ru-RU"/>
        </w:rPr>
      </w:pPr>
      <w:r w:rsidRPr="00A46A0B">
        <w:rPr>
          <w:rFonts w:ascii="Consolas" w:eastAsia="Times New Roman" w:hAnsi="Consolas" w:cs="Courier New"/>
          <w:color w:val="333333"/>
          <w:sz w:val="20"/>
          <w:lang w:eastAsia="ru-RU"/>
        </w:rPr>
        <w:t>}</w:t>
      </w:r>
    </w:p>
    <w:p w:rsidR="00A46A0B" w:rsidRPr="00A46A0B" w:rsidRDefault="00A46A0B" w:rsidP="00A46A0B">
      <w:pPr>
        <w:spacing w:after="0" w:line="240" w:lineRule="auto"/>
        <w:textAlignment w:val="baseline"/>
        <w:rPr>
          <w:rFonts w:ascii="inherit" w:eastAsia="Times New Roman" w:hAnsi="inherit" w:cs="Times New Roman"/>
          <w:sz w:val="26"/>
          <w:szCs w:val="26"/>
          <w:lang w:eastAsia="ru-RU"/>
        </w:rPr>
      </w:pPr>
      <w:r w:rsidRPr="00A46A0B">
        <w:rPr>
          <w:rFonts w:ascii="inherit" w:eastAsia="Times New Roman" w:hAnsi="inherit" w:cs="Times New Roman"/>
          <w:sz w:val="26"/>
          <w:szCs w:val="26"/>
          <w:lang w:eastAsia="ru-RU"/>
        </w:rPr>
        <w:t>Для браузеров которые не поддерживают</w:t>
      </w:r>
      <w:r w:rsidRPr="00A46A0B">
        <w:rPr>
          <w:rFonts w:ascii="inherit" w:eastAsia="Times New Roman" w:hAnsi="inherit" w:cs="Times New Roman"/>
          <w:sz w:val="26"/>
          <w:lang w:eastAsia="ru-RU"/>
        </w:rPr>
        <w:t> LocalStorage</w:t>
      </w:r>
      <w:r w:rsidRPr="00A46A0B">
        <w:rPr>
          <w:rFonts w:ascii="inherit" w:eastAsia="Times New Roman" w:hAnsi="inherit" w:cs="Times New Roman"/>
          <w:sz w:val="26"/>
          <w:szCs w:val="26"/>
          <w:lang w:eastAsia="ru-RU"/>
        </w:rPr>
        <w:t>, можно подключить библиотеку</w:t>
      </w:r>
      <w:r w:rsidRPr="00A46A0B">
        <w:rPr>
          <w:rFonts w:ascii="inherit" w:eastAsia="Times New Roman" w:hAnsi="inherit" w:cs="Times New Roman"/>
          <w:sz w:val="26"/>
          <w:lang w:eastAsia="ru-RU"/>
        </w:rPr>
        <w:t> </w:t>
      </w:r>
      <w:r w:rsidRPr="00A46A0B">
        <w:rPr>
          <w:rFonts w:ascii="inherit" w:eastAsia="Times New Roman" w:hAnsi="inherit" w:cs="Times New Roman"/>
          <w:i/>
          <w:iCs/>
          <w:sz w:val="26"/>
          <w:lang w:eastAsia="ru-RU"/>
        </w:rPr>
        <w:t>JavaScript Modernizr</w:t>
      </w:r>
      <w:r w:rsidRPr="00A46A0B">
        <w:rPr>
          <w:rFonts w:ascii="inherit" w:eastAsia="Times New Roman" w:hAnsi="inherit" w:cs="Times New Roman"/>
          <w:sz w:val="26"/>
          <w:szCs w:val="26"/>
          <w:lang w:eastAsia="ru-RU"/>
        </w:rPr>
        <w:t>.</w:t>
      </w:r>
    </w:p>
    <w:p w:rsidR="00A46A0B" w:rsidRPr="00A46A0B" w:rsidRDefault="00A46A0B" w:rsidP="00A46A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val="en-US" w:eastAsia="ru-RU"/>
        </w:rPr>
      </w:pPr>
      <w:r w:rsidRPr="00A46A0B">
        <w:rPr>
          <w:rFonts w:ascii="inherit" w:eastAsia="Times New Roman" w:hAnsi="inherit" w:cs="Courier New"/>
          <w:color w:val="000080"/>
          <w:lang w:val="en-US" w:eastAsia="ru-RU"/>
        </w:rPr>
        <w:t xml:space="preserve">&lt;script </w:t>
      </w:r>
      <w:r w:rsidRPr="00A46A0B">
        <w:rPr>
          <w:rFonts w:ascii="inherit" w:eastAsia="Times New Roman" w:hAnsi="inherit" w:cs="Courier New"/>
          <w:color w:val="CD853F"/>
          <w:lang w:val="en-US" w:eastAsia="ru-RU"/>
        </w:rPr>
        <w:t>type</w:t>
      </w:r>
      <w:r w:rsidRPr="00A46A0B">
        <w:rPr>
          <w:rFonts w:ascii="inherit" w:eastAsia="Times New Roman" w:hAnsi="inherit" w:cs="Courier New"/>
          <w:color w:val="000080"/>
          <w:lang w:val="en-US" w:eastAsia="ru-RU"/>
        </w:rPr>
        <w:t>=</w:t>
      </w:r>
      <w:r w:rsidRPr="00A46A0B">
        <w:rPr>
          <w:rFonts w:ascii="inherit" w:eastAsia="Times New Roman" w:hAnsi="inherit" w:cs="Courier New"/>
          <w:color w:val="0000FF"/>
          <w:lang w:val="en-US" w:eastAsia="ru-RU"/>
        </w:rPr>
        <w:t>"text/javascript"</w:t>
      </w:r>
      <w:r w:rsidRPr="00A46A0B">
        <w:rPr>
          <w:rFonts w:ascii="inherit" w:eastAsia="Times New Roman" w:hAnsi="inherit" w:cs="Courier New"/>
          <w:color w:val="000080"/>
          <w:lang w:val="en-US" w:eastAsia="ru-RU"/>
        </w:rPr>
        <w:t xml:space="preserve"> </w:t>
      </w:r>
      <w:r w:rsidRPr="00A46A0B">
        <w:rPr>
          <w:rFonts w:ascii="inherit" w:eastAsia="Times New Roman" w:hAnsi="inherit" w:cs="Courier New"/>
          <w:color w:val="CD853F"/>
          <w:lang w:val="en-US" w:eastAsia="ru-RU"/>
        </w:rPr>
        <w:t>src</w:t>
      </w:r>
      <w:r w:rsidRPr="00A46A0B">
        <w:rPr>
          <w:rFonts w:ascii="inherit" w:eastAsia="Times New Roman" w:hAnsi="inherit" w:cs="Courier New"/>
          <w:color w:val="000080"/>
          <w:lang w:val="en-US" w:eastAsia="ru-RU"/>
        </w:rPr>
        <w:t>=</w:t>
      </w:r>
      <w:r w:rsidRPr="00A46A0B">
        <w:rPr>
          <w:rFonts w:ascii="inherit" w:eastAsia="Times New Roman" w:hAnsi="inherit" w:cs="Courier New"/>
          <w:color w:val="0000FF"/>
          <w:lang w:val="en-US" w:eastAsia="ru-RU"/>
        </w:rPr>
        <w:t>"modernizr.min.js"</w:t>
      </w:r>
      <w:r w:rsidRPr="00A46A0B">
        <w:rPr>
          <w:rFonts w:ascii="inherit" w:eastAsia="Times New Roman" w:hAnsi="inherit" w:cs="Courier New"/>
          <w:color w:val="000080"/>
          <w:lang w:val="en-US" w:eastAsia="ru-RU"/>
        </w:rPr>
        <w:t>&gt;&lt;/script&gt;</w:t>
      </w:r>
    </w:p>
    <w:p w:rsidR="00A46A0B" w:rsidRPr="00A46A0B" w:rsidRDefault="00A46A0B" w:rsidP="00A46A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lang w:val="en-US" w:eastAsia="ru-RU"/>
        </w:rPr>
      </w:pPr>
      <w:r w:rsidRPr="00A46A0B">
        <w:rPr>
          <w:rFonts w:ascii="inherit" w:eastAsia="Times New Roman" w:hAnsi="inherit" w:cs="Courier New"/>
          <w:color w:val="000080"/>
          <w:lang w:val="en-US" w:eastAsia="ru-RU"/>
        </w:rPr>
        <w:t>if</w:t>
      </w:r>
      <w:r w:rsidRPr="00A46A0B">
        <w:rPr>
          <w:rFonts w:ascii="Consolas" w:eastAsia="Times New Roman" w:hAnsi="Consolas" w:cs="Courier New"/>
          <w:color w:val="333333"/>
          <w:sz w:val="20"/>
          <w:lang w:val="en-US" w:eastAsia="ru-RU"/>
        </w:rPr>
        <w:t xml:space="preserve"> (Modernizr.localstorage) {</w:t>
      </w:r>
    </w:p>
    <w:p w:rsidR="00A46A0B" w:rsidRPr="00A46A0B" w:rsidRDefault="00A46A0B" w:rsidP="00A46A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lang w:val="en-US" w:eastAsia="ru-RU"/>
        </w:rPr>
      </w:pPr>
      <w:r w:rsidRPr="00A46A0B">
        <w:rPr>
          <w:rFonts w:ascii="inherit" w:eastAsia="Times New Roman" w:hAnsi="inherit" w:cs="Courier New"/>
          <w:color w:val="999999"/>
          <w:lang w:val="en-US" w:eastAsia="ru-RU"/>
        </w:rPr>
        <w:t xml:space="preserve">// </w:t>
      </w:r>
      <w:r w:rsidRPr="00A46A0B">
        <w:rPr>
          <w:rFonts w:ascii="inherit" w:eastAsia="Times New Roman" w:hAnsi="inherit" w:cs="Courier New"/>
          <w:color w:val="999999"/>
          <w:lang w:eastAsia="ru-RU"/>
        </w:rPr>
        <w:t>объект</w:t>
      </w:r>
      <w:r w:rsidRPr="00A46A0B">
        <w:rPr>
          <w:rFonts w:ascii="inherit" w:eastAsia="Times New Roman" w:hAnsi="inherit" w:cs="Courier New"/>
          <w:color w:val="999999"/>
          <w:lang w:val="en-US" w:eastAsia="ru-RU"/>
        </w:rPr>
        <w:t xml:space="preserve"> Local Storage </w:t>
      </w:r>
      <w:r w:rsidRPr="00A46A0B">
        <w:rPr>
          <w:rFonts w:ascii="inherit" w:eastAsia="Times New Roman" w:hAnsi="inherit" w:cs="Courier New"/>
          <w:color w:val="999999"/>
          <w:lang w:eastAsia="ru-RU"/>
        </w:rPr>
        <w:t>для</w:t>
      </w:r>
      <w:r w:rsidRPr="00A46A0B">
        <w:rPr>
          <w:rFonts w:ascii="inherit" w:eastAsia="Times New Roman" w:hAnsi="inherit" w:cs="Courier New"/>
          <w:color w:val="999999"/>
          <w:lang w:val="en-US" w:eastAsia="ru-RU"/>
        </w:rPr>
        <w:t xml:space="preserve"> </w:t>
      </w:r>
      <w:r w:rsidRPr="00A46A0B">
        <w:rPr>
          <w:rFonts w:ascii="inherit" w:eastAsia="Times New Roman" w:hAnsi="inherit" w:cs="Courier New"/>
          <w:color w:val="999999"/>
          <w:lang w:eastAsia="ru-RU"/>
        </w:rPr>
        <w:t>хранения</w:t>
      </w:r>
      <w:r w:rsidRPr="00A46A0B">
        <w:rPr>
          <w:rFonts w:ascii="inherit" w:eastAsia="Times New Roman" w:hAnsi="inherit" w:cs="Courier New"/>
          <w:color w:val="999999"/>
          <w:lang w:val="en-US" w:eastAsia="ru-RU"/>
        </w:rPr>
        <w:t xml:space="preserve"> </w:t>
      </w:r>
      <w:r w:rsidRPr="00A46A0B">
        <w:rPr>
          <w:rFonts w:ascii="inherit" w:eastAsia="Times New Roman" w:hAnsi="inherit" w:cs="Courier New"/>
          <w:color w:val="999999"/>
          <w:lang w:eastAsia="ru-RU"/>
        </w:rPr>
        <w:t>данных</w:t>
      </w:r>
    </w:p>
    <w:p w:rsidR="00A46A0B" w:rsidRPr="00A46A0B" w:rsidRDefault="00A46A0B" w:rsidP="00A46A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lang w:eastAsia="ru-RU"/>
        </w:rPr>
      </w:pPr>
      <w:r w:rsidRPr="00A46A0B">
        <w:rPr>
          <w:rFonts w:ascii="Consolas" w:eastAsia="Times New Roman" w:hAnsi="Consolas" w:cs="Courier New"/>
          <w:color w:val="333333"/>
          <w:sz w:val="20"/>
          <w:lang w:eastAsia="ru-RU"/>
        </w:rPr>
        <w:t xml:space="preserve">} </w:t>
      </w:r>
      <w:r w:rsidRPr="00A46A0B">
        <w:rPr>
          <w:rFonts w:ascii="inherit" w:eastAsia="Times New Roman" w:hAnsi="inherit" w:cs="Courier New"/>
          <w:color w:val="000080"/>
          <w:lang w:eastAsia="ru-RU"/>
        </w:rPr>
        <w:t>else</w:t>
      </w:r>
      <w:r w:rsidRPr="00A46A0B">
        <w:rPr>
          <w:rFonts w:ascii="Consolas" w:eastAsia="Times New Roman" w:hAnsi="Consolas" w:cs="Courier New"/>
          <w:color w:val="333333"/>
          <w:sz w:val="20"/>
          <w:lang w:eastAsia="ru-RU"/>
        </w:rPr>
        <w:t xml:space="preserve"> {</w:t>
      </w:r>
    </w:p>
    <w:p w:rsidR="00A46A0B" w:rsidRPr="00A46A0B" w:rsidRDefault="00A46A0B" w:rsidP="00A46A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lang w:eastAsia="ru-RU"/>
        </w:rPr>
      </w:pPr>
      <w:r w:rsidRPr="00A46A0B">
        <w:rPr>
          <w:rFonts w:ascii="Consolas" w:eastAsia="Times New Roman" w:hAnsi="Consolas" w:cs="Courier New"/>
          <w:color w:val="333333"/>
          <w:sz w:val="20"/>
          <w:lang w:eastAsia="ru-RU"/>
        </w:rPr>
        <w:t xml:space="preserve"> alert(</w:t>
      </w:r>
      <w:r w:rsidRPr="00A46A0B">
        <w:rPr>
          <w:rFonts w:ascii="inherit" w:eastAsia="Times New Roman" w:hAnsi="inherit" w:cs="Courier New"/>
          <w:color w:val="0000FF"/>
          <w:lang w:eastAsia="ru-RU"/>
        </w:rPr>
        <w:t>'Данные не сохранятся, ваш браузер не поддерживает Local storage'</w:t>
      </w:r>
      <w:r w:rsidRPr="00A46A0B">
        <w:rPr>
          <w:rFonts w:ascii="Consolas" w:eastAsia="Times New Roman" w:hAnsi="Consolas" w:cs="Courier New"/>
          <w:color w:val="333333"/>
          <w:sz w:val="20"/>
          <w:lang w:eastAsia="ru-RU"/>
        </w:rPr>
        <w:t>);</w:t>
      </w:r>
    </w:p>
    <w:p w:rsidR="00A46A0B" w:rsidRPr="00A46A0B" w:rsidRDefault="00A46A0B" w:rsidP="00A46A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eastAsia="ru-RU"/>
        </w:rPr>
      </w:pPr>
      <w:r w:rsidRPr="00A46A0B">
        <w:rPr>
          <w:rFonts w:ascii="Consolas" w:eastAsia="Times New Roman" w:hAnsi="Consolas" w:cs="Courier New"/>
          <w:color w:val="333333"/>
          <w:sz w:val="20"/>
          <w:lang w:eastAsia="ru-RU"/>
        </w:rPr>
        <w:t>}</w:t>
      </w:r>
    </w:p>
    <w:p w:rsidR="00A46A0B" w:rsidRPr="00A46A0B" w:rsidRDefault="00A46A0B" w:rsidP="00A46A0B">
      <w:pPr>
        <w:spacing w:after="0" w:line="240" w:lineRule="auto"/>
        <w:textAlignment w:val="baseline"/>
        <w:rPr>
          <w:rFonts w:ascii="inherit" w:eastAsia="Times New Roman" w:hAnsi="inherit" w:cs="Times New Roman"/>
          <w:sz w:val="26"/>
          <w:szCs w:val="26"/>
          <w:lang w:eastAsia="ru-RU"/>
        </w:rPr>
      </w:pPr>
      <w:r w:rsidRPr="00A46A0B">
        <w:rPr>
          <w:rFonts w:ascii="inherit" w:eastAsia="Times New Roman" w:hAnsi="inherit" w:cs="Times New Roman"/>
          <w:sz w:val="26"/>
          <w:szCs w:val="26"/>
          <w:lang w:eastAsia="ru-RU"/>
        </w:rPr>
        <w:t>Лучше всегда добавлять блоки try/catch для хранения кода при сохранении данных.</w:t>
      </w:r>
      <w:r w:rsidRPr="00A46A0B">
        <w:rPr>
          <w:rFonts w:ascii="inherit" w:eastAsia="Times New Roman" w:hAnsi="inherit" w:cs="Times New Roman"/>
          <w:sz w:val="26"/>
          <w:lang w:eastAsia="ru-RU"/>
        </w:rPr>
        <w:t> </w:t>
      </w:r>
      <w:r w:rsidRPr="00A46A0B">
        <w:rPr>
          <w:rFonts w:ascii="Consolas" w:eastAsia="Times New Roman" w:hAnsi="Consolas" w:cs="Courier New"/>
          <w:sz w:val="20"/>
          <w:lang w:eastAsia="ru-RU"/>
        </w:rPr>
        <w:t>QUOTA_EXCEEDED_ERR</w:t>
      </w:r>
      <w:r w:rsidRPr="00A46A0B">
        <w:rPr>
          <w:rFonts w:ascii="inherit" w:eastAsia="Times New Roman" w:hAnsi="inherit" w:cs="Times New Roman"/>
          <w:sz w:val="26"/>
          <w:lang w:eastAsia="ru-RU"/>
        </w:rPr>
        <w:t> </w:t>
      </w:r>
      <w:r w:rsidRPr="00A46A0B">
        <w:rPr>
          <w:rFonts w:ascii="inherit" w:eastAsia="Times New Roman" w:hAnsi="inherit" w:cs="Times New Roman"/>
          <w:sz w:val="26"/>
          <w:szCs w:val="26"/>
          <w:lang w:eastAsia="ru-RU"/>
        </w:rPr>
        <w:t>исключение, если лимит хранилища превышает 5Мб.</w:t>
      </w:r>
    </w:p>
    <w:p w:rsidR="00A46A0B" w:rsidRPr="00A46A0B" w:rsidRDefault="00A46A0B" w:rsidP="00A46A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lang w:eastAsia="ru-RU"/>
        </w:rPr>
      </w:pPr>
      <w:r w:rsidRPr="00A46A0B">
        <w:rPr>
          <w:rFonts w:ascii="inherit" w:eastAsia="Times New Roman" w:hAnsi="inherit" w:cs="Courier New"/>
          <w:color w:val="000080"/>
          <w:lang w:eastAsia="ru-RU"/>
        </w:rPr>
        <w:t>function</w:t>
      </w:r>
      <w:r w:rsidRPr="00A46A0B">
        <w:rPr>
          <w:rFonts w:ascii="inherit" w:eastAsia="Times New Roman" w:hAnsi="inherit" w:cs="Courier New"/>
          <w:color w:val="333333"/>
          <w:lang w:eastAsia="ru-RU"/>
        </w:rPr>
        <w:t xml:space="preserve"> </w:t>
      </w:r>
      <w:r w:rsidRPr="00A46A0B">
        <w:rPr>
          <w:rFonts w:ascii="inherit" w:eastAsia="Times New Roman" w:hAnsi="inherit" w:cs="Courier New"/>
          <w:color w:val="0000FF"/>
          <w:lang w:eastAsia="ru-RU"/>
        </w:rPr>
        <w:t>setSettings</w:t>
      </w:r>
      <w:r w:rsidRPr="00A46A0B">
        <w:rPr>
          <w:rFonts w:ascii="inherit" w:eastAsia="Times New Roman" w:hAnsi="inherit" w:cs="Courier New"/>
          <w:color w:val="333333"/>
          <w:lang w:eastAsia="ru-RU"/>
        </w:rPr>
        <w:t xml:space="preserve">() </w:t>
      </w:r>
      <w:r w:rsidRPr="00A46A0B">
        <w:rPr>
          <w:rFonts w:ascii="Consolas" w:eastAsia="Times New Roman" w:hAnsi="Consolas" w:cs="Courier New"/>
          <w:color w:val="333333"/>
          <w:sz w:val="20"/>
          <w:lang w:eastAsia="ru-RU"/>
        </w:rPr>
        <w:t>{</w:t>
      </w:r>
    </w:p>
    <w:p w:rsidR="00A46A0B" w:rsidRPr="00A46A0B" w:rsidRDefault="00A46A0B" w:rsidP="00A46A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lang w:val="en-US" w:eastAsia="ru-RU"/>
        </w:rPr>
      </w:pPr>
      <w:r w:rsidRPr="00A46A0B">
        <w:rPr>
          <w:rFonts w:ascii="inherit" w:eastAsia="Times New Roman" w:hAnsi="inherit" w:cs="Courier New"/>
          <w:color w:val="000080"/>
          <w:lang w:val="en-US" w:eastAsia="ru-RU"/>
        </w:rPr>
        <w:t>if</w:t>
      </w:r>
      <w:r w:rsidRPr="00A46A0B">
        <w:rPr>
          <w:rFonts w:ascii="Consolas" w:eastAsia="Times New Roman" w:hAnsi="Consolas" w:cs="Courier New"/>
          <w:color w:val="333333"/>
          <w:sz w:val="20"/>
          <w:lang w:val="en-US" w:eastAsia="ru-RU"/>
        </w:rPr>
        <w:t xml:space="preserve"> (</w:t>
      </w:r>
      <w:r w:rsidRPr="00A46A0B">
        <w:rPr>
          <w:rFonts w:ascii="inherit" w:eastAsia="Times New Roman" w:hAnsi="inherit" w:cs="Courier New"/>
          <w:color w:val="0000FF"/>
          <w:lang w:val="en-US" w:eastAsia="ru-RU"/>
        </w:rPr>
        <w:t>'localStorage'</w:t>
      </w:r>
      <w:r w:rsidRPr="00A46A0B">
        <w:rPr>
          <w:rFonts w:ascii="Consolas" w:eastAsia="Times New Roman" w:hAnsi="Consolas" w:cs="Courier New"/>
          <w:color w:val="333333"/>
          <w:sz w:val="20"/>
          <w:lang w:val="en-US" w:eastAsia="ru-RU"/>
        </w:rPr>
        <w:t xml:space="preserve"> </w:t>
      </w:r>
      <w:r w:rsidRPr="00A46A0B">
        <w:rPr>
          <w:rFonts w:ascii="inherit" w:eastAsia="Times New Roman" w:hAnsi="inherit" w:cs="Courier New"/>
          <w:color w:val="000080"/>
          <w:lang w:val="en-US" w:eastAsia="ru-RU"/>
        </w:rPr>
        <w:t>in</w:t>
      </w:r>
      <w:r w:rsidRPr="00A46A0B">
        <w:rPr>
          <w:rFonts w:ascii="Consolas" w:eastAsia="Times New Roman" w:hAnsi="Consolas" w:cs="Courier New"/>
          <w:color w:val="333333"/>
          <w:sz w:val="20"/>
          <w:lang w:val="en-US" w:eastAsia="ru-RU"/>
        </w:rPr>
        <w:t xml:space="preserve"> </w:t>
      </w:r>
      <w:r w:rsidRPr="00A46A0B">
        <w:rPr>
          <w:rFonts w:ascii="inherit" w:eastAsia="Times New Roman" w:hAnsi="inherit" w:cs="Courier New"/>
          <w:color w:val="CC0000"/>
          <w:lang w:val="en-US" w:eastAsia="ru-RU"/>
        </w:rPr>
        <w:t>window</w:t>
      </w:r>
      <w:r w:rsidRPr="00A46A0B">
        <w:rPr>
          <w:rFonts w:ascii="Consolas" w:eastAsia="Times New Roman" w:hAnsi="Consolas" w:cs="Courier New"/>
          <w:color w:val="333333"/>
          <w:sz w:val="20"/>
          <w:lang w:val="en-US" w:eastAsia="ru-RU"/>
        </w:rPr>
        <w:t xml:space="preserve"> &amp;&amp; </w:t>
      </w:r>
      <w:r w:rsidRPr="00A46A0B">
        <w:rPr>
          <w:rFonts w:ascii="inherit" w:eastAsia="Times New Roman" w:hAnsi="inherit" w:cs="Courier New"/>
          <w:color w:val="CC0000"/>
          <w:lang w:val="en-US" w:eastAsia="ru-RU"/>
        </w:rPr>
        <w:t>window</w:t>
      </w:r>
      <w:r w:rsidRPr="00A46A0B">
        <w:rPr>
          <w:rFonts w:ascii="Consolas" w:eastAsia="Times New Roman" w:hAnsi="Consolas" w:cs="Courier New"/>
          <w:color w:val="333333"/>
          <w:sz w:val="20"/>
          <w:lang w:val="en-US" w:eastAsia="ru-RU"/>
        </w:rPr>
        <w:t>[</w:t>
      </w:r>
      <w:r w:rsidRPr="00A46A0B">
        <w:rPr>
          <w:rFonts w:ascii="inherit" w:eastAsia="Times New Roman" w:hAnsi="inherit" w:cs="Courier New"/>
          <w:color w:val="0000FF"/>
          <w:lang w:val="en-US" w:eastAsia="ru-RU"/>
        </w:rPr>
        <w:t>'localStorage'</w:t>
      </w:r>
      <w:r w:rsidRPr="00A46A0B">
        <w:rPr>
          <w:rFonts w:ascii="Consolas" w:eastAsia="Times New Roman" w:hAnsi="Consolas" w:cs="Courier New"/>
          <w:color w:val="333333"/>
          <w:sz w:val="20"/>
          <w:lang w:val="en-US" w:eastAsia="ru-RU"/>
        </w:rPr>
        <w:t xml:space="preserve">] !== </w:t>
      </w:r>
      <w:r w:rsidRPr="00A46A0B">
        <w:rPr>
          <w:rFonts w:ascii="inherit" w:eastAsia="Times New Roman" w:hAnsi="inherit" w:cs="Courier New"/>
          <w:color w:val="333333"/>
          <w:lang w:val="en-US" w:eastAsia="ru-RU"/>
        </w:rPr>
        <w:t>null</w:t>
      </w:r>
      <w:r w:rsidRPr="00A46A0B">
        <w:rPr>
          <w:rFonts w:ascii="Consolas" w:eastAsia="Times New Roman" w:hAnsi="Consolas" w:cs="Courier New"/>
          <w:color w:val="333333"/>
          <w:sz w:val="20"/>
          <w:lang w:val="en-US" w:eastAsia="ru-RU"/>
        </w:rPr>
        <w:t>) {</w:t>
      </w:r>
    </w:p>
    <w:p w:rsidR="00A46A0B" w:rsidRPr="00A46A0B" w:rsidRDefault="00A46A0B" w:rsidP="00A46A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lang w:val="en-US" w:eastAsia="ru-RU"/>
        </w:rPr>
      </w:pPr>
      <w:r w:rsidRPr="00A46A0B">
        <w:rPr>
          <w:rFonts w:ascii="Consolas" w:eastAsia="Times New Roman" w:hAnsi="Consolas" w:cs="Courier New"/>
          <w:color w:val="333333"/>
          <w:sz w:val="20"/>
          <w:lang w:val="en-US" w:eastAsia="ru-RU"/>
        </w:rPr>
        <w:tab/>
      </w:r>
      <w:r w:rsidRPr="00A46A0B">
        <w:rPr>
          <w:rFonts w:ascii="inherit" w:eastAsia="Times New Roman" w:hAnsi="inherit" w:cs="Courier New"/>
          <w:color w:val="000080"/>
          <w:lang w:val="en-US" w:eastAsia="ru-RU"/>
        </w:rPr>
        <w:t>try</w:t>
      </w:r>
      <w:r w:rsidRPr="00A46A0B">
        <w:rPr>
          <w:rFonts w:ascii="Consolas" w:eastAsia="Times New Roman" w:hAnsi="Consolas" w:cs="Courier New"/>
          <w:color w:val="333333"/>
          <w:sz w:val="20"/>
          <w:lang w:val="en-US" w:eastAsia="ru-RU"/>
        </w:rPr>
        <w:t xml:space="preserve"> {</w:t>
      </w:r>
    </w:p>
    <w:p w:rsidR="00A46A0B" w:rsidRPr="00A46A0B" w:rsidRDefault="00A46A0B" w:rsidP="00A46A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lang w:val="en-US" w:eastAsia="ru-RU"/>
        </w:rPr>
      </w:pPr>
      <w:r w:rsidRPr="00A46A0B">
        <w:rPr>
          <w:rFonts w:ascii="Consolas" w:eastAsia="Times New Roman" w:hAnsi="Consolas" w:cs="Courier New"/>
          <w:color w:val="333333"/>
          <w:sz w:val="20"/>
          <w:lang w:val="en-US" w:eastAsia="ru-RU"/>
        </w:rPr>
        <w:tab/>
      </w:r>
      <w:r w:rsidRPr="00A46A0B">
        <w:rPr>
          <w:rFonts w:ascii="Consolas" w:eastAsia="Times New Roman" w:hAnsi="Consolas" w:cs="Courier New"/>
          <w:color w:val="333333"/>
          <w:sz w:val="20"/>
          <w:lang w:val="en-US" w:eastAsia="ru-RU"/>
        </w:rPr>
        <w:tab/>
      </w:r>
      <w:r w:rsidRPr="00A46A0B">
        <w:rPr>
          <w:rFonts w:ascii="inherit" w:eastAsia="Times New Roman" w:hAnsi="inherit" w:cs="Courier New"/>
          <w:color w:val="000080"/>
          <w:lang w:val="en-US" w:eastAsia="ru-RU"/>
        </w:rPr>
        <w:t>var</w:t>
      </w:r>
      <w:r w:rsidRPr="00A46A0B">
        <w:rPr>
          <w:rFonts w:ascii="Consolas" w:eastAsia="Times New Roman" w:hAnsi="Consolas" w:cs="Courier New"/>
          <w:color w:val="333333"/>
          <w:sz w:val="20"/>
          <w:lang w:val="en-US" w:eastAsia="ru-RU"/>
        </w:rPr>
        <w:t xml:space="preserve"> favcolor = </w:t>
      </w:r>
      <w:r w:rsidRPr="00A46A0B">
        <w:rPr>
          <w:rFonts w:ascii="inherit" w:eastAsia="Times New Roman" w:hAnsi="inherit" w:cs="Courier New"/>
          <w:color w:val="CC0000"/>
          <w:lang w:val="en-US" w:eastAsia="ru-RU"/>
        </w:rPr>
        <w:t>document</w:t>
      </w:r>
      <w:r w:rsidRPr="00A46A0B">
        <w:rPr>
          <w:rFonts w:ascii="Consolas" w:eastAsia="Times New Roman" w:hAnsi="Consolas" w:cs="Courier New"/>
          <w:color w:val="333333"/>
          <w:sz w:val="20"/>
          <w:lang w:val="en-US" w:eastAsia="ru-RU"/>
        </w:rPr>
        <w:t>.getElementById(</w:t>
      </w:r>
      <w:r w:rsidRPr="00A46A0B">
        <w:rPr>
          <w:rFonts w:ascii="inherit" w:eastAsia="Times New Roman" w:hAnsi="inherit" w:cs="Courier New"/>
          <w:color w:val="0000FF"/>
          <w:lang w:val="en-US" w:eastAsia="ru-RU"/>
        </w:rPr>
        <w:t>'favcolor'</w:t>
      </w:r>
      <w:r w:rsidRPr="00A46A0B">
        <w:rPr>
          <w:rFonts w:ascii="Consolas" w:eastAsia="Times New Roman" w:hAnsi="Consolas" w:cs="Courier New"/>
          <w:color w:val="333333"/>
          <w:sz w:val="20"/>
          <w:lang w:val="en-US" w:eastAsia="ru-RU"/>
        </w:rPr>
        <w:t>).value;</w:t>
      </w:r>
    </w:p>
    <w:p w:rsidR="00A46A0B" w:rsidRPr="00A46A0B" w:rsidRDefault="00A46A0B" w:rsidP="00A46A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lang w:val="en-US" w:eastAsia="ru-RU"/>
        </w:rPr>
      </w:pPr>
      <w:r w:rsidRPr="00A46A0B">
        <w:rPr>
          <w:rFonts w:ascii="Consolas" w:eastAsia="Times New Roman" w:hAnsi="Consolas" w:cs="Courier New"/>
          <w:color w:val="333333"/>
          <w:sz w:val="20"/>
          <w:lang w:val="en-US" w:eastAsia="ru-RU"/>
        </w:rPr>
        <w:tab/>
      </w:r>
      <w:r w:rsidRPr="00A46A0B">
        <w:rPr>
          <w:rFonts w:ascii="Consolas" w:eastAsia="Times New Roman" w:hAnsi="Consolas" w:cs="Courier New"/>
          <w:color w:val="333333"/>
          <w:sz w:val="20"/>
          <w:lang w:val="en-US" w:eastAsia="ru-RU"/>
        </w:rPr>
        <w:tab/>
      </w:r>
      <w:r w:rsidRPr="00A46A0B">
        <w:rPr>
          <w:rFonts w:ascii="inherit" w:eastAsia="Times New Roman" w:hAnsi="inherit" w:cs="Courier New"/>
          <w:color w:val="000080"/>
          <w:lang w:val="en-US" w:eastAsia="ru-RU"/>
        </w:rPr>
        <w:t>var</w:t>
      </w:r>
      <w:r w:rsidRPr="00A46A0B">
        <w:rPr>
          <w:rFonts w:ascii="Consolas" w:eastAsia="Times New Roman" w:hAnsi="Consolas" w:cs="Courier New"/>
          <w:color w:val="333333"/>
          <w:sz w:val="20"/>
          <w:lang w:val="en-US" w:eastAsia="ru-RU"/>
        </w:rPr>
        <w:t xml:space="preserve"> fontwt = </w:t>
      </w:r>
      <w:r w:rsidRPr="00A46A0B">
        <w:rPr>
          <w:rFonts w:ascii="inherit" w:eastAsia="Times New Roman" w:hAnsi="inherit" w:cs="Courier New"/>
          <w:color w:val="CC0000"/>
          <w:lang w:val="en-US" w:eastAsia="ru-RU"/>
        </w:rPr>
        <w:t>document</w:t>
      </w:r>
      <w:r w:rsidRPr="00A46A0B">
        <w:rPr>
          <w:rFonts w:ascii="Consolas" w:eastAsia="Times New Roman" w:hAnsi="Consolas" w:cs="Courier New"/>
          <w:color w:val="333333"/>
          <w:sz w:val="20"/>
          <w:lang w:val="en-US" w:eastAsia="ru-RU"/>
        </w:rPr>
        <w:t>.getElementById(</w:t>
      </w:r>
      <w:r w:rsidRPr="00A46A0B">
        <w:rPr>
          <w:rFonts w:ascii="inherit" w:eastAsia="Times New Roman" w:hAnsi="inherit" w:cs="Courier New"/>
          <w:color w:val="0000FF"/>
          <w:lang w:val="en-US" w:eastAsia="ru-RU"/>
        </w:rPr>
        <w:t>'fontwt'</w:t>
      </w:r>
      <w:r w:rsidRPr="00A46A0B">
        <w:rPr>
          <w:rFonts w:ascii="Consolas" w:eastAsia="Times New Roman" w:hAnsi="Consolas" w:cs="Courier New"/>
          <w:color w:val="333333"/>
          <w:sz w:val="20"/>
          <w:lang w:val="en-US" w:eastAsia="ru-RU"/>
        </w:rPr>
        <w:t>).value;</w:t>
      </w:r>
    </w:p>
    <w:p w:rsidR="00A46A0B" w:rsidRPr="00A46A0B" w:rsidRDefault="00A46A0B" w:rsidP="00A46A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lang w:val="en-US" w:eastAsia="ru-RU"/>
        </w:rPr>
      </w:pPr>
      <w:r w:rsidRPr="00A46A0B">
        <w:rPr>
          <w:rFonts w:ascii="Consolas" w:eastAsia="Times New Roman" w:hAnsi="Consolas" w:cs="Courier New"/>
          <w:color w:val="333333"/>
          <w:sz w:val="20"/>
          <w:lang w:val="en-US" w:eastAsia="ru-RU"/>
        </w:rPr>
        <w:tab/>
      </w:r>
      <w:r w:rsidRPr="00A46A0B">
        <w:rPr>
          <w:rFonts w:ascii="Consolas" w:eastAsia="Times New Roman" w:hAnsi="Consolas" w:cs="Courier New"/>
          <w:color w:val="333333"/>
          <w:sz w:val="20"/>
          <w:lang w:val="en-US" w:eastAsia="ru-RU"/>
        </w:rPr>
        <w:tab/>
        <w:t>localStorage.setItem(</w:t>
      </w:r>
      <w:r w:rsidRPr="00A46A0B">
        <w:rPr>
          <w:rFonts w:ascii="inherit" w:eastAsia="Times New Roman" w:hAnsi="inherit" w:cs="Courier New"/>
          <w:color w:val="0000FF"/>
          <w:lang w:val="en-US" w:eastAsia="ru-RU"/>
        </w:rPr>
        <w:t>'bgcolor'</w:t>
      </w:r>
      <w:r w:rsidRPr="00A46A0B">
        <w:rPr>
          <w:rFonts w:ascii="Consolas" w:eastAsia="Times New Roman" w:hAnsi="Consolas" w:cs="Courier New"/>
          <w:color w:val="333333"/>
          <w:sz w:val="20"/>
          <w:lang w:val="en-US" w:eastAsia="ru-RU"/>
        </w:rPr>
        <w:t>, favcolor);</w:t>
      </w:r>
    </w:p>
    <w:p w:rsidR="00A46A0B" w:rsidRPr="00A46A0B" w:rsidRDefault="00A46A0B" w:rsidP="00A46A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lang w:val="en-US" w:eastAsia="ru-RU"/>
        </w:rPr>
      </w:pPr>
      <w:r w:rsidRPr="00A46A0B">
        <w:rPr>
          <w:rFonts w:ascii="Consolas" w:eastAsia="Times New Roman" w:hAnsi="Consolas" w:cs="Courier New"/>
          <w:color w:val="333333"/>
          <w:sz w:val="20"/>
          <w:lang w:val="en-US" w:eastAsia="ru-RU"/>
        </w:rPr>
        <w:tab/>
      </w:r>
      <w:r w:rsidRPr="00A46A0B">
        <w:rPr>
          <w:rFonts w:ascii="Consolas" w:eastAsia="Times New Roman" w:hAnsi="Consolas" w:cs="Courier New"/>
          <w:color w:val="333333"/>
          <w:sz w:val="20"/>
          <w:lang w:val="en-US" w:eastAsia="ru-RU"/>
        </w:rPr>
        <w:tab/>
        <w:t>localStorage.fontweight = fontwt;</w:t>
      </w:r>
    </w:p>
    <w:p w:rsidR="00A46A0B" w:rsidRPr="00A46A0B" w:rsidRDefault="00A46A0B" w:rsidP="00A46A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lang w:val="en-US" w:eastAsia="ru-RU"/>
        </w:rPr>
      </w:pPr>
      <w:r w:rsidRPr="00A46A0B">
        <w:rPr>
          <w:rFonts w:ascii="Consolas" w:eastAsia="Times New Roman" w:hAnsi="Consolas" w:cs="Courier New"/>
          <w:color w:val="333333"/>
          <w:sz w:val="20"/>
          <w:lang w:val="en-US" w:eastAsia="ru-RU"/>
        </w:rPr>
        <w:tab/>
        <w:t xml:space="preserve">} </w:t>
      </w:r>
      <w:r w:rsidRPr="00A46A0B">
        <w:rPr>
          <w:rFonts w:ascii="inherit" w:eastAsia="Times New Roman" w:hAnsi="inherit" w:cs="Courier New"/>
          <w:color w:val="000080"/>
          <w:lang w:val="en-US" w:eastAsia="ru-RU"/>
        </w:rPr>
        <w:t>catch</w:t>
      </w:r>
      <w:r w:rsidRPr="00A46A0B">
        <w:rPr>
          <w:rFonts w:ascii="Consolas" w:eastAsia="Times New Roman" w:hAnsi="Consolas" w:cs="Courier New"/>
          <w:color w:val="333333"/>
          <w:sz w:val="20"/>
          <w:lang w:val="en-US" w:eastAsia="ru-RU"/>
        </w:rPr>
        <w:t xml:space="preserve"> (e) {</w:t>
      </w:r>
    </w:p>
    <w:p w:rsidR="00A46A0B" w:rsidRPr="00A46A0B" w:rsidRDefault="00A46A0B" w:rsidP="00A46A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lang w:val="en-US" w:eastAsia="ru-RU"/>
        </w:rPr>
      </w:pPr>
      <w:r w:rsidRPr="00A46A0B">
        <w:rPr>
          <w:rFonts w:ascii="Consolas" w:eastAsia="Times New Roman" w:hAnsi="Consolas" w:cs="Courier New"/>
          <w:color w:val="333333"/>
          <w:sz w:val="20"/>
          <w:lang w:val="en-US" w:eastAsia="ru-RU"/>
        </w:rPr>
        <w:tab/>
      </w:r>
      <w:r w:rsidRPr="00A46A0B">
        <w:rPr>
          <w:rFonts w:ascii="Consolas" w:eastAsia="Times New Roman" w:hAnsi="Consolas" w:cs="Courier New"/>
          <w:color w:val="333333"/>
          <w:sz w:val="20"/>
          <w:lang w:val="en-US" w:eastAsia="ru-RU"/>
        </w:rPr>
        <w:tab/>
      </w:r>
      <w:r w:rsidRPr="00A46A0B">
        <w:rPr>
          <w:rFonts w:ascii="inherit" w:eastAsia="Times New Roman" w:hAnsi="inherit" w:cs="Courier New"/>
          <w:color w:val="000080"/>
          <w:lang w:val="en-US" w:eastAsia="ru-RU"/>
        </w:rPr>
        <w:t>if</w:t>
      </w:r>
      <w:r w:rsidRPr="00A46A0B">
        <w:rPr>
          <w:rFonts w:ascii="Consolas" w:eastAsia="Times New Roman" w:hAnsi="Consolas" w:cs="Courier New"/>
          <w:color w:val="333333"/>
          <w:sz w:val="20"/>
          <w:lang w:val="en-US" w:eastAsia="ru-RU"/>
        </w:rPr>
        <w:t xml:space="preserve"> (e == QUOTA_EXCEEDED_ERR) {</w:t>
      </w:r>
    </w:p>
    <w:p w:rsidR="00A46A0B" w:rsidRPr="00A46A0B" w:rsidRDefault="00A46A0B" w:rsidP="00A46A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lang w:eastAsia="ru-RU"/>
        </w:rPr>
      </w:pPr>
      <w:r w:rsidRPr="00A46A0B">
        <w:rPr>
          <w:rFonts w:ascii="Consolas" w:eastAsia="Times New Roman" w:hAnsi="Consolas" w:cs="Courier New"/>
          <w:color w:val="333333"/>
          <w:sz w:val="20"/>
          <w:lang w:val="en-US" w:eastAsia="ru-RU"/>
        </w:rPr>
        <w:tab/>
      </w:r>
      <w:r w:rsidRPr="00A46A0B">
        <w:rPr>
          <w:rFonts w:ascii="Consolas" w:eastAsia="Times New Roman" w:hAnsi="Consolas" w:cs="Courier New"/>
          <w:color w:val="333333"/>
          <w:sz w:val="20"/>
          <w:lang w:val="en-US" w:eastAsia="ru-RU"/>
        </w:rPr>
        <w:tab/>
      </w:r>
      <w:r w:rsidRPr="00A46A0B">
        <w:rPr>
          <w:rFonts w:ascii="Consolas" w:eastAsia="Times New Roman" w:hAnsi="Consolas" w:cs="Courier New"/>
          <w:color w:val="333333"/>
          <w:sz w:val="20"/>
          <w:lang w:val="en-US" w:eastAsia="ru-RU"/>
        </w:rPr>
        <w:tab/>
      </w:r>
      <w:r w:rsidRPr="00A46A0B">
        <w:rPr>
          <w:rFonts w:ascii="Consolas" w:eastAsia="Times New Roman" w:hAnsi="Consolas" w:cs="Courier New"/>
          <w:color w:val="333333"/>
          <w:sz w:val="20"/>
          <w:lang w:eastAsia="ru-RU"/>
        </w:rPr>
        <w:t>alert(</w:t>
      </w:r>
      <w:r w:rsidRPr="00A46A0B">
        <w:rPr>
          <w:rFonts w:ascii="inherit" w:eastAsia="Times New Roman" w:hAnsi="inherit" w:cs="Courier New"/>
          <w:color w:val="0000FF"/>
          <w:lang w:eastAsia="ru-RU"/>
        </w:rPr>
        <w:t>'Переполнение хранилища!'</w:t>
      </w:r>
      <w:r w:rsidRPr="00A46A0B">
        <w:rPr>
          <w:rFonts w:ascii="Consolas" w:eastAsia="Times New Roman" w:hAnsi="Consolas" w:cs="Courier New"/>
          <w:color w:val="333333"/>
          <w:sz w:val="20"/>
          <w:lang w:eastAsia="ru-RU"/>
        </w:rPr>
        <w:t>);</w:t>
      </w:r>
    </w:p>
    <w:p w:rsidR="00A46A0B" w:rsidRPr="00A46A0B" w:rsidRDefault="00A46A0B" w:rsidP="00A46A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lang w:eastAsia="ru-RU"/>
        </w:rPr>
      </w:pPr>
      <w:r w:rsidRPr="00A46A0B">
        <w:rPr>
          <w:rFonts w:ascii="Consolas" w:eastAsia="Times New Roman" w:hAnsi="Consolas" w:cs="Courier New"/>
          <w:color w:val="333333"/>
          <w:sz w:val="20"/>
          <w:lang w:eastAsia="ru-RU"/>
        </w:rPr>
        <w:tab/>
      </w:r>
      <w:r w:rsidRPr="00A46A0B">
        <w:rPr>
          <w:rFonts w:ascii="Consolas" w:eastAsia="Times New Roman" w:hAnsi="Consolas" w:cs="Courier New"/>
          <w:color w:val="333333"/>
          <w:sz w:val="20"/>
          <w:lang w:eastAsia="ru-RU"/>
        </w:rPr>
        <w:tab/>
        <w:t>}</w:t>
      </w:r>
    </w:p>
    <w:p w:rsidR="00A46A0B" w:rsidRPr="00A46A0B" w:rsidRDefault="00A46A0B" w:rsidP="00A46A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lang w:eastAsia="ru-RU"/>
        </w:rPr>
      </w:pPr>
      <w:r w:rsidRPr="00A46A0B">
        <w:rPr>
          <w:rFonts w:ascii="Consolas" w:eastAsia="Times New Roman" w:hAnsi="Consolas" w:cs="Courier New"/>
          <w:color w:val="333333"/>
          <w:sz w:val="20"/>
          <w:lang w:eastAsia="ru-RU"/>
        </w:rPr>
        <w:lastRenderedPageBreak/>
        <w:tab/>
        <w:t>}</w:t>
      </w:r>
    </w:p>
    <w:p w:rsidR="00A46A0B" w:rsidRPr="00A46A0B" w:rsidRDefault="00A46A0B" w:rsidP="00A46A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lang w:eastAsia="ru-RU"/>
        </w:rPr>
      </w:pPr>
      <w:r w:rsidRPr="00A46A0B">
        <w:rPr>
          <w:rFonts w:ascii="Consolas" w:eastAsia="Times New Roman" w:hAnsi="Consolas" w:cs="Courier New"/>
          <w:color w:val="333333"/>
          <w:sz w:val="20"/>
          <w:lang w:eastAsia="ru-RU"/>
        </w:rPr>
        <w:tab/>
        <w:t xml:space="preserve">} </w:t>
      </w:r>
      <w:r w:rsidRPr="00A46A0B">
        <w:rPr>
          <w:rFonts w:ascii="inherit" w:eastAsia="Times New Roman" w:hAnsi="inherit" w:cs="Courier New"/>
          <w:color w:val="000080"/>
          <w:lang w:eastAsia="ru-RU"/>
        </w:rPr>
        <w:t>else</w:t>
      </w:r>
      <w:r w:rsidRPr="00A46A0B">
        <w:rPr>
          <w:rFonts w:ascii="Consolas" w:eastAsia="Times New Roman" w:hAnsi="Consolas" w:cs="Courier New"/>
          <w:color w:val="333333"/>
          <w:sz w:val="20"/>
          <w:lang w:eastAsia="ru-RU"/>
        </w:rPr>
        <w:t xml:space="preserve"> {</w:t>
      </w:r>
    </w:p>
    <w:p w:rsidR="00A46A0B" w:rsidRPr="00A46A0B" w:rsidRDefault="00A46A0B" w:rsidP="00A46A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lang w:eastAsia="ru-RU"/>
        </w:rPr>
      </w:pPr>
      <w:r w:rsidRPr="00A46A0B">
        <w:rPr>
          <w:rFonts w:ascii="Consolas" w:eastAsia="Times New Roman" w:hAnsi="Consolas" w:cs="Courier New"/>
          <w:color w:val="333333"/>
          <w:sz w:val="20"/>
          <w:lang w:eastAsia="ru-RU"/>
        </w:rPr>
        <w:tab/>
      </w:r>
      <w:r w:rsidRPr="00A46A0B">
        <w:rPr>
          <w:rFonts w:ascii="Consolas" w:eastAsia="Times New Roman" w:hAnsi="Consolas" w:cs="Courier New"/>
          <w:color w:val="333333"/>
          <w:sz w:val="20"/>
          <w:lang w:eastAsia="ru-RU"/>
        </w:rPr>
        <w:tab/>
        <w:t>alert(</w:t>
      </w:r>
      <w:r w:rsidRPr="00A46A0B">
        <w:rPr>
          <w:rFonts w:ascii="inherit" w:eastAsia="Times New Roman" w:hAnsi="inherit" w:cs="Courier New"/>
          <w:color w:val="0000FF"/>
          <w:lang w:eastAsia="ru-RU"/>
        </w:rPr>
        <w:t>'Данные не сохранятся, ваш браузер не поддерживает Localstorage'</w:t>
      </w:r>
      <w:r w:rsidRPr="00A46A0B">
        <w:rPr>
          <w:rFonts w:ascii="Consolas" w:eastAsia="Times New Roman" w:hAnsi="Consolas" w:cs="Courier New"/>
          <w:color w:val="333333"/>
          <w:sz w:val="20"/>
          <w:lang w:eastAsia="ru-RU"/>
        </w:rPr>
        <w:t>);</w:t>
      </w:r>
    </w:p>
    <w:p w:rsidR="00A46A0B" w:rsidRPr="00A46A0B" w:rsidRDefault="00A46A0B" w:rsidP="00A46A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lang w:eastAsia="ru-RU"/>
        </w:rPr>
      </w:pPr>
      <w:r w:rsidRPr="00A46A0B">
        <w:rPr>
          <w:rFonts w:ascii="Consolas" w:eastAsia="Times New Roman" w:hAnsi="Consolas" w:cs="Courier New"/>
          <w:color w:val="333333"/>
          <w:sz w:val="20"/>
          <w:lang w:eastAsia="ru-RU"/>
        </w:rPr>
        <w:tab/>
        <w:t>}</w:t>
      </w:r>
    </w:p>
    <w:p w:rsidR="00A46A0B" w:rsidRPr="00A46A0B" w:rsidRDefault="00A46A0B" w:rsidP="00A46A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eastAsia="ru-RU"/>
        </w:rPr>
      </w:pPr>
      <w:r w:rsidRPr="00A46A0B">
        <w:rPr>
          <w:rFonts w:ascii="Consolas" w:eastAsia="Times New Roman" w:hAnsi="Consolas" w:cs="Courier New"/>
          <w:color w:val="333333"/>
          <w:sz w:val="20"/>
          <w:lang w:eastAsia="ru-RU"/>
        </w:rPr>
        <w:t>}</w:t>
      </w:r>
    </w:p>
    <w:p w:rsidR="00A46A0B" w:rsidRPr="00A46A0B" w:rsidRDefault="00A46A0B" w:rsidP="00A46A0B">
      <w:pPr>
        <w:spacing w:after="0" w:line="240" w:lineRule="auto"/>
        <w:textAlignment w:val="baseline"/>
        <w:rPr>
          <w:rFonts w:ascii="inherit" w:eastAsia="Times New Roman" w:hAnsi="inherit" w:cs="Times New Roman"/>
          <w:sz w:val="26"/>
          <w:szCs w:val="26"/>
          <w:lang w:eastAsia="ru-RU"/>
        </w:rPr>
      </w:pPr>
      <w:r w:rsidRPr="00A46A0B">
        <w:rPr>
          <w:rFonts w:ascii="inherit" w:eastAsia="Times New Roman" w:hAnsi="inherit" w:cs="Times New Roman"/>
          <w:sz w:val="26"/>
          <w:szCs w:val="26"/>
          <w:lang w:eastAsia="ru-RU"/>
        </w:rPr>
        <w:t>Если изменить фон и размер шрифта. Ключ</w:t>
      </w:r>
      <w:r w:rsidRPr="00A46A0B">
        <w:rPr>
          <w:rFonts w:ascii="inherit" w:eastAsia="Times New Roman" w:hAnsi="inherit" w:cs="Times New Roman"/>
          <w:sz w:val="26"/>
          <w:lang w:eastAsia="ru-RU"/>
        </w:rPr>
        <w:t> </w:t>
      </w:r>
      <w:r w:rsidRPr="00A46A0B">
        <w:rPr>
          <w:rFonts w:ascii="Consolas" w:eastAsia="Times New Roman" w:hAnsi="Consolas" w:cs="Courier New"/>
          <w:sz w:val="20"/>
          <w:lang w:eastAsia="ru-RU"/>
        </w:rPr>
        <w:t>getItem('Key')</w:t>
      </w:r>
      <w:r w:rsidRPr="00A46A0B">
        <w:rPr>
          <w:rFonts w:ascii="inherit" w:eastAsia="Times New Roman" w:hAnsi="inherit" w:cs="Times New Roman"/>
          <w:sz w:val="26"/>
          <w:lang w:eastAsia="ru-RU"/>
        </w:rPr>
        <w:t> </w:t>
      </w:r>
      <w:r w:rsidRPr="00A46A0B">
        <w:rPr>
          <w:rFonts w:ascii="inherit" w:eastAsia="Times New Roman" w:hAnsi="inherit" w:cs="Times New Roman"/>
          <w:sz w:val="26"/>
          <w:szCs w:val="26"/>
          <w:lang w:eastAsia="ru-RU"/>
        </w:rPr>
        <w:t>покажет сохранённые данные, и некоторое время фон, размер шрифта не изменится.</w:t>
      </w:r>
    </w:p>
    <w:p w:rsidR="00A46A0B" w:rsidRPr="00A46A0B" w:rsidRDefault="00A46A0B" w:rsidP="00A46A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lang w:val="en-US" w:eastAsia="ru-RU"/>
        </w:rPr>
      </w:pPr>
      <w:r w:rsidRPr="00A46A0B">
        <w:rPr>
          <w:rFonts w:ascii="inherit" w:eastAsia="Times New Roman" w:hAnsi="inherit" w:cs="Courier New"/>
          <w:color w:val="000080"/>
          <w:lang w:val="en-US" w:eastAsia="ru-RU"/>
        </w:rPr>
        <w:t>function</w:t>
      </w:r>
      <w:r w:rsidRPr="00A46A0B">
        <w:rPr>
          <w:rFonts w:ascii="inherit" w:eastAsia="Times New Roman" w:hAnsi="inherit" w:cs="Courier New"/>
          <w:color w:val="333333"/>
          <w:lang w:val="en-US" w:eastAsia="ru-RU"/>
        </w:rPr>
        <w:t xml:space="preserve"> </w:t>
      </w:r>
      <w:r w:rsidRPr="00A46A0B">
        <w:rPr>
          <w:rFonts w:ascii="inherit" w:eastAsia="Times New Roman" w:hAnsi="inherit" w:cs="Courier New"/>
          <w:color w:val="0000FF"/>
          <w:lang w:val="en-US" w:eastAsia="ru-RU"/>
        </w:rPr>
        <w:t>applySetting</w:t>
      </w:r>
      <w:r w:rsidRPr="00A46A0B">
        <w:rPr>
          <w:rFonts w:ascii="inherit" w:eastAsia="Times New Roman" w:hAnsi="inherit" w:cs="Courier New"/>
          <w:color w:val="333333"/>
          <w:lang w:val="en-US" w:eastAsia="ru-RU"/>
        </w:rPr>
        <w:t xml:space="preserve">() </w:t>
      </w:r>
      <w:r w:rsidRPr="00A46A0B">
        <w:rPr>
          <w:rFonts w:ascii="Consolas" w:eastAsia="Times New Roman" w:hAnsi="Consolas" w:cs="Courier New"/>
          <w:color w:val="333333"/>
          <w:sz w:val="20"/>
          <w:lang w:val="en-US" w:eastAsia="ru-RU"/>
        </w:rPr>
        <w:t>{</w:t>
      </w:r>
    </w:p>
    <w:p w:rsidR="00A46A0B" w:rsidRPr="00A46A0B" w:rsidRDefault="00A46A0B" w:rsidP="00A46A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lang w:val="en-US" w:eastAsia="ru-RU"/>
        </w:rPr>
      </w:pPr>
      <w:r w:rsidRPr="00A46A0B">
        <w:rPr>
          <w:rFonts w:ascii="Consolas" w:eastAsia="Times New Roman" w:hAnsi="Consolas" w:cs="Courier New"/>
          <w:color w:val="333333"/>
          <w:sz w:val="20"/>
          <w:lang w:val="en-US" w:eastAsia="ru-RU"/>
        </w:rPr>
        <w:tab/>
      </w:r>
      <w:r w:rsidRPr="00A46A0B">
        <w:rPr>
          <w:rFonts w:ascii="inherit" w:eastAsia="Times New Roman" w:hAnsi="inherit" w:cs="Courier New"/>
          <w:color w:val="000080"/>
          <w:lang w:val="en-US" w:eastAsia="ru-RU"/>
        </w:rPr>
        <w:t>if</w:t>
      </w:r>
      <w:r w:rsidRPr="00A46A0B">
        <w:rPr>
          <w:rFonts w:ascii="Consolas" w:eastAsia="Times New Roman" w:hAnsi="Consolas" w:cs="Courier New"/>
          <w:color w:val="333333"/>
          <w:sz w:val="20"/>
          <w:lang w:val="en-US" w:eastAsia="ru-RU"/>
        </w:rPr>
        <w:t xml:space="preserve"> (localStorage.length != </w:t>
      </w:r>
      <w:r w:rsidRPr="00A46A0B">
        <w:rPr>
          <w:rFonts w:ascii="inherit" w:eastAsia="Times New Roman" w:hAnsi="inherit" w:cs="Courier New"/>
          <w:color w:val="990055"/>
          <w:lang w:val="en-US" w:eastAsia="ru-RU"/>
        </w:rPr>
        <w:t>0</w:t>
      </w:r>
      <w:r w:rsidRPr="00A46A0B">
        <w:rPr>
          <w:rFonts w:ascii="Consolas" w:eastAsia="Times New Roman" w:hAnsi="Consolas" w:cs="Courier New"/>
          <w:color w:val="333333"/>
          <w:sz w:val="20"/>
          <w:lang w:val="en-US" w:eastAsia="ru-RU"/>
        </w:rPr>
        <w:t>) {</w:t>
      </w:r>
    </w:p>
    <w:p w:rsidR="00A46A0B" w:rsidRPr="00A46A0B" w:rsidRDefault="00A46A0B" w:rsidP="00A46A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lang w:val="en-US" w:eastAsia="ru-RU"/>
        </w:rPr>
      </w:pPr>
      <w:r w:rsidRPr="00A46A0B">
        <w:rPr>
          <w:rFonts w:ascii="Consolas" w:eastAsia="Times New Roman" w:hAnsi="Consolas" w:cs="Courier New"/>
          <w:color w:val="333333"/>
          <w:sz w:val="20"/>
          <w:lang w:val="en-US" w:eastAsia="ru-RU"/>
        </w:rPr>
        <w:tab/>
      </w:r>
      <w:r w:rsidRPr="00A46A0B">
        <w:rPr>
          <w:rFonts w:ascii="inherit" w:eastAsia="Times New Roman" w:hAnsi="inherit" w:cs="Courier New"/>
          <w:color w:val="CC0000"/>
          <w:lang w:val="en-US" w:eastAsia="ru-RU"/>
        </w:rPr>
        <w:t>document</w:t>
      </w:r>
      <w:r w:rsidRPr="00A46A0B">
        <w:rPr>
          <w:rFonts w:ascii="Consolas" w:eastAsia="Times New Roman" w:hAnsi="Consolas" w:cs="Courier New"/>
          <w:color w:val="333333"/>
          <w:sz w:val="20"/>
          <w:lang w:val="en-US" w:eastAsia="ru-RU"/>
        </w:rPr>
        <w:t>.body.style.backgroundColor = localStorage.getItem(</w:t>
      </w:r>
      <w:r w:rsidRPr="00A46A0B">
        <w:rPr>
          <w:rFonts w:ascii="inherit" w:eastAsia="Times New Roman" w:hAnsi="inherit" w:cs="Courier New"/>
          <w:color w:val="0000FF"/>
          <w:lang w:val="en-US" w:eastAsia="ru-RU"/>
        </w:rPr>
        <w:t>'bgcolor'</w:t>
      </w:r>
      <w:r w:rsidRPr="00A46A0B">
        <w:rPr>
          <w:rFonts w:ascii="Consolas" w:eastAsia="Times New Roman" w:hAnsi="Consolas" w:cs="Courier New"/>
          <w:color w:val="333333"/>
          <w:sz w:val="20"/>
          <w:lang w:val="en-US" w:eastAsia="ru-RU"/>
        </w:rPr>
        <w:t>);</w:t>
      </w:r>
    </w:p>
    <w:p w:rsidR="00A46A0B" w:rsidRPr="00A46A0B" w:rsidRDefault="00A46A0B" w:rsidP="00A46A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lang w:val="en-US" w:eastAsia="ru-RU"/>
        </w:rPr>
      </w:pPr>
      <w:r w:rsidRPr="00A46A0B">
        <w:rPr>
          <w:rFonts w:ascii="Consolas" w:eastAsia="Times New Roman" w:hAnsi="Consolas" w:cs="Courier New"/>
          <w:color w:val="333333"/>
          <w:sz w:val="20"/>
          <w:lang w:val="en-US" w:eastAsia="ru-RU"/>
        </w:rPr>
        <w:tab/>
      </w:r>
      <w:r w:rsidRPr="00A46A0B">
        <w:rPr>
          <w:rFonts w:ascii="inherit" w:eastAsia="Times New Roman" w:hAnsi="inherit" w:cs="Courier New"/>
          <w:color w:val="CC0000"/>
          <w:lang w:val="en-US" w:eastAsia="ru-RU"/>
        </w:rPr>
        <w:t>document</w:t>
      </w:r>
      <w:r w:rsidRPr="00A46A0B">
        <w:rPr>
          <w:rFonts w:ascii="Consolas" w:eastAsia="Times New Roman" w:hAnsi="Consolas" w:cs="Courier New"/>
          <w:color w:val="333333"/>
          <w:sz w:val="20"/>
          <w:lang w:val="en-US" w:eastAsia="ru-RU"/>
        </w:rPr>
        <w:t xml:space="preserve">.body.style.fontSize = localStorage.fontweight + </w:t>
      </w:r>
      <w:r w:rsidRPr="00A46A0B">
        <w:rPr>
          <w:rFonts w:ascii="inherit" w:eastAsia="Times New Roman" w:hAnsi="inherit" w:cs="Courier New"/>
          <w:color w:val="0000FF"/>
          <w:lang w:val="en-US" w:eastAsia="ru-RU"/>
        </w:rPr>
        <w:t>'px'</w:t>
      </w:r>
      <w:r w:rsidRPr="00A46A0B">
        <w:rPr>
          <w:rFonts w:ascii="Consolas" w:eastAsia="Times New Roman" w:hAnsi="Consolas" w:cs="Courier New"/>
          <w:color w:val="333333"/>
          <w:sz w:val="20"/>
          <w:lang w:val="en-US" w:eastAsia="ru-RU"/>
        </w:rPr>
        <w:t>;</w:t>
      </w:r>
    </w:p>
    <w:p w:rsidR="00A46A0B" w:rsidRPr="00A46A0B" w:rsidRDefault="00A46A0B" w:rsidP="00A46A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lang w:val="en-US" w:eastAsia="ru-RU"/>
        </w:rPr>
      </w:pPr>
      <w:r w:rsidRPr="00A46A0B">
        <w:rPr>
          <w:rFonts w:ascii="Consolas" w:eastAsia="Times New Roman" w:hAnsi="Consolas" w:cs="Courier New"/>
          <w:color w:val="333333"/>
          <w:sz w:val="20"/>
          <w:lang w:val="en-US" w:eastAsia="ru-RU"/>
        </w:rPr>
        <w:tab/>
      </w:r>
      <w:r w:rsidRPr="00A46A0B">
        <w:rPr>
          <w:rFonts w:ascii="inherit" w:eastAsia="Times New Roman" w:hAnsi="inherit" w:cs="Courier New"/>
          <w:color w:val="CC0000"/>
          <w:lang w:val="en-US" w:eastAsia="ru-RU"/>
        </w:rPr>
        <w:t>document</w:t>
      </w:r>
      <w:r w:rsidRPr="00A46A0B">
        <w:rPr>
          <w:rFonts w:ascii="Consolas" w:eastAsia="Times New Roman" w:hAnsi="Consolas" w:cs="Courier New"/>
          <w:color w:val="333333"/>
          <w:sz w:val="20"/>
          <w:lang w:val="en-US" w:eastAsia="ru-RU"/>
        </w:rPr>
        <w:t>.getElementById(</w:t>
      </w:r>
      <w:r w:rsidRPr="00A46A0B">
        <w:rPr>
          <w:rFonts w:ascii="inherit" w:eastAsia="Times New Roman" w:hAnsi="inherit" w:cs="Courier New"/>
          <w:color w:val="0000FF"/>
          <w:lang w:val="en-US" w:eastAsia="ru-RU"/>
        </w:rPr>
        <w:t>'favcolor'</w:t>
      </w:r>
      <w:r w:rsidRPr="00A46A0B">
        <w:rPr>
          <w:rFonts w:ascii="Consolas" w:eastAsia="Times New Roman" w:hAnsi="Consolas" w:cs="Courier New"/>
          <w:color w:val="333333"/>
          <w:sz w:val="20"/>
          <w:lang w:val="en-US" w:eastAsia="ru-RU"/>
        </w:rPr>
        <w:t>).value = localStorage.bgcolor;</w:t>
      </w:r>
    </w:p>
    <w:p w:rsidR="00A46A0B" w:rsidRPr="00A46A0B" w:rsidRDefault="00A46A0B" w:rsidP="00A46A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lang w:val="en-US" w:eastAsia="ru-RU"/>
        </w:rPr>
      </w:pPr>
      <w:r w:rsidRPr="00A46A0B">
        <w:rPr>
          <w:rFonts w:ascii="Consolas" w:eastAsia="Times New Roman" w:hAnsi="Consolas" w:cs="Courier New"/>
          <w:color w:val="333333"/>
          <w:sz w:val="20"/>
          <w:lang w:val="en-US" w:eastAsia="ru-RU"/>
        </w:rPr>
        <w:tab/>
      </w:r>
      <w:r w:rsidRPr="00A46A0B">
        <w:rPr>
          <w:rFonts w:ascii="inherit" w:eastAsia="Times New Roman" w:hAnsi="inherit" w:cs="Courier New"/>
          <w:color w:val="CC0000"/>
          <w:lang w:val="en-US" w:eastAsia="ru-RU"/>
        </w:rPr>
        <w:t>document</w:t>
      </w:r>
      <w:r w:rsidRPr="00A46A0B">
        <w:rPr>
          <w:rFonts w:ascii="Consolas" w:eastAsia="Times New Roman" w:hAnsi="Consolas" w:cs="Courier New"/>
          <w:color w:val="333333"/>
          <w:sz w:val="20"/>
          <w:lang w:val="en-US" w:eastAsia="ru-RU"/>
        </w:rPr>
        <w:t>.getElementById(</w:t>
      </w:r>
      <w:r w:rsidRPr="00A46A0B">
        <w:rPr>
          <w:rFonts w:ascii="inherit" w:eastAsia="Times New Roman" w:hAnsi="inherit" w:cs="Courier New"/>
          <w:color w:val="0000FF"/>
          <w:lang w:val="en-US" w:eastAsia="ru-RU"/>
        </w:rPr>
        <w:t>'fontwt'</w:t>
      </w:r>
      <w:r w:rsidRPr="00A46A0B">
        <w:rPr>
          <w:rFonts w:ascii="Consolas" w:eastAsia="Times New Roman" w:hAnsi="Consolas" w:cs="Courier New"/>
          <w:color w:val="333333"/>
          <w:sz w:val="20"/>
          <w:lang w:val="en-US" w:eastAsia="ru-RU"/>
        </w:rPr>
        <w:t>).value = localStorage.fontweight;</w:t>
      </w:r>
    </w:p>
    <w:p w:rsidR="00A46A0B" w:rsidRPr="00A46A0B" w:rsidRDefault="00A46A0B" w:rsidP="00A46A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lang w:val="en-US" w:eastAsia="ru-RU"/>
        </w:rPr>
      </w:pPr>
      <w:r w:rsidRPr="00A46A0B">
        <w:rPr>
          <w:rFonts w:ascii="Consolas" w:eastAsia="Times New Roman" w:hAnsi="Consolas" w:cs="Courier New"/>
          <w:color w:val="333333"/>
          <w:sz w:val="20"/>
          <w:lang w:val="en-US" w:eastAsia="ru-RU"/>
        </w:rPr>
        <w:tab/>
        <w:t xml:space="preserve">} </w:t>
      </w:r>
      <w:r w:rsidRPr="00A46A0B">
        <w:rPr>
          <w:rFonts w:ascii="inherit" w:eastAsia="Times New Roman" w:hAnsi="inherit" w:cs="Courier New"/>
          <w:color w:val="000080"/>
          <w:lang w:val="en-US" w:eastAsia="ru-RU"/>
        </w:rPr>
        <w:t>else</w:t>
      </w:r>
      <w:r w:rsidRPr="00A46A0B">
        <w:rPr>
          <w:rFonts w:ascii="Consolas" w:eastAsia="Times New Roman" w:hAnsi="Consolas" w:cs="Courier New"/>
          <w:color w:val="333333"/>
          <w:sz w:val="20"/>
          <w:lang w:val="en-US" w:eastAsia="ru-RU"/>
        </w:rPr>
        <w:t xml:space="preserve"> {</w:t>
      </w:r>
    </w:p>
    <w:p w:rsidR="00A46A0B" w:rsidRPr="00A46A0B" w:rsidRDefault="00A46A0B" w:rsidP="00A46A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lang w:val="en-US" w:eastAsia="ru-RU"/>
        </w:rPr>
      </w:pPr>
      <w:r w:rsidRPr="00A46A0B">
        <w:rPr>
          <w:rFonts w:ascii="Consolas" w:eastAsia="Times New Roman" w:hAnsi="Consolas" w:cs="Courier New"/>
          <w:color w:val="333333"/>
          <w:sz w:val="20"/>
          <w:lang w:val="en-US" w:eastAsia="ru-RU"/>
        </w:rPr>
        <w:tab/>
      </w:r>
      <w:r w:rsidRPr="00A46A0B">
        <w:rPr>
          <w:rFonts w:ascii="inherit" w:eastAsia="Times New Roman" w:hAnsi="inherit" w:cs="Courier New"/>
          <w:color w:val="CC0000"/>
          <w:lang w:val="en-US" w:eastAsia="ru-RU"/>
        </w:rPr>
        <w:t>document</w:t>
      </w:r>
      <w:r w:rsidRPr="00A46A0B">
        <w:rPr>
          <w:rFonts w:ascii="Consolas" w:eastAsia="Times New Roman" w:hAnsi="Consolas" w:cs="Courier New"/>
          <w:color w:val="333333"/>
          <w:sz w:val="20"/>
          <w:lang w:val="en-US" w:eastAsia="ru-RU"/>
        </w:rPr>
        <w:t xml:space="preserve">.body.style.backgroundColor = </w:t>
      </w:r>
      <w:r w:rsidRPr="00A46A0B">
        <w:rPr>
          <w:rFonts w:ascii="inherit" w:eastAsia="Times New Roman" w:hAnsi="inherit" w:cs="Courier New"/>
          <w:color w:val="0000FF"/>
          <w:lang w:val="en-US" w:eastAsia="ru-RU"/>
        </w:rPr>
        <w:t>'#FFFFFF'</w:t>
      </w:r>
      <w:r w:rsidRPr="00A46A0B">
        <w:rPr>
          <w:rFonts w:ascii="Consolas" w:eastAsia="Times New Roman" w:hAnsi="Consolas" w:cs="Courier New"/>
          <w:color w:val="333333"/>
          <w:sz w:val="20"/>
          <w:lang w:val="en-US" w:eastAsia="ru-RU"/>
        </w:rPr>
        <w:t>;</w:t>
      </w:r>
    </w:p>
    <w:p w:rsidR="00A46A0B" w:rsidRPr="00A46A0B" w:rsidRDefault="00A46A0B" w:rsidP="00A46A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lang w:val="en-US" w:eastAsia="ru-RU"/>
        </w:rPr>
      </w:pPr>
      <w:r w:rsidRPr="00A46A0B">
        <w:rPr>
          <w:rFonts w:ascii="Consolas" w:eastAsia="Times New Roman" w:hAnsi="Consolas" w:cs="Courier New"/>
          <w:color w:val="333333"/>
          <w:sz w:val="20"/>
          <w:lang w:val="en-US" w:eastAsia="ru-RU"/>
        </w:rPr>
        <w:tab/>
      </w:r>
      <w:r w:rsidRPr="00A46A0B">
        <w:rPr>
          <w:rFonts w:ascii="inherit" w:eastAsia="Times New Roman" w:hAnsi="inherit" w:cs="Courier New"/>
          <w:color w:val="CC0000"/>
          <w:lang w:val="en-US" w:eastAsia="ru-RU"/>
        </w:rPr>
        <w:t>document</w:t>
      </w:r>
      <w:r w:rsidRPr="00A46A0B">
        <w:rPr>
          <w:rFonts w:ascii="Consolas" w:eastAsia="Times New Roman" w:hAnsi="Consolas" w:cs="Courier New"/>
          <w:color w:val="333333"/>
          <w:sz w:val="20"/>
          <w:lang w:val="en-US" w:eastAsia="ru-RU"/>
        </w:rPr>
        <w:t xml:space="preserve">.body.style.fontSize = </w:t>
      </w:r>
      <w:r w:rsidRPr="00A46A0B">
        <w:rPr>
          <w:rFonts w:ascii="inherit" w:eastAsia="Times New Roman" w:hAnsi="inherit" w:cs="Courier New"/>
          <w:color w:val="0000FF"/>
          <w:lang w:val="en-US" w:eastAsia="ru-RU"/>
        </w:rPr>
        <w:t>'14px'</w:t>
      </w:r>
    </w:p>
    <w:p w:rsidR="00A46A0B" w:rsidRPr="00A46A0B" w:rsidRDefault="00A46A0B" w:rsidP="00A46A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lang w:val="en-US" w:eastAsia="ru-RU"/>
        </w:rPr>
      </w:pPr>
      <w:r w:rsidRPr="00A46A0B">
        <w:rPr>
          <w:rFonts w:ascii="Consolas" w:eastAsia="Times New Roman" w:hAnsi="Consolas" w:cs="Courier New"/>
          <w:color w:val="333333"/>
          <w:sz w:val="20"/>
          <w:lang w:val="en-US" w:eastAsia="ru-RU"/>
        </w:rPr>
        <w:tab/>
      </w:r>
      <w:r w:rsidRPr="00A46A0B">
        <w:rPr>
          <w:rFonts w:ascii="inherit" w:eastAsia="Times New Roman" w:hAnsi="inherit" w:cs="Courier New"/>
          <w:color w:val="CC0000"/>
          <w:lang w:val="en-US" w:eastAsia="ru-RU"/>
        </w:rPr>
        <w:t>document</w:t>
      </w:r>
      <w:r w:rsidRPr="00A46A0B">
        <w:rPr>
          <w:rFonts w:ascii="Consolas" w:eastAsia="Times New Roman" w:hAnsi="Consolas" w:cs="Courier New"/>
          <w:color w:val="333333"/>
          <w:sz w:val="20"/>
          <w:lang w:val="en-US" w:eastAsia="ru-RU"/>
        </w:rPr>
        <w:t>.getElementById(</w:t>
      </w:r>
      <w:r w:rsidRPr="00A46A0B">
        <w:rPr>
          <w:rFonts w:ascii="inherit" w:eastAsia="Times New Roman" w:hAnsi="inherit" w:cs="Courier New"/>
          <w:color w:val="0000FF"/>
          <w:lang w:val="en-US" w:eastAsia="ru-RU"/>
        </w:rPr>
        <w:t>'favcolor'</w:t>
      </w:r>
      <w:r w:rsidRPr="00A46A0B">
        <w:rPr>
          <w:rFonts w:ascii="Consolas" w:eastAsia="Times New Roman" w:hAnsi="Consolas" w:cs="Courier New"/>
          <w:color w:val="333333"/>
          <w:sz w:val="20"/>
          <w:lang w:val="en-US" w:eastAsia="ru-RU"/>
        </w:rPr>
        <w:t xml:space="preserve">).value = </w:t>
      </w:r>
      <w:r w:rsidRPr="00A46A0B">
        <w:rPr>
          <w:rFonts w:ascii="inherit" w:eastAsia="Times New Roman" w:hAnsi="inherit" w:cs="Courier New"/>
          <w:color w:val="0000FF"/>
          <w:lang w:val="en-US" w:eastAsia="ru-RU"/>
        </w:rPr>
        <w:t>'#FFFFFF'</w:t>
      </w:r>
      <w:r w:rsidRPr="00A46A0B">
        <w:rPr>
          <w:rFonts w:ascii="Consolas" w:eastAsia="Times New Roman" w:hAnsi="Consolas" w:cs="Courier New"/>
          <w:color w:val="333333"/>
          <w:sz w:val="20"/>
          <w:lang w:val="en-US" w:eastAsia="ru-RU"/>
        </w:rPr>
        <w:t>;</w:t>
      </w:r>
    </w:p>
    <w:p w:rsidR="00A46A0B" w:rsidRPr="00A46A0B" w:rsidRDefault="00A46A0B" w:rsidP="00A46A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lang w:val="en-US" w:eastAsia="ru-RU"/>
        </w:rPr>
      </w:pPr>
      <w:r w:rsidRPr="00A46A0B">
        <w:rPr>
          <w:rFonts w:ascii="Consolas" w:eastAsia="Times New Roman" w:hAnsi="Consolas" w:cs="Courier New"/>
          <w:color w:val="333333"/>
          <w:sz w:val="20"/>
          <w:lang w:val="en-US" w:eastAsia="ru-RU"/>
        </w:rPr>
        <w:tab/>
      </w:r>
      <w:r w:rsidRPr="00A46A0B">
        <w:rPr>
          <w:rFonts w:ascii="inherit" w:eastAsia="Times New Roman" w:hAnsi="inherit" w:cs="Courier New"/>
          <w:color w:val="CC0000"/>
          <w:lang w:val="en-US" w:eastAsia="ru-RU"/>
        </w:rPr>
        <w:t>document</w:t>
      </w:r>
      <w:r w:rsidRPr="00A46A0B">
        <w:rPr>
          <w:rFonts w:ascii="Consolas" w:eastAsia="Times New Roman" w:hAnsi="Consolas" w:cs="Courier New"/>
          <w:color w:val="333333"/>
          <w:sz w:val="20"/>
          <w:lang w:val="en-US" w:eastAsia="ru-RU"/>
        </w:rPr>
        <w:t>.getElementById(</w:t>
      </w:r>
      <w:r w:rsidRPr="00A46A0B">
        <w:rPr>
          <w:rFonts w:ascii="inherit" w:eastAsia="Times New Roman" w:hAnsi="inherit" w:cs="Courier New"/>
          <w:color w:val="0000FF"/>
          <w:lang w:val="en-US" w:eastAsia="ru-RU"/>
        </w:rPr>
        <w:t>'fontwt'</w:t>
      </w:r>
      <w:r w:rsidRPr="00A46A0B">
        <w:rPr>
          <w:rFonts w:ascii="Consolas" w:eastAsia="Times New Roman" w:hAnsi="Consolas" w:cs="Courier New"/>
          <w:color w:val="333333"/>
          <w:sz w:val="20"/>
          <w:lang w:val="en-US" w:eastAsia="ru-RU"/>
        </w:rPr>
        <w:t xml:space="preserve">).value = </w:t>
      </w:r>
      <w:r w:rsidRPr="00A46A0B">
        <w:rPr>
          <w:rFonts w:ascii="inherit" w:eastAsia="Times New Roman" w:hAnsi="inherit" w:cs="Courier New"/>
          <w:color w:val="0000FF"/>
          <w:lang w:val="en-US" w:eastAsia="ru-RU"/>
        </w:rPr>
        <w:t>'14'</w:t>
      </w:r>
      <w:r w:rsidRPr="00A46A0B">
        <w:rPr>
          <w:rFonts w:ascii="Consolas" w:eastAsia="Times New Roman" w:hAnsi="Consolas" w:cs="Courier New"/>
          <w:color w:val="333333"/>
          <w:sz w:val="20"/>
          <w:lang w:val="en-US" w:eastAsia="ru-RU"/>
        </w:rPr>
        <w:t>;</w:t>
      </w:r>
    </w:p>
    <w:p w:rsidR="00A46A0B" w:rsidRPr="00A46A0B" w:rsidRDefault="00A46A0B" w:rsidP="00A46A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lang w:eastAsia="ru-RU"/>
        </w:rPr>
      </w:pPr>
      <w:r w:rsidRPr="00A46A0B">
        <w:rPr>
          <w:rFonts w:ascii="Consolas" w:eastAsia="Times New Roman" w:hAnsi="Consolas" w:cs="Courier New"/>
          <w:color w:val="333333"/>
          <w:sz w:val="20"/>
          <w:lang w:val="en-US" w:eastAsia="ru-RU"/>
        </w:rPr>
        <w:tab/>
      </w:r>
      <w:r w:rsidRPr="00A46A0B">
        <w:rPr>
          <w:rFonts w:ascii="Consolas" w:eastAsia="Times New Roman" w:hAnsi="Consolas" w:cs="Courier New"/>
          <w:color w:val="333333"/>
          <w:sz w:val="20"/>
          <w:lang w:eastAsia="ru-RU"/>
        </w:rPr>
        <w:t>}</w:t>
      </w:r>
    </w:p>
    <w:p w:rsidR="00A46A0B" w:rsidRPr="00A46A0B" w:rsidRDefault="00A46A0B" w:rsidP="00A46A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eastAsia="ru-RU"/>
        </w:rPr>
      </w:pPr>
      <w:r w:rsidRPr="00A46A0B">
        <w:rPr>
          <w:rFonts w:ascii="Consolas" w:eastAsia="Times New Roman" w:hAnsi="Consolas" w:cs="Courier New"/>
          <w:color w:val="333333"/>
          <w:sz w:val="20"/>
          <w:lang w:eastAsia="ru-RU"/>
        </w:rPr>
        <w:t>}</w:t>
      </w:r>
    </w:p>
    <w:p w:rsidR="00A46A0B" w:rsidRPr="00A46A0B" w:rsidRDefault="00A46A0B" w:rsidP="00A46A0B">
      <w:pPr>
        <w:spacing w:after="0" w:line="240" w:lineRule="auto"/>
        <w:textAlignment w:val="baseline"/>
        <w:rPr>
          <w:rFonts w:ascii="inherit" w:eastAsia="Times New Roman" w:hAnsi="inherit" w:cs="Times New Roman"/>
          <w:sz w:val="26"/>
          <w:szCs w:val="26"/>
          <w:lang w:eastAsia="ru-RU"/>
        </w:rPr>
      </w:pPr>
      <w:r w:rsidRPr="00A46A0B">
        <w:rPr>
          <w:rFonts w:ascii="inherit" w:eastAsia="Times New Roman" w:hAnsi="inherit" w:cs="Times New Roman"/>
          <w:sz w:val="26"/>
          <w:szCs w:val="26"/>
          <w:lang w:eastAsia="ru-RU"/>
        </w:rPr>
        <w:t>Функция</w:t>
      </w:r>
      <w:r w:rsidRPr="00A46A0B">
        <w:rPr>
          <w:rFonts w:ascii="inherit" w:eastAsia="Times New Roman" w:hAnsi="inherit" w:cs="Times New Roman"/>
          <w:sz w:val="26"/>
          <w:lang w:eastAsia="ru-RU"/>
        </w:rPr>
        <w:t> </w:t>
      </w:r>
      <w:r w:rsidRPr="00A46A0B">
        <w:rPr>
          <w:rFonts w:ascii="Consolas" w:eastAsia="Times New Roman" w:hAnsi="Consolas" w:cs="Courier New"/>
          <w:sz w:val="20"/>
          <w:lang w:eastAsia="ru-RU"/>
        </w:rPr>
        <w:t>length</w:t>
      </w:r>
      <w:r w:rsidRPr="00A46A0B">
        <w:rPr>
          <w:rFonts w:ascii="inherit" w:eastAsia="Times New Roman" w:hAnsi="inherit" w:cs="Times New Roman"/>
          <w:sz w:val="26"/>
          <w:lang w:eastAsia="ru-RU"/>
        </w:rPr>
        <w:t> </w:t>
      </w:r>
      <w:r w:rsidRPr="00A46A0B">
        <w:rPr>
          <w:rFonts w:ascii="inherit" w:eastAsia="Times New Roman" w:hAnsi="inherit" w:cs="Times New Roman"/>
          <w:sz w:val="26"/>
          <w:szCs w:val="26"/>
          <w:lang w:eastAsia="ru-RU"/>
        </w:rPr>
        <w:t>возвращает общее количество значений в хранилище.</w:t>
      </w:r>
    </w:p>
    <w:p w:rsidR="00A46A0B" w:rsidRPr="00A46A0B" w:rsidRDefault="00A46A0B" w:rsidP="00A46A0B">
      <w:pPr>
        <w:spacing w:after="0" w:line="240" w:lineRule="auto"/>
        <w:textAlignment w:val="baseline"/>
        <w:rPr>
          <w:rFonts w:ascii="inherit" w:eastAsia="Times New Roman" w:hAnsi="inherit" w:cs="Times New Roman"/>
          <w:sz w:val="26"/>
          <w:szCs w:val="26"/>
          <w:lang w:eastAsia="ru-RU"/>
        </w:rPr>
      </w:pPr>
      <w:r w:rsidRPr="00A46A0B">
        <w:rPr>
          <w:rFonts w:ascii="inherit" w:eastAsia="Times New Roman" w:hAnsi="inherit" w:cs="Times New Roman"/>
          <w:sz w:val="26"/>
          <w:szCs w:val="26"/>
          <w:lang w:eastAsia="ru-RU"/>
        </w:rPr>
        <w:t>Приведенные выше функции могут быть вызваны событием</w:t>
      </w:r>
      <w:r w:rsidRPr="00A46A0B">
        <w:rPr>
          <w:rFonts w:ascii="inherit" w:eastAsia="Times New Roman" w:hAnsi="inherit" w:cs="Times New Roman"/>
          <w:sz w:val="26"/>
          <w:lang w:eastAsia="ru-RU"/>
        </w:rPr>
        <w:t> </w:t>
      </w:r>
      <w:r w:rsidRPr="00A46A0B">
        <w:rPr>
          <w:rFonts w:ascii="Consolas" w:eastAsia="Times New Roman" w:hAnsi="Consolas" w:cs="Courier New"/>
          <w:sz w:val="20"/>
          <w:lang w:eastAsia="ru-RU"/>
        </w:rPr>
        <w:t>onload</w:t>
      </w:r>
      <w:r w:rsidRPr="00A46A0B">
        <w:rPr>
          <w:rFonts w:ascii="inherit" w:eastAsia="Times New Roman" w:hAnsi="inherit" w:cs="Times New Roman"/>
          <w:sz w:val="26"/>
          <w:szCs w:val="26"/>
          <w:lang w:eastAsia="ru-RU"/>
        </w:rPr>
        <w:t> для тега</w:t>
      </w:r>
      <w:r w:rsidRPr="00A46A0B">
        <w:rPr>
          <w:rFonts w:ascii="inherit" w:eastAsia="Times New Roman" w:hAnsi="inherit" w:cs="Times New Roman"/>
          <w:sz w:val="26"/>
          <w:lang w:eastAsia="ru-RU"/>
        </w:rPr>
        <w:t> </w:t>
      </w:r>
      <w:r w:rsidRPr="00A46A0B">
        <w:rPr>
          <w:rFonts w:ascii="Consolas" w:eastAsia="Times New Roman" w:hAnsi="Consolas" w:cs="Courier New"/>
          <w:sz w:val="20"/>
          <w:lang w:eastAsia="ru-RU"/>
        </w:rPr>
        <w:t>body</w:t>
      </w:r>
      <w:r w:rsidRPr="00A46A0B">
        <w:rPr>
          <w:rFonts w:ascii="inherit" w:eastAsia="Times New Roman" w:hAnsi="inherit" w:cs="Times New Roman"/>
          <w:sz w:val="26"/>
          <w:szCs w:val="26"/>
          <w:lang w:eastAsia="ru-RU"/>
        </w:rPr>
        <w:t>следующим образом:</w:t>
      </w:r>
    </w:p>
    <w:p w:rsidR="00A46A0B" w:rsidRPr="00A46A0B" w:rsidRDefault="00A46A0B" w:rsidP="00A46A0B">
      <w:pPr>
        <w:spacing w:after="0" w:line="240" w:lineRule="auto"/>
        <w:textAlignment w:val="baseline"/>
        <w:rPr>
          <w:rFonts w:ascii="inherit" w:eastAsia="Times New Roman" w:hAnsi="inherit" w:cs="Times New Roman"/>
          <w:sz w:val="26"/>
          <w:szCs w:val="26"/>
          <w:lang w:eastAsia="ru-RU"/>
        </w:rPr>
      </w:pPr>
      <w:r w:rsidRPr="00A46A0B">
        <w:rPr>
          <w:rFonts w:ascii="Consolas" w:eastAsia="Times New Roman" w:hAnsi="Consolas" w:cs="Courier New"/>
          <w:sz w:val="20"/>
          <w:lang w:eastAsia="ru-RU"/>
        </w:rPr>
        <w:t>body onload="applySetting()"</w:t>
      </w:r>
    </w:p>
    <w:p w:rsidR="00A46A0B" w:rsidRPr="00A46A0B" w:rsidRDefault="00A46A0B" w:rsidP="00A46A0B">
      <w:pPr>
        <w:spacing w:after="0" w:line="240" w:lineRule="auto"/>
        <w:textAlignment w:val="baseline"/>
        <w:rPr>
          <w:rFonts w:ascii="inherit" w:eastAsia="Times New Roman" w:hAnsi="inherit" w:cs="Times New Roman"/>
          <w:sz w:val="26"/>
          <w:szCs w:val="26"/>
          <w:lang w:eastAsia="ru-RU"/>
        </w:rPr>
      </w:pPr>
      <w:r w:rsidRPr="00A46A0B">
        <w:rPr>
          <w:rFonts w:ascii="inherit" w:eastAsia="Times New Roman" w:hAnsi="inherit" w:cs="Times New Roman"/>
          <w:sz w:val="26"/>
          <w:szCs w:val="26"/>
          <w:lang w:eastAsia="ru-RU"/>
        </w:rPr>
        <w:t>Функция</w:t>
      </w:r>
      <w:r w:rsidRPr="00A46A0B">
        <w:rPr>
          <w:rFonts w:ascii="inherit" w:eastAsia="Times New Roman" w:hAnsi="inherit" w:cs="Times New Roman"/>
          <w:sz w:val="26"/>
          <w:lang w:eastAsia="ru-RU"/>
        </w:rPr>
        <w:t> </w:t>
      </w:r>
      <w:r w:rsidRPr="00A46A0B">
        <w:rPr>
          <w:rFonts w:ascii="Consolas" w:eastAsia="Times New Roman" w:hAnsi="Consolas" w:cs="Courier New"/>
          <w:sz w:val="20"/>
          <w:lang w:eastAsia="ru-RU"/>
        </w:rPr>
        <w:t>clear()</w:t>
      </w:r>
      <w:r w:rsidRPr="00A46A0B">
        <w:rPr>
          <w:rFonts w:ascii="inherit" w:eastAsia="Times New Roman" w:hAnsi="inherit" w:cs="Times New Roman"/>
          <w:sz w:val="26"/>
          <w:lang w:eastAsia="ru-RU"/>
        </w:rPr>
        <w:t> </w:t>
      </w:r>
      <w:r w:rsidRPr="00A46A0B">
        <w:rPr>
          <w:rFonts w:ascii="inherit" w:eastAsia="Times New Roman" w:hAnsi="inherit" w:cs="Times New Roman"/>
          <w:sz w:val="26"/>
          <w:szCs w:val="26"/>
          <w:lang w:eastAsia="ru-RU"/>
        </w:rPr>
        <w:t>или</w:t>
      </w:r>
      <w:r w:rsidRPr="00A46A0B">
        <w:rPr>
          <w:rFonts w:ascii="inherit" w:eastAsia="Times New Roman" w:hAnsi="inherit" w:cs="Times New Roman"/>
          <w:sz w:val="26"/>
          <w:lang w:eastAsia="ru-RU"/>
        </w:rPr>
        <w:t> </w:t>
      </w:r>
      <w:r w:rsidRPr="00A46A0B">
        <w:rPr>
          <w:rFonts w:ascii="Consolas" w:eastAsia="Times New Roman" w:hAnsi="Consolas" w:cs="Courier New"/>
          <w:sz w:val="20"/>
          <w:lang w:eastAsia="ru-RU"/>
        </w:rPr>
        <w:t>removeItem('key')</w:t>
      </w:r>
      <w:r w:rsidRPr="00A46A0B">
        <w:rPr>
          <w:rFonts w:ascii="inherit" w:eastAsia="Times New Roman" w:hAnsi="inherit" w:cs="Times New Roman"/>
          <w:sz w:val="26"/>
          <w:lang w:eastAsia="ru-RU"/>
        </w:rPr>
        <w:t> </w:t>
      </w:r>
      <w:r w:rsidRPr="00A46A0B">
        <w:rPr>
          <w:rFonts w:ascii="inherit" w:eastAsia="Times New Roman" w:hAnsi="inherit" w:cs="Times New Roman"/>
          <w:sz w:val="26"/>
          <w:szCs w:val="26"/>
          <w:lang w:eastAsia="ru-RU"/>
        </w:rPr>
        <w:t>очистит локальное хранилище. В примере ниже, функция вызывается событием</w:t>
      </w:r>
      <w:r w:rsidRPr="00A46A0B">
        <w:rPr>
          <w:rFonts w:ascii="inherit" w:eastAsia="Times New Roman" w:hAnsi="inherit" w:cs="Times New Roman"/>
          <w:sz w:val="26"/>
          <w:lang w:eastAsia="ru-RU"/>
        </w:rPr>
        <w:t> </w:t>
      </w:r>
      <w:r w:rsidRPr="00A46A0B">
        <w:rPr>
          <w:rFonts w:ascii="Consolas" w:eastAsia="Times New Roman" w:hAnsi="Consolas" w:cs="Courier New"/>
          <w:sz w:val="20"/>
          <w:lang w:eastAsia="ru-RU"/>
        </w:rPr>
        <w:t>click</w:t>
      </w:r>
      <w:r w:rsidRPr="00A46A0B">
        <w:rPr>
          <w:rFonts w:ascii="inherit" w:eastAsia="Times New Roman" w:hAnsi="inherit" w:cs="Times New Roman"/>
          <w:sz w:val="26"/>
          <w:szCs w:val="26"/>
          <w:lang w:eastAsia="ru-RU"/>
        </w:rPr>
        <w:t>, кнопка очистить.</w:t>
      </w:r>
    </w:p>
    <w:p w:rsidR="00A46A0B" w:rsidRPr="00A46A0B" w:rsidRDefault="00A46A0B" w:rsidP="00A46A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lang w:eastAsia="ru-RU"/>
        </w:rPr>
      </w:pPr>
      <w:r w:rsidRPr="00A46A0B">
        <w:rPr>
          <w:rFonts w:ascii="inherit" w:eastAsia="Times New Roman" w:hAnsi="inherit" w:cs="Courier New"/>
          <w:color w:val="000080"/>
          <w:lang w:eastAsia="ru-RU"/>
        </w:rPr>
        <w:t>function</w:t>
      </w:r>
      <w:r w:rsidRPr="00A46A0B">
        <w:rPr>
          <w:rFonts w:ascii="inherit" w:eastAsia="Times New Roman" w:hAnsi="inherit" w:cs="Courier New"/>
          <w:color w:val="333333"/>
          <w:lang w:eastAsia="ru-RU"/>
        </w:rPr>
        <w:t xml:space="preserve"> </w:t>
      </w:r>
      <w:r w:rsidRPr="00A46A0B">
        <w:rPr>
          <w:rFonts w:ascii="inherit" w:eastAsia="Times New Roman" w:hAnsi="inherit" w:cs="Courier New"/>
          <w:color w:val="0000FF"/>
          <w:lang w:eastAsia="ru-RU"/>
        </w:rPr>
        <w:t>clearSettings</w:t>
      </w:r>
      <w:r w:rsidRPr="00A46A0B">
        <w:rPr>
          <w:rFonts w:ascii="inherit" w:eastAsia="Times New Roman" w:hAnsi="inherit" w:cs="Courier New"/>
          <w:color w:val="333333"/>
          <w:lang w:eastAsia="ru-RU"/>
        </w:rPr>
        <w:t xml:space="preserve">() </w:t>
      </w:r>
      <w:r w:rsidRPr="00A46A0B">
        <w:rPr>
          <w:rFonts w:ascii="Consolas" w:eastAsia="Times New Roman" w:hAnsi="Consolas" w:cs="Courier New"/>
          <w:color w:val="333333"/>
          <w:sz w:val="20"/>
          <w:lang w:eastAsia="ru-RU"/>
        </w:rPr>
        <w:t>{</w:t>
      </w:r>
    </w:p>
    <w:p w:rsidR="00A46A0B" w:rsidRPr="00A46A0B" w:rsidRDefault="00A46A0B" w:rsidP="00A46A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lang w:val="en-US" w:eastAsia="ru-RU"/>
        </w:rPr>
      </w:pPr>
      <w:r w:rsidRPr="00A46A0B">
        <w:rPr>
          <w:rFonts w:ascii="Consolas" w:eastAsia="Times New Roman" w:hAnsi="Consolas" w:cs="Courier New"/>
          <w:color w:val="333333"/>
          <w:sz w:val="20"/>
          <w:lang w:eastAsia="ru-RU"/>
        </w:rPr>
        <w:tab/>
      </w:r>
      <w:r w:rsidRPr="00A46A0B">
        <w:rPr>
          <w:rFonts w:ascii="Consolas" w:eastAsia="Times New Roman" w:hAnsi="Consolas" w:cs="Courier New"/>
          <w:color w:val="333333"/>
          <w:sz w:val="20"/>
          <w:lang w:eastAsia="ru-RU"/>
        </w:rPr>
        <w:tab/>
      </w:r>
      <w:r w:rsidRPr="00A46A0B">
        <w:rPr>
          <w:rFonts w:ascii="Consolas" w:eastAsia="Times New Roman" w:hAnsi="Consolas" w:cs="Courier New"/>
          <w:color w:val="333333"/>
          <w:sz w:val="20"/>
          <w:lang w:val="en-US" w:eastAsia="ru-RU"/>
        </w:rPr>
        <w:t>localStorage.removeItem(</w:t>
      </w:r>
      <w:r w:rsidRPr="00A46A0B">
        <w:rPr>
          <w:rFonts w:ascii="inherit" w:eastAsia="Times New Roman" w:hAnsi="inherit" w:cs="Courier New"/>
          <w:color w:val="0000FF"/>
          <w:lang w:val="en-US" w:eastAsia="ru-RU"/>
        </w:rPr>
        <w:t>"bgcolor"</w:t>
      </w:r>
      <w:r w:rsidRPr="00A46A0B">
        <w:rPr>
          <w:rFonts w:ascii="Consolas" w:eastAsia="Times New Roman" w:hAnsi="Consolas" w:cs="Courier New"/>
          <w:color w:val="333333"/>
          <w:sz w:val="20"/>
          <w:lang w:val="en-US" w:eastAsia="ru-RU"/>
        </w:rPr>
        <w:t>);</w:t>
      </w:r>
    </w:p>
    <w:p w:rsidR="00A46A0B" w:rsidRPr="00A46A0B" w:rsidRDefault="00A46A0B" w:rsidP="00A46A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lang w:val="en-US" w:eastAsia="ru-RU"/>
        </w:rPr>
      </w:pPr>
      <w:r w:rsidRPr="00A46A0B">
        <w:rPr>
          <w:rFonts w:ascii="Consolas" w:eastAsia="Times New Roman" w:hAnsi="Consolas" w:cs="Courier New"/>
          <w:color w:val="333333"/>
          <w:sz w:val="20"/>
          <w:lang w:val="en-US" w:eastAsia="ru-RU"/>
        </w:rPr>
        <w:tab/>
      </w:r>
      <w:r w:rsidRPr="00A46A0B">
        <w:rPr>
          <w:rFonts w:ascii="Consolas" w:eastAsia="Times New Roman" w:hAnsi="Consolas" w:cs="Courier New"/>
          <w:color w:val="333333"/>
          <w:sz w:val="20"/>
          <w:lang w:val="en-US" w:eastAsia="ru-RU"/>
        </w:rPr>
        <w:tab/>
        <w:t>localStorage.removeItem(</w:t>
      </w:r>
      <w:r w:rsidRPr="00A46A0B">
        <w:rPr>
          <w:rFonts w:ascii="inherit" w:eastAsia="Times New Roman" w:hAnsi="inherit" w:cs="Courier New"/>
          <w:color w:val="0000FF"/>
          <w:lang w:val="en-US" w:eastAsia="ru-RU"/>
        </w:rPr>
        <w:t>"fontweight"</w:t>
      </w:r>
      <w:r w:rsidRPr="00A46A0B">
        <w:rPr>
          <w:rFonts w:ascii="Consolas" w:eastAsia="Times New Roman" w:hAnsi="Consolas" w:cs="Courier New"/>
          <w:color w:val="333333"/>
          <w:sz w:val="20"/>
          <w:lang w:val="en-US" w:eastAsia="ru-RU"/>
        </w:rPr>
        <w:t>);</w:t>
      </w:r>
    </w:p>
    <w:p w:rsidR="00A46A0B" w:rsidRPr="00A46A0B" w:rsidRDefault="00A46A0B" w:rsidP="00A46A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lang w:val="en-US" w:eastAsia="ru-RU"/>
        </w:rPr>
      </w:pPr>
      <w:r w:rsidRPr="00A46A0B">
        <w:rPr>
          <w:rFonts w:ascii="Consolas" w:eastAsia="Times New Roman" w:hAnsi="Consolas" w:cs="Courier New"/>
          <w:color w:val="333333"/>
          <w:sz w:val="20"/>
          <w:lang w:val="en-US" w:eastAsia="ru-RU"/>
        </w:rPr>
        <w:tab/>
      </w:r>
      <w:r w:rsidRPr="00A46A0B">
        <w:rPr>
          <w:rFonts w:ascii="Consolas" w:eastAsia="Times New Roman" w:hAnsi="Consolas" w:cs="Courier New"/>
          <w:color w:val="333333"/>
          <w:sz w:val="20"/>
          <w:lang w:val="en-US" w:eastAsia="ru-RU"/>
        </w:rPr>
        <w:tab/>
      </w:r>
      <w:r w:rsidRPr="00A46A0B">
        <w:rPr>
          <w:rFonts w:ascii="inherit" w:eastAsia="Times New Roman" w:hAnsi="inherit" w:cs="Courier New"/>
          <w:color w:val="CC0000"/>
          <w:lang w:val="en-US" w:eastAsia="ru-RU"/>
        </w:rPr>
        <w:t>document</w:t>
      </w:r>
      <w:r w:rsidRPr="00A46A0B">
        <w:rPr>
          <w:rFonts w:ascii="Consolas" w:eastAsia="Times New Roman" w:hAnsi="Consolas" w:cs="Courier New"/>
          <w:color w:val="333333"/>
          <w:sz w:val="20"/>
          <w:lang w:val="en-US" w:eastAsia="ru-RU"/>
        </w:rPr>
        <w:t xml:space="preserve">.body.style.backgroundColor = </w:t>
      </w:r>
      <w:r w:rsidRPr="00A46A0B">
        <w:rPr>
          <w:rFonts w:ascii="inherit" w:eastAsia="Times New Roman" w:hAnsi="inherit" w:cs="Courier New"/>
          <w:color w:val="0000FF"/>
          <w:lang w:val="en-US" w:eastAsia="ru-RU"/>
        </w:rPr>
        <w:t>'#FFFFFF'</w:t>
      </w:r>
      <w:r w:rsidRPr="00A46A0B">
        <w:rPr>
          <w:rFonts w:ascii="Consolas" w:eastAsia="Times New Roman" w:hAnsi="Consolas" w:cs="Courier New"/>
          <w:color w:val="333333"/>
          <w:sz w:val="20"/>
          <w:lang w:val="en-US" w:eastAsia="ru-RU"/>
        </w:rPr>
        <w:t>;</w:t>
      </w:r>
    </w:p>
    <w:p w:rsidR="00A46A0B" w:rsidRPr="00A46A0B" w:rsidRDefault="00A46A0B" w:rsidP="00A46A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lang w:val="en-US" w:eastAsia="ru-RU"/>
        </w:rPr>
      </w:pPr>
      <w:r w:rsidRPr="00A46A0B">
        <w:rPr>
          <w:rFonts w:ascii="Consolas" w:eastAsia="Times New Roman" w:hAnsi="Consolas" w:cs="Courier New"/>
          <w:color w:val="333333"/>
          <w:sz w:val="20"/>
          <w:lang w:val="en-US" w:eastAsia="ru-RU"/>
        </w:rPr>
        <w:tab/>
      </w:r>
      <w:r w:rsidRPr="00A46A0B">
        <w:rPr>
          <w:rFonts w:ascii="Consolas" w:eastAsia="Times New Roman" w:hAnsi="Consolas" w:cs="Courier New"/>
          <w:color w:val="333333"/>
          <w:sz w:val="20"/>
          <w:lang w:val="en-US" w:eastAsia="ru-RU"/>
        </w:rPr>
        <w:tab/>
      </w:r>
      <w:r w:rsidRPr="00A46A0B">
        <w:rPr>
          <w:rFonts w:ascii="inherit" w:eastAsia="Times New Roman" w:hAnsi="inherit" w:cs="Courier New"/>
          <w:color w:val="CC0000"/>
          <w:lang w:val="en-US" w:eastAsia="ru-RU"/>
        </w:rPr>
        <w:t>document</w:t>
      </w:r>
      <w:r w:rsidRPr="00A46A0B">
        <w:rPr>
          <w:rFonts w:ascii="Consolas" w:eastAsia="Times New Roman" w:hAnsi="Consolas" w:cs="Courier New"/>
          <w:color w:val="333333"/>
          <w:sz w:val="20"/>
          <w:lang w:val="en-US" w:eastAsia="ru-RU"/>
        </w:rPr>
        <w:t xml:space="preserve">.body.style.fontSize = </w:t>
      </w:r>
      <w:r w:rsidRPr="00A46A0B">
        <w:rPr>
          <w:rFonts w:ascii="inherit" w:eastAsia="Times New Roman" w:hAnsi="inherit" w:cs="Courier New"/>
          <w:color w:val="0000FF"/>
          <w:lang w:val="en-US" w:eastAsia="ru-RU"/>
        </w:rPr>
        <w:t>'14px'</w:t>
      </w:r>
    </w:p>
    <w:p w:rsidR="00A46A0B" w:rsidRPr="00A46A0B" w:rsidRDefault="00A46A0B" w:rsidP="00A46A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lang w:val="en-US" w:eastAsia="ru-RU"/>
        </w:rPr>
      </w:pPr>
      <w:r w:rsidRPr="00A46A0B">
        <w:rPr>
          <w:rFonts w:ascii="Consolas" w:eastAsia="Times New Roman" w:hAnsi="Consolas" w:cs="Courier New"/>
          <w:color w:val="333333"/>
          <w:sz w:val="20"/>
          <w:lang w:val="en-US" w:eastAsia="ru-RU"/>
        </w:rPr>
        <w:tab/>
      </w:r>
      <w:r w:rsidRPr="00A46A0B">
        <w:rPr>
          <w:rFonts w:ascii="Consolas" w:eastAsia="Times New Roman" w:hAnsi="Consolas" w:cs="Courier New"/>
          <w:color w:val="333333"/>
          <w:sz w:val="20"/>
          <w:lang w:val="en-US" w:eastAsia="ru-RU"/>
        </w:rPr>
        <w:tab/>
      </w:r>
      <w:r w:rsidRPr="00A46A0B">
        <w:rPr>
          <w:rFonts w:ascii="inherit" w:eastAsia="Times New Roman" w:hAnsi="inherit" w:cs="Courier New"/>
          <w:color w:val="CC0000"/>
          <w:lang w:val="en-US" w:eastAsia="ru-RU"/>
        </w:rPr>
        <w:t>document</w:t>
      </w:r>
      <w:r w:rsidRPr="00A46A0B">
        <w:rPr>
          <w:rFonts w:ascii="Consolas" w:eastAsia="Times New Roman" w:hAnsi="Consolas" w:cs="Courier New"/>
          <w:color w:val="333333"/>
          <w:sz w:val="20"/>
          <w:lang w:val="en-US" w:eastAsia="ru-RU"/>
        </w:rPr>
        <w:t>.getElementById(</w:t>
      </w:r>
      <w:r w:rsidRPr="00A46A0B">
        <w:rPr>
          <w:rFonts w:ascii="inherit" w:eastAsia="Times New Roman" w:hAnsi="inherit" w:cs="Courier New"/>
          <w:color w:val="0000FF"/>
          <w:lang w:val="en-US" w:eastAsia="ru-RU"/>
        </w:rPr>
        <w:t>'favcolor'</w:t>
      </w:r>
      <w:r w:rsidRPr="00A46A0B">
        <w:rPr>
          <w:rFonts w:ascii="Consolas" w:eastAsia="Times New Roman" w:hAnsi="Consolas" w:cs="Courier New"/>
          <w:color w:val="333333"/>
          <w:sz w:val="20"/>
          <w:lang w:val="en-US" w:eastAsia="ru-RU"/>
        </w:rPr>
        <w:t xml:space="preserve">).value = </w:t>
      </w:r>
      <w:r w:rsidRPr="00A46A0B">
        <w:rPr>
          <w:rFonts w:ascii="inherit" w:eastAsia="Times New Roman" w:hAnsi="inherit" w:cs="Courier New"/>
          <w:color w:val="0000FF"/>
          <w:lang w:val="en-US" w:eastAsia="ru-RU"/>
        </w:rPr>
        <w:t>'#FFFFFF'</w:t>
      </w:r>
      <w:r w:rsidRPr="00A46A0B">
        <w:rPr>
          <w:rFonts w:ascii="Consolas" w:eastAsia="Times New Roman" w:hAnsi="Consolas" w:cs="Courier New"/>
          <w:color w:val="333333"/>
          <w:sz w:val="20"/>
          <w:lang w:val="en-US" w:eastAsia="ru-RU"/>
        </w:rPr>
        <w:t>;</w:t>
      </w:r>
    </w:p>
    <w:p w:rsidR="00A46A0B" w:rsidRPr="00A46A0B" w:rsidRDefault="00A46A0B" w:rsidP="00A46A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lang w:val="en-US" w:eastAsia="ru-RU"/>
        </w:rPr>
      </w:pPr>
      <w:r w:rsidRPr="00A46A0B">
        <w:rPr>
          <w:rFonts w:ascii="Consolas" w:eastAsia="Times New Roman" w:hAnsi="Consolas" w:cs="Courier New"/>
          <w:color w:val="333333"/>
          <w:sz w:val="20"/>
          <w:lang w:val="en-US" w:eastAsia="ru-RU"/>
        </w:rPr>
        <w:tab/>
      </w:r>
      <w:r w:rsidRPr="00A46A0B">
        <w:rPr>
          <w:rFonts w:ascii="Consolas" w:eastAsia="Times New Roman" w:hAnsi="Consolas" w:cs="Courier New"/>
          <w:color w:val="333333"/>
          <w:sz w:val="20"/>
          <w:lang w:val="en-US" w:eastAsia="ru-RU"/>
        </w:rPr>
        <w:tab/>
      </w:r>
      <w:r w:rsidRPr="00A46A0B">
        <w:rPr>
          <w:rFonts w:ascii="inherit" w:eastAsia="Times New Roman" w:hAnsi="inherit" w:cs="Courier New"/>
          <w:color w:val="CC0000"/>
          <w:lang w:val="en-US" w:eastAsia="ru-RU"/>
        </w:rPr>
        <w:t>document</w:t>
      </w:r>
      <w:r w:rsidRPr="00A46A0B">
        <w:rPr>
          <w:rFonts w:ascii="Consolas" w:eastAsia="Times New Roman" w:hAnsi="Consolas" w:cs="Courier New"/>
          <w:color w:val="333333"/>
          <w:sz w:val="20"/>
          <w:lang w:val="en-US" w:eastAsia="ru-RU"/>
        </w:rPr>
        <w:t>.getElementById(</w:t>
      </w:r>
      <w:r w:rsidRPr="00A46A0B">
        <w:rPr>
          <w:rFonts w:ascii="inherit" w:eastAsia="Times New Roman" w:hAnsi="inherit" w:cs="Courier New"/>
          <w:color w:val="0000FF"/>
          <w:lang w:val="en-US" w:eastAsia="ru-RU"/>
        </w:rPr>
        <w:t>'fontwt'</w:t>
      </w:r>
      <w:r w:rsidRPr="00A46A0B">
        <w:rPr>
          <w:rFonts w:ascii="Consolas" w:eastAsia="Times New Roman" w:hAnsi="Consolas" w:cs="Courier New"/>
          <w:color w:val="333333"/>
          <w:sz w:val="20"/>
          <w:lang w:val="en-US" w:eastAsia="ru-RU"/>
        </w:rPr>
        <w:t xml:space="preserve">).value = </w:t>
      </w:r>
      <w:r w:rsidRPr="00A46A0B">
        <w:rPr>
          <w:rFonts w:ascii="inherit" w:eastAsia="Times New Roman" w:hAnsi="inherit" w:cs="Courier New"/>
          <w:color w:val="0000FF"/>
          <w:lang w:val="en-US" w:eastAsia="ru-RU"/>
        </w:rPr>
        <w:t>'14'</w:t>
      </w:r>
      <w:r w:rsidRPr="00A46A0B">
        <w:rPr>
          <w:rFonts w:ascii="Consolas" w:eastAsia="Times New Roman" w:hAnsi="Consolas" w:cs="Courier New"/>
          <w:color w:val="333333"/>
          <w:sz w:val="20"/>
          <w:lang w:val="en-US" w:eastAsia="ru-RU"/>
        </w:rPr>
        <w:t>;</w:t>
      </w:r>
    </w:p>
    <w:p w:rsidR="00A46A0B" w:rsidRPr="00A46A0B" w:rsidRDefault="00A46A0B" w:rsidP="00A46A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eastAsia="ru-RU"/>
        </w:rPr>
      </w:pPr>
      <w:r w:rsidRPr="00A46A0B">
        <w:rPr>
          <w:rFonts w:ascii="Consolas" w:eastAsia="Times New Roman" w:hAnsi="Consolas" w:cs="Courier New"/>
          <w:color w:val="333333"/>
          <w:sz w:val="20"/>
          <w:lang w:eastAsia="ru-RU"/>
        </w:rPr>
        <w:t>}</w:t>
      </w:r>
    </w:p>
    <w:p w:rsidR="00A46A0B" w:rsidRPr="00A46A0B" w:rsidRDefault="00A46A0B" w:rsidP="00A46A0B">
      <w:pPr>
        <w:spacing w:after="0" w:line="240" w:lineRule="auto"/>
        <w:textAlignment w:val="baseline"/>
        <w:rPr>
          <w:rFonts w:ascii="inherit" w:eastAsia="Times New Roman" w:hAnsi="inherit" w:cs="Times New Roman"/>
          <w:sz w:val="26"/>
          <w:szCs w:val="26"/>
          <w:lang w:eastAsia="ru-RU"/>
        </w:rPr>
      </w:pPr>
      <w:hyperlink r:id="rId22" w:tgtFrame="_blank" w:tooltip="Демонстрация работы с Локальным хранилищем" w:history="1">
        <w:r w:rsidRPr="00A46A0B">
          <w:rPr>
            <w:rFonts w:ascii="inherit" w:eastAsia="Times New Roman" w:hAnsi="inherit" w:cs="Times New Roman"/>
            <w:color w:val="333333"/>
            <w:sz w:val="26"/>
            <w:u w:val="single"/>
            <w:lang w:eastAsia="ru-RU"/>
          </w:rPr>
          <w:t>localStorage</w:t>
        </w:r>
      </w:hyperlink>
    </w:p>
    <w:p w:rsidR="00A46A0B" w:rsidRPr="00A46A0B" w:rsidRDefault="00A46A0B" w:rsidP="00A46A0B">
      <w:pPr>
        <w:spacing w:after="0" w:line="240" w:lineRule="auto"/>
        <w:textAlignment w:val="baseline"/>
        <w:rPr>
          <w:rFonts w:ascii="inherit" w:eastAsia="Times New Roman" w:hAnsi="inherit" w:cs="Times New Roman"/>
          <w:sz w:val="26"/>
          <w:szCs w:val="26"/>
          <w:lang w:eastAsia="ru-RU"/>
        </w:rPr>
      </w:pPr>
      <w:hyperlink r:id="rId23" w:anchor="toc" w:history="1">
        <w:r w:rsidRPr="00A46A0B">
          <w:rPr>
            <w:rFonts w:ascii="inherit" w:eastAsia="Times New Roman" w:hAnsi="inherit" w:cs="Times New Roman"/>
            <w:color w:val="369BC8"/>
            <w:sz w:val="26"/>
            <w:u w:val="single"/>
            <w:lang w:eastAsia="ru-RU"/>
          </w:rPr>
          <w:t>К началу</w:t>
        </w:r>
      </w:hyperlink>
    </w:p>
    <w:p w:rsidR="00A46A0B" w:rsidRPr="00A46A0B" w:rsidRDefault="00A46A0B" w:rsidP="00A46A0B">
      <w:pPr>
        <w:spacing w:after="0" w:line="240" w:lineRule="auto"/>
        <w:textAlignment w:val="baseline"/>
        <w:outlineLvl w:val="1"/>
        <w:rPr>
          <w:rFonts w:ascii="inherit" w:eastAsia="Times New Roman" w:hAnsi="inherit" w:cs="Times New Roman"/>
          <w:color w:val="362053"/>
          <w:sz w:val="36"/>
          <w:szCs w:val="36"/>
          <w:lang w:eastAsia="ru-RU"/>
        </w:rPr>
      </w:pPr>
      <w:hyperlink r:id="rId24" w:anchor="hranenie-sobytij" w:history="1">
        <w:r w:rsidRPr="00A46A0B">
          <w:rPr>
            <w:rFonts w:ascii="inherit" w:eastAsia="Times New Roman" w:hAnsi="inherit" w:cs="Times New Roman"/>
            <w:color w:val="369BC8"/>
            <w:sz w:val="46"/>
            <w:lang w:eastAsia="ru-RU"/>
          </w:rPr>
          <w:t> </w:t>
        </w:r>
      </w:hyperlink>
      <w:r w:rsidRPr="00A46A0B">
        <w:rPr>
          <w:rFonts w:ascii="inherit" w:eastAsia="Times New Roman" w:hAnsi="inherit" w:cs="Times New Roman"/>
          <w:color w:val="362053"/>
          <w:sz w:val="36"/>
          <w:szCs w:val="36"/>
          <w:lang w:eastAsia="ru-RU"/>
        </w:rPr>
        <w:t>Хранение событий</w:t>
      </w:r>
    </w:p>
    <w:p w:rsidR="00A46A0B" w:rsidRPr="00A46A0B" w:rsidRDefault="00A46A0B" w:rsidP="00A46A0B">
      <w:pPr>
        <w:spacing w:after="0" w:line="240" w:lineRule="auto"/>
        <w:textAlignment w:val="baseline"/>
        <w:rPr>
          <w:rFonts w:ascii="inherit" w:eastAsia="Times New Roman" w:hAnsi="inherit" w:cs="Times New Roman"/>
          <w:sz w:val="26"/>
          <w:szCs w:val="26"/>
          <w:lang w:eastAsia="ru-RU"/>
        </w:rPr>
      </w:pPr>
      <w:r w:rsidRPr="00A46A0B">
        <w:rPr>
          <w:rFonts w:ascii="inherit" w:eastAsia="Times New Roman" w:hAnsi="inherit" w:cs="Times New Roman"/>
          <w:sz w:val="26"/>
          <w:szCs w:val="26"/>
          <w:lang w:eastAsia="ru-RU"/>
        </w:rPr>
        <w:t>При удалении данных запускается событие </w:t>
      </w:r>
      <w:r w:rsidRPr="00A46A0B">
        <w:rPr>
          <w:rFonts w:ascii="Consolas" w:eastAsia="Times New Roman" w:hAnsi="Consolas" w:cs="Courier New"/>
          <w:sz w:val="20"/>
          <w:lang w:eastAsia="ru-RU"/>
        </w:rPr>
        <w:t>window</w:t>
      </w:r>
      <w:r w:rsidRPr="00A46A0B">
        <w:rPr>
          <w:rFonts w:ascii="inherit" w:eastAsia="Times New Roman" w:hAnsi="inherit" w:cs="Times New Roman"/>
          <w:sz w:val="26"/>
          <w:szCs w:val="26"/>
          <w:lang w:eastAsia="ru-RU"/>
        </w:rPr>
        <w:t>. Мы можем добавить вызов событий и обработку изменений, если это необходимо.</w:t>
      </w:r>
    </w:p>
    <w:p w:rsidR="00A46A0B" w:rsidRPr="00A46A0B" w:rsidRDefault="00A46A0B" w:rsidP="00A46A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lang w:val="en-US" w:eastAsia="ru-RU"/>
        </w:rPr>
      </w:pPr>
      <w:r w:rsidRPr="00A46A0B">
        <w:rPr>
          <w:rFonts w:ascii="inherit" w:eastAsia="Times New Roman" w:hAnsi="inherit" w:cs="Courier New"/>
          <w:color w:val="CC0000"/>
          <w:lang w:val="en-US" w:eastAsia="ru-RU"/>
        </w:rPr>
        <w:t>window</w:t>
      </w:r>
      <w:r w:rsidRPr="00A46A0B">
        <w:rPr>
          <w:rFonts w:ascii="Consolas" w:eastAsia="Times New Roman" w:hAnsi="Consolas" w:cs="Courier New"/>
          <w:color w:val="333333"/>
          <w:sz w:val="20"/>
          <w:lang w:val="en-US" w:eastAsia="ru-RU"/>
        </w:rPr>
        <w:t>.addEventListener(</w:t>
      </w:r>
      <w:r w:rsidRPr="00A46A0B">
        <w:rPr>
          <w:rFonts w:ascii="inherit" w:eastAsia="Times New Roman" w:hAnsi="inherit" w:cs="Courier New"/>
          <w:color w:val="0000FF"/>
          <w:lang w:val="en-US" w:eastAsia="ru-RU"/>
        </w:rPr>
        <w:t>'storage'</w:t>
      </w:r>
      <w:r w:rsidRPr="00A46A0B">
        <w:rPr>
          <w:rFonts w:ascii="Consolas" w:eastAsia="Times New Roman" w:hAnsi="Consolas" w:cs="Courier New"/>
          <w:color w:val="333333"/>
          <w:sz w:val="20"/>
          <w:lang w:val="en-US" w:eastAsia="ru-RU"/>
        </w:rPr>
        <w:t xml:space="preserve">, storageEventHandler, </w:t>
      </w:r>
      <w:r w:rsidRPr="00A46A0B">
        <w:rPr>
          <w:rFonts w:ascii="inherit" w:eastAsia="Times New Roman" w:hAnsi="inherit" w:cs="Courier New"/>
          <w:color w:val="333333"/>
          <w:lang w:val="en-US" w:eastAsia="ru-RU"/>
        </w:rPr>
        <w:t>false</w:t>
      </w:r>
      <w:r w:rsidRPr="00A46A0B">
        <w:rPr>
          <w:rFonts w:ascii="Consolas" w:eastAsia="Times New Roman" w:hAnsi="Consolas" w:cs="Courier New"/>
          <w:color w:val="333333"/>
          <w:sz w:val="20"/>
          <w:lang w:val="en-US" w:eastAsia="ru-RU"/>
        </w:rPr>
        <w:t>);</w:t>
      </w:r>
    </w:p>
    <w:p w:rsidR="00A46A0B" w:rsidRPr="00A46A0B" w:rsidRDefault="00A46A0B" w:rsidP="00A46A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lang w:val="en-US" w:eastAsia="ru-RU"/>
        </w:rPr>
      </w:pPr>
      <w:r w:rsidRPr="00A46A0B">
        <w:rPr>
          <w:rFonts w:ascii="inherit" w:eastAsia="Times New Roman" w:hAnsi="inherit" w:cs="Courier New"/>
          <w:color w:val="000080"/>
          <w:lang w:val="en-US" w:eastAsia="ru-RU"/>
        </w:rPr>
        <w:t>function</w:t>
      </w:r>
      <w:r w:rsidRPr="00A46A0B">
        <w:rPr>
          <w:rFonts w:ascii="inherit" w:eastAsia="Times New Roman" w:hAnsi="inherit" w:cs="Courier New"/>
          <w:color w:val="333333"/>
          <w:lang w:val="en-US" w:eastAsia="ru-RU"/>
        </w:rPr>
        <w:t xml:space="preserve"> </w:t>
      </w:r>
      <w:r w:rsidRPr="00A46A0B">
        <w:rPr>
          <w:rFonts w:ascii="inherit" w:eastAsia="Times New Roman" w:hAnsi="inherit" w:cs="Courier New"/>
          <w:color w:val="0000FF"/>
          <w:lang w:val="en-US" w:eastAsia="ru-RU"/>
        </w:rPr>
        <w:t>storageEventHandler</w:t>
      </w:r>
      <w:r w:rsidRPr="00A46A0B">
        <w:rPr>
          <w:rFonts w:ascii="inherit" w:eastAsia="Times New Roman" w:hAnsi="inherit" w:cs="Courier New"/>
          <w:color w:val="333333"/>
          <w:lang w:val="en-US" w:eastAsia="ru-RU"/>
        </w:rPr>
        <w:t xml:space="preserve">(event) </w:t>
      </w:r>
      <w:r w:rsidRPr="00A46A0B">
        <w:rPr>
          <w:rFonts w:ascii="Consolas" w:eastAsia="Times New Roman" w:hAnsi="Consolas" w:cs="Courier New"/>
          <w:color w:val="333333"/>
          <w:sz w:val="20"/>
          <w:lang w:val="en-US" w:eastAsia="ru-RU"/>
        </w:rPr>
        <w:t>{</w:t>
      </w:r>
    </w:p>
    <w:p w:rsidR="00A46A0B" w:rsidRPr="00A46A0B" w:rsidRDefault="00A46A0B" w:rsidP="00A46A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33333"/>
          <w:sz w:val="20"/>
          <w:lang w:val="en-US" w:eastAsia="ru-RU"/>
        </w:rPr>
      </w:pPr>
      <w:r w:rsidRPr="00A46A0B">
        <w:rPr>
          <w:rFonts w:ascii="Consolas" w:eastAsia="Times New Roman" w:hAnsi="Consolas" w:cs="Courier New"/>
          <w:color w:val="333333"/>
          <w:sz w:val="20"/>
          <w:lang w:val="en-US" w:eastAsia="ru-RU"/>
        </w:rPr>
        <w:tab/>
      </w:r>
      <w:r w:rsidRPr="00A46A0B">
        <w:rPr>
          <w:rFonts w:ascii="Consolas" w:eastAsia="Times New Roman" w:hAnsi="Consolas" w:cs="Courier New"/>
          <w:color w:val="333333"/>
          <w:sz w:val="20"/>
          <w:lang w:val="en-US" w:eastAsia="ru-RU"/>
        </w:rPr>
        <w:tab/>
        <w:t>applySetting();</w:t>
      </w:r>
    </w:p>
    <w:p w:rsidR="00A46A0B" w:rsidRPr="00A46A0B" w:rsidRDefault="00A46A0B" w:rsidP="00A46A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z w:val="20"/>
          <w:szCs w:val="20"/>
          <w:lang w:val="en-US" w:eastAsia="ru-RU"/>
        </w:rPr>
      </w:pPr>
      <w:r w:rsidRPr="00A46A0B">
        <w:rPr>
          <w:rFonts w:ascii="Consolas" w:eastAsia="Times New Roman" w:hAnsi="Consolas" w:cs="Courier New"/>
          <w:color w:val="333333"/>
          <w:sz w:val="20"/>
          <w:lang w:val="en-US" w:eastAsia="ru-RU"/>
        </w:rPr>
        <w:t>}</w:t>
      </w:r>
    </w:p>
    <w:p w:rsidR="00A46A0B" w:rsidRPr="00A46A0B" w:rsidRDefault="00A46A0B" w:rsidP="00A46A0B">
      <w:pPr>
        <w:spacing w:after="320" w:line="240" w:lineRule="auto"/>
        <w:textAlignment w:val="baseline"/>
        <w:rPr>
          <w:rFonts w:ascii="inherit" w:eastAsia="Times New Roman" w:hAnsi="inherit" w:cs="Times New Roman"/>
          <w:sz w:val="26"/>
          <w:szCs w:val="26"/>
          <w:lang w:val="en-US" w:eastAsia="ru-RU"/>
        </w:rPr>
      </w:pPr>
      <w:r w:rsidRPr="00A46A0B">
        <w:rPr>
          <w:rFonts w:ascii="inherit" w:eastAsia="Times New Roman" w:hAnsi="inherit" w:cs="Times New Roman"/>
          <w:sz w:val="26"/>
          <w:szCs w:val="26"/>
          <w:lang w:eastAsia="ru-RU"/>
        </w:rPr>
        <w:t>Атрибуты</w:t>
      </w:r>
      <w:r w:rsidRPr="00A46A0B">
        <w:rPr>
          <w:rFonts w:ascii="inherit" w:eastAsia="Times New Roman" w:hAnsi="inherit" w:cs="Times New Roman"/>
          <w:sz w:val="26"/>
          <w:szCs w:val="26"/>
          <w:lang w:val="en-US" w:eastAsia="ru-RU"/>
        </w:rPr>
        <w:t xml:space="preserve"> </w:t>
      </w:r>
      <w:r w:rsidRPr="00A46A0B">
        <w:rPr>
          <w:rFonts w:ascii="inherit" w:eastAsia="Times New Roman" w:hAnsi="inherit" w:cs="Times New Roman"/>
          <w:sz w:val="26"/>
          <w:szCs w:val="26"/>
          <w:lang w:eastAsia="ru-RU"/>
        </w:rPr>
        <w:t>событий</w:t>
      </w:r>
      <w:r w:rsidRPr="00A46A0B">
        <w:rPr>
          <w:rFonts w:ascii="inherit" w:eastAsia="Times New Roman" w:hAnsi="inherit" w:cs="Times New Roman"/>
          <w:sz w:val="26"/>
          <w:szCs w:val="26"/>
          <w:lang w:val="en-US" w:eastAsia="ru-RU"/>
        </w:rPr>
        <w:t>:</w:t>
      </w:r>
    </w:p>
    <w:p w:rsidR="00A46A0B" w:rsidRPr="00A46A0B" w:rsidRDefault="00A46A0B" w:rsidP="00A46A0B">
      <w:pPr>
        <w:numPr>
          <w:ilvl w:val="0"/>
          <w:numId w:val="10"/>
        </w:numPr>
        <w:spacing w:after="0" w:line="240" w:lineRule="auto"/>
        <w:ind w:left="404"/>
        <w:textAlignment w:val="baseline"/>
        <w:rPr>
          <w:rFonts w:ascii="inherit" w:eastAsia="Times New Roman" w:hAnsi="inherit" w:cs="Times New Roman"/>
          <w:sz w:val="26"/>
          <w:szCs w:val="26"/>
          <w:lang w:eastAsia="ru-RU"/>
        </w:rPr>
      </w:pPr>
      <w:r w:rsidRPr="00A46A0B">
        <w:rPr>
          <w:rFonts w:ascii="inherit" w:eastAsia="Times New Roman" w:hAnsi="inherit" w:cs="Times New Roman"/>
          <w:sz w:val="26"/>
          <w:szCs w:val="26"/>
          <w:lang w:eastAsia="ru-RU"/>
        </w:rPr>
        <w:t>key свойство, которое изменилось</w:t>
      </w:r>
    </w:p>
    <w:p w:rsidR="00A46A0B" w:rsidRPr="00A46A0B" w:rsidRDefault="00A46A0B" w:rsidP="00A46A0B">
      <w:pPr>
        <w:numPr>
          <w:ilvl w:val="0"/>
          <w:numId w:val="10"/>
        </w:numPr>
        <w:spacing w:after="0" w:line="240" w:lineRule="auto"/>
        <w:ind w:left="404"/>
        <w:textAlignment w:val="baseline"/>
        <w:rPr>
          <w:rFonts w:ascii="inherit" w:eastAsia="Times New Roman" w:hAnsi="inherit" w:cs="Times New Roman"/>
          <w:sz w:val="26"/>
          <w:szCs w:val="26"/>
          <w:lang w:eastAsia="ru-RU"/>
        </w:rPr>
      </w:pPr>
      <w:r w:rsidRPr="00A46A0B">
        <w:rPr>
          <w:rFonts w:ascii="inherit" w:eastAsia="Times New Roman" w:hAnsi="inherit" w:cs="Times New Roman"/>
          <w:sz w:val="26"/>
          <w:szCs w:val="26"/>
          <w:lang w:eastAsia="ru-RU"/>
        </w:rPr>
        <w:t>newValue новое заданное значение</w:t>
      </w:r>
    </w:p>
    <w:p w:rsidR="00A46A0B" w:rsidRPr="00A46A0B" w:rsidRDefault="00A46A0B" w:rsidP="00A46A0B">
      <w:pPr>
        <w:numPr>
          <w:ilvl w:val="0"/>
          <w:numId w:val="10"/>
        </w:numPr>
        <w:spacing w:after="0" w:line="240" w:lineRule="auto"/>
        <w:ind w:left="404"/>
        <w:textAlignment w:val="baseline"/>
        <w:rPr>
          <w:rFonts w:ascii="inherit" w:eastAsia="Times New Roman" w:hAnsi="inherit" w:cs="Times New Roman"/>
          <w:sz w:val="26"/>
          <w:szCs w:val="26"/>
          <w:lang w:eastAsia="ru-RU"/>
        </w:rPr>
      </w:pPr>
      <w:r w:rsidRPr="00A46A0B">
        <w:rPr>
          <w:rFonts w:ascii="inherit" w:eastAsia="Times New Roman" w:hAnsi="inherit" w:cs="Times New Roman"/>
          <w:sz w:val="26"/>
          <w:szCs w:val="26"/>
          <w:lang w:eastAsia="ru-RU"/>
        </w:rPr>
        <w:t>oldValue ранее сохраненное значение</w:t>
      </w:r>
    </w:p>
    <w:p w:rsidR="00A46A0B" w:rsidRPr="00A46A0B" w:rsidRDefault="00A46A0B" w:rsidP="00A46A0B">
      <w:pPr>
        <w:numPr>
          <w:ilvl w:val="0"/>
          <w:numId w:val="10"/>
        </w:numPr>
        <w:spacing w:after="0" w:line="240" w:lineRule="auto"/>
        <w:ind w:left="404"/>
        <w:textAlignment w:val="baseline"/>
        <w:rPr>
          <w:rFonts w:ascii="inherit" w:eastAsia="Times New Roman" w:hAnsi="inherit" w:cs="Times New Roman"/>
          <w:sz w:val="26"/>
          <w:szCs w:val="26"/>
          <w:lang w:eastAsia="ru-RU"/>
        </w:rPr>
      </w:pPr>
      <w:r w:rsidRPr="00A46A0B">
        <w:rPr>
          <w:rFonts w:ascii="inherit" w:eastAsia="Times New Roman" w:hAnsi="inherit" w:cs="Times New Roman"/>
          <w:sz w:val="26"/>
          <w:szCs w:val="26"/>
          <w:lang w:eastAsia="ru-RU"/>
        </w:rPr>
        <w:t>url полный адрес события, где оно произошло</w:t>
      </w:r>
    </w:p>
    <w:p w:rsidR="00A46A0B" w:rsidRPr="00A46A0B" w:rsidRDefault="00A46A0B" w:rsidP="00A46A0B">
      <w:pPr>
        <w:numPr>
          <w:ilvl w:val="0"/>
          <w:numId w:val="10"/>
        </w:numPr>
        <w:spacing w:after="0" w:line="240" w:lineRule="auto"/>
        <w:ind w:left="404"/>
        <w:textAlignment w:val="baseline"/>
        <w:rPr>
          <w:rFonts w:ascii="inherit" w:eastAsia="Times New Roman" w:hAnsi="inherit" w:cs="Times New Roman"/>
          <w:sz w:val="26"/>
          <w:szCs w:val="26"/>
          <w:lang w:eastAsia="ru-RU"/>
        </w:rPr>
      </w:pPr>
      <w:r w:rsidRPr="00A46A0B">
        <w:rPr>
          <w:rFonts w:ascii="inherit" w:eastAsia="Times New Roman" w:hAnsi="inherit" w:cs="Times New Roman"/>
          <w:sz w:val="26"/>
          <w:szCs w:val="26"/>
          <w:lang w:eastAsia="ru-RU"/>
        </w:rPr>
        <w:t>storageArea объекты localStorage или sessionStorage</w:t>
      </w:r>
    </w:p>
    <w:p w:rsidR="00A46A0B" w:rsidRPr="00A46A0B" w:rsidRDefault="00A46A0B" w:rsidP="00A46A0B">
      <w:pPr>
        <w:spacing w:after="320" w:line="240" w:lineRule="auto"/>
        <w:textAlignment w:val="baseline"/>
        <w:rPr>
          <w:rFonts w:ascii="inherit" w:eastAsia="Times New Roman" w:hAnsi="inherit" w:cs="Times New Roman"/>
          <w:sz w:val="26"/>
          <w:szCs w:val="26"/>
          <w:lang w:eastAsia="ru-RU"/>
        </w:rPr>
      </w:pPr>
      <w:r w:rsidRPr="00A46A0B">
        <w:rPr>
          <w:rFonts w:ascii="inherit" w:eastAsia="Times New Roman" w:hAnsi="inherit" w:cs="Times New Roman"/>
          <w:sz w:val="26"/>
          <w:szCs w:val="26"/>
          <w:lang w:eastAsia="ru-RU"/>
        </w:rPr>
        <w:lastRenderedPageBreak/>
        <w:t>Помните, что событие останется без изменений, если не будет никаких изменений в данных. Такие же методы API применяются для хранения сессии, кроме того методы должны быть выполнены объектом SessionStorage.</w:t>
      </w:r>
    </w:p>
    <w:p w:rsidR="00A46A0B" w:rsidRPr="00A46A0B" w:rsidRDefault="00A46A0B" w:rsidP="00A46A0B">
      <w:pPr>
        <w:spacing w:after="320" w:line="240" w:lineRule="auto"/>
        <w:textAlignment w:val="baseline"/>
        <w:rPr>
          <w:rFonts w:ascii="inherit" w:eastAsia="Times New Roman" w:hAnsi="inherit" w:cs="Times New Roman"/>
          <w:sz w:val="26"/>
          <w:szCs w:val="26"/>
          <w:lang w:eastAsia="ru-RU"/>
        </w:rPr>
      </w:pPr>
      <w:r w:rsidRPr="00A46A0B">
        <w:rPr>
          <w:rFonts w:ascii="inherit" w:eastAsia="Times New Roman" w:hAnsi="inherit" w:cs="Times New Roman"/>
          <w:sz w:val="26"/>
          <w:szCs w:val="26"/>
          <w:lang w:eastAsia="ru-RU"/>
        </w:rPr>
        <w:t>Проверить есть данные в локальном хранилище, можно с помощью средств разработчика. Например, в Мазиле нажмите правой кнопкой мыши на веб-странице и выберите</w:t>
      </w:r>
      <w:r w:rsidRPr="00A46A0B">
        <w:rPr>
          <w:rFonts w:ascii="inherit" w:eastAsia="Times New Roman" w:hAnsi="inherit" w:cs="Times New Roman"/>
          <w:sz w:val="26"/>
          <w:lang w:eastAsia="ru-RU"/>
        </w:rPr>
        <w:t> </w:t>
      </w:r>
      <w:r w:rsidRPr="00A46A0B">
        <w:rPr>
          <w:rFonts w:ascii="inherit" w:eastAsia="Times New Roman" w:hAnsi="inherit" w:cs="Times New Roman"/>
          <w:sz w:val="26"/>
          <w:szCs w:val="26"/>
          <w:lang w:eastAsia="ru-RU"/>
        </w:rPr>
        <w:t>Исследовать элемент Настройки инструментов.</w:t>
      </w:r>
    </w:p>
    <w:p w:rsidR="00A46A0B" w:rsidRPr="00A46A0B" w:rsidRDefault="00A46A0B" w:rsidP="00A46A0B">
      <w:pPr>
        <w:spacing w:after="0" w:line="240" w:lineRule="auto"/>
        <w:textAlignment w:val="baseline"/>
        <w:rPr>
          <w:rFonts w:ascii="inherit" w:eastAsia="Times New Roman" w:hAnsi="inherit" w:cs="Times New Roman"/>
          <w:sz w:val="26"/>
          <w:szCs w:val="26"/>
          <w:lang w:eastAsia="ru-RU"/>
        </w:rPr>
      </w:pPr>
    </w:p>
    <w:p w:rsidR="00A46A0B" w:rsidRPr="00A46A0B" w:rsidRDefault="00A46A0B" w:rsidP="00A46A0B">
      <w:pPr>
        <w:spacing w:after="320" w:line="240" w:lineRule="auto"/>
        <w:textAlignment w:val="baseline"/>
        <w:rPr>
          <w:rFonts w:ascii="inherit" w:eastAsia="Times New Roman" w:hAnsi="inherit" w:cs="Times New Roman"/>
          <w:sz w:val="26"/>
          <w:szCs w:val="26"/>
          <w:lang w:eastAsia="ru-RU"/>
        </w:rPr>
      </w:pPr>
      <w:r w:rsidRPr="00A46A0B">
        <w:rPr>
          <w:rFonts w:ascii="inherit" w:eastAsia="Times New Roman" w:hAnsi="inherit" w:cs="Times New Roman"/>
          <w:sz w:val="26"/>
          <w:szCs w:val="26"/>
          <w:lang w:eastAsia="ru-RU"/>
        </w:rPr>
        <w:t>Если в хранилище есть данные, Вы увидите данные хранящиеся в виде пары ключ/значение.</w:t>
      </w:r>
    </w:p>
    <w:p w:rsidR="00A46A0B" w:rsidRPr="00A46A0B" w:rsidRDefault="00A46A0B" w:rsidP="00A46A0B">
      <w:pPr>
        <w:spacing w:after="0" w:line="240" w:lineRule="auto"/>
        <w:textAlignment w:val="baseline"/>
        <w:rPr>
          <w:rFonts w:ascii="inherit" w:eastAsia="Times New Roman" w:hAnsi="inherit" w:cs="Times New Roman"/>
          <w:sz w:val="26"/>
          <w:szCs w:val="26"/>
          <w:lang w:eastAsia="ru-RU"/>
        </w:rPr>
      </w:pPr>
      <w:hyperlink r:id="rId25" w:anchor="toc" w:history="1">
        <w:r w:rsidRPr="00A46A0B">
          <w:rPr>
            <w:rFonts w:ascii="inherit" w:eastAsia="Times New Roman" w:hAnsi="inherit" w:cs="Times New Roman"/>
            <w:color w:val="369BC8"/>
            <w:sz w:val="26"/>
            <w:u w:val="single"/>
            <w:lang w:eastAsia="ru-RU"/>
          </w:rPr>
          <w:t>К началу</w:t>
        </w:r>
      </w:hyperlink>
    </w:p>
    <w:p w:rsidR="00A46A0B" w:rsidRPr="00A46A0B" w:rsidRDefault="00A46A0B" w:rsidP="00A46A0B">
      <w:pPr>
        <w:spacing w:after="0" w:line="240" w:lineRule="auto"/>
        <w:textAlignment w:val="baseline"/>
        <w:outlineLvl w:val="1"/>
        <w:rPr>
          <w:rFonts w:ascii="inherit" w:eastAsia="Times New Roman" w:hAnsi="inherit" w:cs="Times New Roman"/>
          <w:color w:val="362053"/>
          <w:sz w:val="36"/>
          <w:szCs w:val="36"/>
          <w:lang w:eastAsia="ru-RU"/>
        </w:rPr>
      </w:pPr>
      <w:hyperlink r:id="rId26" w:anchor="podderzhka-brauzerami-localstorage" w:history="1">
        <w:r w:rsidRPr="00A46A0B">
          <w:rPr>
            <w:rFonts w:ascii="inherit" w:eastAsia="Times New Roman" w:hAnsi="inherit" w:cs="Times New Roman"/>
            <w:color w:val="369BC8"/>
            <w:sz w:val="46"/>
            <w:lang w:eastAsia="ru-RU"/>
          </w:rPr>
          <w:t> </w:t>
        </w:r>
      </w:hyperlink>
      <w:r w:rsidRPr="00A46A0B">
        <w:rPr>
          <w:rFonts w:ascii="inherit" w:eastAsia="Times New Roman" w:hAnsi="inherit" w:cs="Times New Roman"/>
          <w:color w:val="362053"/>
          <w:sz w:val="36"/>
          <w:szCs w:val="36"/>
          <w:lang w:eastAsia="ru-RU"/>
        </w:rPr>
        <w:t>Поддержка браузерами localStorage</w:t>
      </w:r>
    </w:p>
    <w:p w:rsidR="00A46A0B" w:rsidRPr="00A46A0B" w:rsidRDefault="00A46A0B" w:rsidP="00A46A0B">
      <w:pPr>
        <w:spacing w:after="320" w:line="240" w:lineRule="auto"/>
        <w:textAlignment w:val="baseline"/>
        <w:rPr>
          <w:rFonts w:ascii="inherit" w:eastAsia="Times New Roman" w:hAnsi="inherit" w:cs="Times New Roman"/>
          <w:sz w:val="26"/>
          <w:szCs w:val="26"/>
          <w:lang w:eastAsia="ru-RU"/>
        </w:rPr>
      </w:pPr>
      <w:r w:rsidRPr="00A46A0B">
        <w:rPr>
          <w:rFonts w:ascii="inherit" w:eastAsia="Times New Roman" w:hAnsi="inherit" w:cs="Times New Roman"/>
          <w:sz w:val="26"/>
          <w:szCs w:val="26"/>
          <w:lang w:eastAsia="ru-RU"/>
        </w:rPr>
        <w:t>Таблица поддержки браузерами:</w:t>
      </w:r>
      <w:r w:rsidRPr="00A46A0B">
        <w:rPr>
          <w:rFonts w:ascii="inherit" w:eastAsia="Times New Roman" w:hAnsi="inherit" w:cs="Times New Roman"/>
          <w:sz w:val="26"/>
          <w:lang w:eastAsia="ru-RU"/>
        </w:rPr>
        <w:t> </w:t>
      </w:r>
      <w:r w:rsidRPr="00A46A0B">
        <w:rPr>
          <w:rFonts w:ascii="inherit" w:eastAsia="Times New Roman" w:hAnsi="inherit" w:cs="Times New Roman"/>
          <w:sz w:val="26"/>
          <w:szCs w:val="26"/>
          <w:lang w:eastAsia="ru-RU"/>
        </w:rPr>
        <w:t>“Локальное хранилище”</w:t>
      </w:r>
    </w:p>
    <w:p w:rsidR="00A46A0B" w:rsidRPr="00A46A0B" w:rsidRDefault="00A46A0B" w:rsidP="00A46A0B">
      <w:pPr>
        <w:spacing w:after="0" w:line="240" w:lineRule="auto"/>
        <w:textAlignment w:val="baseline"/>
        <w:outlineLvl w:val="1"/>
        <w:rPr>
          <w:rFonts w:ascii="inherit" w:eastAsia="Times New Roman" w:hAnsi="inherit" w:cs="Times New Roman"/>
          <w:color w:val="362053"/>
          <w:sz w:val="36"/>
          <w:szCs w:val="36"/>
          <w:lang w:eastAsia="ru-RU"/>
        </w:rPr>
      </w:pPr>
      <w:hyperlink r:id="rId27" w:anchor="zaklyuchenie" w:history="1">
        <w:r w:rsidRPr="00A46A0B">
          <w:rPr>
            <w:rFonts w:ascii="inherit" w:eastAsia="Times New Roman" w:hAnsi="inherit" w:cs="Times New Roman"/>
            <w:color w:val="369BC8"/>
            <w:sz w:val="46"/>
            <w:lang w:eastAsia="ru-RU"/>
          </w:rPr>
          <w:t> </w:t>
        </w:r>
      </w:hyperlink>
      <w:r w:rsidRPr="00A46A0B">
        <w:rPr>
          <w:rFonts w:ascii="inherit" w:eastAsia="Times New Roman" w:hAnsi="inherit" w:cs="Times New Roman"/>
          <w:color w:val="362053"/>
          <w:sz w:val="36"/>
          <w:szCs w:val="36"/>
          <w:lang w:eastAsia="ru-RU"/>
        </w:rPr>
        <w:t>Заключение</w:t>
      </w:r>
    </w:p>
    <w:p w:rsidR="00A46A0B" w:rsidRPr="00A46A0B" w:rsidRDefault="00A46A0B" w:rsidP="00A46A0B">
      <w:pPr>
        <w:spacing w:after="320" w:line="240" w:lineRule="auto"/>
        <w:textAlignment w:val="baseline"/>
        <w:rPr>
          <w:rFonts w:ascii="inherit" w:eastAsia="Times New Roman" w:hAnsi="inherit" w:cs="Times New Roman"/>
          <w:sz w:val="26"/>
          <w:szCs w:val="26"/>
          <w:lang w:eastAsia="ru-RU"/>
        </w:rPr>
      </w:pPr>
      <w:r w:rsidRPr="00A46A0B">
        <w:rPr>
          <w:rFonts w:ascii="inherit" w:eastAsia="Times New Roman" w:hAnsi="inherit" w:cs="Times New Roman"/>
          <w:sz w:val="26"/>
          <w:szCs w:val="26"/>
          <w:lang w:eastAsia="ru-RU"/>
        </w:rPr>
        <w:t>Теперь вы можете использовать Web Storage для хранения настроек пользователя, информацию сеанса т.д. Вы также можете попробовать создать приложение, которое сможет работать в автономном режиме, а данные изменившиеся во время автономной работы, могут быть отправлены в виде пакета обновлений когда пользователь подключится к сети.</w:t>
      </w:r>
    </w:p>
    <w:p w:rsidR="00A46A0B" w:rsidRPr="00A46A0B" w:rsidRDefault="00A46A0B" w:rsidP="00A46A0B">
      <w:pPr>
        <w:spacing w:after="0" w:line="240" w:lineRule="auto"/>
        <w:rPr>
          <w:rFonts w:ascii="Times New Roman" w:eastAsia="Times New Roman" w:hAnsi="Times New Roman" w:cs="Times New Roman"/>
          <w:sz w:val="24"/>
          <w:szCs w:val="24"/>
          <w:lang w:eastAsia="ru-RU"/>
        </w:rPr>
      </w:pPr>
      <w:r w:rsidRPr="00A46A0B">
        <w:rPr>
          <w:rFonts w:ascii="inherit" w:eastAsia="Times New Roman" w:hAnsi="inherit" w:cs="Times New Roman"/>
          <w:lang w:eastAsia="ru-RU"/>
        </w:rPr>
        <w:t> </w:t>
      </w:r>
      <w:r w:rsidRPr="00A46A0B">
        <w:rPr>
          <w:rFonts w:ascii="inherit" w:eastAsia="Times New Roman" w:hAnsi="inherit" w:cs="Times New Roman"/>
          <w:bdr w:val="none" w:sz="0" w:space="0" w:color="auto" w:frame="1"/>
          <w:lang w:eastAsia="ru-RU"/>
        </w:rPr>
        <w:t>10.08.2013</w:t>
      </w:r>
      <w:r w:rsidRPr="00A46A0B">
        <w:rPr>
          <w:rFonts w:ascii="inherit" w:eastAsia="Times New Roman" w:hAnsi="inherit" w:cs="Times New Roman"/>
          <w:bdr w:val="none" w:sz="0" w:space="0" w:color="auto" w:frame="1"/>
          <w:lang w:eastAsia="ru-RU"/>
        </w:rPr>
        <w:t> </w:t>
      </w:r>
      <w:r w:rsidRPr="00A46A0B">
        <w:rPr>
          <w:rFonts w:ascii="inherit" w:eastAsia="Times New Roman" w:hAnsi="inherit" w:cs="Times New Roman"/>
          <w:lang w:eastAsia="ru-RU"/>
        </w:rPr>
        <w:t> </w:t>
      </w:r>
      <w:r w:rsidRPr="00A46A0B">
        <w:rPr>
          <w:rFonts w:ascii="inherit" w:eastAsia="Times New Roman" w:hAnsi="inherit" w:cs="Times New Roman"/>
          <w:bdr w:val="none" w:sz="0" w:space="0" w:color="auto" w:frame="1"/>
          <w:lang w:eastAsia="ru-RU"/>
        </w:rPr>
        <w:t>21.11.2016</w:t>
      </w:r>
      <w:r w:rsidRPr="00A46A0B">
        <w:rPr>
          <w:rFonts w:ascii="Times New Roman" w:eastAsia="Times New Roman" w:hAnsi="Times New Roman" w:cs="Times New Roman"/>
          <w:sz w:val="24"/>
          <w:szCs w:val="24"/>
          <w:lang w:eastAsia="ru-RU"/>
        </w:rPr>
        <w:t> </w:t>
      </w:r>
      <w:r w:rsidRPr="00A46A0B">
        <w:rPr>
          <w:rFonts w:ascii="inherit" w:eastAsia="Times New Roman" w:hAnsi="inherit" w:cs="Times New Roman"/>
          <w:bdr w:val="none" w:sz="0" w:space="0" w:color="auto" w:frame="1"/>
          <w:lang w:eastAsia="ru-RU"/>
        </w:rPr>
        <w:t>автор</w:t>
      </w:r>
      <w:r w:rsidRPr="00A46A0B">
        <w:rPr>
          <w:rFonts w:ascii="Times New Roman" w:eastAsia="Times New Roman" w:hAnsi="Times New Roman" w:cs="Times New Roman"/>
          <w:sz w:val="24"/>
          <w:szCs w:val="24"/>
          <w:lang w:eastAsia="ru-RU"/>
        </w:rPr>
        <w:t> </w:t>
      </w:r>
      <w:r w:rsidRPr="00A46A0B">
        <w:rPr>
          <w:rFonts w:ascii="inherit" w:eastAsia="Times New Roman" w:hAnsi="inherit" w:cs="Times New Roman"/>
          <w:lang w:eastAsia="ru-RU"/>
        </w:rPr>
        <w:t>Виктор Клим</w:t>
      </w:r>
      <w:r w:rsidRPr="00A46A0B">
        <w:rPr>
          <w:rFonts w:ascii="Times New Roman" w:eastAsia="Times New Roman" w:hAnsi="Times New Roman" w:cs="Times New Roman"/>
          <w:sz w:val="24"/>
          <w:szCs w:val="24"/>
          <w:lang w:eastAsia="ru-RU"/>
        </w:rPr>
        <w:t> </w:t>
      </w:r>
      <w:hyperlink r:id="rId28" w:history="1">
        <w:r w:rsidRPr="00A46A0B">
          <w:rPr>
            <w:rFonts w:ascii="inherit" w:eastAsia="Times New Roman" w:hAnsi="inherit" w:cs="Times New Roman"/>
            <w:color w:val="707070"/>
            <w:u w:val="single"/>
            <w:lang w:eastAsia="ru-RU"/>
          </w:rPr>
          <w:t>JavaScript</w:t>
        </w:r>
      </w:hyperlink>
      <w:r w:rsidRPr="00A46A0B">
        <w:rPr>
          <w:rFonts w:ascii="Times New Roman" w:eastAsia="Times New Roman" w:hAnsi="Times New Roman" w:cs="Times New Roman"/>
          <w:sz w:val="24"/>
          <w:szCs w:val="24"/>
          <w:lang w:eastAsia="ru-RU"/>
        </w:rPr>
        <w:t> </w:t>
      </w:r>
      <w:hyperlink r:id="rId29" w:history="1">
        <w:r w:rsidRPr="00A46A0B">
          <w:rPr>
            <w:rFonts w:ascii="inherit" w:eastAsia="Times New Roman" w:hAnsi="inherit" w:cs="Times New Roman"/>
            <w:color w:val="707070"/>
            <w:u w:val="single"/>
            <w:lang w:eastAsia="ru-RU"/>
          </w:rPr>
          <w:t>api</w:t>
        </w:r>
      </w:hyperlink>
    </w:p>
    <w:p w:rsidR="00A46A0B" w:rsidRPr="00A46A0B" w:rsidRDefault="00A46A0B" w:rsidP="00A46A0B">
      <w:pPr>
        <w:spacing w:after="0" w:line="240" w:lineRule="auto"/>
        <w:textAlignment w:val="baseline"/>
        <w:rPr>
          <w:rFonts w:ascii="inherit" w:eastAsia="Times New Roman" w:hAnsi="inherit" w:cs="Times New Roman"/>
          <w:lang w:eastAsia="ru-RU"/>
        </w:rPr>
      </w:pPr>
      <w:r w:rsidRPr="00A46A0B">
        <w:rPr>
          <w:rFonts w:ascii="inherit" w:eastAsia="Times New Roman" w:hAnsi="inherit" w:cs="Times New Roman"/>
          <w:lang w:eastAsia="ru-RU"/>
        </w:rPr>
        <w:pict>
          <v:shape id="_x0000_i1027" type="#_x0000_t75" alt="htmlhook.ru | Скрипты для веб-приложений" style="width:24pt;height:24pt"/>
        </w:pict>
      </w:r>
    </w:p>
    <w:p w:rsidR="00A46A0B" w:rsidRPr="00A46A0B" w:rsidRDefault="00A46A0B" w:rsidP="00A46A0B">
      <w:pPr>
        <w:spacing w:after="240" w:line="240" w:lineRule="auto"/>
        <w:textAlignment w:val="baseline"/>
        <w:outlineLvl w:val="2"/>
        <w:rPr>
          <w:rFonts w:ascii="inherit" w:eastAsia="Times New Roman" w:hAnsi="inherit" w:cs="Times New Roman"/>
          <w:sz w:val="24"/>
          <w:szCs w:val="24"/>
          <w:lang w:eastAsia="ru-RU"/>
        </w:rPr>
      </w:pPr>
      <w:r w:rsidRPr="00A46A0B">
        <w:rPr>
          <w:rFonts w:ascii="inherit" w:eastAsia="Times New Roman" w:hAnsi="inherit" w:cs="Times New Roman"/>
          <w:sz w:val="24"/>
          <w:szCs w:val="24"/>
          <w:lang w:eastAsia="ru-RU"/>
        </w:rPr>
        <w:t>Записи по метке:</w:t>
      </w:r>
      <w:r w:rsidRPr="00A46A0B">
        <w:rPr>
          <w:rFonts w:ascii="inherit" w:eastAsia="Times New Roman" w:hAnsi="inherit" w:cs="Times New Roman"/>
          <w:sz w:val="24"/>
          <w:lang w:eastAsia="ru-RU"/>
        </w:rPr>
        <w:t> </w:t>
      </w:r>
      <w:r w:rsidRPr="00A46A0B">
        <w:rPr>
          <w:rFonts w:ascii="inherit" w:eastAsia="Times New Roman" w:hAnsi="inherit" w:cs="Times New Roman"/>
          <w:sz w:val="24"/>
          <w:szCs w:val="24"/>
          <w:lang w:eastAsia="ru-RU"/>
        </w:rPr>
        <w:t>api</w:t>
      </w:r>
    </w:p>
    <w:p w:rsidR="00A46A0B" w:rsidRPr="00A46A0B" w:rsidRDefault="00A46A0B" w:rsidP="00A46A0B">
      <w:pPr>
        <w:numPr>
          <w:ilvl w:val="0"/>
          <w:numId w:val="11"/>
        </w:numPr>
        <w:spacing w:after="0" w:line="240" w:lineRule="auto"/>
        <w:ind w:left="404"/>
        <w:textAlignment w:val="baseline"/>
        <w:rPr>
          <w:rFonts w:ascii="inherit" w:eastAsia="Times New Roman" w:hAnsi="inherit" w:cs="Times New Roman"/>
          <w:lang w:eastAsia="ru-RU"/>
        </w:rPr>
      </w:pPr>
      <w:hyperlink r:id="rId30" w:history="1">
        <w:r w:rsidRPr="00A46A0B">
          <w:rPr>
            <w:rFonts w:ascii="inherit" w:eastAsia="Times New Roman" w:hAnsi="inherit" w:cs="Times New Roman"/>
            <w:color w:val="707070"/>
            <w:u w:val="single"/>
            <w:lang w:eastAsia="ru-RU"/>
          </w:rPr>
          <w:t>DOM API</w:t>
        </w:r>
      </w:hyperlink>
    </w:p>
    <w:p w:rsidR="00A46A0B" w:rsidRPr="00A46A0B" w:rsidRDefault="00A46A0B" w:rsidP="00A46A0B">
      <w:pPr>
        <w:numPr>
          <w:ilvl w:val="0"/>
          <w:numId w:val="11"/>
        </w:numPr>
        <w:spacing w:after="0" w:line="240" w:lineRule="auto"/>
        <w:ind w:left="404"/>
        <w:textAlignment w:val="baseline"/>
        <w:rPr>
          <w:rFonts w:ascii="inherit" w:eastAsia="Times New Roman" w:hAnsi="inherit" w:cs="Times New Roman"/>
          <w:lang w:eastAsia="ru-RU"/>
        </w:rPr>
      </w:pPr>
      <w:hyperlink r:id="rId31" w:history="1">
        <w:r w:rsidRPr="00A46A0B">
          <w:rPr>
            <w:rFonts w:ascii="inherit" w:eastAsia="Times New Roman" w:hAnsi="inherit" w:cs="Times New Roman"/>
            <w:color w:val="707070"/>
            <w:u w:val="single"/>
            <w:lang w:eastAsia="ru-RU"/>
          </w:rPr>
          <w:t>classList</w:t>
        </w:r>
      </w:hyperlink>
    </w:p>
    <w:p w:rsidR="00A46A0B" w:rsidRPr="00A46A0B" w:rsidRDefault="00A46A0B" w:rsidP="00A46A0B">
      <w:pPr>
        <w:numPr>
          <w:ilvl w:val="0"/>
          <w:numId w:val="11"/>
        </w:numPr>
        <w:spacing w:after="0" w:line="240" w:lineRule="auto"/>
        <w:ind w:left="404"/>
        <w:textAlignment w:val="baseline"/>
        <w:rPr>
          <w:rFonts w:ascii="inherit" w:eastAsia="Times New Roman" w:hAnsi="inherit" w:cs="Times New Roman"/>
          <w:lang w:eastAsia="ru-RU"/>
        </w:rPr>
      </w:pPr>
      <w:hyperlink r:id="rId32" w:history="1">
        <w:r w:rsidRPr="00A46A0B">
          <w:rPr>
            <w:rFonts w:ascii="inherit" w:eastAsia="Times New Roman" w:hAnsi="inherit" w:cs="Times New Roman"/>
            <w:color w:val="707070"/>
            <w:u w:val="single"/>
            <w:lang w:eastAsia="ru-RU"/>
          </w:rPr>
          <w:t>Быстрые ссылки</w:t>
        </w:r>
      </w:hyperlink>
    </w:p>
    <w:p w:rsidR="00A46A0B" w:rsidRPr="00A46A0B" w:rsidRDefault="00A46A0B" w:rsidP="00A46A0B">
      <w:pPr>
        <w:numPr>
          <w:ilvl w:val="0"/>
          <w:numId w:val="11"/>
        </w:numPr>
        <w:spacing w:after="0" w:line="240" w:lineRule="auto"/>
        <w:ind w:left="404"/>
        <w:textAlignment w:val="baseline"/>
        <w:rPr>
          <w:rFonts w:ascii="inherit" w:eastAsia="Times New Roman" w:hAnsi="inherit" w:cs="Times New Roman"/>
          <w:lang w:eastAsia="ru-RU"/>
        </w:rPr>
      </w:pPr>
      <w:hyperlink r:id="rId33" w:history="1">
        <w:r w:rsidRPr="00A46A0B">
          <w:rPr>
            <w:rFonts w:ascii="inherit" w:eastAsia="Times New Roman" w:hAnsi="inherit" w:cs="Times New Roman"/>
            <w:color w:val="707070"/>
            <w:u w:val="single"/>
            <w:lang w:eastAsia="ru-RU"/>
          </w:rPr>
          <w:t>Web Notifications API</w:t>
        </w:r>
      </w:hyperlink>
    </w:p>
    <w:p w:rsidR="00A46A0B" w:rsidRPr="00A46A0B" w:rsidRDefault="00A46A0B" w:rsidP="00A46A0B">
      <w:pPr>
        <w:numPr>
          <w:ilvl w:val="0"/>
          <w:numId w:val="11"/>
        </w:numPr>
        <w:spacing w:after="0" w:line="240" w:lineRule="auto"/>
        <w:ind w:left="404"/>
        <w:textAlignment w:val="baseline"/>
        <w:rPr>
          <w:rFonts w:ascii="inherit" w:eastAsia="Times New Roman" w:hAnsi="inherit" w:cs="Times New Roman"/>
          <w:lang w:eastAsia="ru-RU"/>
        </w:rPr>
      </w:pPr>
      <w:hyperlink r:id="rId34" w:history="1">
        <w:r w:rsidRPr="00A46A0B">
          <w:rPr>
            <w:rFonts w:ascii="inherit" w:eastAsia="Times New Roman" w:hAnsi="inherit" w:cs="Times New Roman"/>
            <w:color w:val="707070"/>
            <w:u w:val="single"/>
            <w:lang w:eastAsia="ru-RU"/>
          </w:rPr>
          <w:t>Атрибут data-*</w:t>
        </w:r>
      </w:hyperlink>
    </w:p>
    <w:p w:rsidR="00A46A0B" w:rsidRPr="00A46A0B" w:rsidRDefault="00A46A0B" w:rsidP="00A46A0B">
      <w:pPr>
        <w:shd w:val="clear" w:color="auto" w:fill="FFFFFF"/>
        <w:spacing w:after="0" w:line="240" w:lineRule="auto"/>
        <w:textAlignment w:val="baseline"/>
        <w:outlineLvl w:val="2"/>
        <w:rPr>
          <w:rFonts w:ascii="inherit" w:eastAsia="Times New Roman" w:hAnsi="inherit" w:cs="Arial"/>
          <w:color w:val="333333"/>
          <w:sz w:val="27"/>
          <w:szCs w:val="27"/>
          <w:lang w:eastAsia="ru-RU"/>
        </w:rPr>
      </w:pPr>
      <w:r w:rsidRPr="00A46A0B">
        <w:rPr>
          <w:rFonts w:ascii="inherit" w:eastAsia="Times New Roman" w:hAnsi="inherit" w:cs="Arial"/>
          <w:color w:val="333333"/>
          <w:sz w:val="27"/>
          <w:szCs w:val="27"/>
          <w:lang w:eastAsia="ru-RU"/>
        </w:rPr>
        <w:t>Добавить комментарий</w:t>
      </w:r>
    </w:p>
    <w:p w:rsidR="00A46A0B" w:rsidRPr="00A46A0B" w:rsidRDefault="00A46A0B" w:rsidP="00A46A0B">
      <w:pPr>
        <w:pBdr>
          <w:bottom w:val="single" w:sz="6" w:space="1" w:color="auto"/>
        </w:pBdr>
        <w:spacing w:after="0" w:line="240" w:lineRule="auto"/>
        <w:jc w:val="center"/>
        <w:rPr>
          <w:rFonts w:ascii="Arial" w:eastAsia="Times New Roman" w:hAnsi="Arial" w:cs="Arial"/>
          <w:vanish/>
          <w:sz w:val="16"/>
          <w:szCs w:val="16"/>
          <w:lang w:eastAsia="ru-RU"/>
        </w:rPr>
      </w:pPr>
      <w:r w:rsidRPr="00A46A0B">
        <w:rPr>
          <w:rFonts w:ascii="Arial" w:eastAsia="Times New Roman" w:hAnsi="Arial" w:cs="Arial"/>
          <w:vanish/>
          <w:sz w:val="16"/>
          <w:szCs w:val="16"/>
          <w:lang w:eastAsia="ru-RU"/>
        </w:rPr>
        <w:t>Начало формы</w:t>
      </w:r>
    </w:p>
    <w:p w:rsidR="00A46A0B" w:rsidRPr="00A46A0B" w:rsidRDefault="00A46A0B" w:rsidP="00A46A0B">
      <w:pPr>
        <w:shd w:val="clear" w:color="auto" w:fill="FFFFFF"/>
        <w:spacing w:after="0" w:line="240" w:lineRule="auto"/>
        <w:textAlignment w:val="baseline"/>
        <w:rPr>
          <w:rFonts w:ascii="inherit" w:eastAsia="Times New Roman" w:hAnsi="inherit" w:cs="Arial"/>
          <w:color w:val="333333"/>
          <w:sz w:val="26"/>
          <w:szCs w:val="26"/>
          <w:lang w:eastAsia="ru-RU"/>
        </w:rPr>
      </w:pPr>
      <w:r w:rsidRPr="00A46A0B">
        <w:rPr>
          <w:rFonts w:ascii="inherit" w:eastAsia="Times New Roman" w:hAnsi="inherit" w:cs="Arial"/>
          <w:color w:val="333333"/>
          <w:bdr w:val="none" w:sz="0" w:space="0" w:color="auto" w:frame="1"/>
          <w:lang w:eastAsia="ru-RU"/>
        </w:rPr>
        <w:t>Ваш e-mail не будет опубликован.</w:t>
      </w:r>
      <w:r w:rsidRPr="00A46A0B">
        <w:rPr>
          <w:rFonts w:ascii="inherit" w:eastAsia="Times New Roman" w:hAnsi="inherit" w:cs="Arial"/>
          <w:color w:val="333333"/>
          <w:sz w:val="26"/>
          <w:lang w:eastAsia="ru-RU"/>
        </w:rPr>
        <w:t> </w:t>
      </w:r>
      <w:r w:rsidRPr="00A46A0B">
        <w:rPr>
          <w:rFonts w:ascii="inherit" w:eastAsia="Times New Roman" w:hAnsi="inherit" w:cs="Arial"/>
          <w:color w:val="333333"/>
          <w:sz w:val="26"/>
          <w:szCs w:val="26"/>
          <w:lang w:eastAsia="ru-RU"/>
        </w:rPr>
        <w:t>Обязательные поля помечены</w:t>
      </w:r>
      <w:r w:rsidRPr="00A46A0B">
        <w:rPr>
          <w:rFonts w:ascii="inherit" w:eastAsia="Times New Roman" w:hAnsi="inherit" w:cs="Arial"/>
          <w:color w:val="333333"/>
          <w:sz w:val="26"/>
          <w:lang w:eastAsia="ru-RU"/>
        </w:rPr>
        <w:t> </w:t>
      </w:r>
      <w:r w:rsidRPr="00A46A0B">
        <w:rPr>
          <w:rFonts w:ascii="inherit" w:eastAsia="Times New Roman" w:hAnsi="inherit" w:cs="Arial"/>
          <w:color w:val="FF0000"/>
          <w:lang w:eastAsia="ru-RU"/>
        </w:rPr>
        <w:t>*</w:t>
      </w:r>
    </w:p>
    <w:p w:rsidR="00A46A0B" w:rsidRDefault="00A46A0B" w:rsidP="00A46A0B">
      <w:pPr>
        <w:pBdr>
          <w:top w:val="single" w:sz="6" w:space="1" w:color="auto"/>
        </w:pBdr>
        <w:spacing w:after="0" w:line="240" w:lineRule="auto"/>
        <w:jc w:val="center"/>
        <w:rPr>
          <w:rFonts w:ascii="Arial" w:eastAsia="Times New Roman" w:hAnsi="Arial" w:cs="Arial"/>
          <w:sz w:val="16"/>
          <w:szCs w:val="16"/>
          <w:lang w:eastAsia="ru-RU"/>
        </w:rPr>
      </w:pPr>
    </w:p>
    <w:p w:rsidR="00A46A0B" w:rsidRPr="00A46A0B" w:rsidRDefault="00A46A0B" w:rsidP="00A46A0B">
      <w:pPr>
        <w:shd w:val="clear" w:color="auto" w:fill="FCF8E4"/>
        <w:spacing w:after="0" w:line="306" w:lineRule="atLeast"/>
        <w:textAlignment w:val="top"/>
        <w:rPr>
          <w:rFonts w:ascii="Lucida Grande" w:eastAsia="Times New Roman" w:hAnsi="Lucida Grande" w:cs="Lucida Grande"/>
          <w:b/>
          <w:bCs/>
          <w:color w:val="000000"/>
          <w:sz w:val="17"/>
          <w:szCs w:val="17"/>
          <w:lang w:eastAsia="ru-RU"/>
        </w:rPr>
      </w:pPr>
      <w:r w:rsidRPr="00A46A0B">
        <w:rPr>
          <w:rFonts w:ascii="Lucida Grande" w:eastAsia="Times New Roman" w:hAnsi="Lucida Grande" w:cs="Lucida Grande"/>
          <w:color w:val="000000"/>
          <w:sz w:val="18"/>
          <w:lang w:eastAsia="ru-RU"/>
        </w:rPr>
        <w:t>Лекция 9: </w:t>
      </w:r>
    </w:p>
    <w:p w:rsidR="00A46A0B" w:rsidRPr="00A46A0B" w:rsidRDefault="00A46A0B" w:rsidP="00A46A0B">
      <w:pPr>
        <w:shd w:val="clear" w:color="auto" w:fill="FCF8E4"/>
        <w:spacing w:after="0" w:line="306" w:lineRule="atLeast"/>
        <w:textAlignment w:val="top"/>
        <w:outlineLvl w:val="0"/>
        <w:rPr>
          <w:rFonts w:ascii="Times New Roman" w:eastAsia="Times New Roman" w:hAnsi="Times New Roman" w:cs="Times New Roman"/>
          <w:b/>
          <w:bCs/>
          <w:kern w:val="36"/>
          <w:sz w:val="48"/>
          <w:szCs w:val="48"/>
          <w:lang w:eastAsia="ru-RU"/>
        </w:rPr>
      </w:pPr>
      <w:r w:rsidRPr="00A46A0B">
        <w:rPr>
          <w:rFonts w:ascii="Lucida Grande" w:eastAsia="Times New Roman" w:hAnsi="Lucida Grande" w:cs="Lucida Grande"/>
          <w:b/>
          <w:bCs/>
          <w:color w:val="000000"/>
          <w:kern w:val="36"/>
          <w:sz w:val="48"/>
          <w:szCs w:val="48"/>
          <w:lang w:eastAsia="ru-RU"/>
        </w:rPr>
        <w:t>Хранилище Web: более удобное и мощное хранилище клиентских данных</w:t>
      </w:r>
    </w:p>
    <w:p w:rsidR="00A46A0B" w:rsidRPr="00A46A0B" w:rsidRDefault="00A46A0B" w:rsidP="00A46A0B">
      <w:pPr>
        <w:shd w:val="clear" w:color="auto" w:fill="FCF8E4"/>
        <w:spacing w:after="0" w:line="306" w:lineRule="atLeast"/>
        <w:jc w:val="right"/>
        <w:textAlignment w:val="top"/>
        <w:rPr>
          <w:rFonts w:ascii="Lucida Grande" w:eastAsia="Times New Roman" w:hAnsi="Lucida Grande" w:cs="Lucida Grande"/>
          <w:b/>
          <w:bCs/>
          <w:color w:val="000000"/>
          <w:sz w:val="15"/>
          <w:szCs w:val="15"/>
          <w:lang w:eastAsia="ru-RU"/>
        </w:rPr>
      </w:pPr>
      <w:r w:rsidRPr="00A46A0B">
        <w:rPr>
          <w:rFonts w:ascii="Lucida Grande" w:eastAsia="Times New Roman" w:hAnsi="Lucida Grande" w:cs="Lucida Grande"/>
          <w:b/>
          <w:bCs/>
          <w:color w:val="000000"/>
          <w:sz w:val="15"/>
          <w:lang w:eastAsia="ru-RU"/>
        </w:rPr>
        <w:t>A</w:t>
      </w:r>
    </w:p>
    <w:p w:rsidR="00A46A0B" w:rsidRPr="00A46A0B" w:rsidRDefault="00A46A0B" w:rsidP="00A46A0B">
      <w:pPr>
        <w:shd w:val="clear" w:color="auto" w:fill="FCF8E4"/>
        <w:spacing w:after="0" w:line="306" w:lineRule="atLeast"/>
        <w:jc w:val="right"/>
        <w:textAlignment w:val="top"/>
        <w:rPr>
          <w:rFonts w:ascii="Lucida Grande" w:eastAsia="Times New Roman" w:hAnsi="Lucida Grande" w:cs="Lucida Grande"/>
          <w:color w:val="000000"/>
          <w:sz w:val="17"/>
          <w:szCs w:val="17"/>
          <w:lang w:eastAsia="ru-RU"/>
        </w:rPr>
      </w:pPr>
      <w:r w:rsidRPr="00A46A0B">
        <w:rPr>
          <w:rFonts w:ascii="Lucida Grande" w:eastAsia="Times New Roman" w:hAnsi="Lucida Grande" w:cs="Lucida Grande"/>
          <w:color w:val="000000"/>
          <w:sz w:val="17"/>
          <w:lang w:eastAsia="ru-RU"/>
        </w:rPr>
        <w:t> </w:t>
      </w:r>
      <w:r w:rsidRPr="00A46A0B">
        <w:rPr>
          <w:rFonts w:ascii="Lucida Grande" w:eastAsia="Times New Roman" w:hAnsi="Lucida Grande" w:cs="Lucida Grande"/>
          <w:color w:val="000000"/>
          <w:sz w:val="17"/>
          <w:szCs w:val="17"/>
          <w:lang w:eastAsia="ru-RU"/>
        </w:rPr>
        <w:t>|</w:t>
      </w:r>
      <w:r w:rsidRPr="00A46A0B">
        <w:rPr>
          <w:rFonts w:ascii="Lucida Grande" w:eastAsia="Times New Roman" w:hAnsi="Lucida Grande" w:cs="Lucida Grande"/>
          <w:color w:val="000000"/>
          <w:sz w:val="17"/>
          <w:lang w:eastAsia="ru-RU"/>
        </w:rPr>
        <w:t> </w:t>
      </w:r>
    </w:p>
    <w:p w:rsidR="00A46A0B" w:rsidRPr="00A46A0B" w:rsidRDefault="00A46A0B" w:rsidP="00A46A0B">
      <w:pPr>
        <w:shd w:val="clear" w:color="auto" w:fill="FCF8E4"/>
        <w:spacing w:after="0" w:line="306" w:lineRule="atLeast"/>
        <w:jc w:val="right"/>
        <w:textAlignment w:val="top"/>
        <w:rPr>
          <w:rFonts w:ascii="Lucida Grande" w:eastAsia="Times New Roman" w:hAnsi="Lucida Grande" w:cs="Lucida Grande"/>
          <w:b/>
          <w:bCs/>
          <w:color w:val="000000"/>
          <w:sz w:val="15"/>
          <w:szCs w:val="15"/>
          <w:lang w:eastAsia="ru-RU"/>
        </w:rPr>
      </w:pPr>
      <w:hyperlink r:id="rId35" w:history="1">
        <w:r w:rsidRPr="00A46A0B">
          <w:rPr>
            <w:rFonts w:ascii="Lucida Grande" w:eastAsia="Times New Roman" w:hAnsi="Lucida Grande" w:cs="Lucida Grande"/>
            <w:color w:val="0071A6"/>
            <w:sz w:val="17"/>
            <w:u w:val="single"/>
            <w:lang w:eastAsia="ru-RU"/>
          </w:rPr>
          <w:t>версия для печати</w:t>
        </w:r>
      </w:hyperlink>
    </w:p>
    <w:p w:rsidR="00A46A0B" w:rsidRPr="00A46A0B" w:rsidRDefault="00A46A0B" w:rsidP="00A46A0B">
      <w:pPr>
        <w:shd w:val="clear" w:color="auto" w:fill="FFFFFF"/>
        <w:spacing w:after="0" w:line="306" w:lineRule="atLeast"/>
        <w:jc w:val="center"/>
        <w:rPr>
          <w:rFonts w:ascii="Lucida Grande" w:eastAsia="Times New Roman" w:hAnsi="Lucida Grande" w:cs="Lucida Grande"/>
          <w:color w:val="494949"/>
          <w:sz w:val="18"/>
          <w:szCs w:val="18"/>
          <w:lang w:eastAsia="ru-RU"/>
        </w:rPr>
      </w:pPr>
      <w:hyperlink r:id="rId36" w:history="1">
        <w:r w:rsidRPr="00A46A0B">
          <w:rPr>
            <w:rFonts w:ascii="Lucida Grande" w:eastAsia="Times New Roman" w:hAnsi="Lucida Grande" w:cs="Lucida Grande"/>
            <w:color w:val="0071A6"/>
            <w:sz w:val="18"/>
            <w:u w:val="single"/>
            <w:lang w:eastAsia="ru-RU"/>
          </w:rPr>
          <w:t>&lt; Лекция 8</w:t>
        </w:r>
      </w:hyperlink>
      <w:r w:rsidRPr="00A46A0B">
        <w:rPr>
          <w:rFonts w:ascii="Lucida Grande" w:eastAsia="Times New Roman" w:hAnsi="Lucida Grande" w:cs="Lucida Grande"/>
          <w:color w:val="494949"/>
          <w:sz w:val="18"/>
          <w:lang w:eastAsia="ru-RU"/>
        </w:rPr>
        <w:t> </w:t>
      </w:r>
      <w:r w:rsidRPr="00A46A0B">
        <w:rPr>
          <w:rFonts w:ascii="Lucida Grande" w:eastAsia="Times New Roman" w:hAnsi="Lucida Grande" w:cs="Lucida Grande"/>
          <w:color w:val="494949"/>
          <w:sz w:val="18"/>
          <w:szCs w:val="18"/>
          <w:lang w:eastAsia="ru-RU"/>
        </w:rPr>
        <w:t>||</w:t>
      </w:r>
      <w:r w:rsidRPr="00A46A0B">
        <w:rPr>
          <w:rFonts w:ascii="Lucida Grande" w:eastAsia="Times New Roman" w:hAnsi="Lucida Grande" w:cs="Lucida Grande"/>
          <w:color w:val="494949"/>
          <w:sz w:val="18"/>
          <w:lang w:eastAsia="ru-RU"/>
        </w:rPr>
        <w:t> </w:t>
      </w:r>
      <w:r w:rsidRPr="00A46A0B">
        <w:rPr>
          <w:rFonts w:ascii="Lucida Grande" w:eastAsia="Times New Roman" w:hAnsi="Lucida Grande" w:cs="Lucida Grande"/>
          <w:b/>
          <w:bCs/>
          <w:color w:val="494949"/>
          <w:sz w:val="18"/>
          <w:szCs w:val="18"/>
          <w:lang w:eastAsia="ru-RU"/>
        </w:rPr>
        <w:t>Лекция 9</w:t>
      </w:r>
      <w:r w:rsidRPr="00A46A0B">
        <w:rPr>
          <w:rFonts w:ascii="Lucida Grande" w:eastAsia="Times New Roman" w:hAnsi="Lucida Grande" w:cs="Lucida Grande"/>
          <w:color w:val="494949"/>
          <w:sz w:val="18"/>
          <w:lang w:eastAsia="ru-RU"/>
        </w:rPr>
        <w:t> </w:t>
      </w:r>
      <w:r w:rsidRPr="00A46A0B">
        <w:rPr>
          <w:rFonts w:ascii="Lucida Grande" w:eastAsia="Times New Roman" w:hAnsi="Lucida Grande" w:cs="Lucida Grande"/>
          <w:color w:val="494949"/>
          <w:sz w:val="18"/>
          <w:szCs w:val="18"/>
          <w:lang w:eastAsia="ru-RU"/>
        </w:rPr>
        <w:t>||</w:t>
      </w:r>
      <w:r w:rsidRPr="00A46A0B">
        <w:rPr>
          <w:rFonts w:ascii="Lucida Grande" w:eastAsia="Times New Roman" w:hAnsi="Lucida Grande" w:cs="Lucida Grande"/>
          <w:color w:val="494949"/>
          <w:sz w:val="18"/>
          <w:lang w:eastAsia="ru-RU"/>
        </w:rPr>
        <w:t> </w:t>
      </w:r>
      <w:hyperlink r:id="rId37" w:history="1">
        <w:r w:rsidRPr="00A46A0B">
          <w:rPr>
            <w:rFonts w:ascii="Lucida Grande" w:eastAsia="Times New Roman" w:hAnsi="Lucida Grande" w:cs="Lucida Grande"/>
            <w:color w:val="0071A6"/>
            <w:sz w:val="18"/>
            <w:u w:val="single"/>
            <w:lang w:eastAsia="ru-RU"/>
          </w:rPr>
          <w:t>Лекция 10 &gt;</w:t>
        </w:r>
      </w:hyperlink>
    </w:p>
    <w:p w:rsidR="00A46A0B" w:rsidRPr="00A46A0B" w:rsidRDefault="00A46A0B" w:rsidP="00A46A0B">
      <w:pPr>
        <w:shd w:val="clear" w:color="auto" w:fill="FFFFFF"/>
        <w:spacing w:after="150" w:line="306" w:lineRule="atLeast"/>
        <w:rPr>
          <w:rFonts w:ascii="Lucida Grande" w:eastAsia="Times New Roman" w:hAnsi="Lucida Grande" w:cs="Lucida Grande"/>
          <w:color w:val="494949"/>
          <w:sz w:val="18"/>
          <w:szCs w:val="18"/>
          <w:lang w:eastAsia="ru-RU"/>
        </w:rPr>
      </w:pPr>
      <w:r w:rsidRPr="00A46A0B">
        <w:rPr>
          <w:rFonts w:ascii="Lucida Grande" w:eastAsia="Times New Roman" w:hAnsi="Lucida Grande" w:cs="Lucida Grande"/>
          <w:b/>
          <w:bCs/>
          <w:color w:val="494949"/>
          <w:sz w:val="18"/>
          <w:lang w:eastAsia="ru-RU"/>
        </w:rPr>
        <w:lastRenderedPageBreak/>
        <w:t>Аннотация: </w:t>
      </w:r>
      <w:r w:rsidRPr="00A46A0B">
        <w:rPr>
          <w:rFonts w:ascii="Lucida Grande" w:eastAsia="Times New Roman" w:hAnsi="Lucida Grande" w:cs="Lucida Grande"/>
          <w:color w:val="494949"/>
          <w:sz w:val="18"/>
          <w:lang w:eastAsia="ru-RU"/>
        </w:rPr>
        <w:t>Рассматриваются сессионные (Session Storage) и локальные (Local Storage) хранилища данных на стороне клиента. Сравнение технологий хранилищ HTML5 с технологией Cookie. Помещение и извлечение данных из сессионного и локального хранилищ. Удаление данных. Лимит хранилища. Использование событий хранилища. Вопросы безопасности и соответствующие рекомендации.</w:t>
      </w:r>
    </w:p>
    <w:p w:rsidR="00A46A0B" w:rsidRPr="00A46A0B" w:rsidRDefault="00A46A0B" w:rsidP="00A46A0B">
      <w:pPr>
        <w:shd w:val="clear" w:color="auto" w:fill="FFFFFF"/>
        <w:spacing w:after="0" w:line="306" w:lineRule="atLeast"/>
        <w:rPr>
          <w:rFonts w:ascii="Lucida Grande" w:eastAsia="Times New Roman" w:hAnsi="Lucida Grande" w:cs="Lucida Grande"/>
          <w:color w:val="494949"/>
          <w:sz w:val="18"/>
          <w:szCs w:val="18"/>
          <w:lang w:eastAsia="ru-RU"/>
        </w:rPr>
      </w:pPr>
      <w:r w:rsidRPr="00A46A0B">
        <w:rPr>
          <w:rFonts w:ascii="Lucida Grande" w:eastAsia="Times New Roman" w:hAnsi="Lucida Grande" w:cs="Lucida Grande"/>
          <w:b/>
          <w:bCs/>
          <w:color w:val="494949"/>
          <w:sz w:val="18"/>
          <w:lang w:eastAsia="ru-RU"/>
        </w:rPr>
        <w:t>Ключевые слова: </w:t>
      </w:r>
      <w:hyperlink r:id="rId38" w:anchor="keyword1" w:history="1">
        <w:r w:rsidRPr="00A46A0B">
          <w:rPr>
            <w:rFonts w:ascii="Lucida Grande" w:eastAsia="Times New Roman" w:hAnsi="Lucida Grande" w:cs="Lucida Grande"/>
            <w:color w:val="0071A6"/>
            <w:sz w:val="18"/>
            <w:u w:val="single"/>
            <w:lang w:eastAsia="ru-RU"/>
          </w:rPr>
          <w:t>Web</w:t>
        </w:r>
      </w:hyperlink>
      <w:r w:rsidRPr="00A46A0B">
        <w:rPr>
          <w:rFonts w:ascii="Lucida Grande" w:eastAsia="Times New Roman" w:hAnsi="Lucida Grande" w:cs="Lucida Grande"/>
          <w:color w:val="494949"/>
          <w:sz w:val="18"/>
          <w:szCs w:val="18"/>
          <w:lang w:eastAsia="ru-RU"/>
        </w:rPr>
        <w:t>,</w:t>
      </w:r>
      <w:r w:rsidRPr="00A46A0B">
        <w:rPr>
          <w:rFonts w:ascii="Lucida Grande" w:eastAsia="Times New Roman" w:hAnsi="Lucida Grande" w:cs="Lucida Grande"/>
          <w:color w:val="494949"/>
          <w:sz w:val="18"/>
          <w:lang w:eastAsia="ru-RU"/>
        </w:rPr>
        <w:t> </w:t>
      </w:r>
      <w:hyperlink r:id="rId39" w:anchor="keyword3" w:history="1">
        <w:r w:rsidRPr="00A46A0B">
          <w:rPr>
            <w:rFonts w:ascii="Lucida Grande" w:eastAsia="Times New Roman" w:hAnsi="Lucida Grande" w:cs="Lucida Grande"/>
            <w:color w:val="0071A6"/>
            <w:sz w:val="18"/>
            <w:u w:val="single"/>
            <w:lang w:eastAsia="ru-RU"/>
          </w:rPr>
          <w:t>хранение данных</w:t>
        </w:r>
      </w:hyperlink>
      <w:r w:rsidRPr="00A46A0B">
        <w:rPr>
          <w:rFonts w:ascii="Lucida Grande" w:eastAsia="Times New Roman" w:hAnsi="Lucida Grande" w:cs="Lucida Grande"/>
          <w:color w:val="494949"/>
          <w:sz w:val="18"/>
          <w:szCs w:val="18"/>
          <w:lang w:eastAsia="ru-RU"/>
        </w:rPr>
        <w:t>,</w:t>
      </w:r>
      <w:r w:rsidRPr="00A46A0B">
        <w:rPr>
          <w:rFonts w:ascii="Lucida Grande" w:eastAsia="Times New Roman" w:hAnsi="Lucida Grande" w:cs="Lucida Grande"/>
          <w:color w:val="494949"/>
          <w:sz w:val="18"/>
          <w:lang w:eastAsia="ru-RU"/>
        </w:rPr>
        <w:t> </w:t>
      </w:r>
      <w:hyperlink r:id="rId40" w:anchor="keyword5" w:history="1">
        <w:r w:rsidRPr="00A46A0B">
          <w:rPr>
            <w:rFonts w:ascii="Lucida Grande" w:eastAsia="Times New Roman" w:hAnsi="Lucida Grande" w:cs="Lucida Grande"/>
            <w:color w:val="0071A6"/>
            <w:sz w:val="18"/>
            <w:u w:val="single"/>
            <w:lang w:eastAsia="ru-RU"/>
          </w:rPr>
          <w:t>w3c</w:t>
        </w:r>
      </w:hyperlink>
      <w:r w:rsidRPr="00A46A0B">
        <w:rPr>
          <w:rFonts w:ascii="Lucida Grande" w:eastAsia="Times New Roman" w:hAnsi="Lucida Grande" w:cs="Lucida Grande"/>
          <w:color w:val="494949"/>
          <w:sz w:val="18"/>
          <w:szCs w:val="18"/>
          <w:lang w:eastAsia="ru-RU"/>
        </w:rPr>
        <w:t>,</w:t>
      </w:r>
      <w:r w:rsidRPr="00A46A0B">
        <w:rPr>
          <w:rFonts w:ascii="Lucida Grande" w:eastAsia="Times New Roman" w:hAnsi="Lucida Grande" w:cs="Lucida Grande"/>
          <w:color w:val="494949"/>
          <w:sz w:val="18"/>
          <w:lang w:eastAsia="ru-RU"/>
        </w:rPr>
        <w:t> </w:t>
      </w:r>
      <w:hyperlink r:id="rId41" w:anchor="keyword6" w:history="1">
        <w:r w:rsidRPr="00A46A0B">
          <w:rPr>
            <w:rFonts w:ascii="Lucida Grande" w:eastAsia="Times New Roman" w:hAnsi="Lucida Grande" w:cs="Lucida Grande"/>
            <w:color w:val="0071A6"/>
            <w:sz w:val="18"/>
            <w:u w:val="single"/>
            <w:lang w:eastAsia="ru-RU"/>
          </w:rPr>
          <w:t>session</w:t>
        </w:r>
      </w:hyperlink>
      <w:r w:rsidRPr="00A46A0B">
        <w:rPr>
          <w:rFonts w:ascii="Lucida Grande" w:eastAsia="Times New Roman" w:hAnsi="Lucida Grande" w:cs="Lucida Grande"/>
          <w:color w:val="494949"/>
          <w:sz w:val="18"/>
          <w:szCs w:val="18"/>
          <w:lang w:eastAsia="ru-RU"/>
        </w:rPr>
        <w:t>,</w:t>
      </w:r>
      <w:r w:rsidRPr="00A46A0B">
        <w:rPr>
          <w:rFonts w:ascii="Lucida Grande" w:eastAsia="Times New Roman" w:hAnsi="Lucida Grande" w:cs="Lucida Grande"/>
          <w:color w:val="494949"/>
          <w:sz w:val="18"/>
          <w:lang w:eastAsia="ru-RU"/>
        </w:rPr>
        <w:t> </w:t>
      </w:r>
      <w:hyperlink r:id="rId42" w:anchor="keyword7" w:history="1">
        <w:r w:rsidRPr="00A46A0B">
          <w:rPr>
            <w:rFonts w:ascii="Lucida Grande" w:eastAsia="Times New Roman" w:hAnsi="Lucida Grande" w:cs="Lucida Grande"/>
            <w:color w:val="0071A6"/>
            <w:sz w:val="18"/>
            <w:u w:val="single"/>
            <w:lang w:eastAsia="ru-RU"/>
          </w:rPr>
          <w:t>storage</w:t>
        </w:r>
      </w:hyperlink>
      <w:r w:rsidRPr="00A46A0B">
        <w:rPr>
          <w:rFonts w:ascii="Lucida Grande" w:eastAsia="Times New Roman" w:hAnsi="Lucida Grande" w:cs="Lucida Grande"/>
          <w:color w:val="494949"/>
          <w:sz w:val="18"/>
          <w:szCs w:val="18"/>
          <w:lang w:eastAsia="ru-RU"/>
        </w:rPr>
        <w:t>,</w:t>
      </w:r>
      <w:r w:rsidRPr="00A46A0B">
        <w:rPr>
          <w:rFonts w:ascii="Lucida Grande" w:eastAsia="Times New Roman" w:hAnsi="Lucida Grande" w:cs="Lucida Grande"/>
          <w:color w:val="494949"/>
          <w:sz w:val="18"/>
          <w:lang w:eastAsia="ru-RU"/>
        </w:rPr>
        <w:t> </w:t>
      </w:r>
      <w:hyperlink r:id="rId43" w:anchor="keyword8" w:history="1">
        <w:r w:rsidRPr="00A46A0B">
          <w:rPr>
            <w:rFonts w:ascii="Lucida Grande" w:eastAsia="Times New Roman" w:hAnsi="Lucida Grande" w:cs="Lucida Grande"/>
            <w:color w:val="0071A6"/>
            <w:sz w:val="18"/>
            <w:u w:val="single"/>
            <w:lang w:eastAsia="ru-RU"/>
          </w:rPr>
          <w:t>local storage</w:t>
        </w:r>
      </w:hyperlink>
      <w:r w:rsidRPr="00A46A0B">
        <w:rPr>
          <w:rFonts w:ascii="Lucida Grande" w:eastAsia="Times New Roman" w:hAnsi="Lucida Grande" w:cs="Lucida Grande"/>
          <w:color w:val="494949"/>
          <w:sz w:val="18"/>
          <w:szCs w:val="18"/>
          <w:lang w:eastAsia="ru-RU"/>
        </w:rPr>
        <w:t>,</w:t>
      </w:r>
      <w:r w:rsidRPr="00A46A0B">
        <w:rPr>
          <w:rFonts w:ascii="Lucida Grande" w:eastAsia="Times New Roman" w:hAnsi="Lucida Grande" w:cs="Lucida Grande"/>
          <w:color w:val="494949"/>
          <w:sz w:val="18"/>
          <w:lang w:eastAsia="ru-RU"/>
        </w:rPr>
        <w:t> </w:t>
      </w:r>
      <w:hyperlink r:id="rId44" w:anchor="keyword9" w:history="1">
        <w:r w:rsidRPr="00A46A0B">
          <w:rPr>
            <w:rFonts w:ascii="Lucida Grande" w:eastAsia="Times New Roman" w:hAnsi="Lucida Grande" w:cs="Lucida Grande"/>
            <w:color w:val="0071A6"/>
            <w:sz w:val="18"/>
            <w:u w:val="single"/>
            <w:lang w:eastAsia="ru-RU"/>
          </w:rPr>
          <w:t>межсайтовый скриптинг</w:t>
        </w:r>
      </w:hyperlink>
      <w:r w:rsidRPr="00A46A0B">
        <w:rPr>
          <w:rFonts w:ascii="Lucida Grande" w:eastAsia="Times New Roman" w:hAnsi="Lucida Grande" w:cs="Lucida Grande"/>
          <w:color w:val="494949"/>
          <w:sz w:val="18"/>
          <w:szCs w:val="18"/>
          <w:lang w:eastAsia="ru-RU"/>
        </w:rPr>
        <w:t>,</w:t>
      </w:r>
      <w:r w:rsidRPr="00A46A0B">
        <w:rPr>
          <w:rFonts w:ascii="Lucida Grande" w:eastAsia="Times New Roman" w:hAnsi="Lucida Grande" w:cs="Lucida Grande"/>
          <w:color w:val="494949"/>
          <w:sz w:val="18"/>
          <w:lang w:eastAsia="ru-RU"/>
        </w:rPr>
        <w:t> </w:t>
      </w:r>
      <w:hyperlink r:id="rId45" w:anchor="keyword10" w:history="1">
        <w:r w:rsidRPr="00A46A0B">
          <w:rPr>
            <w:rFonts w:ascii="Lucida Grande" w:eastAsia="Times New Roman" w:hAnsi="Lucida Grande" w:cs="Lucida Grande"/>
            <w:color w:val="0071A6"/>
            <w:sz w:val="18"/>
            <w:u w:val="single"/>
            <w:lang w:eastAsia="ru-RU"/>
          </w:rPr>
          <w:t>скрытое поле</w:t>
        </w:r>
      </w:hyperlink>
      <w:r w:rsidRPr="00A46A0B">
        <w:rPr>
          <w:rFonts w:ascii="Lucida Grande" w:eastAsia="Times New Roman" w:hAnsi="Lucida Grande" w:cs="Lucida Grande"/>
          <w:color w:val="494949"/>
          <w:sz w:val="18"/>
          <w:szCs w:val="18"/>
          <w:lang w:eastAsia="ru-RU"/>
        </w:rPr>
        <w:t>,</w:t>
      </w:r>
      <w:r w:rsidRPr="00A46A0B">
        <w:rPr>
          <w:rFonts w:ascii="Lucida Grande" w:eastAsia="Times New Roman" w:hAnsi="Lucida Grande" w:cs="Lucida Grande"/>
          <w:color w:val="494949"/>
          <w:sz w:val="18"/>
          <w:lang w:eastAsia="ru-RU"/>
        </w:rPr>
        <w:t> </w:t>
      </w:r>
      <w:hyperlink r:id="rId46" w:anchor="keyword11" w:history="1">
        <w:r w:rsidRPr="00A46A0B">
          <w:rPr>
            <w:rFonts w:ascii="Lucida Grande" w:eastAsia="Times New Roman" w:hAnsi="Lucida Grande" w:cs="Lucida Grande"/>
            <w:color w:val="0071A6"/>
            <w:sz w:val="18"/>
            <w:u w:val="single"/>
            <w:lang w:eastAsia="ru-RU"/>
          </w:rPr>
          <w:t>flash</w:t>
        </w:r>
      </w:hyperlink>
      <w:r w:rsidRPr="00A46A0B">
        <w:rPr>
          <w:rFonts w:ascii="Lucida Grande" w:eastAsia="Times New Roman" w:hAnsi="Lucida Grande" w:cs="Lucida Grande"/>
          <w:color w:val="494949"/>
          <w:sz w:val="18"/>
          <w:szCs w:val="18"/>
          <w:lang w:eastAsia="ru-RU"/>
        </w:rPr>
        <w:t>,</w:t>
      </w:r>
      <w:r w:rsidRPr="00A46A0B">
        <w:rPr>
          <w:rFonts w:ascii="Lucida Grande" w:eastAsia="Times New Roman" w:hAnsi="Lucida Grande" w:cs="Lucida Grande"/>
          <w:color w:val="494949"/>
          <w:sz w:val="18"/>
          <w:lang w:eastAsia="ru-RU"/>
        </w:rPr>
        <w:t> </w:t>
      </w:r>
      <w:hyperlink r:id="rId47" w:anchor="keyword18" w:history="1">
        <w:r w:rsidRPr="00A46A0B">
          <w:rPr>
            <w:rFonts w:ascii="Lucida Grande" w:eastAsia="Times New Roman" w:hAnsi="Lucida Grande" w:cs="Lucida Grande"/>
            <w:color w:val="0071A6"/>
            <w:sz w:val="18"/>
            <w:u w:val="single"/>
            <w:lang w:eastAsia="ru-RU"/>
          </w:rPr>
          <w:t>домен</w:t>
        </w:r>
      </w:hyperlink>
      <w:r w:rsidRPr="00A46A0B">
        <w:rPr>
          <w:rFonts w:ascii="Lucida Grande" w:eastAsia="Times New Roman" w:hAnsi="Lucida Grande" w:cs="Lucida Grande"/>
          <w:color w:val="494949"/>
          <w:sz w:val="18"/>
          <w:szCs w:val="18"/>
          <w:lang w:eastAsia="ru-RU"/>
        </w:rPr>
        <w:t>,</w:t>
      </w:r>
      <w:hyperlink r:id="rId48" w:anchor="keyword19" w:history="1">
        <w:r w:rsidRPr="00A46A0B">
          <w:rPr>
            <w:rFonts w:ascii="Lucida Grande" w:eastAsia="Times New Roman" w:hAnsi="Lucida Grande" w:cs="Lucida Grande"/>
            <w:color w:val="0071A6"/>
            <w:sz w:val="18"/>
            <w:u w:val="single"/>
            <w:lang w:eastAsia="ru-RU"/>
          </w:rPr>
          <w:t>ПО</w:t>
        </w:r>
      </w:hyperlink>
      <w:r w:rsidRPr="00A46A0B">
        <w:rPr>
          <w:rFonts w:ascii="Lucida Grande" w:eastAsia="Times New Roman" w:hAnsi="Lucida Grande" w:cs="Lucida Grande"/>
          <w:color w:val="494949"/>
          <w:sz w:val="18"/>
          <w:szCs w:val="18"/>
          <w:lang w:eastAsia="ru-RU"/>
        </w:rPr>
        <w:t>,</w:t>
      </w:r>
      <w:r w:rsidRPr="00A46A0B">
        <w:rPr>
          <w:rFonts w:ascii="Lucida Grande" w:eastAsia="Times New Roman" w:hAnsi="Lucida Grande" w:cs="Lucida Grande"/>
          <w:color w:val="494949"/>
          <w:sz w:val="18"/>
          <w:lang w:eastAsia="ru-RU"/>
        </w:rPr>
        <w:t> </w:t>
      </w:r>
      <w:hyperlink r:id="rId49" w:anchor="keyword21" w:history="1">
        <w:r w:rsidRPr="00A46A0B">
          <w:rPr>
            <w:rFonts w:ascii="Lucida Grande" w:eastAsia="Times New Roman" w:hAnsi="Lucida Grande" w:cs="Lucida Grande"/>
            <w:color w:val="0071A6"/>
            <w:sz w:val="18"/>
            <w:u w:val="single"/>
            <w:lang w:eastAsia="ru-RU"/>
          </w:rPr>
          <w:t>извлечение данных</w:t>
        </w:r>
      </w:hyperlink>
      <w:r w:rsidRPr="00A46A0B">
        <w:rPr>
          <w:rFonts w:ascii="Lucida Grande" w:eastAsia="Times New Roman" w:hAnsi="Lucida Grande" w:cs="Lucida Grande"/>
          <w:color w:val="494949"/>
          <w:sz w:val="18"/>
          <w:szCs w:val="18"/>
          <w:lang w:eastAsia="ru-RU"/>
        </w:rPr>
        <w:t>,</w:t>
      </w:r>
      <w:r w:rsidRPr="00A46A0B">
        <w:rPr>
          <w:rFonts w:ascii="Lucida Grande" w:eastAsia="Times New Roman" w:hAnsi="Lucida Grande" w:cs="Lucida Grande"/>
          <w:color w:val="494949"/>
          <w:sz w:val="18"/>
          <w:lang w:eastAsia="ru-RU"/>
        </w:rPr>
        <w:t> </w:t>
      </w:r>
      <w:hyperlink r:id="rId50" w:anchor="keyword22" w:history="1">
        <w:r w:rsidRPr="00A46A0B">
          <w:rPr>
            <w:rFonts w:ascii="Lucida Grande" w:eastAsia="Times New Roman" w:hAnsi="Lucida Grande" w:cs="Lucida Grande"/>
            <w:color w:val="0071A6"/>
            <w:sz w:val="18"/>
            <w:u w:val="single"/>
            <w:lang w:eastAsia="ru-RU"/>
          </w:rPr>
          <w:t>ключ</w:t>
        </w:r>
      </w:hyperlink>
      <w:r w:rsidRPr="00A46A0B">
        <w:rPr>
          <w:rFonts w:ascii="Lucida Grande" w:eastAsia="Times New Roman" w:hAnsi="Lucida Grande" w:cs="Lucida Grande"/>
          <w:color w:val="494949"/>
          <w:sz w:val="18"/>
          <w:szCs w:val="18"/>
          <w:lang w:eastAsia="ru-RU"/>
        </w:rPr>
        <w:t>,</w:t>
      </w:r>
      <w:r w:rsidRPr="00A46A0B">
        <w:rPr>
          <w:rFonts w:ascii="Lucida Grande" w:eastAsia="Times New Roman" w:hAnsi="Lucida Grande" w:cs="Lucida Grande"/>
          <w:color w:val="494949"/>
          <w:sz w:val="18"/>
          <w:lang w:eastAsia="ru-RU"/>
        </w:rPr>
        <w:t> </w:t>
      </w:r>
      <w:hyperlink r:id="rId51" w:anchor="keyword23" w:history="1">
        <w:r w:rsidRPr="00A46A0B">
          <w:rPr>
            <w:rFonts w:ascii="Lucida Grande" w:eastAsia="Times New Roman" w:hAnsi="Lucida Grande" w:cs="Lucida Grande"/>
            <w:color w:val="0071A6"/>
            <w:sz w:val="18"/>
            <w:u w:val="single"/>
            <w:lang w:eastAsia="ru-RU"/>
          </w:rPr>
          <w:t>значение</w:t>
        </w:r>
      </w:hyperlink>
      <w:r w:rsidRPr="00A46A0B">
        <w:rPr>
          <w:rFonts w:ascii="Lucida Grande" w:eastAsia="Times New Roman" w:hAnsi="Lucida Grande" w:cs="Lucida Grande"/>
          <w:color w:val="494949"/>
          <w:sz w:val="18"/>
          <w:szCs w:val="18"/>
          <w:lang w:eastAsia="ru-RU"/>
        </w:rPr>
        <w:t>,</w:t>
      </w:r>
      <w:r w:rsidRPr="00A46A0B">
        <w:rPr>
          <w:rFonts w:ascii="Lucida Grande" w:eastAsia="Times New Roman" w:hAnsi="Lucida Grande" w:cs="Lucida Grande"/>
          <w:color w:val="494949"/>
          <w:sz w:val="18"/>
          <w:lang w:eastAsia="ru-RU"/>
        </w:rPr>
        <w:t> </w:t>
      </w:r>
      <w:hyperlink r:id="rId52" w:anchor="keyword25" w:history="1">
        <w:r w:rsidRPr="00A46A0B">
          <w:rPr>
            <w:rFonts w:ascii="Lucida Grande" w:eastAsia="Times New Roman" w:hAnsi="Lucida Grande" w:cs="Lucida Grande"/>
            <w:color w:val="0071A6"/>
            <w:sz w:val="18"/>
            <w:u w:val="single"/>
            <w:lang w:eastAsia="ru-RU"/>
          </w:rPr>
          <w:t>this</w:t>
        </w:r>
      </w:hyperlink>
      <w:r w:rsidRPr="00A46A0B">
        <w:rPr>
          <w:rFonts w:ascii="Lucida Grande" w:eastAsia="Times New Roman" w:hAnsi="Lucida Grande" w:cs="Lucida Grande"/>
          <w:color w:val="494949"/>
          <w:sz w:val="18"/>
          <w:szCs w:val="18"/>
          <w:lang w:eastAsia="ru-RU"/>
        </w:rPr>
        <w:t>,</w:t>
      </w:r>
      <w:r w:rsidRPr="00A46A0B">
        <w:rPr>
          <w:rFonts w:ascii="Lucida Grande" w:eastAsia="Times New Roman" w:hAnsi="Lucida Grande" w:cs="Lucida Grande"/>
          <w:color w:val="494949"/>
          <w:sz w:val="18"/>
          <w:lang w:eastAsia="ru-RU"/>
        </w:rPr>
        <w:t> </w:t>
      </w:r>
      <w:hyperlink r:id="rId53" w:anchor="keyword26" w:history="1">
        <w:r w:rsidRPr="00A46A0B">
          <w:rPr>
            <w:rFonts w:ascii="Lucida Grande" w:eastAsia="Times New Roman" w:hAnsi="Lucida Grande" w:cs="Lucida Grande"/>
            <w:color w:val="0071A6"/>
            <w:sz w:val="18"/>
            <w:u w:val="single"/>
            <w:lang w:eastAsia="ru-RU"/>
          </w:rPr>
          <w:t>sentence</w:t>
        </w:r>
      </w:hyperlink>
      <w:r w:rsidRPr="00A46A0B">
        <w:rPr>
          <w:rFonts w:ascii="Lucida Grande" w:eastAsia="Times New Roman" w:hAnsi="Lucida Grande" w:cs="Lucida Grande"/>
          <w:color w:val="494949"/>
          <w:sz w:val="18"/>
          <w:szCs w:val="18"/>
          <w:lang w:eastAsia="ru-RU"/>
        </w:rPr>
        <w:t>,</w:t>
      </w:r>
      <w:r w:rsidRPr="00A46A0B">
        <w:rPr>
          <w:rFonts w:ascii="Lucida Grande" w:eastAsia="Times New Roman" w:hAnsi="Lucida Grande" w:cs="Lucida Grande"/>
          <w:color w:val="494949"/>
          <w:sz w:val="18"/>
          <w:lang w:eastAsia="ru-RU"/>
        </w:rPr>
        <w:t> </w:t>
      </w:r>
      <w:hyperlink r:id="rId54" w:anchor="keyword30" w:history="1">
        <w:r w:rsidRPr="00A46A0B">
          <w:rPr>
            <w:rFonts w:ascii="Lucida Grande" w:eastAsia="Times New Roman" w:hAnsi="Lucida Grande" w:cs="Lucida Grande"/>
            <w:color w:val="0071A6"/>
            <w:sz w:val="18"/>
            <w:u w:val="single"/>
            <w:lang w:eastAsia="ru-RU"/>
          </w:rPr>
          <w:t>предупреждающее сообщение</w:t>
        </w:r>
      </w:hyperlink>
      <w:r w:rsidRPr="00A46A0B">
        <w:rPr>
          <w:rFonts w:ascii="Lucida Grande" w:eastAsia="Times New Roman" w:hAnsi="Lucida Grande" w:cs="Lucida Grande"/>
          <w:color w:val="494949"/>
          <w:sz w:val="18"/>
          <w:szCs w:val="18"/>
          <w:lang w:eastAsia="ru-RU"/>
        </w:rPr>
        <w:t>,</w:t>
      </w:r>
      <w:r w:rsidRPr="00A46A0B">
        <w:rPr>
          <w:rFonts w:ascii="Lucida Grande" w:eastAsia="Times New Roman" w:hAnsi="Lucida Grande" w:cs="Lucida Grande"/>
          <w:color w:val="494949"/>
          <w:sz w:val="18"/>
          <w:lang w:eastAsia="ru-RU"/>
        </w:rPr>
        <w:t> </w:t>
      </w:r>
      <w:hyperlink r:id="rId55" w:anchor="keyword33" w:history="1">
        <w:r w:rsidRPr="00A46A0B">
          <w:rPr>
            <w:rFonts w:ascii="Lucida Grande" w:eastAsia="Times New Roman" w:hAnsi="Lucida Grande" w:cs="Lucida Grande"/>
            <w:color w:val="0071A6"/>
            <w:sz w:val="18"/>
            <w:u w:val="single"/>
            <w:lang w:eastAsia="ru-RU"/>
          </w:rPr>
          <w:t>атрибут</w:t>
        </w:r>
      </w:hyperlink>
      <w:r w:rsidRPr="00A46A0B">
        <w:rPr>
          <w:rFonts w:ascii="Lucida Grande" w:eastAsia="Times New Roman" w:hAnsi="Lucida Grande" w:cs="Lucida Grande"/>
          <w:color w:val="494949"/>
          <w:sz w:val="18"/>
          <w:szCs w:val="18"/>
          <w:lang w:eastAsia="ru-RU"/>
        </w:rPr>
        <w:t>,</w:t>
      </w:r>
      <w:r w:rsidRPr="00A46A0B">
        <w:rPr>
          <w:rFonts w:ascii="Lucida Grande" w:eastAsia="Times New Roman" w:hAnsi="Lucida Grande" w:cs="Lucida Grande"/>
          <w:color w:val="494949"/>
          <w:sz w:val="18"/>
          <w:lang w:eastAsia="ru-RU"/>
        </w:rPr>
        <w:t> </w:t>
      </w:r>
      <w:hyperlink r:id="rId56" w:anchor="keyword39" w:history="1">
        <w:r w:rsidRPr="00A46A0B">
          <w:rPr>
            <w:rFonts w:ascii="Lucida Grande" w:eastAsia="Times New Roman" w:hAnsi="Lucida Grande" w:cs="Lucida Grande"/>
            <w:color w:val="0071A6"/>
            <w:sz w:val="18"/>
            <w:u w:val="single"/>
            <w:lang w:eastAsia="ru-RU"/>
          </w:rPr>
          <w:t>локальная функция</w:t>
        </w:r>
      </w:hyperlink>
      <w:r w:rsidRPr="00A46A0B">
        <w:rPr>
          <w:rFonts w:ascii="Lucida Grande" w:eastAsia="Times New Roman" w:hAnsi="Lucida Grande" w:cs="Lucida Grande"/>
          <w:color w:val="494949"/>
          <w:sz w:val="18"/>
          <w:szCs w:val="18"/>
          <w:lang w:eastAsia="ru-RU"/>
        </w:rPr>
        <w:t>,</w:t>
      </w:r>
      <w:r w:rsidRPr="00A46A0B">
        <w:rPr>
          <w:rFonts w:ascii="Lucida Grande" w:eastAsia="Times New Roman" w:hAnsi="Lucida Grande" w:cs="Lucida Grande"/>
          <w:color w:val="494949"/>
          <w:sz w:val="18"/>
          <w:lang w:eastAsia="ru-RU"/>
        </w:rPr>
        <w:t> </w:t>
      </w:r>
      <w:hyperlink r:id="rId57" w:anchor="keyword40" w:history="1">
        <w:r w:rsidRPr="00A46A0B">
          <w:rPr>
            <w:rFonts w:ascii="Lucida Grande" w:eastAsia="Times New Roman" w:hAnsi="Lucida Grande" w:cs="Lucida Grande"/>
            <w:color w:val="0071A6"/>
            <w:sz w:val="18"/>
            <w:u w:val="single"/>
            <w:lang w:eastAsia="ru-RU"/>
          </w:rPr>
          <w:t>example</w:t>
        </w:r>
      </w:hyperlink>
      <w:r w:rsidRPr="00A46A0B">
        <w:rPr>
          <w:rFonts w:ascii="Lucida Grande" w:eastAsia="Times New Roman" w:hAnsi="Lucida Grande" w:cs="Lucida Grande"/>
          <w:color w:val="494949"/>
          <w:sz w:val="18"/>
          <w:szCs w:val="18"/>
          <w:lang w:eastAsia="ru-RU"/>
        </w:rPr>
        <w:t>,</w:t>
      </w:r>
      <w:r w:rsidRPr="00A46A0B">
        <w:rPr>
          <w:rFonts w:ascii="Lucida Grande" w:eastAsia="Times New Roman" w:hAnsi="Lucida Grande" w:cs="Lucida Grande"/>
          <w:color w:val="494949"/>
          <w:sz w:val="18"/>
          <w:lang w:eastAsia="ru-RU"/>
        </w:rPr>
        <w:t> </w:t>
      </w:r>
      <w:hyperlink r:id="rId58" w:anchor="keyword41" w:history="1">
        <w:r w:rsidRPr="00A46A0B">
          <w:rPr>
            <w:rFonts w:ascii="Lucida Grande" w:eastAsia="Times New Roman" w:hAnsi="Lucida Grande" w:cs="Lucida Grande"/>
            <w:color w:val="0071A6"/>
            <w:sz w:val="18"/>
            <w:u w:val="single"/>
            <w:lang w:eastAsia="ru-RU"/>
          </w:rPr>
          <w:t>org</w:t>
        </w:r>
      </w:hyperlink>
      <w:r w:rsidRPr="00A46A0B">
        <w:rPr>
          <w:rFonts w:ascii="Lucida Grande" w:eastAsia="Times New Roman" w:hAnsi="Lucida Grande" w:cs="Lucida Grande"/>
          <w:color w:val="494949"/>
          <w:sz w:val="18"/>
          <w:szCs w:val="18"/>
          <w:lang w:eastAsia="ru-RU"/>
        </w:rPr>
        <w:t>,</w:t>
      </w:r>
      <w:hyperlink r:id="rId59" w:anchor="keyword53" w:history="1">
        <w:r w:rsidRPr="00A46A0B">
          <w:rPr>
            <w:rFonts w:ascii="Lucida Grande" w:eastAsia="Times New Roman" w:hAnsi="Lucida Grande" w:cs="Lucida Grande"/>
            <w:color w:val="0071A6"/>
            <w:sz w:val="18"/>
            <w:u w:val="single"/>
            <w:lang w:eastAsia="ru-RU"/>
          </w:rPr>
          <w:t>доступ</w:t>
        </w:r>
      </w:hyperlink>
      <w:r w:rsidRPr="00A46A0B">
        <w:rPr>
          <w:rFonts w:ascii="Lucida Grande" w:eastAsia="Times New Roman" w:hAnsi="Lucida Grande" w:cs="Lucida Grande"/>
          <w:color w:val="494949"/>
          <w:sz w:val="18"/>
          <w:szCs w:val="18"/>
          <w:lang w:eastAsia="ru-RU"/>
        </w:rPr>
        <w:t>,</w:t>
      </w:r>
      <w:r w:rsidRPr="00A46A0B">
        <w:rPr>
          <w:rFonts w:ascii="Lucida Grande" w:eastAsia="Times New Roman" w:hAnsi="Lucida Grande" w:cs="Lucida Grande"/>
          <w:color w:val="494949"/>
          <w:sz w:val="18"/>
          <w:lang w:eastAsia="ru-RU"/>
        </w:rPr>
        <w:t> </w:t>
      </w:r>
      <w:hyperlink r:id="rId60" w:anchor="keyword56" w:history="1">
        <w:r w:rsidRPr="00A46A0B">
          <w:rPr>
            <w:rFonts w:ascii="Lucida Grande" w:eastAsia="Times New Roman" w:hAnsi="Lucida Grande" w:cs="Lucida Grande"/>
            <w:color w:val="0071A6"/>
            <w:sz w:val="18"/>
            <w:u w:val="single"/>
            <w:lang w:eastAsia="ru-RU"/>
          </w:rPr>
          <w:t>поле</w:t>
        </w:r>
      </w:hyperlink>
      <w:r w:rsidRPr="00A46A0B">
        <w:rPr>
          <w:rFonts w:ascii="Lucida Grande" w:eastAsia="Times New Roman" w:hAnsi="Lucida Grande" w:cs="Lucida Grande"/>
          <w:color w:val="494949"/>
          <w:sz w:val="18"/>
          <w:szCs w:val="18"/>
          <w:lang w:eastAsia="ru-RU"/>
        </w:rPr>
        <w:t>,</w:t>
      </w:r>
      <w:r w:rsidRPr="00A46A0B">
        <w:rPr>
          <w:rFonts w:ascii="Lucida Grande" w:eastAsia="Times New Roman" w:hAnsi="Lucida Grande" w:cs="Lucida Grande"/>
          <w:color w:val="494949"/>
          <w:sz w:val="18"/>
          <w:lang w:eastAsia="ru-RU"/>
        </w:rPr>
        <w:t> </w:t>
      </w:r>
      <w:hyperlink r:id="rId61" w:anchor="keyword64" w:history="1">
        <w:r w:rsidRPr="00A46A0B">
          <w:rPr>
            <w:rFonts w:ascii="Lucida Grande" w:eastAsia="Times New Roman" w:hAnsi="Lucida Grande" w:cs="Lucida Grande"/>
            <w:color w:val="0071A6"/>
            <w:sz w:val="18"/>
            <w:u w:val="single"/>
            <w:lang w:eastAsia="ru-RU"/>
          </w:rPr>
          <w:t>пространство</w:t>
        </w:r>
      </w:hyperlink>
      <w:r w:rsidRPr="00A46A0B">
        <w:rPr>
          <w:rFonts w:ascii="Lucida Grande" w:eastAsia="Times New Roman" w:hAnsi="Lucida Grande" w:cs="Lucida Grande"/>
          <w:color w:val="494949"/>
          <w:sz w:val="18"/>
          <w:szCs w:val="18"/>
          <w:lang w:eastAsia="ru-RU"/>
        </w:rPr>
        <w:t>,</w:t>
      </w:r>
      <w:r w:rsidRPr="00A46A0B">
        <w:rPr>
          <w:rFonts w:ascii="Lucida Grande" w:eastAsia="Times New Roman" w:hAnsi="Lucida Grande" w:cs="Lucida Grande"/>
          <w:color w:val="494949"/>
          <w:sz w:val="18"/>
          <w:lang w:eastAsia="ru-RU"/>
        </w:rPr>
        <w:t> </w:t>
      </w:r>
      <w:hyperlink r:id="rId62" w:anchor="keyword69" w:history="1">
        <w:r w:rsidRPr="00A46A0B">
          <w:rPr>
            <w:rFonts w:ascii="Lucida Grande" w:eastAsia="Times New Roman" w:hAnsi="Lucida Grande" w:cs="Lucida Grande"/>
            <w:color w:val="0071A6"/>
            <w:sz w:val="18"/>
            <w:u w:val="single"/>
            <w:lang w:eastAsia="ru-RU"/>
          </w:rPr>
          <w:t>браузер</w:t>
        </w:r>
      </w:hyperlink>
      <w:r w:rsidRPr="00A46A0B">
        <w:rPr>
          <w:rFonts w:ascii="Lucida Grande" w:eastAsia="Times New Roman" w:hAnsi="Lucida Grande" w:cs="Lucida Grande"/>
          <w:color w:val="494949"/>
          <w:sz w:val="18"/>
          <w:szCs w:val="18"/>
          <w:lang w:eastAsia="ru-RU"/>
        </w:rPr>
        <w:t>,</w:t>
      </w:r>
      <w:r w:rsidRPr="00A46A0B">
        <w:rPr>
          <w:rFonts w:ascii="Lucida Grande" w:eastAsia="Times New Roman" w:hAnsi="Lucida Grande" w:cs="Lucida Grande"/>
          <w:color w:val="494949"/>
          <w:sz w:val="18"/>
          <w:lang w:eastAsia="ru-RU"/>
        </w:rPr>
        <w:t> </w:t>
      </w:r>
      <w:hyperlink r:id="rId63" w:anchor="keyword70" w:history="1">
        <w:r w:rsidRPr="00A46A0B">
          <w:rPr>
            <w:rFonts w:ascii="Lucida Grande" w:eastAsia="Times New Roman" w:hAnsi="Lucida Grande" w:cs="Lucida Grande"/>
            <w:color w:val="0071A6"/>
            <w:sz w:val="18"/>
            <w:u w:val="single"/>
            <w:lang w:eastAsia="ru-RU"/>
          </w:rPr>
          <w:t>злоумышленник</w:t>
        </w:r>
      </w:hyperlink>
      <w:r w:rsidRPr="00A46A0B">
        <w:rPr>
          <w:rFonts w:ascii="Lucida Grande" w:eastAsia="Times New Roman" w:hAnsi="Lucida Grande" w:cs="Lucida Grande"/>
          <w:color w:val="494949"/>
          <w:sz w:val="18"/>
          <w:szCs w:val="18"/>
          <w:lang w:eastAsia="ru-RU"/>
        </w:rPr>
        <w:t>,</w:t>
      </w:r>
      <w:r w:rsidRPr="00A46A0B">
        <w:rPr>
          <w:rFonts w:ascii="Lucida Grande" w:eastAsia="Times New Roman" w:hAnsi="Lucida Grande" w:cs="Lucida Grande"/>
          <w:color w:val="494949"/>
          <w:sz w:val="18"/>
          <w:lang w:eastAsia="ru-RU"/>
        </w:rPr>
        <w:t> </w:t>
      </w:r>
      <w:hyperlink r:id="rId64" w:anchor="keyword71" w:history="1">
        <w:r w:rsidRPr="00A46A0B">
          <w:rPr>
            <w:rFonts w:ascii="Lucida Grande" w:eastAsia="Times New Roman" w:hAnsi="Lucida Grande" w:cs="Lucida Grande"/>
            <w:color w:val="0071A6"/>
            <w:sz w:val="18"/>
            <w:u w:val="single"/>
            <w:lang w:eastAsia="ru-RU"/>
          </w:rPr>
          <w:t>DNS</w:t>
        </w:r>
      </w:hyperlink>
      <w:r w:rsidRPr="00A46A0B">
        <w:rPr>
          <w:rFonts w:ascii="Lucida Grande" w:eastAsia="Times New Roman" w:hAnsi="Lucida Grande" w:cs="Lucida Grande"/>
          <w:color w:val="494949"/>
          <w:sz w:val="18"/>
          <w:szCs w:val="18"/>
          <w:lang w:eastAsia="ru-RU"/>
        </w:rPr>
        <w:t>,</w:t>
      </w:r>
      <w:r w:rsidRPr="00A46A0B">
        <w:rPr>
          <w:rFonts w:ascii="Lucida Grande" w:eastAsia="Times New Roman" w:hAnsi="Lucida Grande" w:cs="Lucida Grande"/>
          <w:color w:val="494949"/>
          <w:sz w:val="18"/>
          <w:lang w:eastAsia="ru-RU"/>
        </w:rPr>
        <w:t> </w:t>
      </w:r>
      <w:hyperlink r:id="rId65" w:anchor="keyword73" w:history="1">
        <w:r w:rsidRPr="00A46A0B">
          <w:rPr>
            <w:rFonts w:ascii="Lucida Grande" w:eastAsia="Times New Roman" w:hAnsi="Lucida Grande" w:cs="Lucida Grande"/>
            <w:color w:val="0071A6"/>
            <w:sz w:val="18"/>
            <w:u w:val="single"/>
            <w:lang w:eastAsia="ru-RU"/>
          </w:rPr>
          <w:t>SSL</w:t>
        </w:r>
      </w:hyperlink>
      <w:r w:rsidRPr="00A46A0B">
        <w:rPr>
          <w:rFonts w:ascii="Lucida Grande" w:eastAsia="Times New Roman" w:hAnsi="Lucida Grande" w:cs="Lucida Grande"/>
          <w:color w:val="494949"/>
          <w:sz w:val="18"/>
          <w:szCs w:val="18"/>
          <w:lang w:eastAsia="ru-RU"/>
        </w:rPr>
        <w:t>,</w:t>
      </w:r>
      <w:r w:rsidRPr="00A46A0B">
        <w:rPr>
          <w:rFonts w:ascii="Lucida Grande" w:eastAsia="Times New Roman" w:hAnsi="Lucida Grande" w:cs="Lucida Grande"/>
          <w:color w:val="494949"/>
          <w:sz w:val="18"/>
          <w:lang w:eastAsia="ru-RU"/>
        </w:rPr>
        <w:t> </w:t>
      </w:r>
      <w:hyperlink r:id="rId66" w:anchor="keyword74" w:history="1">
        <w:r w:rsidRPr="00A46A0B">
          <w:rPr>
            <w:rFonts w:ascii="Lucida Grande" w:eastAsia="Times New Roman" w:hAnsi="Lucida Grande" w:cs="Lucida Grande"/>
            <w:color w:val="0071A6"/>
            <w:sz w:val="18"/>
            <w:u w:val="single"/>
            <w:lang w:eastAsia="ru-RU"/>
          </w:rPr>
          <w:t>сайт</w:t>
        </w:r>
      </w:hyperlink>
    </w:p>
    <w:p w:rsidR="00A46A0B" w:rsidRPr="00A46A0B" w:rsidRDefault="00A46A0B" w:rsidP="00A46A0B">
      <w:pPr>
        <w:shd w:val="clear" w:color="auto" w:fill="FFFFFF"/>
        <w:spacing w:beforeAutospacing="1" w:after="100" w:afterAutospacing="1" w:line="240" w:lineRule="atLeast"/>
        <w:rPr>
          <w:rFonts w:ascii="Lucida Grande" w:eastAsia="Times New Roman" w:hAnsi="Lucida Grande" w:cs="Lucida Grande"/>
          <w:color w:val="000000"/>
          <w:sz w:val="18"/>
          <w:szCs w:val="18"/>
          <w:lang w:eastAsia="ru-RU"/>
        </w:rPr>
      </w:pPr>
      <w:bookmarkStart w:id="359" w:name=""/>
      <w:bookmarkEnd w:id="359"/>
      <w:r w:rsidRPr="00A46A0B">
        <w:rPr>
          <w:rFonts w:ascii="Lucida Grande" w:eastAsia="Times New Roman" w:hAnsi="Lucida Grande" w:cs="Lucida Grande"/>
          <w:color w:val="000000"/>
          <w:sz w:val="18"/>
          <w:szCs w:val="18"/>
          <w:lang w:eastAsia="ru-RU"/>
        </w:rPr>
        <w:t xml:space="preserve">Шветанк Диксит </w:t>
      </w:r>
      <w:r w:rsidRPr="00A46A0B">
        <w:rPr>
          <w:rFonts w:ascii="Times New Roman" w:eastAsia="Times New Roman" w:hAnsi="Times New Roman" w:cs="Times New Roman"/>
          <w:color w:val="000000"/>
          <w:sz w:val="18"/>
          <w:szCs w:val="18"/>
          <w:lang w:eastAsia="ru-RU"/>
        </w:rPr>
        <w:t>·</w:t>
      </w:r>
      <w:r w:rsidRPr="00A46A0B">
        <w:rPr>
          <w:rFonts w:ascii="Lucida Grande" w:eastAsia="Times New Roman" w:hAnsi="Lucida Grande" w:cs="Lucida Grande"/>
          <w:color w:val="000000"/>
          <w:sz w:val="18"/>
          <w:szCs w:val="18"/>
          <w:lang w:eastAsia="ru-RU"/>
        </w:rPr>
        <w:t xml:space="preserve"> 2 марта 2010 г.</w:t>
      </w:r>
    </w:p>
    <w:p w:rsidR="00A46A0B" w:rsidRPr="00A46A0B" w:rsidRDefault="00A46A0B" w:rsidP="00A46A0B">
      <w:pPr>
        <w:shd w:val="clear" w:color="auto" w:fill="FFFFFF"/>
        <w:spacing w:before="75" w:after="75" w:line="306" w:lineRule="atLeast"/>
        <w:outlineLvl w:val="2"/>
        <w:rPr>
          <w:rFonts w:ascii="Lucida Grande" w:eastAsia="Times New Roman" w:hAnsi="Lucida Grande" w:cs="Lucida Grande"/>
          <w:b/>
          <w:bCs/>
          <w:color w:val="000000"/>
          <w:sz w:val="24"/>
          <w:szCs w:val="24"/>
          <w:lang w:eastAsia="ru-RU"/>
        </w:rPr>
      </w:pPr>
      <w:bookmarkStart w:id="360" w:name="sect1"/>
      <w:bookmarkEnd w:id="360"/>
      <w:r w:rsidRPr="00A46A0B">
        <w:rPr>
          <w:rFonts w:ascii="Lucida Grande" w:eastAsia="Times New Roman" w:hAnsi="Lucida Grande" w:cs="Lucida Grande"/>
          <w:b/>
          <w:bCs/>
          <w:color w:val="000000"/>
          <w:sz w:val="24"/>
          <w:szCs w:val="24"/>
          <w:lang w:eastAsia="ru-RU"/>
        </w:rPr>
        <w:t>Введение</w:t>
      </w:r>
    </w:p>
    <w:p w:rsidR="00A46A0B" w:rsidRPr="00A46A0B" w:rsidRDefault="00A46A0B" w:rsidP="00A46A0B">
      <w:pPr>
        <w:shd w:val="clear" w:color="auto" w:fill="FFFFFF"/>
        <w:spacing w:before="100" w:beforeAutospacing="1" w:after="100" w:afterAutospacing="1" w:line="240" w:lineRule="atLeast"/>
        <w:rPr>
          <w:rFonts w:ascii="Lucida Grande" w:eastAsia="Times New Roman" w:hAnsi="Lucida Grande" w:cs="Lucida Grande"/>
          <w:color w:val="000000"/>
          <w:sz w:val="18"/>
          <w:szCs w:val="18"/>
          <w:lang w:eastAsia="ru-RU"/>
        </w:rPr>
      </w:pPr>
      <w:r w:rsidRPr="00A46A0B">
        <w:rPr>
          <w:rFonts w:ascii="Lucida Grande" w:eastAsia="Times New Roman" w:hAnsi="Lucida Grande" w:cs="Lucida Grande"/>
          <w:color w:val="000000"/>
          <w:sz w:val="18"/>
          <w:szCs w:val="18"/>
          <w:lang w:eastAsia="ru-RU"/>
        </w:rPr>
        <w:t>Приложения</w:t>
      </w:r>
      <w:r w:rsidRPr="00A46A0B">
        <w:rPr>
          <w:rFonts w:ascii="Lucida Grande" w:eastAsia="Times New Roman" w:hAnsi="Lucida Grande" w:cs="Lucida Grande"/>
          <w:color w:val="000000"/>
          <w:sz w:val="18"/>
          <w:lang w:eastAsia="ru-RU"/>
        </w:rPr>
        <w:t> </w:t>
      </w:r>
      <w:bookmarkStart w:id="361" w:name="keyword1"/>
      <w:bookmarkEnd w:id="361"/>
      <w:r w:rsidRPr="00A46A0B">
        <w:rPr>
          <w:rFonts w:ascii="Lucida Grande" w:eastAsia="Times New Roman" w:hAnsi="Lucida Grande" w:cs="Lucida Grande"/>
          <w:i/>
          <w:iCs/>
          <w:color w:val="000000"/>
          <w:sz w:val="18"/>
          <w:lang w:eastAsia="ru-RU"/>
        </w:rPr>
        <w:t>Web</w:t>
      </w:r>
      <w:r w:rsidRPr="00A46A0B">
        <w:rPr>
          <w:rFonts w:ascii="Lucida Grande" w:eastAsia="Times New Roman" w:hAnsi="Lucida Grande" w:cs="Lucida Grande"/>
          <w:color w:val="000000"/>
          <w:sz w:val="18"/>
          <w:lang w:eastAsia="ru-RU"/>
        </w:rPr>
        <w:t> </w:t>
      </w:r>
      <w:r w:rsidRPr="00A46A0B">
        <w:rPr>
          <w:rFonts w:ascii="Lucida Grande" w:eastAsia="Times New Roman" w:hAnsi="Lucida Grande" w:cs="Lucida Grande"/>
          <w:color w:val="000000"/>
          <w:sz w:val="18"/>
          <w:szCs w:val="18"/>
          <w:lang w:eastAsia="ru-RU"/>
        </w:rPr>
        <w:t>становятся все более развитыми с каждым днем, со все более продуманным использованием JavaScript, а также появляющихся стандартов и технологий. Мы все в большей степени полагаемся на эти приложения, многие из них становятся частью нашей повседневной жизни. Одной из областей, в которой разработка приложений</w:t>
      </w:r>
      <w:r w:rsidRPr="00A46A0B">
        <w:rPr>
          <w:rFonts w:ascii="Lucida Grande" w:eastAsia="Times New Roman" w:hAnsi="Lucida Grande" w:cs="Lucida Grande"/>
          <w:color w:val="000000"/>
          <w:sz w:val="18"/>
          <w:lang w:eastAsia="ru-RU"/>
        </w:rPr>
        <w:t> </w:t>
      </w:r>
      <w:bookmarkStart w:id="362" w:name="keyword2"/>
      <w:bookmarkEnd w:id="362"/>
      <w:r w:rsidRPr="00A46A0B">
        <w:rPr>
          <w:rFonts w:ascii="Lucida Grande" w:eastAsia="Times New Roman" w:hAnsi="Lucida Grande" w:cs="Lucida Grande"/>
          <w:i/>
          <w:iCs/>
          <w:color w:val="000000"/>
          <w:sz w:val="18"/>
          <w:lang w:eastAsia="ru-RU"/>
        </w:rPr>
        <w:t>Web</w:t>
      </w:r>
      <w:r w:rsidRPr="00A46A0B">
        <w:rPr>
          <w:rFonts w:ascii="Lucida Grande" w:eastAsia="Times New Roman" w:hAnsi="Lucida Grande" w:cs="Lucida Grande"/>
          <w:color w:val="000000"/>
          <w:sz w:val="18"/>
          <w:lang w:eastAsia="ru-RU"/>
        </w:rPr>
        <w:t> </w:t>
      </w:r>
      <w:r w:rsidRPr="00A46A0B">
        <w:rPr>
          <w:rFonts w:ascii="Lucida Grande" w:eastAsia="Times New Roman" w:hAnsi="Lucida Grande" w:cs="Lucida Grande"/>
          <w:color w:val="000000"/>
          <w:sz w:val="18"/>
          <w:szCs w:val="18"/>
          <w:lang w:eastAsia="ru-RU"/>
        </w:rPr>
        <w:t>отстает от потребностей, является</w:t>
      </w:r>
      <w:bookmarkStart w:id="363" w:name="keyword3"/>
      <w:bookmarkEnd w:id="363"/>
      <w:r w:rsidRPr="00A46A0B">
        <w:rPr>
          <w:rFonts w:ascii="Lucida Grande" w:eastAsia="Times New Roman" w:hAnsi="Lucida Grande" w:cs="Lucida Grande"/>
          <w:i/>
          <w:iCs/>
          <w:color w:val="000000"/>
          <w:sz w:val="18"/>
          <w:lang w:eastAsia="ru-RU"/>
        </w:rPr>
        <w:t>хранение данных</w:t>
      </w:r>
      <w:r w:rsidRPr="00A46A0B">
        <w:rPr>
          <w:rFonts w:ascii="Lucida Grande" w:eastAsia="Times New Roman" w:hAnsi="Lucida Grande" w:cs="Lucida Grande"/>
          <w:color w:val="000000"/>
          <w:sz w:val="18"/>
          <w:lang w:eastAsia="ru-RU"/>
        </w:rPr>
        <w:t> </w:t>
      </w:r>
      <w:r w:rsidRPr="00A46A0B">
        <w:rPr>
          <w:rFonts w:ascii="Lucida Grande" w:eastAsia="Times New Roman" w:hAnsi="Lucida Grande" w:cs="Lucida Grande"/>
          <w:color w:val="000000"/>
          <w:sz w:val="18"/>
          <w:szCs w:val="18"/>
          <w:lang w:eastAsia="ru-RU"/>
        </w:rPr>
        <w:t>на стороне клиента. То есть, до сих пор.</w:t>
      </w:r>
    </w:p>
    <w:p w:rsidR="00A46A0B" w:rsidRPr="00A46A0B" w:rsidRDefault="00A46A0B" w:rsidP="00A46A0B">
      <w:pPr>
        <w:shd w:val="clear" w:color="auto" w:fill="FFFFFF"/>
        <w:spacing w:before="100" w:beforeAutospacing="1" w:after="100" w:afterAutospacing="1" w:line="240" w:lineRule="atLeast"/>
        <w:rPr>
          <w:rFonts w:ascii="Lucida Grande" w:eastAsia="Times New Roman" w:hAnsi="Lucida Grande" w:cs="Lucida Grande"/>
          <w:color w:val="000000"/>
          <w:sz w:val="18"/>
          <w:szCs w:val="18"/>
          <w:lang w:eastAsia="ru-RU"/>
        </w:rPr>
      </w:pPr>
      <w:r w:rsidRPr="00A46A0B">
        <w:rPr>
          <w:rFonts w:ascii="Lucida Grande" w:eastAsia="Times New Roman" w:hAnsi="Lucida Grande" w:cs="Lucida Grande"/>
          <w:color w:val="000000"/>
          <w:sz w:val="18"/>
          <w:szCs w:val="18"/>
          <w:lang w:eastAsia="ru-RU"/>
        </w:rPr>
        <w:t>Хранилище</w:t>
      </w:r>
      <w:r w:rsidRPr="00A46A0B">
        <w:rPr>
          <w:rFonts w:ascii="Lucida Grande" w:eastAsia="Times New Roman" w:hAnsi="Lucida Grande" w:cs="Lucida Grande"/>
          <w:color w:val="000000"/>
          <w:sz w:val="18"/>
          <w:lang w:eastAsia="ru-RU"/>
        </w:rPr>
        <w:t> </w:t>
      </w:r>
      <w:bookmarkStart w:id="364" w:name="keyword4"/>
      <w:bookmarkEnd w:id="364"/>
      <w:r w:rsidRPr="00A46A0B">
        <w:rPr>
          <w:rFonts w:ascii="Lucida Grande" w:eastAsia="Times New Roman" w:hAnsi="Lucida Grande" w:cs="Lucida Grande"/>
          <w:i/>
          <w:iCs/>
          <w:color w:val="000000"/>
          <w:sz w:val="18"/>
          <w:lang w:eastAsia="ru-RU"/>
        </w:rPr>
        <w:t>Web</w:t>
      </w:r>
      <w:r w:rsidRPr="00A46A0B">
        <w:rPr>
          <w:rFonts w:ascii="Lucida Grande" w:eastAsia="Times New Roman" w:hAnsi="Lucida Grande" w:cs="Lucida Grande"/>
          <w:color w:val="000000"/>
          <w:sz w:val="18"/>
          <w:lang w:eastAsia="ru-RU"/>
        </w:rPr>
        <w:t> </w:t>
      </w:r>
      <w:r w:rsidRPr="00A46A0B">
        <w:rPr>
          <w:rFonts w:ascii="Lucida Grande" w:eastAsia="Times New Roman" w:hAnsi="Lucida Grande" w:cs="Lucida Grande"/>
          <w:color w:val="000000"/>
          <w:sz w:val="18"/>
          <w:szCs w:val="18"/>
          <w:lang w:eastAsia="ru-RU"/>
        </w:rPr>
        <w:t>(</w:t>
      </w:r>
      <w:hyperlink r:id="rId67" w:tgtFrame="_blank" w:history="1">
        <w:r w:rsidRPr="00A46A0B">
          <w:rPr>
            <w:rFonts w:ascii="Lucida Grande" w:eastAsia="Times New Roman" w:hAnsi="Lucida Grande" w:cs="Lucida Grande"/>
            <w:color w:val="0071A6"/>
            <w:sz w:val="18"/>
            <w:u w:val="single"/>
            <w:lang w:eastAsia="ru-RU"/>
          </w:rPr>
          <w:t>http://dev.w3.org/html5/webstorage/</w:t>
        </w:r>
      </w:hyperlink>
      <w:r w:rsidRPr="00A46A0B">
        <w:rPr>
          <w:rFonts w:ascii="Lucida Grande" w:eastAsia="Times New Roman" w:hAnsi="Lucida Grande" w:cs="Lucida Grande"/>
          <w:color w:val="000000"/>
          <w:sz w:val="18"/>
          <w:szCs w:val="18"/>
          <w:lang w:eastAsia="ru-RU"/>
        </w:rPr>
        <w:t>) является спецификацией</w:t>
      </w:r>
      <w:r w:rsidRPr="00A46A0B">
        <w:rPr>
          <w:rFonts w:ascii="Lucida Grande" w:eastAsia="Times New Roman" w:hAnsi="Lucida Grande" w:cs="Lucida Grande"/>
          <w:color w:val="000000"/>
          <w:sz w:val="18"/>
          <w:lang w:eastAsia="ru-RU"/>
        </w:rPr>
        <w:t> </w:t>
      </w:r>
      <w:bookmarkStart w:id="365" w:name="keyword5"/>
      <w:bookmarkEnd w:id="365"/>
      <w:r w:rsidRPr="00A46A0B">
        <w:rPr>
          <w:rFonts w:ascii="Lucida Grande" w:eastAsia="Times New Roman" w:hAnsi="Lucida Grande" w:cs="Lucida Grande"/>
          <w:i/>
          <w:iCs/>
          <w:color w:val="000000"/>
          <w:sz w:val="18"/>
          <w:lang w:eastAsia="ru-RU"/>
        </w:rPr>
        <w:t>W3C</w:t>
      </w:r>
      <w:r w:rsidRPr="00A46A0B">
        <w:rPr>
          <w:rFonts w:ascii="Lucida Grande" w:eastAsia="Times New Roman" w:hAnsi="Lucida Grande" w:cs="Lucida Grande"/>
          <w:color w:val="000000"/>
          <w:sz w:val="18"/>
          <w:szCs w:val="18"/>
          <w:lang w:eastAsia="ru-RU"/>
        </w:rPr>
        <w:t>, которая предоставляет функции для сохранения данных на стороне клиента до конца сеанса (</w:t>
      </w:r>
      <w:bookmarkStart w:id="366" w:name="keyword6"/>
      <w:bookmarkEnd w:id="366"/>
      <w:r w:rsidRPr="00A46A0B">
        <w:rPr>
          <w:rFonts w:ascii="Lucida Grande" w:eastAsia="Times New Roman" w:hAnsi="Lucida Grande" w:cs="Lucida Grande"/>
          <w:i/>
          <w:iCs/>
          <w:color w:val="000000"/>
          <w:sz w:val="18"/>
          <w:lang w:eastAsia="ru-RU"/>
        </w:rPr>
        <w:t>Session</w:t>
      </w:r>
      <w:r w:rsidRPr="00A46A0B">
        <w:rPr>
          <w:rFonts w:ascii="Lucida Grande" w:eastAsia="Times New Roman" w:hAnsi="Lucida Grande" w:cs="Lucida Grande"/>
          <w:color w:val="000000"/>
          <w:sz w:val="18"/>
          <w:lang w:eastAsia="ru-RU"/>
        </w:rPr>
        <w:t> </w:t>
      </w:r>
      <w:bookmarkStart w:id="367" w:name="keyword7"/>
      <w:bookmarkEnd w:id="367"/>
      <w:r w:rsidRPr="00A46A0B">
        <w:rPr>
          <w:rFonts w:ascii="Lucida Grande" w:eastAsia="Times New Roman" w:hAnsi="Lucida Grande" w:cs="Lucida Grande"/>
          <w:i/>
          <w:iCs/>
          <w:color w:val="000000"/>
          <w:sz w:val="18"/>
          <w:lang w:eastAsia="ru-RU"/>
        </w:rPr>
        <w:t>Storage</w:t>
      </w:r>
      <w:r w:rsidRPr="00A46A0B">
        <w:rPr>
          <w:rFonts w:ascii="Lucida Grande" w:eastAsia="Times New Roman" w:hAnsi="Lucida Grande" w:cs="Lucida Grande"/>
          <w:color w:val="000000"/>
          <w:sz w:val="18"/>
          <w:lang w:eastAsia="ru-RU"/>
        </w:rPr>
        <w:t> </w:t>
      </w:r>
      <w:r w:rsidRPr="00A46A0B">
        <w:rPr>
          <w:rFonts w:ascii="Lucida Grande" w:eastAsia="Times New Roman" w:hAnsi="Lucida Grande" w:cs="Lucida Grande"/>
          <w:color w:val="000000"/>
          <w:sz w:val="18"/>
          <w:szCs w:val="18"/>
          <w:lang w:eastAsia="ru-RU"/>
        </w:rPr>
        <w:t>– сессионное хранилище), или после завершения сеанса (</w:t>
      </w:r>
      <w:bookmarkStart w:id="368" w:name="keyword8"/>
      <w:bookmarkEnd w:id="368"/>
      <w:r w:rsidRPr="00A46A0B">
        <w:rPr>
          <w:rFonts w:ascii="Lucida Grande" w:eastAsia="Times New Roman" w:hAnsi="Lucida Grande" w:cs="Lucida Grande"/>
          <w:i/>
          <w:iCs/>
          <w:color w:val="000000"/>
          <w:sz w:val="18"/>
          <w:lang w:eastAsia="ru-RU"/>
        </w:rPr>
        <w:t>Local Storage</w:t>
      </w:r>
      <w:r w:rsidRPr="00A46A0B">
        <w:rPr>
          <w:rFonts w:ascii="Lucida Grande" w:eastAsia="Times New Roman" w:hAnsi="Lucida Grande" w:cs="Lucida Grande"/>
          <w:color w:val="000000"/>
          <w:sz w:val="18"/>
          <w:lang w:eastAsia="ru-RU"/>
        </w:rPr>
        <w:t> </w:t>
      </w:r>
      <w:r w:rsidRPr="00A46A0B">
        <w:rPr>
          <w:rFonts w:ascii="Lucida Grande" w:eastAsia="Times New Roman" w:hAnsi="Lucida Grande" w:cs="Lucida Grande"/>
          <w:color w:val="000000"/>
          <w:sz w:val="18"/>
          <w:szCs w:val="18"/>
          <w:lang w:eastAsia="ru-RU"/>
        </w:rPr>
        <w:t>– локальное хранилище). Это значительно более мощное средство, чем традиционные cookies, и более простое в использовании. В этой статье мы посмотрим, почему это так, и как можно его использовать.</w:t>
      </w:r>
    </w:p>
    <w:p w:rsidR="00A46A0B" w:rsidRPr="00A46A0B" w:rsidRDefault="00A46A0B" w:rsidP="00A46A0B">
      <w:pPr>
        <w:shd w:val="clear" w:color="auto" w:fill="FFFFFF"/>
        <w:spacing w:before="75" w:after="75" w:line="306" w:lineRule="atLeast"/>
        <w:outlineLvl w:val="2"/>
        <w:rPr>
          <w:rFonts w:ascii="Lucida Grande" w:eastAsia="Times New Roman" w:hAnsi="Lucida Grande" w:cs="Lucida Grande"/>
          <w:b/>
          <w:bCs/>
          <w:color w:val="000000"/>
          <w:sz w:val="24"/>
          <w:szCs w:val="24"/>
          <w:lang w:eastAsia="ru-RU"/>
        </w:rPr>
      </w:pPr>
      <w:bookmarkStart w:id="369" w:name="sect2"/>
      <w:bookmarkEnd w:id="369"/>
      <w:r w:rsidRPr="00A46A0B">
        <w:rPr>
          <w:rFonts w:ascii="Lucida Grande" w:eastAsia="Times New Roman" w:hAnsi="Lucida Grande" w:cs="Lucida Grande"/>
          <w:b/>
          <w:bCs/>
          <w:color w:val="000000"/>
          <w:sz w:val="24"/>
          <w:szCs w:val="24"/>
          <w:lang w:eastAsia="ru-RU"/>
        </w:rPr>
        <w:t>Существующая проблема: cookies могут разрушаться</w:t>
      </w:r>
    </w:p>
    <w:p w:rsidR="00A46A0B" w:rsidRPr="00A46A0B" w:rsidRDefault="00A46A0B" w:rsidP="00A46A0B">
      <w:pPr>
        <w:shd w:val="clear" w:color="auto" w:fill="FFFFFF"/>
        <w:spacing w:before="100" w:beforeAutospacing="1" w:after="100" w:afterAutospacing="1" w:line="240" w:lineRule="atLeast"/>
        <w:rPr>
          <w:rFonts w:ascii="Lucida Grande" w:eastAsia="Times New Roman" w:hAnsi="Lucida Grande" w:cs="Lucida Grande"/>
          <w:color w:val="000000"/>
          <w:sz w:val="18"/>
          <w:szCs w:val="18"/>
          <w:lang w:eastAsia="ru-RU"/>
        </w:rPr>
      </w:pPr>
      <w:r w:rsidRPr="00A46A0B">
        <w:rPr>
          <w:rFonts w:ascii="Lucida Grande" w:eastAsia="Times New Roman" w:hAnsi="Lucida Grande" w:cs="Lucida Grande"/>
          <w:color w:val="000000"/>
          <w:sz w:val="18"/>
          <w:szCs w:val="18"/>
          <w:lang w:eastAsia="ru-RU"/>
        </w:rPr>
        <w:t>Прежде чем двигаться дальше, давайте коротко разберем, почему текущий способ хранения данных на стороне клиента — cookies — является проблемой:</w:t>
      </w:r>
    </w:p>
    <w:p w:rsidR="00A46A0B" w:rsidRPr="00A46A0B" w:rsidRDefault="00A46A0B" w:rsidP="00A46A0B">
      <w:pPr>
        <w:numPr>
          <w:ilvl w:val="0"/>
          <w:numId w:val="12"/>
        </w:numPr>
        <w:spacing w:before="36" w:after="36" w:line="240" w:lineRule="atLeast"/>
        <w:ind w:left="120"/>
        <w:rPr>
          <w:rFonts w:ascii="Lucida Grande" w:eastAsia="Times New Roman" w:hAnsi="Lucida Grande" w:cs="Lucida Grande"/>
          <w:color w:val="000000"/>
          <w:sz w:val="18"/>
          <w:szCs w:val="18"/>
          <w:lang w:eastAsia="ru-RU"/>
        </w:rPr>
      </w:pPr>
      <w:r w:rsidRPr="00A46A0B">
        <w:rPr>
          <w:rFonts w:ascii="Lucida Grande" w:eastAsia="Times New Roman" w:hAnsi="Lucida Grande" w:cs="Lucida Grande"/>
          <w:color w:val="000000"/>
          <w:sz w:val="18"/>
          <w:szCs w:val="18"/>
          <w:lang w:eastAsia="ru-RU"/>
        </w:rPr>
        <w:t>Маленький размер: Cookies обычно имеют максимальный размер около 4KB, что не слишком хорошо подходит для хранения сложных данных любого вида.</w:t>
      </w:r>
    </w:p>
    <w:p w:rsidR="00A46A0B" w:rsidRPr="00A46A0B" w:rsidRDefault="00A46A0B" w:rsidP="00A46A0B">
      <w:pPr>
        <w:numPr>
          <w:ilvl w:val="0"/>
          <w:numId w:val="12"/>
        </w:numPr>
        <w:spacing w:before="36" w:after="36" w:line="240" w:lineRule="atLeast"/>
        <w:ind w:left="120"/>
        <w:rPr>
          <w:rFonts w:ascii="Lucida Grande" w:eastAsia="Times New Roman" w:hAnsi="Lucida Grande" w:cs="Lucida Grande"/>
          <w:color w:val="000000"/>
          <w:sz w:val="18"/>
          <w:szCs w:val="18"/>
          <w:lang w:eastAsia="ru-RU"/>
        </w:rPr>
      </w:pPr>
      <w:r w:rsidRPr="00A46A0B">
        <w:rPr>
          <w:rFonts w:ascii="Lucida Grande" w:eastAsia="Times New Roman" w:hAnsi="Lucida Grande" w:cs="Lucida Grande"/>
          <w:color w:val="000000"/>
          <w:sz w:val="18"/>
          <w:szCs w:val="18"/>
          <w:lang w:eastAsia="ru-RU"/>
        </w:rPr>
        <w:t>С помощью cookies трудно отслеживать две или больше транзакций на одном и том же сайте, которые могут происходить в двух или более различных вкладках.</w:t>
      </w:r>
    </w:p>
    <w:p w:rsidR="00A46A0B" w:rsidRPr="00A46A0B" w:rsidRDefault="00A46A0B" w:rsidP="00A46A0B">
      <w:pPr>
        <w:numPr>
          <w:ilvl w:val="0"/>
          <w:numId w:val="12"/>
        </w:numPr>
        <w:spacing w:before="36" w:after="36" w:line="240" w:lineRule="atLeast"/>
        <w:ind w:left="120"/>
        <w:rPr>
          <w:rFonts w:ascii="Lucida Grande" w:eastAsia="Times New Roman" w:hAnsi="Lucida Grande" w:cs="Lucida Grande"/>
          <w:color w:val="000000"/>
          <w:sz w:val="18"/>
          <w:szCs w:val="18"/>
          <w:lang w:eastAsia="ru-RU"/>
        </w:rPr>
      </w:pPr>
      <w:r w:rsidRPr="00A46A0B">
        <w:rPr>
          <w:rFonts w:ascii="Lucida Grande" w:eastAsia="Times New Roman" w:hAnsi="Lucida Grande" w:cs="Lucida Grande"/>
          <w:color w:val="000000"/>
          <w:sz w:val="18"/>
          <w:szCs w:val="18"/>
          <w:lang w:eastAsia="ru-RU"/>
        </w:rPr>
        <w:t>Cookies могут использоваться злонамеренно с помощью так называемой техники</w:t>
      </w:r>
      <w:r w:rsidRPr="00A46A0B">
        <w:rPr>
          <w:rFonts w:ascii="Lucida Grande" w:eastAsia="Times New Roman" w:hAnsi="Lucida Grande" w:cs="Lucida Grande"/>
          <w:color w:val="000000"/>
          <w:sz w:val="18"/>
          <w:lang w:eastAsia="ru-RU"/>
        </w:rPr>
        <w:t> </w:t>
      </w:r>
      <w:bookmarkStart w:id="370" w:name="keyword9"/>
      <w:bookmarkEnd w:id="370"/>
      <w:r w:rsidRPr="00A46A0B">
        <w:rPr>
          <w:rFonts w:ascii="Lucida Grande" w:eastAsia="Times New Roman" w:hAnsi="Lucida Grande" w:cs="Lucida Grande"/>
          <w:i/>
          <w:iCs/>
          <w:color w:val="000000"/>
          <w:sz w:val="18"/>
          <w:lang w:eastAsia="ru-RU"/>
        </w:rPr>
        <w:t>межсайтового скриптинга</w:t>
      </w:r>
      <w:r w:rsidRPr="00A46A0B">
        <w:rPr>
          <w:rFonts w:ascii="Lucida Grande" w:eastAsia="Times New Roman" w:hAnsi="Lucida Grande" w:cs="Lucida Grande"/>
          <w:color w:val="000000"/>
          <w:sz w:val="18"/>
          <w:szCs w:val="18"/>
          <w:lang w:eastAsia="ru-RU"/>
        </w:rPr>
        <w:t>, что приводит к проблемам безопасности.</w:t>
      </w:r>
    </w:p>
    <w:p w:rsidR="00A46A0B" w:rsidRPr="00A46A0B" w:rsidRDefault="00A46A0B" w:rsidP="00A46A0B">
      <w:pPr>
        <w:shd w:val="clear" w:color="auto" w:fill="FFFFFF"/>
        <w:spacing w:before="100" w:beforeAutospacing="1" w:after="100" w:afterAutospacing="1" w:line="240" w:lineRule="atLeast"/>
        <w:rPr>
          <w:rFonts w:ascii="Lucida Grande" w:eastAsia="Times New Roman" w:hAnsi="Lucida Grande" w:cs="Lucida Grande"/>
          <w:color w:val="000000"/>
          <w:sz w:val="18"/>
          <w:szCs w:val="18"/>
          <w:lang w:eastAsia="ru-RU"/>
        </w:rPr>
      </w:pPr>
      <w:r w:rsidRPr="00A46A0B">
        <w:rPr>
          <w:rFonts w:ascii="Lucida Grande" w:eastAsia="Times New Roman" w:hAnsi="Lucida Grande" w:cs="Lucida Grande"/>
          <w:color w:val="000000"/>
          <w:sz w:val="18"/>
          <w:szCs w:val="18"/>
          <w:lang w:eastAsia="ru-RU"/>
        </w:rPr>
        <w:t>Другие (менее популярные) альтернативы для cookies включают методы, использующие строки запросов,</w:t>
      </w:r>
      <w:r w:rsidRPr="00A46A0B">
        <w:rPr>
          <w:rFonts w:ascii="Lucida Grande" w:eastAsia="Times New Roman" w:hAnsi="Lucida Grande" w:cs="Lucida Grande"/>
          <w:color w:val="000000"/>
          <w:sz w:val="18"/>
          <w:lang w:eastAsia="ru-RU"/>
        </w:rPr>
        <w:t> </w:t>
      </w:r>
      <w:bookmarkStart w:id="371" w:name="keyword10"/>
      <w:bookmarkEnd w:id="371"/>
      <w:r w:rsidRPr="00A46A0B">
        <w:rPr>
          <w:rFonts w:ascii="Lucida Grande" w:eastAsia="Times New Roman" w:hAnsi="Lucida Grande" w:cs="Lucida Grande"/>
          <w:i/>
          <w:iCs/>
          <w:color w:val="000000"/>
          <w:sz w:val="18"/>
          <w:lang w:eastAsia="ru-RU"/>
        </w:rPr>
        <w:t>скрытые поля</w:t>
      </w:r>
      <w:r w:rsidRPr="00A46A0B">
        <w:rPr>
          <w:rFonts w:ascii="Lucida Grande" w:eastAsia="Times New Roman" w:hAnsi="Lucida Grande" w:cs="Lucida Grande"/>
          <w:color w:val="000000"/>
          <w:sz w:val="18"/>
          <w:lang w:eastAsia="ru-RU"/>
        </w:rPr>
        <w:t> </w:t>
      </w:r>
      <w:r w:rsidRPr="00A46A0B">
        <w:rPr>
          <w:rFonts w:ascii="Lucida Grande" w:eastAsia="Times New Roman" w:hAnsi="Lucida Grande" w:cs="Lucida Grande"/>
          <w:color w:val="000000"/>
          <w:sz w:val="18"/>
          <w:szCs w:val="18"/>
          <w:lang w:eastAsia="ru-RU"/>
        </w:rPr>
        <w:t>форм, совместно используемые локальные объекты на основе</w:t>
      </w:r>
      <w:r w:rsidRPr="00A46A0B">
        <w:rPr>
          <w:rFonts w:ascii="Lucida Grande" w:eastAsia="Times New Roman" w:hAnsi="Lucida Grande" w:cs="Lucida Grande"/>
          <w:color w:val="000000"/>
          <w:sz w:val="18"/>
          <w:lang w:eastAsia="ru-RU"/>
        </w:rPr>
        <w:t> </w:t>
      </w:r>
      <w:bookmarkStart w:id="372" w:name="keyword11"/>
      <w:bookmarkEnd w:id="372"/>
      <w:r w:rsidRPr="00A46A0B">
        <w:rPr>
          <w:rFonts w:ascii="Lucida Grande" w:eastAsia="Times New Roman" w:hAnsi="Lucida Grande" w:cs="Lucida Grande"/>
          <w:i/>
          <w:iCs/>
          <w:color w:val="000000"/>
          <w:sz w:val="18"/>
          <w:lang w:eastAsia="ru-RU"/>
        </w:rPr>
        <w:t>flash</w:t>
      </w:r>
      <w:r w:rsidRPr="00A46A0B">
        <w:rPr>
          <w:rFonts w:ascii="Lucida Grande" w:eastAsia="Times New Roman" w:hAnsi="Lucida Grande" w:cs="Lucida Grande"/>
          <w:color w:val="000000"/>
          <w:sz w:val="18"/>
          <w:szCs w:val="18"/>
          <w:lang w:eastAsia="ru-RU"/>
        </w:rPr>
        <w:t>, и т.д. Каждый со своим собственным набором проблем, связанным с безопасностью, легкостью использования, ограничениями на размер, и т.д. Поэтому до сих пор мы используем достаточно плохие способы хранения данных на стороне пользователя. Нам требуется улучшенный способ, и здесь на помощь приходит Хранилище</w:t>
      </w:r>
      <w:bookmarkStart w:id="373" w:name="keyword12"/>
      <w:bookmarkEnd w:id="373"/>
      <w:r w:rsidRPr="00A46A0B">
        <w:rPr>
          <w:rFonts w:ascii="Lucida Grande" w:eastAsia="Times New Roman" w:hAnsi="Lucida Grande" w:cs="Lucida Grande"/>
          <w:i/>
          <w:iCs/>
          <w:color w:val="000000"/>
          <w:sz w:val="18"/>
          <w:lang w:eastAsia="ru-RU"/>
        </w:rPr>
        <w:t>Web</w:t>
      </w:r>
      <w:r w:rsidRPr="00A46A0B">
        <w:rPr>
          <w:rFonts w:ascii="Lucida Grande" w:eastAsia="Times New Roman" w:hAnsi="Lucida Grande" w:cs="Lucida Grande"/>
          <w:color w:val="000000"/>
          <w:sz w:val="18"/>
          <w:szCs w:val="18"/>
          <w:lang w:eastAsia="ru-RU"/>
        </w:rPr>
        <w:t>.</w:t>
      </w:r>
    </w:p>
    <w:p w:rsidR="00A46A0B" w:rsidRPr="00A46A0B" w:rsidRDefault="00A46A0B" w:rsidP="00A46A0B">
      <w:pPr>
        <w:shd w:val="clear" w:color="auto" w:fill="FFFFFF"/>
        <w:spacing w:before="75" w:after="75" w:line="306" w:lineRule="atLeast"/>
        <w:outlineLvl w:val="2"/>
        <w:rPr>
          <w:rFonts w:ascii="Lucida Grande" w:eastAsia="Times New Roman" w:hAnsi="Lucida Grande" w:cs="Lucida Grande"/>
          <w:b/>
          <w:bCs/>
          <w:color w:val="000000"/>
          <w:sz w:val="24"/>
          <w:szCs w:val="24"/>
          <w:lang w:eastAsia="ru-RU"/>
        </w:rPr>
      </w:pPr>
      <w:bookmarkStart w:id="374" w:name="sect3"/>
      <w:bookmarkEnd w:id="374"/>
      <w:r w:rsidRPr="00A46A0B">
        <w:rPr>
          <w:rFonts w:ascii="Lucida Grande" w:eastAsia="Times New Roman" w:hAnsi="Lucida Grande" w:cs="Lucida Grande"/>
          <w:b/>
          <w:bCs/>
          <w:color w:val="000000"/>
          <w:sz w:val="24"/>
          <w:szCs w:val="24"/>
          <w:lang w:eastAsia="ru-RU"/>
        </w:rPr>
        <w:t>Хранилище Web</w:t>
      </w:r>
    </w:p>
    <w:p w:rsidR="00A46A0B" w:rsidRPr="00A46A0B" w:rsidRDefault="00A46A0B" w:rsidP="00A46A0B">
      <w:pPr>
        <w:shd w:val="clear" w:color="auto" w:fill="FFFFFF"/>
        <w:spacing w:before="100" w:beforeAutospacing="1" w:after="100" w:afterAutospacing="1" w:line="240" w:lineRule="atLeast"/>
        <w:rPr>
          <w:rFonts w:ascii="Lucida Grande" w:eastAsia="Times New Roman" w:hAnsi="Lucida Grande" w:cs="Lucida Grande"/>
          <w:color w:val="000000"/>
          <w:sz w:val="18"/>
          <w:szCs w:val="18"/>
          <w:lang w:eastAsia="ru-RU"/>
        </w:rPr>
      </w:pPr>
      <w:r w:rsidRPr="00A46A0B">
        <w:rPr>
          <w:rFonts w:ascii="Lucida Grande" w:eastAsia="Times New Roman" w:hAnsi="Lucida Grande" w:cs="Lucida Grande"/>
          <w:color w:val="000000"/>
          <w:sz w:val="18"/>
          <w:szCs w:val="18"/>
          <w:lang w:eastAsia="ru-RU"/>
        </w:rPr>
        <w:t>Спецификация Хранилища</w:t>
      </w:r>
      <w:r w:rsidRPr="00A46A0B">
        <w:rPr>
          <w:rFonts w:ascii="Lucida Grande" w:eastAsia="Times New Roman" w:hAnsi="Lucida Grande" w:cs="Lucida Grande"/>
          <w:color w:val="000000"/>
          <w:sz w:val="18"/>
          <w:lang w:eastAsia="ru-RU"/>
        </w:rPr>
        <w:t> </w:t>
      </w:r>
      <w:bookmarkStart w:id="375" w:name="keyword13"/>
      <w:bookmarkEnd w:id="375"/>
      <w:r w:rsidRPr="00A46A0B">
        <w:rPr>
          <w:rFonts w:ascii="Lucida Grande" w:eastAsia="Times New Roman" w:hAnsi="Lucida Grande" w:cs="Lucida Grande"/>
          <w:i/>
          <w:iCs/>
          <w:color w:val="000000"/>
          <w:sz w:val="18"/>
          <w:lang w:eastAsia="ru-RU"/>
        </w:rPr>
        <w:t>Web</w:t>
      </w:r>
      <w:r w:rsidRPr="00A46A0B">
        <w:rPr>
          <w:rFonts w:ascii="Lucida Grande" w:eastAsia="Times New Roman" w:hAnsi="Lucida Grande" w:cs="Lucida Grande"/>
          <w:color w:val="000000"/>
          <w:sz w:val="18"/>
          <w:lang w:eastAsia="ru-RU"/>
        </w:rPr>
        <w:t> </w:t>
      </w:r>
      <w:bookmarkStart w:id="376" w:name="keyword14"/>
      <w:bookmarkEnd w:id="376"/>
      <w:r w:rsidRPr="00A46A0B">
        <w:rPr>
          <w:rFonts w:ascii="Lucida Grande" w:eastAsia="Times New Roman" w:hAnsi="Lucida Grande" w:cs="Lucida Grande"/>
          <w:i/>
          <w:iCs/>
          <w:color w:val="000000"/>
          <w:sz w:val="18"/>
          <w:lang w:eastAsia="ru-RU"/>
        </w:rPr>
        <w:t>W3C</w:t>
      </w:r>
      <w:r w:rsidRPr="00A46A0B">
        <w:rPr>
          <w:rFonts w:ascii="Lucida Grande" w:eastAsia="Times New Roman" w:hAnsi="Lucida Grande" w:cs="Lucida Grande"/>
          <w:color w:val="000000"/>
          <w:sz w:val="18"/>
          <w:lang w:eastAsia="ru-RU"/>
        </w:rPr>
        <w:t> </w:t>
      </w:r>
      <w:r w:rsidRPr="00A46A0B">
        <w:rPr>
          <w:rFonts w:ascii="Lucida Grande" w:eastAsia="Times New Roman" w:hAnsi="Lucida Grande" w:cs="Lucida Grande"/>
          <w:color w:val="000000"/>
          <w:sz w:val="18"/>
          <w:szCs w:val="18"/>
          <w:lang w:eastAsia="ru-RU"/>
        </w:rPr>
        <w:t>(</w:t>
      </w:r>
      <w:hyperlink r:id="rId68" w:tgtFrame="_blank" w:history="1">
        <w:r w:rsidRPr="00A46A0B">
          <w:rPr>
            <w:rFonts w:ascii="Lucida Grande" w:eastAsia="Times New Roman" w:hAnsi="Lucida Grande" w:cs="Lucida Grande"/>
            <w:color w:val="0071A6"/>
            <w:sz w:val="18"/>
            <w:u w:val="single"/>
            <w:lang w:eastAsia="ru-RU"/>
          </w:rPr>
          <w:t>http://dev.w3.org/html5/webstorage/</w:t>
        </w:r>
      </w:hyperlink>
      <w:r w:rsidRPr="00A46A0B">
        <w:rPr>
          <w:rFonts w:ascii="Lucida Grande" w:eastAsia="Times New Roman" w:hAnsi="Lucida Grande" w:cs="Lucida Grande"/>
          <w:color w:val="000000"/>
          <w:sz w:val="18"/>
          <w:szCs w:val="18"/>
          <w:lang w:eastAsia="ru-RU"/>
        </w:rPr>
        <w:t>) была разработана для улучшения способа хранения данных на стороне клиента. Она имеет два различных типа хранилища:</w:t>
      </w:r>
      <w:r w:rsidRPr="00A46A0B">
        <w:rPr>
          <w:rFonts w:ascii="Lucida Grande" w:eastAsia="Times New Roman" w:hAnsi="Lucida Grande" w:cs="Lucida Grande"/>
          <w:color w:val="000000"/>
          <w:sz w:val="18"/>
          <w:lang w:eastAsia="ru-RU"/>
        </w:rPr>
        <w:t> </w:t>
      </w:r>
      <w:bookmarkStart w:id="377" w:name="keyword15"/>
      <w:bookmarkEnd w:id="377"/>
      <w:r w:rsidRPr="00A46A0B">
        <w:rPr>
          <w:rFonts w:ascii="Lucida Grande" w:eastAsia="Times New Roman" w:hAnsi="Lucida Grande" w:cs="Lucida Grande"/>
          <w:i/>
          <w:iCs/>
          <w:color w:val="000000"/>
          <w:sz w:val="18"/>
          <w:lang w:eastAsia="ru-RU"/>
        </w:rPr>
        <w:t>Session</w:t>
      </w:r>
      <w:r w:rsidRPr="00A46A0B">
        <w:rPr>
          <w:rFonts w:ascii="Lucida Grande" w:eastAsia="Times New Roman" w:hAnsi="Lucida Grande" w:cs="Lucida Grande"/>
          <w:color w:val="000000"/>
          <w:sz w:val="18"/>
          <w:lang w:eastAsia="ru-RU"/>
        </w:rPr>
        <w:t> </w:t>
      </w:r>
      <w:bookmarkStart w:id="378" w:name="keyword16"/>
      <w:bookmarkEnd w:id="378"/>
      <w:r w:rsidRPr="00A46A0B">
        <w:rPr>
          <w:rFonts w:ascii="Lucida Grande" w:eastAsia="Times New Roman" w:hAnsi="Lucida Grande" w:cs="Lucida Grande"/>
          <w:i/>
          <w:iCs/>
          <w:color w:val="000000"/>
          <w:sz w:val="18"/>
          <w:lang w:eastAsia="ru-RU"/>
        </w:rPr>
        <w:t>Storage</w:t>
      </w:r>
      <w:r w:rsidRPr="00A46A0B">
        <w:rPr>
          <w:rFonts w:ascii="Lucida Grande" w:eastAsia="Times New Roman" w:hAnsi="Lucida Grande" w:cs="Lucida Grande"/>
          <w:color w:val="000000"/>
          <w:sz w:val="18"/>
          <w:lang w:eastAsia="ru-RU"/>
        </w:rPr>
        <w:t> </w:t>
      </w:r>
      <w:r w:rsidRPr="00A46A0B">
        <w:rPr>
          <w:rFonts w:ascii="Lucida Grande" w:eastAsia="Times New Roman" w:hAnsi="Lucida Grande" w:cs="Lucida Grande"/>
          <w:color w:val="000000"/>
          <w:sz w:val="18"/>
          <w:szCs w:val="18"/>
          <w:lang w:eastAsia="ru-RU"/>
        </w:rPr>
        <w:t>(Сессионное хранилище) и</w:t>
      </w:r>
      <w:r w:rsidRPr="00A46A0B">
        <w:rPr>
          <w:rFonts w:ascii="Lucida Grande" w:eastAsia="Times New Roman" w:hAnsi="Lucida Grande" w:cs="Lucida Grande"/>
          <w:color w:val="000000"/>
          <w:sz w:val="18"/>
          <w:lang w:eastAsia="ru-RU"/>
        </w:rPr>
        <w:t> </w:t>
      </w:r>
      <w:bookmarkStart w:id="379" w:name="keyword17"/>
      <w:bookmarkEnd w:id="379"/>
      <w:r w:rsidRPr="00A46A0B">
        <w:rPr>
          <w:rFonts w:ascii="Lucida Grande" w:eastAsia="Times New Roman" w:hAnsi="Lucida Grande" w:cs="Lucida Grande"/>
          <w:i/>
          <w:iCs/>
          <w:color w:val="000000"/>
          <w:sz w:val="18"/>
          <w:lang w:eastAsia="ru-RU"/>
        </w:rPr>
        <w:t>Local Storage</w:t>
      </w:r>
      <w:r w:rsidRPr="00A46A0B">
        <w:rPr>
          <w:rFonts w:ascii="Lucida Grande" w:eastAsia="Times New Roman" w:hAnsi="Lucida Grande" w:cs="Lucida Grande"/>
          <w:color w:val="000000"/>
          <w:sz w:val="18"/>
          <w:szCs w:val="18"/>
          <w:lang w:eastAsia="ru-RU"/>
        </w:rPr>
        <w:t>(Локальное хранилище).</w:t>
      </w:r>
    </w:p>
    <w:p w:rsidR="00A46A0B" w:rsidRPr="00A46A0B" w:rsidRDefault="00A46A0B" w:rsidP="00A46A0B">
      <w:pPr>
        <w:shd w:val="clear" w:color="auto" w:fill="FFFFFF"/>
        <w:spacing w:before="100" w:beforeAutospacing="1" w:after="100" w:afterAutospacing="1" w:line="240" w:lineRule="atLeast"/>
        <w:rPr>
          <w:rFonts w:ascii="Lucida Grande" w:eastAsia="Times New Roman" w:hAnsi="Lucida Grande" w:cs="Lucida Grande"/>
          <w:color w:val="000000"/>
          <w:sz w:val="18"/>
          <w:szCs w:val="18"/>
          <w:lang w:eastAsia="ru-RU"/>
        </w:rPr>
      </w:pPr>
      <w:r w:rsidRPr="00A46A0B">
        <w:rPr>
          <w:rFonts w:ascii="Lucida Grande" w:eastAsia="Times New Roman" w:hAnsi="Lucida Grande" w:cs="Lucida Grande"/>
          <w:color w:val="000000"/>
          <w:sz w:val="18"/>
          <w:szCs w:val="18"/>
          <w:lang w:eastAsia="ru-RU"/>
        </w:rPr>
        <w:lastRenderedPageBreak/>
        <w:t>Как сессионное, так и локальное хранилище будут иметь возможность хранить около 5Mb данных на</w:t>
      </w:r>
      <w:r w:rsidRPr="00A46A0B">
        <w:rPr>
          <w:rFonts w:ascii="Lucida Grande" w:eastAsia="Times New Roman" w:hAnsi="Lucida Grande" w:cs="Lucida Grande"/>
          <w:color w:val="000000"/>
          <w:sz w:val="18"/>
          <w:lang w:eastAsia="ru-RU"/>
        </w:rPr>
        <w:t> </w:t>
      </w:r>
      <w:bookmarkStart w:id="380" w:name="keyword18"/>
      <w:bookmarkEnd w:id="380"/>
      <w:r w:rsidRPr="00A46A0B">
        <w:rPr>
          <w:rFonts w:ascii="Lucida Grande" w:eastAsia="Times New Roman" w:hAnsi="Lucida Grande" w:cs="Lucida Grande"/>
          <w:i/>
          <w:iCs/>
          <w:color w:val="000000"/>
          <w:sz w:val="18"/>
          <w:lang w:eastAsia="ru-RU"/>
        </w:rPr>
        <w:t>домен</w:t>
      </w:r>
      <w:r w:rsidRPr="00A46A0B">
        <w:rPr>
          <w:rFonts w:ascii="Lucida Grande" w:eastAsia="Times New Roman" w:hAnsi="Lucida Grande" w:cs="Lucida Grande"/>
          <w:color w:val="000000"/>
          <w:sz w:val="18"/>
          <w:szCs w:val="18"/>
          <w:lang w:eastAsia="ru-RU"/>
        </w:rPr>
        <w:t>, что значительно больше чем cookies.</w:t>
      </w:r>
      <w:r w:rsidRPr="00A46A0B">
        <w:rPr>
          <w:rFonts w:ascii="Lucida Grande" w:eastAsia="Times New Roman" w:hAnsi="Lucida Grande" w:cs="Lucida Grande"/>
          <w:color w:val="000000"/>
          <w:sz w:val="18"/>
          <w:lang w:eastAsia="ru-RU"/>
        </w:rPr>
        <w:t> </w:t>
      </w:r>
      <w:bookmarkStart w:id="381" w:name="keyword19"/>
      <w:bookmarkEnd w:id="381"/>
      <w:r w:rsidRPr="00A46A0B">
        <w:rPr>
          <w:rFonts w:ascii="Lucida Grande" w:eastAsia="Times New Roman" w:hAnsi="Lucida Grande" w:cs="Lucida Grande"/>
          <w:i/>
          <w:iCs/>
          <w:color w:val="000000"/>
          <w:sz w:val="18"/>
          <w:lang w:eastAsia="ru-RU"/>
        </w:rPr>
        <w:t>По</w:t>
      </w:r>
      <w:r w:rsidRPr="00A46A0B">
        <w:rPr>
          <w:rFonts w:ascii="Lucida Grande" w:eastAsia="Times New Roman" w:hAnsi="Lucida Grande" w:cs="Lucida Grande"/>
          <w:color w:val="000000"/>
          <w:sz w:val="18"/>
          <w:lang w:eastAsia="ru-RU"/>
        </w:rPr>
        <w:t> </w:t>
      </w:r>
      <w:r w:rsidRPr="00A46A0B">
        <w:rPr>
          <w:rFonts w:ascii="Lucida Grande" w:eastAsia="Times New Roman" w:hAnsi="Lucida Grande" w:cs="Lucida Grande"/>
          <w:color w:val="000000"/>
          <w:sz w:val="18"/>
          <w:szCs w:val="18"/>
          <w:lang w:eastAsia="ru-RU"/>
        </w:rPr>
        <w:t>мере дальнейшего чтения вы больше узнаете о них, и о том, что делает хранилище</w:t>
      </w:r>
      <w:r w:rsidRPr="00A46A0B">
        <w:rPr>
          <w:rFonts w:ascii="Lucida Grande" w:eastAsia="Times New Roman" w:hAnsi="Lucida Grande" w:cs="Lucida Grande"/>
          <w:color w:val="000000"/>
          <w:sz w:val="18"/>
          <w:lang w:eastAsia="ru-RU"/>
        </w:rPr>
        <w:t> </w:t>
      </w:r>
      <w:bookmarkStart w:id="382" w:name="keyword20"/>
      <w:bookmarkEnd w:id="382"/>
      <w:r w:rsidRPr="00A46A0B">
        <w:rPr>
          <w:rFonts w:ascii="Lucida Grande" w:eastAsia="Times New Roman" w:hAnsi="Lucida Grande" w:cs="Lucida Grande"/>
          <w:i/>
          <w:iCs/>
          <w:color w:val="000000"/>
          <w:sz w:val="18"/>
          <w:lang w:eastAsia="ru-RU"/>
        </w:rPr>
        <w:t>Web</w:t>
      </w:r>
      <w:r w:rsidRPr="00A46A0B">
        <w:rPr>
          <w:rFonts w:ascii="Lucida Grande" w:eastAsia="Times New Roman" w:hAnsi="Lucida Grande" w:cs="Lucida Grande"/>
          <w:color w:val="000000"/>
          <w:sz w:val="18"/>
          <w:lang w:eastAsia="ru-RU"/>
        </w:rPr>
        <w:t> </w:t>
      </w:r>
      <w:r w:rsidRPr="00A46A0B">
        <w:rPr>
          <w:rFonts w:ascii="Lucida Grande" w:eastAsia="Times New Roman" w:hAnsi="Lucida Grande" w:cs="Lucida Grande"/>
          <w:color w:val="000000"/>
          <w:sz w:val="18"/>
          <w:szCs w:val="18"/>
          <w:lang w:eastAsia="ru-RU"/>
        </w:rPr>
        <w:t>более удобным механизмом хранения.</w:t>
      </w:r>
    </w:p>
    <w:p w:rsidR="00A46A0B" w:rsidRPr="00A46A0B" w:rsidRDefault="00A46A0B" w:rsidP="00A46A0B">
      <w:pPr>
        <w:shd w:val="clear" w:color="auto" w:fill="FFFFFF"/>
        <w:spacing w:before="75" w:after="75" w:line="306" w:lineRule="atLeast"/>
        <w:outlineLvl w:val="2"/>
        <w:rPr>
          <w:rFonts w:ascii="Lucida Grande" w:eastAsia="Times New Roman" w:hAnsi="Lucida Grande" w:cs="Lucida Grande"/>
          <w:b/>
          <w:bCs/>
          <w:color w:val="000000"/>
          <w:sz w:val="24"/>
          <w:szCs w:val="24"/>
          <w:lang w:eastAsia="ru-RU"/>
        </w:rPr>
      </w:pPr>
      <w:bookmarkStart w:id="383" w:name="sect4"/>
      <w:bookmarkEnd w:id="383"/>
      <w:r w:rsidRPr="00A46A0B">
        <w:rPr>
          <w:rFonts w:ascii="Lucida Grande" w:eastAsia="Times New Roman" w:hAnsi="Lucida Grande" w:cs="Lucida Grande"/>
          <w:b/>
          <w:bCs/>
          <w:color w:val="000000"/>
          <w:sz w:val="24"/>
          <w:szCs w:val="24"/>
          <w:lang w:eastAsia="ru-RU"/>
        </w:rPr>
        <w:t>Сессионное хранилище</w:t>
      </w:r>
    </w:p>
    <w:p w:rsidR="00A46A0B" w:rsidRPr="00A46A0B" w:rsidRDefault="00A46A0B" w:rsidP="00A46A0B">
      <w:pPr>
        <w:shd w:val="clear" w:color="auto" w:fill="FFFFFF"/>
        <w:spacing w:before="100" w:beforeAutospacing="1" w:after="100" w:afterAutospacing="1" w:line="240" w:lineRule="atLeast"/>
        <w:rPr>
          <w:rFonts w:ascii="Lucida Grande" w:eastAsia="Times New Roman" w:hAnsi="Lucida Grande" w:cs="Lucida Grande"/>
          <w:color w:val="000000"/>
          <w:sz w:val="18"/>
          <w:szCs w:val="18"/>
          <w:lang w:eastAsia="ru-RU"/>
        </w:rPr>
      </w:pPr>
      <w:r w:rsidRPr="00A46A0B">
        <w:rPr>
          <w:rFonts w:ascii="Lucida Grande" w:eastAsia="Times New Roman" w:hAnsi="Lucida Grande" w:cs="Lucida Grande"/>
          <w:color w:val="000000"/>
          <w:sz w:val="18"/>
          <w:szCs w:val="18"/>
          <w:lang w:eastAsia="ru-RU"/>
        </w:rPr>
        <w:t>Сессионное хранилище имеет единственное предназначение: Запоминать все данные сеанса и забывать их, как только закрывается используемая вкладка (или окно).</w:t>
      </w:r>
    </w:p>
    <w:p w:rsidR="00A46A0B" w:rsidRPr="00A46A0B" w:rsidRDefault="00A46A0B" w:rsidP="00A46A0B">
      <w:pPr>
        <w:shd w:val="clear" w:color="auto" w:fill="FFFFFF"/>
        <w:spacing w:before="100" w:beforeAutospacing="1" w:after="100" w:afterAutospacing="1" w:line="240" w:lineRule="atLeast"/>
        <w:rPr>
          <w:rFonts w:ascii="Lucida Grande" w:eastAsia="Times New Roman" w:hAnsi="Lucida Grande" w:cs="Lucida Grande"/>
          <w:color w:val="000000"/>
          <w:sz w:val="18"/>
          <w:szCs w:val="18"/>
          <w:lang w:eastAsia="ru-RU"/>
        </w:rPr>
      </w:pPr>
      <w:r w:rsidRPr="00A46A0B">
        <w:rPr>
          <w:rFonts w:ascii="Lucida Grande" w:eastAsia="Times New Roman" w:hAnsi="Lucida Grande" w:cs="Lucida Grande"/>
          <w:color w:val="000000"/>
          <w:sz w:val="18"/>
          <w:szCs w:val="18"/>
          <w:lang w:eastAsia="ru-RU"/>
        </w:rPr>
        <w:t>Задание и</w:t>
      </w:r>
      <w:r w:rsidRPr="00A46A0B">
        <w:rPr>
          <w:rFonts w:ascii="Lucida Grande" w:eastAsia="Times New Roman" w:hAnsi="Lucida Grande" w:cs="Lucida Grande"/>
          <w:color w:val="000000"/>
          <w:sz w:val="18"/>
          <w:lang w:eastAsia="ru-RU"/>
        </w:rPr>
        <w:t> </w:t>
      </w:r>
      <w:bookmarkStart w:id="384" w:name="keyword21"/>
      <w:bookmarkEnd w:id="384"/>
      <w:r w:rsidRPr="00A46A0B">
        <w:rPr>
          <w:rFonts w:ascii="Lucida Grande" w:eastAsia="Times New Roman" w:hAnsi="Lucida Grande" w:cs="Lucida Grande"/>
          <w:i/>
          <w:iCs/>
          <w:color w:val="000000"/>
          <w:sz w:val="18"/>
          <w:lang w:eastAsia="ru-RU"/>
        </w:rPr>
        <w:t>извлечение данных</w:t>
      </w:r>
    </w:p>
    <w:p w:rsidR="00A46A0B" w:rsidRPr="00A46A0B" w:rsidRDefault="00A46A0B" w:rsidP="00A46A0B">
      <w:pPr>
        <w:shd w:val="clear" w:color="auto" w:fill="FFFFFF"/>
        <w:spacing w:before="100" w:beforeAutospacing="1" w:after="100" w:afterAutospacing="1" w:line="240" w:lineRule="atLeast"/>
        <w:rPr>
          <w:rFonts w:ascii="Lucida Grande" w:eastAsia="Times New Roman" w:hAnsi="Lucida Grande" w:cs="Lucida Grande"/>
          <w:color w:val="000000"/>
          <w:sz w:val="18"/>
          <w:szCs w:val="18"/>
          <w:lang w:eastAsia="ru-RU"/>
        </w:rPr>
      </w:pPr>
      <w:r w:rsidRPr="00A46A0B">
        <w:rPr>
          <w:rFonts w:ascii="Lucida Grande" w:eastAsia="Times New Roman" w:hAnsi="Lucida Grande" w:cs="Lucida Grande"/>
          <w:color w:val="000000"/>
          <w:sz w:val="18"/>
          <w:szCs w:val="18"/>
          <w:lang w:eastAsia="ru-RU"/>
        </w:rPr>
        <w:t>Чтобы задать пару</w:t>
      </w:r>
      <w:r w:rsidRPr="00A46A0B">
        <w:rPr>
          <w:rFonts w:ascii="Lucida Grande" w:eastAsia="Times New Roman" w:hAnsi="Lucida Grande" w:cs="Lucida Grande"/>
          <w:color w:val="000000"/>
          <w:sz w:val="18"/>
          <w:lang w:eastAsia="ru-RU"/>
        </w:rPr>
        <w:t> </w:t>
      </w:r>
      <w:bookmarkStart w:id="385" w:name="keyword22"/>
      <w:bookmarkEnd w:id="385"/>
      <w:r w:rsidRPr="00A46A0B">
        <w:rPr>
          <w:rFonts w:ascii="Lucida Grande" w:eastAsia="Times New Roman" w:hAnsi="Lucida Grande" w:cs="Lucida Grande"/>
          <w:i/>
          <w:iCs/>
          <w:color w:val="000000"/>
          <w:sz w:val="18"/>
          <w:lang w:eastAsia="ru-RU"/>
        </w:rPr>
        <w:t>ключ</w:t>
      </w:r>
      <w:r w:rsidRPr="00A46A0B">
        <w:rPr>
          <w:rFonts w:ascii="Lucida Grande" w:eastAsia="Times New Roman" w:hAnsi="Lucida Grande" w:cs="Lucida Grande"/>
          <w:color w:val="000000"/>
          <w:sz w:val="18"/>
          <w:lang w:eastAsia="ru-RU"/>
        </w:rPr>
        <w:t> </w:t>
      </w:r>
      <w:bookmarkStart w:id="386" w:name="keyword23"/>
      <w:bookmarkEnd w:id="386"/>
      <w:r w:rsidRPr="00A46A0B">
        <w:rPr>
          <w:rFonts w:ascii="Lucida Grande" w:eastAsia="Times New Roman" w:hAnsi="Lucida Grande" w:cs="Lucida Grande"/>
          <w:i/>
          <w:iCs/>
          <w:color w:val="000000"/>
          <w:sz w:val="18"/>
          <w:lang w:eastAsia="ru-RU"/>
        </w:rPr>
        <w:t>значение</w:t>
      </w:r>
      <w:r w:rsidRPr="00A46A0B">
        <w:rPr>
          <w:rFonts w:ascii="Lucida Grande" w:eastAsia="Times New Roman" w:hAnsi="Lucida Grande" w:cs="Lucida Grande"/>
          <w:color w:val="000000"/>
          <w:sz w:val="18"/>
          <w:lang w:eastAsia="ru-RU"/>
        </w:rPr>
        <w:t> </w:t>
      </w:r>
      <w:r w:rsidRPr="00A46A0B">
        <w:rPr>
          <w:rFonts w:ascii="Lucida Grande" w:eastAsia="Times New Roman" w:hAnsi="Lucida Grande" w:cs="Lucida Grande"/>
          <w:color w:val="000000"/>
          <w:sz w:val="18"/>
          <w:szCs w:val="18"/>
          <w:lang w:eastAsia="ru-RU"/>
        </w:rPr>
        <w:t>в сессионном хранилище, необходимо написать просто строку следующего вида:</w:t>
      </w:r>
    </w:p>
    <w:p w:rsidR="00A46A0B" w:rsidRPr="00A46A0B" w:rsidRDefault="00A46A0B" w:rsidP="00A46A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Courier New" w:eastAsia="Times New Roman" w:hAnsi="Courier New" w:cs="Courier New"/>
          <w:color w:val="8B0000"/>
          <w:sz w:val="20"/>
          <w:szCs w:val="20"/>
          <w:lang w:eastAsia="ru-RU"/>
        </w:rPr>
      </w:pPr>
      <w:r w:rsidRPr="00A46A0B">
        <w:rPr>
          <w:rFonts w:ascii="Courier New" w:eastAsia="Times New Roman" w:hAnsi="Courier New" w:cs="Courier New"/>
          <w:color w:val="8B0000"/>
          <w:sz w:val="20"/>
          <w:szCs w:val="20"/>
          <w:lang w:eastAsia="ru-RU"/>
        </w:rPr>
        <w:t>sessionStorage.setItem(yourkey, yourvalue);</w:t>
      </w:r>
    </w:p>
    <w:p w:rsidR="00A46A0B" w:rsidRPr="00A46A0B" w:rsidRDefault="00A46A0B" w:rsidP="00A46A0B">
      <w:pPr>
        <w:shd w:val="clear" w:color="auto" w:fill="FFFFFF"/>
        <w:spacing w:before="100" w:beforeAutospacing="1" w:after="100" w:afterAutospacing="1" w:line="240" w:lineRule="atLeast"/>
        <w:rPr>
          <w:rFonts w:ascii="Lucida Grande" w:eastAsia="Times New Roman" w:hAnsi="Lucida Grande" w:cs="Lucida Grande"/>
          <w:color w:val="000000"/>
          <w:sz w:val="18"/>
          <w:szCs w:val="18"/>
          <w:lang w:eastAsia="ru-RU"/>
        </w:rPr>
      </w:pPr>
      <w:r w:rsidRPr="00A46A0B">
        <w:rPr>
          <w:rFonts w:ascii="Lucida Grande" w:eastAsia="Times New Roman" w:hAnsi="Lucida Grande" w:cs="Lucida Grande"/>
          <w:color w:val="000000"/>
          <w:sz w:val="18"/>
          <w:szCs w:val="18"/>
          <w:lang w:eastAsia="ru-RU"/>
        </w:rPr>
        <w:t>Чтобы снова извлечь данные, необходимо написать:</w:t>
      </w:r>
    </w:p>
    <w:p w:rsidR="00A46A0B" w:rsidRPr="00A46A0B" w:rsidRDefault="00A46A0B" w:rsidP="00A46A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Courier New" w:eastAsia="Times New Roman" w:hAnsi="Courier New" w:cs="Courier New"/>
          <w:color w:val="8B0000"/>
          <w:sz w:val="20"/>
          <w:szCs w:val="20"/>
          <w:lang w:val="en-US" w:eastAsia="ru-RU"/>
        </w:rPr>
      </w:pPr>
      <w:r w:rsidRPr="00A46A0B">
        <w:rPr>
          <w:rFonts w:ascii="Courier New" w:eastAsia="Times New Roman" w:hAnsi="Courier New" w:cs="Courier New"/>
          <w:color w:val="8B0000"/>
          <w:sz w:val="20"/>
          <w:szCs w:val="20"/>
          <w:lang w:val="en-US" w:eastAsia="ru-RU"/>
        </w:rPr>
        <w:t>var item = sessionStorage.getItem(yourkey);</w:t>
      </w:r>
    </w:p>
    <w:p w:rsidR="00A46A0B" w:rsidRPr="00A46A0B" w:rsidRDefault="00A46A0B" w:rsidP="00A46A0B">
      <w:pPr>
        <w:shd w:val="clear" w:color="auto" w:fill="FFFFFF"/>
        <w:spacing w:before="100" w:beforeAutospacing="1" w:after="100" w:afterAutospacing="1" w:line="240" w:lineRule="atLeast"/>
        <w:rPr>
          <w:rFonts w:ascii="Lucida Grande" w:eastAsia="Times New Roman" w:hAnsi="Lucida Grande" w:cs="Lucida Grande"/>
          <w:color w:val="000000"/>
          <w:sz w:val="18"/>
          <w:szCs w:val="18"/>
          <w:lang w:eastAsia="ru-RU"/>
        </w:rPr>
      </w:pPr>
      <w:r w:rsidRPr="00A46A0B">
        <w:rPr>
          <w:rFonts w:ascii="Lucida Grande" w:eastAsia="Times New Roman" w:hAnsi="Lucida Grande" w:cs="Lucida Grande"/>
          <w:color w:val="000000"/>
          <w:sz w:val="18"/>
          <w:szCs w:val="18"/>
          <w:lang w:eastAsia="ru-RU"/>
        </w:rPr>
        <w:t>Чтобы сохранить</w:t>
      </w:r>
      <w:r w:rsidRPr="00A46A0B">
        <w:rPr>
          <w:rFonts w:ascii="Lucida Grande" w:eastAsia="Times New Roman" w:hAnsi="Lucida Grande" w:cs="Lucida Grande"/>
          <w:color w:val="000000"/>
          <w:sz w:val="18"/>
          <w:lang w:eastAsia="ru-RU"/>
        </w:rPr>
        <w:t> </w:t>
      </w:r>
      <w:bookmarkStart w:id="387" w:name="keyword24"/>
      <w:bookmarkEnd w:id="387"/>
      <w:r w:rsidRPr="00A46A0B">
        <w:rPr>
          <w:rFonts w:ascii="Lucida Grande" w:eastAsia="Times New Roman" w:hAnsi="Lucida Grande" w:cs="Lucida Grande"/>
          <w:i/>
          <w:iCs/>
          <w:color w:val="000000"/>
          <w:sz w:val="18"/>
          <w:lang w:eastAsia="ru-RU"/>
        </w:rPr>
        <w:t>значение</w:t>
      </w:r>
      <w:r w:rsidRPr="00A46A0B">
        <w:rPr>
          <w:rFonts w:ascii="Lucida Grande" w:eastAsia="Times New Roman" w:hAnsi="Lucida Grande" w:cs="Lucida Grande"/>
          <w:color w:val="000000"/>
          <w:sz w:val="18"/>
          <w:lang w:eastAsia="ru-RU"/>
        </w:rPr>
        <w:t> </w:t>
      </w:r>
      <w:r w:rsidRPr="00A46A0B">
        <w:rPr>
          <w:rFonts w:ascii="Lucida Grande" w:eastAsia="Times New Roman" w:hAnsi="Lucida Grande" w:cs="Lucida Grande"/>
          <w:color w:val="000000"/>
          <w:sz w:val="18"/>
          <w:szCs w:val="18"/>
          <w:lang w:eastAsia="ru-RU"/>
        </w:rPr>
        <w:t>"</w:t>
      </w:r>
      <w:bookmarkStart w:id="388" w:name="keyword25"/>
      <w:bookmarkEnd w:id="388"/>
      <w:r w:rsidRPr="00A46A0B">
        <w:rPr>
          <w:rFonts w:ascii="Lucida Grande" w:eastAsia="Times New Roman" w:hAnsi="Lucida Grande" w:cs="Lucida Grande"/>
          <w:i/>
          <w:iCs/>
          <w:color w:val="000000"/>
          <w:sz w:val="18"/>
          <w:lang w:eastAsia="ru-RU"/>
        </w:rPr>
        <w:t>This</w:t>
      </w:r>
      <w:r w:rsidRPr="00A46A0B">
        <w:rPr>
          <w:rFonts w:ascii="Lucida Grande" w:eastAsia="Times New Roman" w:hAnsi="Lucida Grande" w:cs="Lucida Grande"/>
          <w:color w:val="000000"/>
          <w:sz w:val="18"/>
          <w:lang w:eastAsia="ru-RU"/>
        </w:rPr>
        <w:t> </w:t>
      </w:r>
      <w:r w:rsidRPr="00A46A0B">
        <w:rPr>
          <w:rFonts w:ascii="Lucida Grande" w:eastAsia="Times New Roman" w:hAnsi="Lucida Grande" w:cs="Lucida Grande"/>
          <w:color w:val="000000"/>
          <w:sz w:val="18"/>
          <w:szCs w:val="18"/>
          <w:lang w:eastAsia="ru-RU"/>
        </w:rPr>
        <w:t>is a sample</w:t>
      </w:r>
      <w:r w:rsidRPr="00A46A0B">
        <w:rPr>
          <w:rFonts w:ascii="Lucida Grande" w:eastAsia="Times New Roman" w:hAnsi="Lucida Grande" w:cs="Lucida Grande"/>
          <w:color w:val="000000"/>
          <w:sz w:val="18"/>
          <w:lang w:eastAsia="ru-RU"/>
        </w:rPr>
        <w:t> </w:t>
      </w:r>
      <w:bookmarkStart w:id="389" w:name="keyword26"/>
      <w:bookmarkEnd w:id="389"/>
      <w:r w:rsidRPr="00A46A0B">
        <w:rPr>
          <w:rFonts w:ascii="Lucida Grande" w:eastAsia="Times New Roman" w:hAnsi="Lucida Grande" w:cs="Lucida Grande"/>
          <w:i/>
          <w:iCs/>
          <w:color w:val="000000"/>
          <w:sz w:val="18"/>
          <w:lang w:eastAsia="ru-RU"/>
        </w:rPr>
        <w:t>sentence</w:t>
      </w:r>
      <w:r w:rsidRPr="00A46A0B">
        <w:rPr>
          <w:rFonts w:ascii="Lucida Grande" w:eastAsia="Times New Roman" w:hAnsi="Lucida Grande" w:cs="Lucida Grande"/>
          <w:color w:val="000000"/>
          <w:sz w:val="18"/>
          <w:szCs w:val="18"/>
          <w:lang w:eastAsia="ru-RU"/>
        </w:rPr>
        <w:t>" в сессионном хранилище, можно написать:</w:t>
      </w:r>
    </w:p>
    <w:p w:rsidR="00A46A0B" w:rsidRPr="00A46A0B" w:rsidRDefault="00A46A0B" w:rsidP="00A46A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Courier New" w:eastAsia="Times New Roman" w:hAnsi="Courier New" w:cs="Courier New"/>
          <w:color w:val="8B0000"/>
          <w:sz w:val="20"/>
          <w:szCs w:val="20"/>
          <w:lang w:val="en-US" w:eastAsia="ru-RU"/>
        </w:rPr>
      </w:pPr>
      <w:r w:rsidRPr="00A46A0B">
        <w:rPr>
          <w:rFonts w:ascii="Courier New" w:eastAsia="Times New Roman" w:hAnsi="Courier New" w:cs="Courier New"/>
          <w:color w:val="8B0000"/>
          <w:sz w:val="20"/>
          <w:szCs w:val="20"/>
          <w:lang w:val="en-US" w:eastAsia="ru-RU"/>
        </w:rPr>
        <w:t>sessionStorage.setItem(1, 'This is a sample sentence');</w:t>
      </w:r>
    </w:p>
    <w:p w:rsidR="00A46A0B" w:rsidRPr="00A46A0B" w:rsidRDefault="00A46A0B" w:rsidP="00A46A0B">
      <w:pPr>
        <w:shd w:val="clear" w:color="auto" w:fill="FFFFFF"/>
        <w:spacing w:before="100" w:beforeAutospacing="1" w:after="100" w:afterAutospacing="1" w:line="240" w:lineRule="atLeast"/>
        <w:rPr>
          <w:rFonts w:ascii="Lucida Grande" w:eastAsia="Times New Roman" w:hAnsi="Lucida Grande" w:cs="Lucida Grande"/>
          <w:color w:val="000000"/>
          <w:sz w:val="18"/>
          <w:szCs w:val="18"/>
          <w:lang w:eastAsia="ru-RU"/>
        </w:rPr>
      </w:pPr>
      <w:r w:rsidRPr="00A46A0B">
        <w:rPr>
          <w:rFonts w:ascii="Lucida Grande" w:eastAsia="Times New Roman" w:hAnsi="Lucida Grande" w:cs="Lucida Grande"/>
          <w:color w:val="000000"/>
          <w:sz w:val="18"/>
          <w:szCs w:val="18"/>
          <w:lang w:eastAsia="ru-RU"/>
        </w:rPr>
        <w:t>Здесь значением ключа будет 1, но это не значит, что это вообще первое</w:t>
      </w:r>
      <w:r w:rsidRPr="00A46A0B">
        <w:rPr>
          <w:rFonts w:ascii="Lucida Grande" w:eastAsia="Times New Roman" w:hAnsi="Lucida Grande" w:cs="Lucida Grande"/>
          <w:color w:val="000000"/>
          <w:sz w:val="18"/>
          <w:lang w:eastAsia="ru-RU"/>
        </w:rPr>
        <w:t> </w:t>
      </w:r>
      <w:bookmarkStart w:id="390" w:name="keyword27"/>
      <w:bookmarkEnd w:id="390"/>
      <w:r w:rsidRPr="00A46A0B">
        <w:rPr>
          <w:rFonts w:ascii="Lucida Grande" w:eastAsia="Times New Roman" w:hAnsi="Lucida Grande" w:cs="Lucida Grande"/>
          <w:i/>
          <w:iCs/>
          <w:color w:val="000000"/>
          <w:sz w:val="18"/>
          <w:lang w:eastAsia="ru-RU"/>
        </w:rPr>
        <w:t>значение</w:t>
      </w:r>
      <w:r w:rsidRPr="00A46A0B">
        <w:rPr>
          <w:rFonts w:ascii="Lucida Grande" w:eastAsia="Times New Roman" w:hAnsi="Lucida Grande" w:cs="Lucida Grande"/>
          <w:color w:val="000000"/>
          <w:sz w:val="18"/>
          <w:szCs w:val="18"/>
          <w:lang w:eastAsia="ru-RU"/>
        </w:rPr>
        <w:t>. Число 1 просто преобразуется в строку '1', которая используется в качестве ключа, но это не помещает эту пару</w:t>
      </w:r>
      <w:r w:rsidRPr="00A46A0B">
        <w:rPr>
          <w:rFonts w:ascii="Lucida Grande" w:eastAsia="Times New Roman" w:hAnsi="Lucida Grande" w:cs="Lucida Grande"/>
          <w:color w:val="000000"/>
          <w:sz w:val="18"/>
          <w:lang w:eastAsia="ru-RU"/>
        </w:rPr>
        <w:t> </w:t>
      </w:r>
      <w:bookmarkStart w:id="391" w:name="keyword28"/>
      <w:bookmarkEnd w:id="391"/>
      <w:r w:rsidRPr="00A46A0B">
        <w:rPr>
          <w:rFonts w:ascii="Lucida Grande" w:eastAsia="Times New Roman" w:hAnsi="Lucida Grande" w:cs="Lucida Grande"/>
          <w:i/>
          <w:iCs/>
          <w:color w:val="000000"/>
          <w:sz w:val="18"/>
          <w:lang w:eastAsia="ru-RU"/>
        </w:rPr>
        <w:t>ключ</w:t>
      </w:r>
      <w:r w:rsidRPr="00A46A0B">
        <w:rPr>
          <w:rFonts w:ascii="Lucida Grande" w:eastAsia="Times New Roman" w:hAnsi="Lucida Grande" w:cs="Lucida Grande"/>
          <w:color w:val="000000"/>
          <w:sz w:val="18"/>
          <w:lang w:eastAsia="ru-RU"/>
        </w:rPr>
        <w:t> </w:t>
      </w:r>
      <w:bookmarkStart w:id="392" w:name="keyword29"/>
      <w:bookmarkEnd w:id="392"/>
      <w:r w:rsidRPr="00A46A0B">
        <w:rPr>
          <w:rFonts w:ascii="Lucida Grande" w:eastAsia="Times New Roman" w:hAnsi="Lucida Grande" w:cs="Lucida Grande"/>
          <w:i/>
          <w:iCs/>
          <w:color w:val="000000"/>
          <w:sz w:val="18"/>
          <w:lang w:eastAsia="ru-RU"/>
        </w:rPr>
        <w:t>значение</w:t>
      </w:r>
      <w:r w:rsidRPr="00A46A0B">
        <w:rPr>
          <w:rFonts w:ascii="Lucida Grande" w:eastAsia="Times New Roman" w:hAnsi="Lucida Grande" w:cs="Lucida Grande"/>
          <w:color w:val="000000"/>
          <w:sz w:val="18"/>
          <w:lang w:eastAsia="ru-RU"/>
        </w:rPr>
        <w:t> </w:t>
      </w:r>
      <w:r w:rsidRPr="00A46A0B">
        <w:rPr>
          <w:rFonts w:ascii="Lucida Grande" w:eastAsia="Times New Roman" w:hAnsi="Lucida Grande" w:cs="Lucida Grande"/>
          <w:color w:val="000000"/>
          <w:sz w:val="18"/>
          <w:szCs w:val="18"/>
          <w:lang w:eastAsia="ru-RU"/>
        </w:rPr>
        <w:t>в первую позицию.</w:t>
      </w:r>
    </w:p>
    <w:p w:rsidR="00A46A0B" w:rsidRPr="00A46A0B" w:rsidRDefault="00A46A0B" w:rsidP="00A46A0B">
      <w:pPr>
        <w:shd w:val="clear" w:color="auto" w:fill="FFFFFF"/>
        <w:spacing w:before="100" w:beforeAutospacing="1" w:after="100" w:afterAutospacing="1" w:line="240" w:lineRule="atLeast"/>
        <w:rPr>
          <w:rFonts w:ascii="Lucida Grande" w:eastAsia="Times New Roman" w:hAnsi="Lucida Grande" w:cs="Lucida Grande"/>
          <w:color w:val="000000"/>
          <w:sz w:val="18"/>
          <w:szCs w:val="18"/>
          <w:lang w:eastAsia="ru-RU"/>
        </w:rPr>
      </w:pPr>
      <w:r w:rsidRPr="00A46A0B">
        <w:rPr>
          <w:rFonts w:ascii="Lucida Grande" w:eastAsia="Times New Roman" w:hAnsi="Lucida Grande" w:cs="Lucida Grande"/>
          <w:color w:val="000000"/>
          <w:sz w:val="18"/>
          <w:szCs w:val="18"/>
          <w:lang w:eastAsia="ru-RU"/>
        </w:rPr>
        <w:t>А чтобы извлечь это предложение в</w:t>
      </w:r>
      <w:r w:rsidRPr="00A46A0B">
        <w:rPr>
          <w:rFonts w:ascii="Lucida Grande" w:eastAsia="Times New Roman" w:hAnsi="Lucida Grande" w:cs="Lucida Grande"/>
          <w:color w:val="000000"/>
          <w:sz w:val="18"/>
          <w:lang w:eastAsia="ru-RU"/>
        </w:rPr>
        <w:t> </w:t>
      </w:r>
      <w:bookmarkStart w:id="393" w:name="keyword30"/>
      <w:bookmarkEnd w:id="393"/>
      <w:r w:rsidRPr="00A46A0B">
        <w:rPr>
          <w:rFonts w:ascii="Lucida Grande" w:eastAsia="Times New Roman" w:hAnsi="Lucida Grande" w:cs="Lucida Grande"/>
          <w:i/>
          <w:iCs/>
          <w:color w:val="000000"/>
          <w:sz w:val="18"/>
          <w:lang w:eastAsia="ru-RU"/>
        </w:rPr>
        <w:t>предупреждающем сообщении</w:t>
      </w:r>
      <w:r w:rsidRPr="00A46A0B">
        <w:rPr>
          <w:rFonts w:ascii="Lucida Grande" w:eastAsia="Times New Roman" w:hAnsi="Lucida Grande" w:cs="Lucida Grande"/>
          <w:color w:val="000000"/>
          <w:sz w:val="18"/>
          <w:lang w:eastAsia="ru-RU"/>
        </w:rPr>
        <w:t> </w:t>
      </w:r>
      <w:r w:rsidRPr="00A46A0B">
        <w:rPr>
          <w:rFonts w:ascii="Lucida Grande" w:eastAsia="Times New Roman" w:hAnsi="Lucida Grande" w:cs="Lucida Grande"/>
          <w:color w:val="000000"/>
          <w:sz w:val="18"/>
          <w:szCs w:val="18"/>
          <w:lang w:eastAsia="ru-RU"/>
        </w:rPr>
        <w:t>JavaScript, необходимо написать:</w:t>
      </w:r>
    </w:p>
    <w:p w:rsidR="00A46A0B" w:rsidRPr="00A46A0B" w:rsidRDefault="00A46A0B" w:rsidP="00A46A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Courier New" w:eastAsia="Times New Roman" w:hAnsi="Courier New" w:cs="Courier New"/>
          <w:color w:val="8B0000"/>
          <w:sz w:val="20"/>
          <w:szCs w:val="20"/>
          <w:lang w:val="en-US" w:eastAsia="ru-RU"/>
        </w:rPr>
      </w:pPr>
      <w:r w:rsidRPr="00A46A0B">
        <w:rPr>
          <w:rFonts w:ascii="Courier New" w:eastAsia="Times New Roman" w:hAnsi="Courier New" w:cs="Courier New"/>
          <w:color w:val="8B0000"/>
          <w:sz w:val="20"/>
          <w:szCs w:val="20"/>
          <w:lang w:val="en-US" w:eastAsia="ru-RU"/>
        </w:rPr>
        <w:t>var item = sessionStorage.getItem(1);</w:t>
      </w:r>
    </w:p>
    <w:p w:rsidR="00A46A0B" w:rsidRPr="00A46A0B" w:rsidRDefault="00A46A0B" w:rsidP="00A46A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Courier New" w:eastAsia="Times New Roman" w:hAnsi="Courier New" w:cs="Courier New"/>
          <w:color w:val="8B0000"/>
          <w:sz w:val="20"/>
          <w:szCs w:val="20"/>
          <w:lang w:val="en-US" w:eastAsia="ru-RU"/>
        </w:rPr>
      </w:pPr>
      <w:r w:rsidRPr="00A46A0B">
        <w:rPr>
          <w:rFonts w:ascii="Courier New" w:eastAsia="Times New Roman" w:hAnsi="Courier New" w:cs="Courier New"/>
          <w:color w:val="8B0000"/>
          <w:sz w:val="20"/>
          <w:szCs w:val="20"/>
          <w:lang w:val="en-US" w:eastAsia="ru-RU"/>
        </w:rPr>
        <w:t>alert(item);</w:t>
      </w:r>
    </w:p>
    <w:p w:rsidR="00A46A0B" w:rsidRPr="00A46A0B" w:rsidRDefault="00A46A0B" w:rsidP="00A46A0B">
      <w:pPr>
        <w:shd w:val="clear" w:color="auto" w:fill="FFFFFF"/>
        <w:spacing w:before="100" w:beforeAutospacing="1" w:after="100" w:afterAutospacing="1" w:line="240" w:lineRule="atLeast"/>
        <w:rPr>
          <w:rFonts w:ascii="Lucida Grande" w:eastAsia="Times New Roman" w:hAnsi="Lucida Grande" w:cs="Lucida Grande"/>
          <w:color w:val="000000"/>
          <w:sz w:val="18"/>
          <w:szCs w:val="18"/>
          <w:lang w:eastAsia="ru-RU"/>
        </w:rPr>
      </w:pPr>
      <w:r w:rsidRPr="00A46A0B">
        <w:rPr>
          <w:rFonts w:ascii="Lucida Grande" w:eastAsia="Times New Roman" w:hAnsi="Lucida Grande" w:cs="Lucida Grande"/>
          <w:color w:val="000000"/>
          <w:sz w:val="18"/>
          <w:szCs w:val="18"/>
          <w:lang w:eastAsia="ru-RU"/>
        </w:rPr>
        <w:t>Другим примером</w:t>
      </w:r>
      <w:r w:rsidRPr="00A46A0B">
        <w:rPr>
          <w:rFonts w:ascii="Lucida Grande" w:eastAsia="Times New Roman" w:hAnsi="Lucida Grande" w:cs="Lucida Grande"/>
          <w:color w:val="000000"/>
          <w:sz w:val="18"/>
          <w:lang w:eastAsia="ru-RU"/>
        </w:rPr>
        <w:t> </w:t>
      </w:r>
      <w:r w:rsidRPr="00A46A0B">
        <w:rPr>
          <w:rFonts w:ascii="Courier New" w:eastAsia="Times New Roman" w:hAnsi="Courier New" w:cs="Courier New"/>
          <w:color w:val="8B0000"/>
          <w:sz w:val="18"/>
          <w:lang w:eastAsia="ru-RU"/>
        </w:rPr>
        <w:t>setItem()</w:t>
      </w:r>
      <w:r w:rsidRPr="00A46A0B">
        <w:rPr>
          <w:rFonts w:ascii="Lucida Grande" w:eastAsia="Times New Roman" w:hAnsi="Lucida Grande" w:cs="Lucida Grande"/>
          <w:color w:val="000000"/>
          <w:sz w:val="18"/>
          <w:lang w:eastAsia="ru-RU"/>
        </w:rPr>
        <w:t> </w:t>
      </w:r>
      <w:r w:rsidRPr="00A46A0B">
        <w:rPr>
          <w:rFonts w:ascii="Lucida Grande" w:eastAsia="Times New Roman" w:hAnsi="Lucida Grande" w:cs="Lucida Grande"/>
          <w:color w:val="000000"/>
          <w:sz w:val="18"/>
          <w:szCs w:val="18"/>
          <w:lang w:eastAsia="ru-RU"/>
        </w:rPr>
        <w:t>может быть:</w:t>
      </w:r>
    </w:p>
    <w:p w:rsidR="00A46A0B" w:rsidRPr="00A46A0B" w:rsidRDefault="00A46A0B" w:rsidP="00A46A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Courier New" w:eastAsia="Times New Roman" w:hAnsi="Courier New" w:cs="Courier New"/>
          <w:color w:val="8B0000"/>
          <w:sz w:val="20"/>
          <w:szCs w:val="20"/>
          <w:lang w:eastAsia="ru-RU"/>
        </w:rPr>
      </w:pPr>
      <w:r w:rsidRPr="00A46A0B">
        <w:rPr>
          <w:rFonts w:ascii="Courier New" w:eastAsia="Times New Roman" w:hAnsi="Courier New" w:cs="Courier New"/>
          <w:color w:val="8B0000"/>
          <w:sz w:val="20"/>
          <w:szCs w:val="20"/>
          <w:lang w:eastAsia="ru-RU"/>
        </w:rPr>
        <w:t>sessionStorage.setItem('name', 'john');</w:t>
      </w:r>
    </w:p>
    <w:p w:rsidR="00A46A0B" w:rsidRPr="00A46A0B" w:rsidRDefault="00A46A0B" w:rsidP="00A46A0B">
      <w:pPr>
        <w:shd w:val="clear" w:color="auto" w:fill="FFFFFF"/>
        <w:spacing w:before="100" w:beforeAutospacing="1" w:after="100" w:afterAutospacing="1" w:line="240" w:lineRule="atLeast"/>
        <w:rPr>
          <w:rFonts w:ascii="Lucida Grande" w:eastAsia="Times New Roman" w:hAnsi="Lucida Grande" w:cs="Lucida Grande"/>
          <w:color w:val="000000"/>
          <w:sz w:val="18"/>
          <w:szCs w:val="18"/>
          <w:lang w:eastAsia="ru-RU"/>
        </w:rPr>
      </w:pPr>
      <w:r w:rsidRPr="00A46A0B">
        <w:rPr>
          <w:rFonts w:ascii="Lucida Grande" w:eastAsia="Times New Roman" w:hAnsi="Lucida Grande" w:cs="Lucida Grande"/>
          <w:color w:val="000000"/>
          <w:sz w:val="18"/>
          <w:szCs w:val="18"/>
          <w:lang w:eastAsia="ru-RU"/>
        </w:rPr>
        <w:t>а извлечь</w:t>
      </w:r>
      <w:r w:rsidRPr="00A46A0B">
        <w:rPr>
          <w:rFonts w:ascii="Lucida Grande" w:eastAsia="Times New Roman" w:hAnsi="Lucida Grande" w:cs="Lucida Grande"/>
          <w:color w:val="000000"/>
          <w:sz w:val="18"/>
          <w:lang w:eastAsia="ru-RU"/>
        </w:rPr>
        <w:t> </w:t>
      </w:r>
      <w:bookmarkStart w:id="394" w:name="keyword31"/>
      <w:bookmarkEnd w:id="394"/>
      <w:r w:rsidRPr="00A46A0B">
        <w:rPr>
          <w:rFonts w:ascii="Lucida Grande" w:eastAsia="Times New Roman" w:hAnsi="Lucida Grande" w:cs="Lucida Grande"/>
          <w:i/>
          <w:iCs/>
          <w:color w:val="000000"/>
          <w:sz w:val="18"/>
          <w:lang w:eastAsia="ru-RU"/>
        </w:rPr>
        <w:t>значение</w:t>
      </w:r>
      <w:r w:rsidRPr="00A46A0B">
        <w:rPr>
          <w:rFonts w:ascii="Lucida Grande" w:eastAsia="Times New Roman" w:hAnsi="Lucida Grande" w:cs="Lucida Grande"/>
          <w:color w:val="000000"/>
          <w:sz w:val="18"/>
          <w:lang w:eastAsia="ru-RU"/>
        </w:rPr>
        <w:t> </w:t>
      </w:r>
      <w:r w:rsidRPr="00A46A0B">
        <w:rPr>
          <w:rFonts w:ascii="Lucida Grande" w:eastAsia="Times New Roman" w:hAnsi="Lucida Grande" w:cs="Lucida Grande"/>
          <w:color w:val="000000"/>
          <w:sz w:val="18"/>
          <w:szCs w:val="18"/>
          <w:lang w:eastAsia="ru-RU"/>
        </w:rPr>
        <w:t>можно с помощью</w:t>
      </w:r>
    </w:p>
    <w:p w:rsidR="00A46A0B" w:rsidRPr="00A46A0B" w:rsidRDefault="00A46A0B" w:rsidP="00A46A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Courier New" w:eastAsia="Times New Roman" w:hAnsi="Courier New" w:cs="Courier New"/>
          <w:color w:val="8B0000"/>
          <w:sz w:val="20"/>
          <w:szCs w:val="20"/>
          <w:lang w:val="en-US" w:eastAsia="ru-RU"/>
        </w:rPr>
      </w:pPr>
      <w:r w:rsidRPr="00A46A0B">
        <w:rPr>
          <w:rFonts w:ascii="Courier New" w:eastAsia="Times New Roman" w:hAnsi="Courier New" w:cs="Courier New"/>
          <w:color w:val="8B0000"/>
          <w:sz w:val="20"/>
          <w:szCs w:val="20"/>
          <w:lang w:val="en-US" w:eastAsia="ru-RU"/>
        </w:rPr>
        <w:t>var name = sessionStorage.getItem('name');</w:t>
      </w:r>
    </w:p>
    <w:p w:rsidR="00A46A0B" w:rsidRPr="00A46A0B" w:rsidRDefault="00A46A0B" w:rsidP="00A46A0B">
      <w:pPr>
        <w:shd w:val="clear" w:color="auto" w:fill="FFFFFF"/>
        <w:spacing w:before="100" w:beforeAutospacing="1" w:after="100" w:afterAutospacing="1" w:line="240" w:lineRule="atLeast"/>
        <w:rPr>
          <w:rFonts w:ascii="Lucida Grande" w:eastAsia="Times New Roman" w:hAnsi="Lucida Grande" w:cs="Lucida Grande"/>
          <w:color w:val="000000"/>
          <w:sz w:val="18"/>
          <w:szCs w:val="18"/>
          <w:lang w:eastAsia="ru-RU"/>
        </w:rPr>
      </w:pPr>
      <w:r w:rsidRPr="00A46A0B">
        <w:rPr>
          <w:rFonts w:ascii="Lucida Grande" w:eastAsia="Times New Roman" w:hAnsi="Lucida Grande" w:cs="Lucida Grande"/>
          <w:color w:val="000000"/>
          <w:sz w:val="18"/>
          <w:szCs w:val="18"/>
          <w:lang w:eastAsia="ru-RU"/>
        </w:rPr>
        <w:t>Удаление данных</w:t>
      </w:r>
    </w:p>
    <w:p w:rsidR="00A46A0B" w:rsidRPr="00A46A0B" w:rsidRDefault="00A46A0B" w:rsidP="00A46A0B">
      <w:pPr>
        <w:shd w:val="clear" w:color="auto" w:fill="FFFFFF"/>
        <w:spacing w:before="100" w:beforeAutospacing="1" w:after="100" w:afterAutospacing="1" w:line="240" w:lineRule="atLeast"/>
        <w:rPr>
          <w:rFonts w:ascii="Lucida Grande" w:eastAsia="Times New Roman" w:hAnsi="Lucida Grande" w:cs="Lucida Grande"/>
          <w:color w:val="000000"/>
          <w:sz w:val="18"/>
          <w:szCs w:val="18"/>
          <w:lang w:eastAsia="ru-RU"/>
        </w:rPr>
      </w:pPr>
      <w:r w:rsidRPr="00A46A0B">
        <w:rPr>
          <w:rFonts w:ascii="Lucida Grande" w:eastAsia="Times New Roman" w:hAnsi="Lucida Grande" w:cs="Lucida Grande"/>
          <w:color w:val="000000"/>
          <w:sz w:val="18"/>
          <w:szCs w:val="18"/>
          <w:lang w:eastAsia="ru-RU"/>
        </w:rPr>
        <w:t>Существуют также методы для удаления данных из сессионного хранилища. Метод</w:t>
      </w:r>
      <w:r w:rsidRPr="00A46A0B">
        <w:rPr>
          <w:rFonts w:ascii="Lucida Grande" w:eastAsia="Times New Roman" w:hAnsi="Lucida Grande" w:cs="Lucida Grande"/>
          <w:color w:val="000000"/>
          <w:sz w:val="18"/>
          <w:lang w:eastAsia="ru-RU"/>
        </w:rPr>
        <w:t> </w:t>
      </w:r>
      <w:r w:rsidRPr="00A46A0B">
        <w:rPr>
          <w:rFonts w:ascii="Courier New" w:eastAsia="Times New Roman" w:hAnsi="Courier New" w:cs="Courier New"/>
          <w:color w:val="8B0000"/>
          <w:sz w:val="18"/>
          <w:lang w:eastAsia="ru-RU"/>
        </w:rPr>
        <w:t>removeItem()</w:t>
      </w:r>
      <w:r w:rsidRPr="00A46A0B">
        <w:rPr>
          <w:rFonts w:ascii="Lucida Grande" w:eastAsia="Times New Roman" w:hAnsi="Lucida Grande" w:cs="Lucida Grande"/>
          <w:color w:val="000000"/>
          <w:sz w:val="18"/>
          <w:lang w:eastAsia="ru-RU"/>
        </w:rPr>
        <w:t> </w:t>
      </w:r>
      <w:r w:rsidRPr="00A46A0B">
        <w:rPr>
          <w:rFonts w:ascii="Lucida Grande" w:eastAsia="Times New Roman" w:hAnsi="Lucida Grande" w:cs="Lucida Grande"/>
          <w:color w:val="000000"/>
          <w:sz w:val="18"/>
          <w:szCs w:val="18"/>
          <w:lang w:eastAsia="ru-RU"/>
        </w:rPr>
        <w:t>используется для удаления определенного объекта из списка:</w:t>
      </w:r>
    </w:p>
    <w:p w:rsidR="00A46A0B" w:rsidRPr="00A46A0B" w:rsidRDefault="00A46A0B" w:rsidP="00A46A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Courier New" w:eastAsia="Times New Roman" w:hAnsi="Courier New" w:cs="Courier New"/>
          <w:color w:val="8B0000"/>
          <w:sz w:val="20"/>
          <w:szCs w:val="20"/>
          <w:lang w:eastAsia="ru-RU"/>
        </w:rPr>
      </w:pPr>
      <w:r w:rsidRPr="00A46A0B">
        <w:rPr>
          <w:rFonts w:ascii="Courier New" w:eastAsia="Times New Roman" w:hAnsi="Courier New" w:cs="Courier New"/>
          <w:color w:val="8B0000"/>
          <w:sz w:val="20"/>
          <w:szCs w:val="20"/>
          <w:lang w:eastAsia="ru-RU"/>
        </w:rPr>
        <w:t>var item = sessionStorage.removeItem(yourkey);</w:t>
      </w:r>
    </w:p>
    <w:p w:rsidR="00A46A0B" w:rsidRPr="00A46A0B" w:rsidRDefault="00A46A0B" w:rsidP="00A46A0B">
      <w:pPr>
        <w:shd w:val="clear" w:color="auto" w:fill="FFFFFF"/>
        <w:spacing w:before="100" w:beforeAutospacing="1" w:after="100" w:afterAutospacing="1" w:line="240" w:lineRule="atLeast"/>
        <w:rPr>
          <w:rFonts w:ascii="Lucida Grande" w:eastAsia="Times New Roman" w:hAnsi="Lucida Grande" w:cs="Lucida Grande"/>
          <w:color w:val="000000"/>
          <w:sz w:val="18"/>
          <w:szCs w:val="18"/>
          <w:lang w:eastAsia="ru-RU"/>
        </w:rPr>
      </w:pPr>
      <w:r w:rsidRPr="00A46A0B">
        <w:rPr>
          <w:rFonts w:ascii="Lucida Grande" w:eastAsia="Times New Roman" w:hAnsi="Lucida Grande" w:cs="Lucida Grande"/>
          <w:color w:val="000000"/>
          <w:sz w:val="18"/>
          <w:szCs w:val="18"/>
          <w:lang w:eastAsia="ru-RU"/>
        </w:rPr>
        <w:t>Помните, что можно также сослаться просто на</w:t>
      </w:r>
      <w:r w:rsidRPr="00A46A0B">
        <w:rPr>
          <w:rFonts w:ascii="Lucida Grande" w:eastAsia="Times New Roman" w:hAnsi="Lucida Grande" w:cs="Lucida Grande"/>
          <w:color w:val="000000"/>
          <w:sz w:val="18"/>
          <w:lang w:eastAsia="ru-RU"/>
        </w:rPr>
        <w:t> </w:t>
      </w:r>
      <w:bookmarkStart w:id="395" w:name="keyword32"/>
      <w:bookmarkEnd w:id="395"/>
      <w:r w:rsidRPr="00A46A0B">
        <w:rPr>
          <w:rFonts w:ascii="Lucida Grande" w:eastAsia="Times New Roman" w:hAnsi="Lucida Grande" w:cs="Lucida Grande"/>
          <w:i/>
          <w:iCs/>
          <w:color w:val="000000"/>
          <w:sz w:val="18"/>
          <w:lang w:eastAsia="ru-RU"/>
        </w:rPr>
        <w:t>ключ</w:t>
      </w:r>
      <w:r w:rsidRPr="00A46A0B">
        <w:rPr>
          <w:rFonts w:ascii="Lucida Grande" w:eastAsia="Times New Roman" w:hAnsi="Lucida Grande" w:cs="Lucida Grande"/>
          <w:color w:val="000000"/>
          <w:sz w:val="18"/>
          <w:lang w:eastAsia="ru-RU"/>
        </w:rPr>
        <w:t> </w:t>
      </w:r>
      <w:r w:rsidRPr="00A46A0B">
        <w:rPr>
          <w:rFonts w:ascii="Lucida Grande" w:eastAsia="Times New Roman" w:hAnsi="Lucida Grande" w:cs="Lucida Grande"/>
          <w:color w:val="000000"/>
          <w:sz w:val="18"/>
          <w:szCs w:val="18"/>
          <w:lang w:eastAsia="ru-RU"/>
        </w:rPr>
        <w:t>объекта и удалить его из списка следующим образом:</w:t>
      </w:r>
    </w:p>
    <w:p w:rsidR="00A46A0B" w:rsidRPr="00A46A0B" w:rsidRDefault="00A46A0B" w:rsidP="00A46A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Courier New" w:eastAsia="Times New Roman" w:hAnsi="Courier New" w:cs="Courier New"/>
          <w:color w:val="8B0000"/>
          <w:sz w:val="20"/>
          <w:szCs w:val="20"/>
          <w:lang w:eastAsia="ru-RU"/>
        </w:rPr>
      </w:pPr>
      <w:r w:rsidRPr="00A46A0B">
        <w:rPr>
          <w:rFonts w:ascii="Courier New" w:eastAsia="Times New Roman" w:hAnsi="Courier New" w:cs="Courier New"/>
          <w:color w:val="8B0000"/>
          <w:sz w:val="20"/>
          <w:szCs w:val="20"/>
          <w:lang w:eastAsia="ru-RU"/>
        </w:rPr>
        <w:lastRenderedPageBreak/>
        <w:t>var items = sessionStorage.removeItem(1);</w:t>
      </w:r>
    </w:p>
    <w:p w:rsidR="00A46A0B" w:rsidRPr="00A46A0B" w:rsidRDefault="00A46A0B" w:rsidP="00A46A0B">
      <w:pPr>
        <w:shd w:val="clear" w:color="auto" w:fill="FFFFFF"/>
        <w:spacing w:before="100" w:beforeAutospacing="1" w:after="100" w:afterAutospacing="1" w:line="240" w:lineRule="atLeast"/>
        <w:rPr>
          <w:rFonts w:ascii="Lucida Grande" w:eastAsia="Times New Roman" w:hAnsi="Lucida Grande" w:cs="Lucida Grande"/>
          <w:color w:val="000000"/>
          <w:sz w:val="18"/>
          <w:szCs w:val="18"/>
          <w:lang w:eastAsia="ru-RU"/>
        </w:rPr>
      </w:pPr>
      <w:r w:rsidRPr="00A46A0B">
        <w:rPr>
          <w:rFonts w:ascii="Lucida Grande" w:eastAsia="Times New Roman" w:hAnsi="Lucida Grande" w:cs="Lucida Grande"/>
          <w:color w:val="000000"/>
          <w:sz w:val="18"/>
          <w:szCs w:val="18"/>
          <w:lang w:eastAsia="ru-RU"/>
        </w:rPr>
        <w:t>Метод</w:t>
      </w:r>
      <w:r w:rsidRPr="00A46A0B">
        <w:rPr>
          <w:rFonts w:ascii="Lucida Grande" w:eastAsia="Times New Roman" w:hAnsi="Lucida Grande" w:cs="Lucida Grande"/>
          <w:color w:val="000000"/>
          <w:sz w:val="18"/>
          <w:lang w:eastAsia="ru-RU"/>
        </w:rPr>
        <w:t> </w:t>
      </w:r>
      <w:r w:rsidRPr="00A46A0B">
        <w:rPr>
          <w:rFonts w:ascii="Courier New" w:eastAsia="Times New Roman" w:hAnsi="Courier New" w:cs="Courier New"/>
          <w:color w:val="8B0000"/>
          <w:sz w:val="18"/>
          <w:lang w:eastAsia="ru-RU"/>
        </w:rPr>
        <w:t>clear()</w:t>
      </w:r>
      <w:r w:rsidRPr="00A46A0B">
        <w:rPr>
          <w:rFonts w:ascii="Lucida Grande" w:eastAsia="Times New Roman" w:hAnsi="Lucida Grande" w:cs="Lucida Grande"/>
          <w:color w:val="000000"/>
          <w:sz w:val="18"/>
          <w:lang w:eastAsia="ru-RU"/>
        </w:rPr>
        <w:t> </w:t>
      </w:r>
      <w:r w:rsidRPr="00A46A0B">
        <w:rPr>
          <w:rFonts w:ascii="Lucida Grande" w:eastAsia="Times New Roman" w:hAnsi="Lucida Grande" w:cs="Lucida Grande"/>
          <w:color w:val="000000"/>
          <w:sz w:val="18"/>
          <w:szCs w:val="18"/>
          <w:lang w:eastAsia="ru-RU"/>
        </w:rPr>
        <w:t>используется для удаления всех объектов в списке; он применяется следующим образом:</w:t>
      </w:r>
    </w:p>
    <w:p w:rsidR="00A46A0B" w:rsidRPr="00A46A0B" w:rsidRDefault="00A46A0B" w:rsidP="00A46A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Courier New" w:eastAsia="Times New Roman" w:hAnsi="Courier New" w:cs="Courier New"/>
          <w:color w:val="8B0000"/>
          <w:sz w:val="20"/>
          <w:szCs w:val="20"/>
          <w:lang w:eastAsia="ru-RU"/>
        </w:rPr>
      </w:pPr>
      <w:r w:rsidRPr="00A46A0B">
        <w:rPr>
          <w:rFonts w:ascii="Courier New" w:eastAsia="Times New Roman" w:hAnsi="Courier New" w:cs="Courier New"/>
          <w:color w:val="8B0000"/>
          <w:sz w:val="20"/>
          <w:szCs w:val="20"/>
          <w:lang w:eastAsia="ru-RU"/>
        </w:rPr>
        <w:t>sessionStorage.clear();</w:t>
      </w:r>
    </w:p>
    <w:p w:rsidR="00A46A0B" w:rsidRPr="00A46A0B" w:rsidRDefault="00A46A0B" w:rsidP="00A46A0B">
      <w:pPr>
        <w:shd w:val="clear" w:color="auto" w:fill="FFFFFF"/>
        <w:spacing w:before="100" w:beforeAutospacing="1" w:after="100" w:afterAutospacing="1" w:line="240" w:lineRule="atLeast"/>
        <w:rPr>
          <w:rFonts w:ascii="Lucida Grande" w:eastAsia="Times New Roman" w:hAnsi="Lucida Grande" w:cs="Lucida Grande"/>
          <w:color w:val="000000"/>
          <w:sz w:val="18"/>
          <w:szCs w:val="18"/>
          <w:lang w:eastAsia="ru-RU"/>
        </w:rPr>
      </w:pPr>
      <w:r w:rsidRPr="00A46A0B">
        <w:rPr>
          <w:rFonts w:ascii="Lucida Grande" w:eastAsia="Times New Roman" w:hAnsi="Lucida Grande" w:cs="Lucida Grande"/>
          <w:color w:val="000000"/>
          <w:sz w:val="18"/>
          <w:szCs w:val="18"/>
          <w:lang w:eastAsia="ru-RU"/>
        </w:rPr>
        <w:t>Можно использовать также</w:t>
      </w:r>
      <w:r w:rsidRPr="00A46A0B">
        <w:rPr>
          <w:rFonts w:ascii="Lucida Grande" w:eastAsia="Times New Roman" w:hAnsi="Lucida Grande" w:cs="Lucida Grande"/>
          <w:color w:val="000000"/>
          <w:sz w:val="18"/>
          <w:lang w:eastAsia="ru-RU"/>
        </w:rPr>
        <w:t> </w:t>
      </w:r>
      <w:bookmarkStart w:id="396" w:name="keyword33"/>
      <w:bookmarkEnd w:id="396"/>
      <w:r w:rsidRPr="00A46A0B">
        <w:rPr>
          <w:rFonts w:ascii="Lucida Grande" w:eastAsia="Times New Roman" w:hAnsi="Lucida Grande" w:cs="Lucida Grande"/>
          <w:i/>
          <w:iCs/>
          <w:color w:val="000000"/>
          <w:sz w:val="18"/>
          <w:lang w:eastAsia="ru-RU"/>
        </w:rPr>
        <w:t>атрибут</w:t>
      </w:r>
      <w:r w:rsidRPr="00A46A0B">
        <w:rPr>
          <w:rFonts w:ascii="Lucida Grande" w:eastAsia="Times New Roman" w:hAnsi="Lucida Grande" w:cs="Lucida Grande"/>
          <w:color w:val="000000"/>
          <w:sz w:val="18"/>
          <w:lang w:eastAsia="ru-RU"/>
        </w:rPr>
        <w:t> </w:t>
      </w:r>
      <w:r w:rsidRPr="00A46A0B">
        <w:rPr>
          <w:rFonts w:ascii="Courier New" w:eastAsia="Times New Roman" w:hAnsi="Courier New" w:cs="Courier New"/>
          <w:color w:val="8B0000"/>
          <w:sz w:val="18"/>
          <w:lang w:eastAsia="ru-RU"/>
        </w:rPr>
        <w:t>length</w:t>
      </w:r>
      <w:r w:rsidRPr="00A46A0B">
        <w:rPr>
          <w:rFonts w:ascii="Lucida Grande" w:eastAsia="Times New Roman" w:hAnsi="Lucida Grande" w:cs="Lucida Grande"/>
          <w:color w:val="000000"/>
          <w:sz w:val="18"/>
          <w:szCs w:val="18"/>
          <w:lang w:eastAsia="ru-RU"/>
        </w:rPr>
        <w:t>, чтобы определить число пар</w:t>
      </w:r>
      <w:r w:rsidRPr="00A46A0B">
        <w:rPr>
          <w:rFonts w:ascii="Lucida Grande" w:eastAsia="Times New Roman" w:hAnsi="Lucida Grande" w:cs="Lucida Grande"/>
          <w:color w:val="000000"/>
          <w:sz w:val="18"/>
          <w:lang w:eastAsia="ru-RU"/>
        </w:rPr>
        <w:t> </w:t>
      </w:r>
      <w:bookmarkStart w:id="397" w:name="keyword34"/>
      <w:bookmarkEnd w:id="397"/>
      <w:r w:rsidRPr="00A46A0B">
        <w:rPr>
          <w:rFonts w:ascii="Lucida Grande" w:eastAsia="Times New Roman" w:hAnsi="Lucida Grande" w:cs="Lucida Grande"/>
          <w:i/>
          <w:iCs/>
          <w:color w:val="000000"/>
          <w:sz w:val="18"/>
          <w:lang w:eastAsia="ru-RU"/>
        </w:rPr>
        <w:t>ключ</w:t>
      </w:r>
      <w:r w:rsidRPr="00A46A0B">
        <w:rPr>
          <w:rFonts w:ascii="Lucida Grande" w:eastAsia="Times New Roman" w:hAnsi="Lucida Grande" w:cs="Lucida Grande"/>
          <w:color w:val="000000"/>
          <w:sz w:val="18"/>
          <w:szCs w:val="18"/>
          <w:lang w:eastAsia="ru-RU"/>
        </w:rPr>
        <w:t>/</w:t>
      </w:r>
      <w:bookmarkStart w:id="398" w:name="keyword35"/>
      <w:bookmarkEnd w:id="398"/>
      <w:r w:rsidRPr="00A46A0B">
        <w:rPr>
          <w:rFonts w:ascii="Lucida Grande" w:eastAsia="Times New Roman" w:hAnsi="Lucida Grande" w:cs="Lucida Grande"/>
          <w:i/>
          <w:iCs/>
          <w:color w:val="000000"/>
          <w:sz w:val="18"/>
          <w:lang w:eastAsia="ru-RU"/>
        </w:rPr>
        <w:t>значение</w:t>
      </w:r>
      <w:r w:rsidRPr="00A46A0B">
        <w:rPr>
          <w:rFonts w:ascii="Lucida Grande" w:eastAsia="Times New Roman" w:hAnsi="Lucida Grande" w:cs="Lucida Grande"/>
          <w:color w:val="000000"/>
          <w:sz w:val="18"/>
          <w:lang w:eastAsia="ru-RU"/>
        </w:rPr>
        <w:t> </w:t>
      </w:r>
      <w:r w:rsidRPr="00A46A0B">
        <w:rPr>
          <w:rFonts w:ascii="Lucida Grande" w:eastAsia="Times New Roman" w:hAnsi="Lucida Grande" w:cs="Lucida Grande"/>
          <w:color w:val="000000"/>
          <w:sz w:val="18"/>
          <w:szCs w:val="18"/>
          <w:lang w:eastAsia="ru-RU"/>
        </w:rPr>
        <w:t>в хранилище, следующим образом:</w:t>
      </w:r>
    </w:p>
    <w:p w:rsidR="00A46A0B" w:rsidRPr="00A46A0B" w:rsidRDefault="00A46A0B" w:rsidP="00A46A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Courier New" w:eastAsia="Times New Roman" w:hAnsi="Courier New" w:cs="Courier New"/>
          <w:color w:val="8B0000"/>
          <w:sz w:val="20"/>
          <w:szCs w:val="20"/>
          <w:lang w:val="en-US" w:eastAsia="ru-RU"/>
        </w:rPr>
      </w:pPr>
      <w:r w:rsidRPr="00A46A0B">
        <w:rPr>
          <w:rFonts w:ascii="Courier New" w:eastAsia="Times New Roman" w:hAnsi="Courier New" w:cs="Courier New"/>
          <w:color w:val="8B0000"/>
          <w:sz w:val="20"/>
          <w:szCs w:val="20"/>
          <w:lang w:val="en-US" w:eastAsia="ru-RU"/>
        </w:rPr>
        <w:t>var no_of_items = sessionStorage.length;</w:t>
      </w:r>
    </w:p>
    <w:p w:rsidR="00A46A0B" w:rsidRPr="00A46A0B" w:rsidRDefault="00A46A0B" w:rsidP="00A46A0B">
      <w:pPr>
        <w:shd w:val="clear" w:color="auto" w:fill="FFFFFF"/>
        <w:spacing w:before="75" w:after="75" w:line="306" w:lineRule="atLeast"/>
        <w:outlineLvl w:val="2"/>
        <w:rPr>
          <w:rFonts w:ascii="Lucida Grande" w:eastAsia="Times New Roman" w:hAnsi="Lucida Grande" w:cs="Lucida Grande"/>
          <w:b/>
          <w:bCs/>
          <w:color w:val="000000"/>
          <w:sz w:val="24"/>
          <w:szCs w:val="24"/>
          <w:lang w:eastAsia="ru-RU"/>
        </w:rPr>
      </w:pPr>
      <w:bookmarkStart w:id="399" w:name="sect5"/>
      <w:bookmarkEnd w:id="399"/>
      <w:r w:rsidRPr="00A46A0B">
        <w:rPr>
          <w:rFonts w:ascii="Lucida Grande" w:eastAsia="Times New Roman" w:hAnsi="Lucida Grande" w:cs="Lucida Grande"/>
          <w:b/>
          <w:bCs/>
          <w:color w:val="000000"/>
          <w:sz w:val="24"/>
          <w:szCs w:val="24"/>
          <w:lang w:eastAsia="ru-RU"/>
        </w:rPr>
        <w:t>Локальное хранилище</w:t>
      </w:r>
    </w:p>
    <w:p w:rsidR="00A46A0B" w:rsidRPr="00A46A0B" w:rsidRDefault="00A46A0B" w:rsidP="00A46A0B">
      <w:pPr>
        <w:shd w:val="clear" w:color="auto" w:fill="FFFFFF"/>
        <w:spacing w:before="100" w:beforeAutospacing="1" w:after="100" w:afterAutospacing="1" w:line="240" w:lineRule="atLeast"/>
        <w:rPr>
          <w:rFonts w:ascii="Lucida Grande" w:eastAsia="Times New Roman" w:hAnsi="Lucida Grande" w:cs="Lucida Grande"/>
          <w:color w:val="000000"/>
          <w:sz w:val="18"/>
          <w:szCs w:val="18"/>
          <w:lang w:eastAsia="ru-RU"/>
        </w:rPr>
      </w:pPr>
      <w:r w:rsidRPr="00A46A0B">
        <w:rPr>
          <w:rFonts w:ascii="Lucida Grande" w:eastAsia="Times New Roman" w:hAnsi="Lucida Grande" w:cs="Lucida Grande"/>
          <w:color w:val="000000"/>
          <w:sz w:val="18"/>
          <w:szCs w:val="18"/>
          <w:lang w:eastAsia="ru-RU"/>
        </w:rPr>
        <w:t>Локальное хранилище используется, если требуется, чтобы данные сохранялись более чем для одного сеанса. Простым примером использования будет подсчет количества посещений пользователем страницы</w:t>
      </w:r>
      <w:r w:rsidRPr="00A46A0B">
        <w:rPr>
          <w:rFonts w:ascii="Lucida Grande" w:eastAsia="Times New Roman" w:hAnsi="Lucida Grande" w:cs="Lucida Grande"/>
          <w:color w:val="000000"/>
          <w:sz w:val="18"/>
          <w:lang w:eastAsia="ru-RU"/>
        </w:rPr>
        <w:t> </w:t>
      </w:r>
      <w:bookmarkStart w:id="400" w:name="keyword36"/>
      <w:bookmarkEnd w:id="400"/>
      <w:r w:rsidRPr="00A46A0B">
        <w:rPr>
          <w:rFonts w:ascii="Lucida Grande" w:eastAsia="Times New Roman" w:hAnsi="Lucida Grande" w:cs="Lucida Grande"/>
          <w:i/>
          <w:iCs/>
          <w:color w:val="000000"/>
          <w:sz w:val="18"/>
          <w:lang w:eastAsia="ru-RU"/>
        </w:rPr>
        <w:t>Web</w:t>
      </w:r>
      <w:r w:rsidRPr="00A46A0B">
        <w:rPr>
          <w:rFonts w:ascii="Lucida Grande" w:eastAsia="Times New Roman" w:hAnsi="Lucida Grande" w:cs="Lucida Grande"/>
          <w:color w:val="000000"/>
          <w:sz w:val="18"/>
          <w:szCs w:val="18"/>
          <w:lang w:eastAsia="ru-RU"/>
        </w:rPr>
        <w:t>. Когда страница использует локальное хранилище, страница (или окно) можно закрыть и снова открыть, и, тем не менее, показать сохраненные данные — т.е. обеспечивается постоянное хранение.</w:t>
      </w:r>
    </w:p>
    <w:p w:rsidR="00A46A0B" w:rsidRPr="00A46A0B" w:rsidRDefault="00A46A0B" w:rsidP="00A46A0B">
      <w:pPr>
        <w:shd w:val="clear" w:color="auto" w:fill="FFFFFF"/>
        <w:spacing w:before="100" w:beforeAutospacing="1" w:after="100" w:afterAutospacing="1" w:line="240" w:lineRule="atLeast"/>
        <w:rPr>
          <w:rFonts w:ascii="Lucida Grande" w:eastAsia="Times New Roman" w:hAnsi="Lucida Grande" w:cs="Lucida Grande"/>
          <w:color w:val="000000"/>
          <w:sz w:val="18"/>
          <w:szCs w:val="18"/>
          <w:lang w:eastAsia="ru-RU"/>
        </w:rPr>
      </w:pPr>
      <w:r w:rsidRPr="00A46A0B">
        <w:rPr>
          <w:rFonts w:ascii="Lucida Grande" w:eastAsia="Times New Roman" w:hAnsi="Lucida Grande" w:cs="Lucida Grande"/>
          <w:color w:val="000000"/>
          <w:sz w:val="18"/>
          <w:szCs w:val="18"/>
          <w:lang w:eastAsia="ru-RU"/>
        </w:rPr>
        <w:t>Сохранение и</w:t>
      </w:r>
      <w:r w:rsidRPr="00A46A0B">
        <w:rPr>
          <w:rFonts w:ascii="Lucida Grande" w:eastAsia="Times New Roman" w:hAnsi="Lucida Grande" w:cs="Lucida Grande"/>
          <w:color w:val="000000"/>
          <w:sz w:val="18"/>
          <w:lang w:eastAsia="ru-RU"/>
        </w:rPr>
        <w:t> </w:t>
      </w:r>
      <w:bookmarkStart w:id="401" w:name="keyword37"/>
      <w:bookmarkEnd w:id="401"/>
      <w:r w:rsidRPr="00A46A0B">
        <w:rPr>
          <w:rFonts w:ascii="Lucida Grande" w:eastAsia="Times New Roman" w:hAnsi="Lucida Grande" w:cs="Lucida Grande"/>
          <w:i/>
          <w:iCs/>
          <w:color w:val="000000"/>
          <w:sz w:val="18"/>
          <w:lang w:eastAsia="ru-RU"/>
        </w:rPr>
        <w:t>извлечение данных</w:t>
      </w:r>
      <w:r w:rsidRPr="00A46A0B">
        <w:rPr>
          <w:rFonts w:ascii="Lucida Grande" w:eastAsia="Times New Roman" w:hAnsi="Lucida Grande" w:cs="Lucida Grande"/>
          <w:color w:val="000000"/>
          <w:sz w:val="18"/>
          <w:lang w:eastAsia="ru-RU"/>
        </w:rPr>
        <w:t> </w:t>
      </w:r>
      <w:r w:rsidRPr="00A46A0B">
        <w:rPr>
          <w:rFonts w:ascii="Lucida Grande" w:eastAsia="Times New Roman" w:hAnsi="Lucida Grande" w:cs="Lucida Grande"/>
          <w:color w:val="000000"/>
          <w:sz w:val="18"/>
          <w:szCs w:val="18"/>
          <w:lang w:eastAsia="ru-RU"/>
        </w:rPr>
        <w:t>в локальном хранилище работает аналогично сессионному хранилищу: оно использует такие же имена функций</w:t>
      </w:r>
      <w:r w:rsidRPr="00A46A0B">
        <w:rPr>
          <w:rFonts w:ascii="Lucida Grande" w:eastAsia="Times New Roman" w:hAnsi="Lucida Grande" w:cs="Lucida Grande"/>
          <w:color w:val="000000"/>
          <w:sz w:val="18"/>
          <w:lang w:eastAsia="ru-RU"/>
        </w:rPr>
        <w:t> </w:t>
      </w:r>
      <w:r w:rsidRPr="00A46A0B">
        <w:rPr>
          <w:rFonts w:ascii="Courier New" w:eastAsia="Times New Roman" w:hAnsi="Courier New" w:cs="Courier New"/>
          <w:color w:val="8B0000"/>
          <w:sz w:val="18"/>
          <w:lang w:eastAsia="ru-RU"/>
        </w:rPr>
        <w:t>setItem()</w:t>
      </w:r>
      <w:r w:rsidRPr="00A46A0B">
        <w:rPr>
          <w:rFonts w:ascii="Lucida Grande" w:eastAsia="Times New Roman" w:hAnsi="Lucida Grande" w:cs="Lucida Grande"/>
          <w:color w:val="000000"/>
          <w:sz w:val="18"/>
          <w:lang w:eastAsia="ru-RU"/>
        </w:rPr>
        <w:t> </w:t>
      </w:r>
      <w:r w:rsidRPr="00A46A0B">
        <w:rPr>
          <w:rFonts w:ascii="Lucida Grande" w:eastAsia="Times New Roman" w:hAnsi="Lucida Grande" w:cs="Lucida Grande"/>
          <w:color w:val="000000"/>
          <w:sz w:val="18"/>
          <w:szCs w:val="18"/>
          <w:lang w:eastAsia="ru-RU"/>
        </w:rPr>
        <w:t>и</w:t>
      </w:r>
      <w:r w:rsidRPr="00A46A0B">
        <w:rPr>
          <w:rFonts w:ascii="Lucida Grande" w:eastAsia="Times New Roman" w:hAnsi="Lucida Grande" w:cs="Lucida Grande"/>
          <w:color w:val="000000"/>
          <w:sz w:val="18"/>
          <w:lang w:eastAsia="ru-RU"/>
        </w:rPr>
        <w:t> </w:t>
      </w:r>
      <w:r w:rsidRPr="00A46A0B">
        <w:rPr>
          <w:rFonts w:ascii="Courier New" w:eastAsia="Times New Roman" w:hAnsi="Courier New" w:cs="Courier New"/>
          <w:color w:val="8B0000"/>
          <w:sz w:val="18"/>
          <w:lang w:eastAsia="ru-RU"/>
        </w:rPr>
        <w:t>getItem()</w:t>
      </w:r>
      <w:r w:rsidRPr="00A46A0B">
        <w:rPr>
          <w:rFonts w:ascii="Lucida Grande" w:eastAsia="Times New Roman" w:hAnsi="Lucida Grande" w:cs="Lucida Grande"/>
          <w:color w:val="000000"/>
          <w:sz w:val="18"/>
          <w:szCs w:val="18"/>
          <w:lang w:eastAsia="ru-RU"/>
        </w:rPr>
        <w:t>. Чтобы сохранить предложение в локальном хранилище, нужно написать что-нибудь следующего вида:</w:t>
      </w:r>
    </w:p>
    <w:p w:rsidR="00A46A0B" w:rsidRPr="00A46A0B" w:rsidRDefault="00A46A0B" w:rsidP="00A46A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Courier New" w:eastAsia="Times New Roman" w:hAnsi="Courier New" w:cs="Courier New"/>
          <w:color w:val="8B0000"/>
          <w:sz w:val="20"/>
          <w:szCs w:val="20"/>
          <w:lang w:val="en-US" w:eastAsia="ru-RU"/>
        </w:rPr>
      </w:pPr>
      <w:r w:rsidRPr="00A46A0B">
        <w:rPr>
          <w:rFonts w:ascii="Courier New" w:eastAsia="Times New Roman" w:hAnsi="Courier New" w:cs="Courier New"/>
          <w:color w:val="8B0000"/>
          <w:sz w:val="20"/>
          <w:szCs w:val="20"/>
          <w:lang w:val="en-US" w:eastAsia="ru-RU"/>
        </w:rPr>
        <w:t>localStorage.setItem(1, 'This is a sample sentence');</w:t>
      </w:r>
    </w:p>
    <w:p w:rsidR="00A46A0B" w:rsidRPr="00A46A0B" w:rsidRDefault="00A46A0B" w:rsidP="00A46A0B">
      <w:pPr>
        <w:shd w:val="clear" w:color="auto" w:fill="FFFFFF"/>
        <w:spacing w:before="100" w:beforeAutospacing="1" w:after="100" w:afterAutospacing="1" w:line="240" w:lineRule="atLeast"/>
        <w:rPr>
          <w:rFonts w:ascii="Lucida Grande" w:eastAsia="Times New Roman" w:hAnsi="Lucida Grande" w:cs="Lucida Grande"/>
          <w:color w:val="000000"/>
          <w:sz w:val="18"/>
          <w:szCs w:val="18"/>
          <w:lang w:eastAsia="ru-RU"/>
        </w:rPr>
      </w:pPr>
      <w:r w:rsidRPr="00A46A0B">
        <w:rPr>
          <w:rFonts w:ascii="Lucida Grande" w:eastAsia="Times New Roman" w:hAnsi="Lucida Grande" w:cs="Lucida Grande"/>
          <w:color w:val="000000"/>
          <w:sz w:val="18"/>
          <w:szCs w:val="18"/>
          <w:lang w:eastAsia="ru-RU"/>
        </w:rPr>
        <w:t>а чтобы извлечь его:</w:t>
      </w:r>
    </w:p>
    <w:p w:rsidR="00A46A0B" w:rsidRPr="00A46A0B" w:rsidRDefault="00A46A0B" w:rsidP="00A46A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6" w:lineRule="atLeast"/>
        <w:rPr>
          <w:rFonts w:ascii="Courier New" w:eastAsia="Times New Roman" w:hAnsi="Courier New" w:cs="Courier New"/>
          <w:color w:val="8B0000"/>
          <w:sz w:val="20"/>
          <w:szCs w:val="20"/>
          <w:lang w:eastAsia="ru-RU"/>
        </w:rPr>
      </w:pPr>
      <w:r w:rsidRPr="00A46A0B">
        <w:rPr>
          <w:rFonts w:ascii="Courier New" w:eastAsia="Times New Roman" w:hAnsi="Courier New" w:cs="Courier New"/>
          <w:color w:val="8B0000"/>
          <w:sz w:val="20"/>
          <w:szCs w:val="20"/>
          <w:lang w:eastAsia="ru-RU"/>
        </w:rPr>
        <w:t>var data = localStorage.getItem(1);</w:t>
      </w:r>
    </w:p>
    <w:p w:rsidR="00A46A0B" w:rsidRPr="00A46A0B" w:rsidRDefault="00A46A0B" w:rsidP="00A46A0B">
      <w:pPr>
        <w:shd w:val="clear" w:color="auto" w:fill="FFFFFF"/>
        <w:spacing w:before="100" w:beforeAutospacing="1" w:after="100" w:afterAutospacing="1" w:line="240" w:lineRule="atLeast"/>
        <w:rPr>
          <w:rFonts w:ascii="Lucida Grande" w:eastAsia="Times New Roman" w:hAnsi="Lucida Grande" w:cs="Lucida Grande"/>
          <w:color w:val="000000"/>
          <w:sz w:val="18"/>
          <w:szCs w:val="18"/>
          <w:lang w:eastAsia="ru-RU"/>
        </w:rPr>
      </w:pPr>
      <w:r w:rsidRPr="00A46A0B">
        <w:rPr>
          <w:rFonts w:ascii="Lucida Grande" w:eastAsia="Times New Roman" w:hAnsi="Lucida Grande" w:cs="Lucida Grande"/>
          <w:color w:val="000000"/>
          <w:sz w:val="18"/>
          <w:szCs w:val="18"/>
          <w:lang w:eastAsia="ru-RU"/>
        </w:rPr>
        <w:t>Также как и сессионное хранилище, локальное хранилище поддерживает</w:t>
      </w:r>
      <w:r w:rsidRPr="00A46A0B">
        <w:rPr>
          <w:rFonts w:ascii="Lucida Grande" w:eastAsia="Times New Roman" w:hAnsi="Lucida Grande" w:cs="Lucida Grande"/>
          <w:color w:val="000000"/>
          <w:sz w:val="18"/>
          <w:lang w:eastAsia="ru-RU"/>
        </w:rPr>
        <w:t> </w:t>
      </w:r>
      <w:bookmarkStart w:id="402" w:name="keyword38"/>
      <w:bookmarkEnd w:id="402"/>
      <w:r w:rsidRPr="00A46A0B">
        <w:rPr>
          <w:rFonts w:ascii="Lucida Grande" w:eastAsia="Times New Roman" w:hAnsi="Lucida Grande" w:cs="Lucida Grande"/>
          <w:i/>
          <w:iCs/>
          <w:color w:val="000000"/>
          <w:sz w:val="18"/>
          <w:lang w:eastAsia="ru-RU"/>
        </w:rPr>
        <w:t>атрибут</w:t>
      </w:r>
      <w:r w:rsidRPr="00A46A0B">
        <w:rPr>
          <w:rFonts w:ascii="Lucida Grande" w:eastAsia="Times New Roman" w:hAnsi="Lucida Grande" w:cs="Lucida Grande"/>
          <w:color w:val="000000"/>
          <w:sz w:val="18"/>
          <w:lang w:eastAsia="ru-RU"/>
        </w:rPr>
        <w:t> </w:t>
      </w:r>
      <w:r w:rsidRPr="00A46A0B">
        <w:rPr>
          <w:rFonts w:ascii="Courier New" w:eastAsia="Times New Roman" w:hAnsi="Courier New" w:cs="Courier New"/>
          <w:color w:val="8B0000"/>
          <w:sz w:val="18"/>
          <w:lang w:eastAsia="ru-RU"/>
        </w:rPr>
        <w:t>length</w:t>
      </w:r>
      <w:r w:rsidRPr="00A46A0B">
        <w:rPr>
          <w:rFonts w:ascii="Lucida Grande" w:eastAsia="Times New Roman" w:hAnsi="Lucida Grande" w:cs="Lucida Grande"/>
          <w:color w:val="000000"/>
          <w:sz w:val="18"/>
          <w:szCs w:val="18"/>
          <w:lang w:eastAsia="ru-RU"/>
        </w:rPr>
        <w:t>, и функции</w:t>
      </w:r>
      <w:r w:rsidRPr="00A46A0B">
        <w:rPr>
          <w:rFonts w:ascii="Lucida Grande" w:eastAsia="Times New Roman" w:hAnsi="Lucida Grande" w:cs="Lucida Grande"/>
          <w:color w:val="000000"/>
          <w:sz w:val="18"/>
          <w:lang w:eastAsia="ru-RU"/>
        </w:rPr>
        <w:t> </w:t>
      </w:r>
      <w:r w:rsidRPr="00A46A0B">
        <w:rPr>
          <w:rFonts w:ascii="Courier New" w:eastAsia="Times New Roman" w:hAnsi="Courier New" w:cs="Courier New"/>
          <w:color w:val="8B0000"/>
          <w:sz w:val="18"/>
          <w:lang w:eastAsia="ru-RU"/>
        </w:rPr>
        <w:t>removeItem() </w:t>
      </w:r>
      <w:r w:rsidRPr="00A46A0B">
        <w:rPr>
          <w:rFonts w:ascii="Lucida Grande" w:eastAsia="Times New Roman" w:hAnsi="Lucida Grande" w:cs="Lucida Grande"/>
          <w:color w:val="000000"/>
          <w:sz w:val="18"/>
          <w:szCs w:val="18"/>
          <w:lang w:eastAsia="ru-RU"/>
        </w:rPr>
        <w:t>и</w:t>
      </w:r>
      <w:r w:rsidRPr="00A46A0B">
        <w:rPr>
          <w:rFonts w:ascii="Courier New" w:eastAsia="Times New Roman" w:hAnsi="Courier New" w:cs="Courier New"/>
          <w:color w:val="8B0000"/>
          <w:sz w:val="18"/>
          <w:lang w:eastAsia="ru-RU"/>
        </w:rPr>
        <w:t>clear()</w:t>
      </w:r>
      <w:r w:rsidRPr="00A46A0B">
        <w:rPr>
          <w:rFonts w:ascii="Lucida Grande" w:eastAsia="Times New Roman" w:hAnsi="Lucida Grande" w:cs="Lucida Grande"/>
          <w:color w:val="000000"/>
          <w:sz w:val="18"/>
          <w:szCs w:val="18"/>
          <w:lang w:eastAsia="ru-RU"/>
        </w:rPr>
        <w:t>.</w:t>
      </w:r>
    </w:p>
    <w:p w:rsidR="00A46A0B" w:rsidRPr="00A46A0B" w:rsidRDefault="00A46A0B" w:rsidP="00A46A0B">
      <w:pPr>
        <w:shd w:val="clear" w:color="auto" w:fill="FFFFFF"/>
        <w:spacing w:before="100" w:beforeAutospacing="1" w:after="100" w:afterAutospacing="1" w:line="240" w:lineRule="atLeast"/>
        <w:rPr>
          <w:rFonts w:ascii="Lucida Grande" w:eastAsia="Times New Roman" w:hAnsi="Lucida Grande" w:cs="Lucida Grande"/>
          <w:color w:val="000000"/>
          <w:sz w:val="18"/>
          <w:szCs w:val="18"/>
          <w:lang w:eastAsia="ru-RU"/>
        </w:rPr>
      </w:pPr>
      <w:r w:rsidRPr="00A46A0B">
        <w:rPr>
          <w:rFonts w:ascii="Lucida Grande" w:eastAsia="Times New Roman" w:hAnsi="Lucida Grande" w:cs="Lucida Grande"/>
          <w:color w:val="000000"/>
          <w:sz w:val="18"/>
          <w:szCs w:val="18"/>
          <w:lang w:eastAsia="ru-RU"/>
        </w:rPr>
        <w:t>Как в сессионном хранилище, так и в</w:t>
      </w:r>
      <w:r w:rsidRPr="00A46A0B">
        <w:rPr>
          <w:rFonts w:ascii="Lucida Grande" w:eastAsia="Times New Roman" w:hAnsi="Lucida Grande" w:cs="Lucida Grande"/>
          <w:color w:val="000000"/>
          <w:sz w:val="18"/>
          <w:lang w:eastAsia="ru-RU"/>
        </w:rPr>
        <w:t> </w:t>
      </w:r>
      <w:bookmarkStart w:id="403" w:name="keyword39"/>
      <w:bookmarkEnd w:id="403"/>
      <w:r w:rsidRPr="00A46A0B">
        <w:rPr>
          <w:rFonts w:ascii="Lucida Grande" w:eastAsia="Times New Roman" w:hAnsi="Lucida Grande" w:cs="Lucida Grande"/>
          <w:i/>
          <w:iCs/>
          <w:color w:val="000000"/>
          <w:sz w:val="18"/>
          <w:lang w:eastAsia="ru-RU"/>
        </w:rPr>
        <w:t>локальном функция</w:t>
      </w:r>
      <w:r w:rsidRPr="00A46A0B">
        <w:rPr>
          <w:rFonts w:ascii="Lucida Grande" w:eastAsia="Times New Roman" w:hAnsi="Lucida Grande" w:cs="Lucida Grande"/>
          <w:color w:val="000000"/>
          <w:sz w:val="18"/>
          <w:lang w:eastAsia="ru-RU"/>
        </w:rPr>
        <w:t> </w:t>
      </w:r>
      <w:r w:rsidRPr="00A46A0B">
        <w:rPr>
          <w:rFonts w:ascii="Courier New" w:eastAsia="Times New Roman" w:hAnsi="Courier New" w:cs="Courier New"/>
          <w:color w:val="8B0000"/>
          <w:sz w:val="18"/>
          <w:lang w:eastAsia="ru-RU"/>
        </w:rPr>
        <w:t>clear()</w:t>
      </w:r>
      <w:r w:rsidRPr="00A46A0B">
        <w:rPr>
          <w:rFonts w:ascii="Lucida Grande" w:eastAsia="Times New Roman" w:hAnsi="Lucida Grande" w:cs="Lucida Grande"/>
          <w:color w:val="000000"/>
          <w:sz w:val="18"/>
          <w:lang w:eastAsia="ru-RU"/>
        </w:rPr>
        <w:t> </w:t>
      </w:r>
      <w:r w:rsidRPr="00A46A0B">
        <w:rPr>
          <w:rFonts w:ascii="Lucida Grande" w:eastAsia="Times New Roman" w:hAnsi="Lucida Grande" w:cs="Lucida Grande"/>
          <w:color w:val="000000"/>
          <w:sz w:val="18"/>
          <w:szCs w:val="18"/>
          <w:lang w:eastAsia="ru-RU"/>
        </w:rPr>
        <w:t>имеет одну задачу – удалить все значения из списка. Это означает, что если вызвать, например, функцию</w:t>
      </w:r>
      <w:r w:rsidRPr="00A46A0B">
        <w:rPr>
          <w:rFonts w:ascii="Lucida Grande" w:eastAsia="Times New Roman" w:hAnsi="Lucida Grande" w:cs="Lucida Grande"/>
          <w:color w:val="000000"/>
          <w:sz w:val="18"/>
          <w:lang w:eastAsia="ru-RU"/>
        </w:rPr>
        <w:t> </w:t>
      </w:r>
      <w:r w:rsidRPr="00A46A0B">
        <w:rPr>
          <w:rFonts w:ascii="Courier New" w:eastAsia="Times New Roman" w:hAnsi="Courier New" w:cs="Courier New"/>
          <w:color w:val="8B0000"/>
          <w:sz w:val="18"/>
          <w:lang w:eastAsia="ru-RU"/>
        </w:rPr>
        <w:t>localStorage.clear()</w:t>
      </w:r>
      <w:r w:rsidRPr="00A46A0B">
        <w:rPr>
          <w:rFonts w:ascii="Lucida Grande" w:eastAsia="Times New Roman" w:hAnsi="Lucida Grande" w:cs="Lucida Grande"/>
          <w:color w:val="000000"/>
          <w:sz w:val="18"/>
          <w:szCs w:val="18"/>
          <w:lang w:eastAsia="ru-RU"/>
        </w:rPr>
        <w:t>, то она удалит все локальное хранилище из этого источника. Поэтому все данные локального хранилища из, скажем, (такие как www.</w:t>
      </w:r>
      <w:bookmarkStart w:id="404" w:name="keyword40"/>
      <w:bookmarkEnd w:id="404"/>
      <w:r w:rsidRPr="00A46A0B">
        <w:rPr>
          <w:rFonts w:ascii="Lucida Grande" w:eastAsia="Times New Roman" w:hAnsi="Lucida Grande" w:cs="Lucida Grande"/>
          <w:i/>
          <w:iCs/>
          <w:color w:val="000000"/>
          <w:sz w:val="18"/>
          <w:lang w:eastAsia="ru-RU"/>
        </w:rPr>
        <w:t>example</w:t>
      </w:r>
      <w:r w:rsidRPr="00A46A0B">
        <w:rPr>
          <w:rFonts w:ascii="Lucida Grande" w:eastAsia="Times New Roman" w:hAnsi="Lucida Grande" w:cs="Lucida Grande"/>
          <w:color w:val="000000"/>
          <w:sz w:val="18"/>
          <w:szCs w:val="18"/>
          <w:lang w:eastAsia="ru-RU"/>
        </w:rPr>
        <w:t>.</w:t>
      </w:r>
      <w:bookmarkStart w:id="405" w:name="keyword41"/>
      <w:bookmarkEnd w:id="405"/>
      <w:r w:rsidRPr="00A46A0B">
        <w:rPr>
          <w:rFonts w:ascii="Lucida Grande" w:eastAsia="Times New Roman" w:hAnsi="Lucida Grande" w:cs="Lucida Grande"/>
          <w:i/>
          <w:iCs/>
          <w:color w:val="000000"/>
          <w:sz w:val="18"/>
          <w:lang w:eastAsia="ru-RU"/>
        </w:rPr>
        <w:t>org</w:t>
      </w:r>
      <w:r w:rsidRPr="00A46A0B">
        <w:rPr>
          <w:rFonts w:ascii="Lucida Grande" w:eastAsia="Times New Roman" w:hAnsi="Lucida Grande" w:cs="Lucida Grande"/>
          <w:color w:val="000000"/>
          <w:sz w:val="18"/>
          <w:szCs w:val="18"/>
          <w:lang w:eastAsia="ru-RU"/>
        </w:rPr>
        <w:t>, www.</w:t>
      </w:r>
      <w:bookmarkStart w:id="406" w:name="keyword42"/>
      <w:bookmarkEnd w:id="406"/>
      <w:r w:rsidRPr="00A46A0B">
        <w:rPr>
          <w:rFonts w:ascii="Lucida Grande" w:eastAsia="Times New Roman" w:hAnsi="Lucida Grande" w:cs="Lucida Grande"/>
          <w:i/>
          <w:iCs/>
          <w:color w:val="000000"/>
          <w:sz w:val="18"/>
          <w:lang w:eastAsia="ru-RU"/>
        </w:rPr>
        <w:t>example</w:t>
      </w:r>
      <w:r w:rsidRPr="00A46A0B">
        <w:rPr>
          <w:rFonts w:ascii="Lucida Grande" w:eastAsia="Times New Roman" w:hAnsi="Lucida Grande" w:cs="Lucida Grande"/>
          <w:color w:val="000000"/>
          <w:sz w:val="18"/>
          <w:szCs w:val="18"/>
          <w:lang w:eastAsia="ru-RU"/>
        </w:rPr>
        <w:t>.</w:t>
      </w:r>
      <w:bookmarkStart w:id="407" w:name="keyword43"/>
      <w:bookmarkEnd w:id="407"/>
      <w:r w:rsidRPr="00A46A0B">
        <w:rPr>
          <w:rFonts w:ascii="Lucida Grande" w:eastAsia="Times New Roman" w:hAnsi="Lucida Grande" w:cs="Lucida Grande"/>
          <w:i/>
          <w:iCs/>
          <w:color w:val="000000"/>
          <w:sz w:val="18"/>
          <w:lang w:eastAsia="ru-RU"/>
        </w:rPr>
        <w:t>org</w:t>
      </w:r>
      <w:r w:rsidRPr="00A46A0B">
        <w:rPr>
          <w:rFonts w:ascii="Lucida Grande" w:eastAsia="Times New Roman" w:hAnsi="Lucida Grande" w:cs="Lucida Grande"/>
          <w:color w:val="000000"/>
          <w:sz w:val="18"/>
          <w:szCs w:val="18"/>
          <w:lang w:eastAsia="ru-RU"/>
        </w:rPr>
        <w:t>:80, www.</w:t>
      </w:r>
      <w:bookmarkStart w:id="408" w:name="keyword44"/>
      <w:bookmarkEnd w:id="408"/>
      <w:r w:rsidRPr="00A46A0B">
        <w:rPr>
          <w:rFonts w:ascii="Lucida Grande" w:eastAsia="Times New Roman" w:hAnsi="Lucida Grande" w:cs="Lucida Grande"/>
          <w:i/>
          <w:iCs/>
          <w:color w:val="000000"/>
          <w:sz w:val="18"/>
          <w:lang w:eastAsia="ru-RU"/>
        </w:rPr>
        <w:t>example</w:t>
      </w:r>
      <w:r w:rsidRPr="00A46A0B">
        <w:rPr>
          <w:rFonts w:ascii="Lucida Grande" w:eastAsia="Times New Roman" w:hAnsi="Lucida Grande" w:cs="Lucida Grande"/>
          <w:color w:val="000000"/>
          <w:sz w:val="18"/>
          <w:szCs w:val="18"/>
          <w:lang w:eastAsia="ru-RU"/>
        </w:rPr>
        <w:t>.</w:t>
      </w:r>
      <w:bookmarkStart w:id="409" w:name="keyword45"/>
      <w:bookmarkEnd w:id="409"/>
      <w:r w:rsidRPr="00A46A0B">
        <w:rPr>
          <w:rFonts w:ascii="Lucida Grande" w:eastAsia="Times New Roman" w:hAnsi="Lucida Grande" w:cs="Lucida Grande"/>
          <w:i/>
          <w:iCs/>
          <w:color w:val="000000"/>
          <w:sz w:val="18"/>
          <w:lang w:eastAsia="ru-RU"/>
        </w:rPr>
        <w:t>org</w:t>
      </w:r>
      <w:r w:rsidRPr="00A46A0B">
        <w:rPr>
          <w:rFonts w:ascii="Lucida Grande" w:eastAsia="Times New Roman" w:hAnsi="Lucida Grande" w:cs="Lucida Grande"/>
          <w:color w:val="000000"/>
          <w:sz w:val="18"/>
          <w:szCs w:val="18"/>
          <w:lang w:eastAsia="ru-RU"/>
        </w:rPr>
        <w:t>/abc/, www.</w:t>
      </w:r>
      <w:bookmarkStart w:id="410" w:name="keyword46"/>
      <w:bookmarkEnd w:id="410"/>
      <w:r w:rsidRPr="00A46A0B">
        <w:rPr>
          <w:rFonts w:ascii="Lucida Grande" w:eastAsia="Times New Roman" w:hAnsi="Lucida Grande" w:cs="Lucida Grande"/>
          <w:i/>
          <w:iCs/>
          <w:color w:val="000000"/>
          <w:sz w:val="18"/>
          <w:lang w:eastAsia="ru-RU"/>
        </w:rPr>
        <w:t>example</w:t>
      </w:r>
      <w:r w:rsidRPr="00A46A0B">
        <w:rPr>
          <w:rFonts w:ascii="Lucida Grande" w:eastAsia="Times New Roman" w:hAnsi="Lucida Grande" w:cs="Lucida Grande"/>
          <w:color w:val="000000"/>
          <w:sz w:val="18"/>
          <w:szCs w:val="18"/>
          <w:lang w:eastAsia="ru-RU"/>
        </w:rPr>
        <w:t>.</w:t>
      </w:r>
      <w:bookmarkStart w:id="411" w:name="keyword47"/>
      <w:bookmarkEnd w:id="411"/>
      <w:r w:rsidRPr="00A46A0B">
        <w:rPr>
          <w:rFonts w:ascii="Lucida Grande" w:eastAsia="Times New Roman" w:hAnsi="Lucida Grande" w:cs="Lucida Grande"/>
          <w:i/>
          <w:iCs/>
          <w:color w:val="000000"/>
          <w:sz w:val="18"/>
          <w:lang w:eastAsia="ru-RU"/>
        </w:rPr>
        <w:t>org</w:t>
      </w:r>
      <w:r w:rsidRPr="00A46A0B">
        <w:rPr>
          <w:rFonts w:ascii="Lucida Grande" w:eastAsia="Times New Roman" w:hAnsi="Lucida Grande" w:cs="Lucida Grande"/>
          <w:color w:val="000000"/>
          <w:sz w:val="18"/>
          <w:szCs w:val="18"/>
          <w:lang w:eastAsia="ru-RU"/>
        </w:rPr>
        <w:t>/xyz/) будут удалены. Тем не менее, хранилище, скажем, для abc.</w:t>
      </w:r>
      <w:bookmarkStart w:id="412" w:name="keyword48"/>
      <w:bookmarkEnd w:id="412"/>
      <w:r w:rsidRPr="00A46A0B">
        <w:rPr>
          <w:rFonts w:ascii="Lucida Grande" w:eastAsia="Times New Roman" w:hAnsi="Lucida Grande" w:cs="Lucida Grande"/>
          <w:i/>
          <w:iCs/>
          <w:color w:val="000000"/>
          <w:sz w:val="18"/>
          <w:lang w:eastAsia="ru-RU"/>
        </w:rPr>
        <w:t>example</w:t>
      </w:r>
      <w:r w:rsidRPr="00A46A0B">
        <w:rPr>
          <w:rFonts w:ascii="Lucida Grande" w:eastAsia="Times New Roman" w:hAnsi="Lucida Grande" w:cs="Lucida Grande"/>
          <w:color w:val="000000"/>
          <w:sz w:val="18"/>
          <w:szCs w:val="18"/>
          <w:lang w:eastAsia="ru-RU"/>
        </w:rPr>
        <w:t>.</w:t>
      </w:r>
      <w:bookmarkStart w:id="413" w:name="keyword49"/>
      <w:bookmarkEnd w:id="413"/>
      <w:r w:rsidRPr="00A46A0B">
        <w:rPr>
          <w:rFonts w:ascii="Lucida Grande" w:eastAsia="Times New Roman" w:hAnsi="Lucida Grande" w:cs="Lucida Grande"/>
          <w:i/>
          <w:iCs/>
          <w:color w:val="000000"/>
          <w:sz w:val="18"/>
          <w:lang w:eastAsia="ru-RU"/>
        </w:rPr>
        <w:t>org</w:t>
      </w:r>
      <w:r w:rsidRPr="00A46A0B">
        <w:rPr>
          <w:rFonts w:ascii="Lucida Grande" w:eastAsia="Times New Roman" w:hAnsi="Lucida Grande" w:cs="Lucida Grande"/>
          <w:color w:val="000000"/>
          <w:sz w:val="18"/>
          <w:lang w:eastAsia="ru-RU"/>
        </w:rPr>
        <w:t> </w:t>
      </w:r>
      <w:r w:rsidRPr="00A46A0B">
        <w:rPr>
          <w:rFonts w:ascii="Lucida Grande" w:eastAsia="Times New Roman" w:hAnsi="Lucida Grande" w:cs="Lucida Grande"/>
          <w:color w:val="000000"/>
          <w:sz w:val="18"/>
          <w:szCs w:val="18"/>
          <w:lang w:eastAsia="ru-RU"/>
        </w:rPr>
        <w:t>этим затронуто не будет. Однако для сессионного хранилища она будет очищать хранилище только для текущей сессии.</w:t>
      </w:r>
    </w:p>
    <w:p w:rsidR="00A46A0B" w:rsidRPr="00A46A0B" w:rsidRDefault="00A46A0B" w:rsidP="00A46A0B">
      <w:pPr>
        <w:shd w:val="clear" w:color="auto" w:fill="FFFFFF"/>
        <w:spacing w:before="75" w:after="75" w:line="306" w:lineRule="atLeast"/>
        <w:outlineLvl w:val="2"/>
        <w:rPr>
          <w:rFonts w:ascii="Lucida Grande" w:eastAsia="Times New Roman" w:hAnsi="Lucida Grande" w:cs="Lucida Grande"/>
          <w:b/>
          <w:bCs/>
          <w:color w:val="000000"/>
          <w:sz w:val="24"/>
          <w:szCs w:val="24"/>
          <w:lang w:eastAsia="ru-RU"/>
        </w:rPr>
      </w:pPr>
      <w:bookmarkStart w:id="414" w:name="sect6"/>
      <w:bookmarkEnd w:id="414"/>
      <w:r w:rsidRPr="00A46A0B">
        <w:rPr>
          <w:rFonts w:ascii="Lucida Grande" w:eastAsia="Times New Roman" w:hAnsi="Lucida Grande" w:cs="Lucida Grande"/>
          <w:b/>
          <w:bCs/>
          <w:color w:val="000000"/>
          <w:sz w:val="24"/>
          <w:szCs w:val="24"/>
          <w:lang w:eastAsia="ru-RU"/>
        </w:rPr>
        <w:t>Простой пример</w:t>
      </w:r>
    </w:p>
    <w:p w:rsidR="00A46A0B" w:rsidRPr="00A46A0B" w:rsidRDefault="00A46A0B" w:rsidP="00A46A0B">
      <w:pPr>
        <w:shd w:val="clear" w:color="auto" w:fill="FFFFFF"/>
        <w:spacing w:before="100" w:beforeAutospacing="1" w:after="100" w:afterAutospacing="1" w:line="240" w:lineRule="atLeast"/>
        <w:rPr>
          <w:rFonts w:ascii="Lucida Grande" w:eastAsia="Times New Roman" w:hAnsi="Lucida Grande" w:cs="Lucida Grande"/>
          <w:color w:val="000000"/>
          <w:sz w:val="18"/>
          <w:szCs w:val="18"/>
          <w:lang w:eastAsia="ru-RU"/>
        </w:rPr>
      </w:pPr>
      <w:r w:rsidRPr="00A46A0B">
        <w:rPr>
          <w:rFonts w:ascii="Lucida Grande" w:eastAsia="Times New Roman" w:hAnsi="Lucida Grande" w:cs="Lucida Grande"/>
          <w:color w:val="000000"/>
          <w:sz w:val="18"/>
          <w:szCs w:val="18"/>
          <w:lang w:eastAsia="ru-RU"/>
        </w:rPr>
        <w:t>Чтобы проиллюстрировать хранилище</w:t>
      </w:r>
      <w:r w:rsidRPr="00A46A0B">
        <w:rPr>
          <w:rFonts w:ascii="Lucida Grande" w:eastAsia="Times New Roman" w:hAnsi="Lucida Grande" w:cs="Lucida Grande"/>
          <w:color w:val="000000"/>
          <w:sz w:val="18"/>
          <w:lang w:eastAsia="ru-RU"/>
        </w:rPr>
        <w:t> </w:t>
      </w:r>
      <w:bookmarkStart w:id="415" w:name="keyword50"/>
      <w:bookmarkEnd w:id="415"/>
      <w:r w:rsidRPr="00A46A0B">
        <w:rPr>
          <w:rFonts w:ascii="Lucida Grande" w:eastAsia="Times New Roman" w:hAnsi="Lucida Grande" w:cs="Lucida Grande"/>
          <w:i/>
          <w:iCs/>
          <w:color w:val="000000"/>
          <w:sz w:val="18"/>
          <w:lang w:eastAsia="ru-RU"/>
        </w:rPr>
        <w:t>Web</w:t>
      </w:r>
      <w:r w:rsidRPr="00A46A0B">
        <w:rPr>
          <w:rFonts w:ascii="Lucida Grande" w:eastAsia="Times New Roman" w:hAnsi="Lucida Grande" w:cs="Lucida Grande"/>
          <w:color w:val="000000"/>
          <w:sz w:val="18"/>
          <w:lang w:eastAsia="ru-RU"/>
        </w:rPr>
        <w:t> </w:t>
      </w:r>
      <w:r w:rsidRPr="00A46A0B">
        <w:rPr>
          <w:rFonts w:ascii="Lucida Grande" w:eastAsia="Times New Roman" w:hAnsi="Lucida Grande" w:cs="Lucida Grande"/>
          <w:color w:val="000000"/>
          <w:sz w:val="18"/>
          <w:szCs w:val="18"/>
          <w:lang w:eastAsia="ru-RU"/>
        </w:rPr>
        <w:t>в действии, был создан небольшой пример, который использует, как локальное, так и сессионное хранилище. Посмотрите демонстрационную страницу хранилища</w:t>
      </w:r>
      <w:r w:rsidRPr="00A46A0B">
        <w:rPr>
          <w:rFonts w:ascii="Lucida Grande" w:eastAsia="Times New Roman" w:hAnsi="Lucida Grande" w:cs="Lucida Grande"/>
          <w:color w:val="000000"/>
          <w:sz w:val="18"/>
          <w:lang w:eastAsia="ru-RU"/>
        </w:rPr>
        <w:t> </w:t>
      </w:r>
      <w:bookmarkStart w:id="416" w:name="keyword51"/>
      <w:bookmarkEnd w:id="416"/>
      <w:r w:rsidRPr="00A46A0B">
        <w:rPr>
          <w:rFonts w:ascii="Lucida Grande" w:eastAsia="Times New Roman" w:hAnsi="Lucida Grande" w:cs="Lucida Grande"/>
          <w:i/>
          <w:iCs/>
          <w:color w:val="000000"/>
          <w:sz w:val="18"/>
          <w:lang w:eastAsia="ru-RU"/>
        </w:rPr>
        <w:t>Web</w:t>
      </w:r>
      <w:r w:rsidRPr="00A46A0B">
        <w:rPr>
          <w:rFonts w:ascii="Lucida Grande" w:eastAsia="Times New Roman" w:hAnsi="Lucida Grande" w:cs="Lucida Grande"/>
          <w:color w:val="000000"/>
          <w:sz w:val="18"/>
          <w:szCs w:val="18"/>
          <w:lang w:eastAsia="ru-RU"/>
        </w:rPr>
        <w:t>, чтобы увидеть его в действии (</w:t>
      </w:r>
      <w:hyperlink r:id="rId69" w:tgtFrame="_blank" w:history="1">
        <w:r w:rsidRPr="00A46A0B">
          <w:rPr>
            <w:rFonts w:ascii="Lucida Grande" w:eastAsia="Times New Roman" w:hAnsi="Lucida Grande" w:cs="Lucida Grande"/>
            <w:color w:val="0071A6"/>
            <w:sz w:val="18"/>
            <w:u w:val="single"/>
            <w:lang w:eastAsia="ru-RU"/>
          </w:rPr>
          <w:t>http://people.opera.com/shwetankd/external/demos/webstorage_demo.htm</w:t>
        </w:r>
      </w:hyperlink>
      <w:r w:rsidRPr="00A46A0B">
        <w:rPr>
          <w:rFonts w:ascii="Lucida Grande" w:eastAsia="Times New Roman" w:hAnsi="Lucida Grande" w:cs="Lucida Grande"/>
          <w:color w:val="000000"/>
          <w:sz w:val="18"/>
          <w:szCs w:val="18"/>
          <w:lang w:eastAsia="ru-RU"/>
        </w:rPr>
        <w:t>). Пример попросит ввести две строки, одну для сессионного хранилища, и другую для локального хранилища. Затем можно открыть</w:t>
      </w:r>
      <w:r w:rsidRPr="00A46A0B">
        <w:rPr>
          <w:rFonts w:ascii="Lucida Grande" w:eastAsia="Times New Roman" w:hAnsi="Lucida Grande" w:cs="Lucida Grande"/>
          <w:color w:val="000000"/>
          <w:sz w:val="18"/>
          <w:lang w:eastAsia="ru-RU"/>
        </w:rPr>
        <w:t> </w:t>
      </w:r>
      <w:bookmarkStart w:id="417" w:name="keyword52"/>
      <w:bookmarkEnd w:id="417"/>
      <w:r w:rsidRPr="00A46A0B">
        <w:rPr>
          <w:rFonts w:ascii="Lucida Grande" w:eastAsia="Times New Roman" w:hAnsi="Lucida Grande" w:cs="Lucida Grande"/>
          <w:i/>
          <w:iCs/>
          <w:color w:val="000000"/>
          <w:sz w:val="18"/>
          <w:lang w:eastAsia="ru-RU"/>
        </w:rPr>
        <w:t>Storage</w:t>
      </w:r>
      <w:r w:rsidRPr="00A46A0B">
        <w:rPr>
          <w:rFonts w:ascii="Lucida Grande" w:eastAsia="Times New Roman" w:hAnsi="Lucida Grande" w:cs="Lucida Grande"/>
          <w:color w:val="000000"/>
          <w:sz w:val="18"/>
          <w:lang w:eastAsia="ru-RU"/>
        </w:rPr>
        <w:t> </w:t>
      </w:r>
      <w:r w:rsidRPr="00A46A0B">
        <w:rPr>
          <w:rFonts w:ascii="Lucida Grande" w:eastAsia="Times New Roman" w:hAnsi="Lucida Grande" w:cs="Lucida Grande"/>
          <w:color w:val="000000"/>
          <w:sz w:val="18"/>
          <w:szCs w:val="18"/>
          <w:lang w:eastAsia="ru-RU"/>
        </w:rPr>
        <w:t>Inspector в Opera Dragonfly, чтобы получить</w:t>
      </w:r>
      <w:r w:rsidRPr="00A46A0B">
        <w:rPr>
          <w:rFonts w:ascii="Lucida Grande" w:eastAsia="Times New Roman" w:hAnsi="Lucida Grande" w:cs="Lucida Grande"/>
          <w:color w:val="000000"/>
          <w:sz w:val="18"/>
          <w:lang w:eastAsia="ru-RU"/>
        </w:rPr>
        <w:t> </w:t>
      </w:r>
      <w:bookmarkStart w:id="418" w:name="keyword53"/>
      <w:bookmarkEnd w:id="418"/>
      <w:r w:rsidRPr="00A46A0B">
        <w:rPr>
          <w:rFonts w:ascii="Lucida Grande" w:eastAsia="Times New Roman" w:hAnsi="Lucida Grande" w:cs="Lucida Grande"/>
          <w:i/>
          <w:iCs/>
          <w:color w:val="000000"/>
          <w:sz w:val="18"/>
          <w:lang w:eastAsia="ru-RU"/>
        </w:rPr>
        <w:t>доступ</w:t>
      </w:r>
      <w:r w:rsidRPr="00A46A0B">
        <w:rPr>
          <w:rFonts w:ascii="Lucida Grande" w:eastAsia="Times New Roman" w:hAnsi="Lucida Grande" w:cs="Lucida Grande"/>
          <w:color w:val="000000"/>
          <w:sz w:val="18"/>
          <w:lang w:eastAsia="ru-RU"/>
        </w:rPr>
        <w:t> </w:t>
      </w:r>
      <w:r w:rsidRPr="00A46A0B">
        <w:rPr>
          <w:rFonts w:ascii="Lucida Grande" w:eastAsia="Times New Roman" w:hAnsi="Lucida Grande" w:cs="Lucida Grande"/>
          <w:color w:val="000000"/>
          <w:sz w:val="18"/>
          <w:szCs w:val="18"/>
          <w:lang w:eastAsia="ru-RU"/>
        </w:rPr>
        <w:t>к хранилищу</w:t>
      </w:r>
      <w:r w:rsidRPr="00A46A0B">
        <w:rPr>
          <w:rFonts w:ascii="Lucida Grande" w:eastAsia="Times New Roman" w:hAnsi="Lucida Grande" w:cs="Lucida Grande"/>
          <w:color w:val="000000"/>
          <w:sz w:val="18"/>
          <w:lang w:eastAsia="ru-RU"/>
        </w:rPr>
        <w:t> </w:t>
      </w:r>
      <w:bookmarkStart w:id="419" w:name="keyword54"/>
      <w:bookmarkEnd w:id="419"/>
      <w:r w:rsidRPr="00A46A0B">
        <w:rPr>
          <w:rFonts w:ascii="Lucida Grande" w:eastAsia="Times New Roman" w:hAnsi="Lucida Grande" w:cs="Lucida Grande"/>
          <w:i/>
          <w:iCs/>
          <w:color w:val="000000"/>
          <w:sz w:val="18"/>
          <w:lang w:eastAsia="ru-RU"/>
        </w:rPr>
        <w:t>Web</w:t>
      </w:r>
      <w:r w:rsidRPr="00A46A0B">
        <w:rPr>
          <w:rFonts w:ascii="Lucida Grande" w:eastAsia="Times New Roman" w:hAnsi="Lucida Grande" w:cs="Lucida Grande"/>
          <w:color w:val="000000"/>
          <w:sz w:val="18"/>
          <w:szCs w:val="18"/>
          <w:lang w:eastAsia="ru-RU"/>
        </w:rPr>
        <w:t>. Можно заметить, что если закрыть страницу, а затем снова ее открыть, данные, введенные для локального хранилища, сохраняются, в то время как для сессионного хранилища, это будет не так.</w:t>
      </w:r>
    </w:p>
    <w:p w:rsidR="00A46A0B" w:rsidRPr="00A46A0B" w:rsidRDefault="00A46A0B" w:rsidP="00A46A0B">
      <w:pPr>
        <w:shd w:val="clear" w:color="auto" w:fill="FFFFFF"/>
        <w:spacing w:before="75" w:after="75" w:line="306" w:lineRule="atLeast"/>
        <w:outlineLvl w:val="2"/>
        <w:rPr>
          <w:rFonts w:ascii="Lucida Grande" w:eastAsia="Times New Roman" w:hAnsi="Lucida Grande" w:cs="Lucida Grande"/>
          <w:b/>
          <w:bCs/>
          <w:color w:val="000000"/>
          <w:sz w:val="24"/>
          <w:szCs w:val="24"/>
          <w:lang w:eastAsia="ru-RU"/>
        </w:rPr>
      </w:pPr>
      <w:bookmarkStart w:id="420" w:name="sect7"/>
      <w:bookmarkEnd w:id="420"/>
      <w:r w:rsidRPr="00A46A0B">
        <w:rPr>
          <w:rFonts w:ascii="Lucida Grande" w:eastAsia="Times New Roman" w:hAnsi="Lucida Grande" w:cs="Lucida Grande"/>
          <w:b/>
          <w:bCs/>
          <w:color w:val="000000"/>
          <w:sz w:val="24"/>
          <w:szCs w:val="24"/>
          <w:lang w:eastAsia="ru-RU"/>
        </w:rPr>
        <w:t>Использование событий хранилища</w:t>
      </w:r>
    </w:p>
    <w:p w:rsidR="00A46A0B" w:rsidRPr="00A46A0B" w:rsidRDefault="00A46A0B" w:rsidP="00A46A0B">
      <w:pPr>
        <w:shd w:val="clear" w:color="auto" w:fill="FFFFFF"/>
        <w:spacing w:before="100" w:beforeAutospacing="1" w:after="100" w:afterAutospacing="1" w:line="240" w:lineRule="atLeast"/>
        <w:rPr>
          <w:rFonts w:ascii="Lucida Grande" w:eastAsia="Times New Roman" w:hAnsi="Lucida Grande" w:cs="Lucida Grande"/>
          <w:color w:val="000000"/>
          <w:sz w:val="18"/>
          <w:szCs w:val="18"/>
          <w:lang w:eastAsia="ru-RU"/>
        </w:rPr>
      </w:pPr>
      <w:r w:rsidRPr="00A46A0B">
        <w:rPr>
          <w:rFonts w:ascii="Lucida Grande" w:eastAsia="Times New Roman" w:hAnsi="Lucida Grande" w:cs="Lucida Grande"/>
          <w:color w:val="000000"/>
          <w:sz w:val="18"/>
          <w:szCs w:val="18"/>
          <w:lang w:eastAsia="ru-RU"/>
        </w:rPr>
        <w:lastRenderedPageBreak/>
        <w:t>Спецификация предоставляет также событие хранилища (</w:t>
      </w:r>
      <w:hyperlink r:id="rId70" w:anchor="the-storage-event" w:tgtFrame="_blank" w:history="1">
        <w:r w:rsidRPr="00A46A0B">
          <w:rPr>
            <w:rFonts w:ascii="Lucida Grande" w:eastAsia="Times New Roman" w:hAnsi="Lucida Grande" w:cs="Lucida Grande"/>
            <w:color w:val="0071A6"/>
            <w:sz w:val="18"/>
            <w:u w:val="single"/>
            <w:lang w:eastAsia="ru-RU"/>
          </w:rPr>
          <w:t>http://dev.w3.org/html5/webstorage/#the-storage-event</w:t>
        </w:r>
      </w:hyperlink>
      <w:r w:rsidRPr="00A46A0B">
        <w:rPr>
          <w:rFonts w:ascii="Lucida Grande" w:eastAsia="Times New Roman" w:hAnsi="Lucida Grande" w:cs="Lucida Grande"/>
          <w:color w:val="000000"/>
          <w:sz w:val="18"/>
          <w:szCs w:val="18"/>
          <w:lang w:eastAsia="ru-RU"/>
        </w:rPr>
        <w:t>), которое будет порождаться, когда область хранилища изменяется. Оно имеет различные полезные атрибуты, такие как:</w:t>
      </w:r>
    </w:p>
    <w:p w:rsidR="00A46A0B" w:rsidRPr="00A46A0B" w:rsidRDefault="00A46A0B" w:rsidP="00A46A0B">
      <w:pPr>
        <w:numPr>
          <w:ilvl w:val="0"/>
          <w:numId w:val="13"/>
        </w:numPr>
        <w:spacing w:before="36" w:after="36" w:line="240" w:lineRule="atLeast"/>
        <w:ind w:left="120"/>
        <w:rPr>
          <w:rFonts w:ascii="Lucida Grande" w:eastAsia="Times New Roman" w:hAnsi="Lucida Grande" w:cs="Lucida Grande"/>
          <w:color w:val="000000"/>
          <w:sz w:val="18"/>
          <w:szCs w:val="18"/>
          <w:lang w:eastAsia="ru-RU"/>
        </w:rPr>
      </w:pPr>
      <w:r w:rsidRPr="00A46A0B">
        <w:rPr>
          <w:rFonts w:ascii="Lucida Grande" w:eastAsia="Times New Roman" w:hAnsi="Lucida Grande" w:cs="Lucida Grande"/>
          <w:color w:val="000000"/>
          <w:sz w:val="18"/>
          <w:szCs w:val="18"/>
          <w:lang w:eastAsia="ru-RU"/>
        </w:rPr>
        <w:t>storageArea: Говорит, какой это тип хранилища (сессионное или локальное)</w:t>
      </w:r>
    </w:p>
    <w:p w:rsidR="00A46A0B" w:rsidRPr="00A46A0B" w:rsidRDefault="00A46A0B" w:rsidP="00A46A0B">
      <w:pPr>
        <w:numPr>
          <w:ilvl w:val="0"/>
          <w:numId w:val="13"/>
        </w:numPr>
        <w:spacing w:before="36" w:after="36" w:line="240" w:lineRule="atLeast"/>
        <w:ind w:left="120"/>
        <w:rPr>
          <w:rFonts w:ascii="Lucida Grande" w:eastAsia="Times New Roman" w:hAnsi="Lucida Grande" w:cs="Lucida Grande"/>
          <w:color w:val="000000"/>
          <w:sz w:val="18"/>
          <w:szCs w:val="18"/>
          <w:lang w:eastAsia="ru-RU"/>
        </w:rPr>
      </w:pPr>
      <w:r w:rsidRPr="00A46A0B">
        <w:rPr>
          <w:rFonts w:ascii="Lucida Grande" w:eastAsia="Times New Roman" w:hAnsi="Lucida Grande" w:cs="Lucida Grande"/>
          <w:color w:val="000000"/>
          <w:sz w:val="18"/>
          <w:szCs w:val="18"/>
          <w:lang w:eastAsia="ru-RU"/>
        </w:rPr>
        <w:t>key: Изменяющийся ключ.</w:t>
      </w:r>
    </w:p>
    <w:p w:rsidR="00A46A0B" w:rsidRPr="00A46A0B" w:rsidRDefault="00A46A0B" w:rsidP="00A46A0B">
      <w:pPr>
        <w:numPr>
          <w:ilvl w:val="0"/>
          <w:numId w:val="13"/>
        </w:numPr>
        <w:spacing w:before="36" w:after="36" w:line="240" w:lineRule="atLeast"/>
        <w:ind w:left="120"/>
        <w:rPr>
          <w:rFonts w:ascii="Lucida Grande" w:eastAsia="Times New Roman" w:hAnsi="Lucida Grande" w:cs="Lucida Grande"/>
          <w:color w:val="000000"/>
          <w:sz w:val="18"/>
          <w:szCs w:val="18"/>
          <w:lang w:eastAsia="ru-RU"/>
        </w:rPr>
      </w:pPr>
      <w:r w:rsidRPr="00A46A0B">
        <w:rPr>
          <w:rFonts w:ascii="Lucida Grande" w:eastAsia="Times New Roman" w:hAnsi="Lucida Grande" w:cs="Lucida Grande"/>
          <w:color w:val="000000"/>
          <w:sz w:val="18"/>
          <w:szCs w:val="18"/>
          <w:lang w:eastAsia="ru-RU"/>
        </w:rPr>
        <w:t>oldValue: Старое значение ключа.</w:t>
      </w:r>
    </w:p>
    <w:p w:rsidR="00A46A0B" w:rsidRPr="00A46A0B" w:rsidRDefault="00A46A0B" w:rsidP="00A46A0B">
      <w:pPr>
        <w:numPr>
          <w:ilvl w:val="0"/>
          <w:numId w:val="13"/>
        </w:numPr>
        <w:spacing w:before="36" w:after="36" w:line="240" w:lineRule="atLeast"/>
        <w:ind w:left="120"/>
        <w:rPr>
          <w:rFonts w:ascii="Lucida Grande" w:eastAsia="Times New Roman" w:hAnsi="Lucida Grande" w:cs="Lucida Grande"/>
          <w:color w:val="000000"/>
          <w:sz w:val="18"/>
          <w:szCs w:val="18"/>
          <w:lang w:eastAsia="ru-RU"/>
        </w:rPr>
      </w:pPr>
      <w:r w:rsidRPr="00A46A0B">
        <w:rPr>
          <w:rFonts w:ascii="Lucida Grande" w:eastAsia="Times New Roman" w:hAnsi="Lucida Grande" w:cs="Lucida Grande"/>
          <w:color w:val="000000"/>
          <w:sz w:val="18"/>
          <w:szCs w:val="18"/>
          <w:lang w:eastAsia="ru-RU"/>
        </w:rPr>
        <w:t>newValue: Новое значение ключа.</w:t>
      </w:r>
    </w:p>
    <w:p w:rsidR="00A46A0B" w:rsidRPr="00A46A0B" w:rsidRDefault="00A46A0B" w:rsidP="00A46A0B">
      <w:pPr>
        <w:numPr>
          <w:ilvl w:val="0"/>
          <w:numId w:val="13"/>
        </w:numPr>
        <w:spacing w:before="36" w:after="36" w:line="240" w:lineRule="atLeast"/>
        <w:ind w:left="120"/>
        <w:rPr>
          <w:rFonts w:ascii="Lucida Grande" w:eastAsia="Times New Roman" w:hAnsi="Lucida Grande" w:cs="Lucida Grande"/>
          <w:color w:val="000000"/>
          <w:sz w:val="18"/>
          <w:szCs w:val="18"/>
          <w:lang w:eastAsia="ru-RU"/>
        </w:rPr>
      </w:pPr>
      <w:r w:rsidRPr="00A46A0B">
        <w:rPr>
          <w:rFonts w:ascii="Lucida Grande" w:eastAsia="Times New Roman" w:hAnsi="Lucida Grande" w:cs="Lucida Grande"/>
          <w:color w:val="000000"/>
          <w:sz w:val="18"/>
          <w:szCs w:val="18"/>
          <w:lang w:eastAsia="ru-RU"/>
        </w:rPr>
        <w:t>url: URL страницы, ключ которой изменился.</w:t>
      </w:r>
    </w:p>
    <w:p w:rsidR="00A46A0B" w:rsidRPr="00A46A0B" w:rsidRDefault="00A46A0B" w:rsidP="00A46A0B">
      <w:pPr>
        <w:shd w:val="clear" w:color="auto" w:fill="FFFFFF"/>
        <w:spacing w:before="100" w:beforeAutospacing="1" w:after="100" w:afterAutospacing="1" w:line="240" w:lineRule="atLeast"/>
        <w:rPr>
          <w:rFonts w:ascii="Lucida Grande" w:eastAsia="Times New Roman" w:hAnsi="Lucida Grande" w:cs="Lucida Grande"/>
          <w:color w:val="000000"/>
          <w:sz w:val="18"/>
          <w:szCs w:val="18"/>
          <w:lang w:eastAsia="ru-RU"/>
        </w:rPr>
      </w:pPr>
      <w:r w:rsidRPr="00A46A0B">
        <w:rPr>
          <w:rFonts w:ascii="Lucida Grande" w:eastAsia="Times New Roman" w:hAnsi="Lucida Grande" w:cs="Lucida Grande"/>
          <w:color w:val="000000"/>
          <w:sz w:val="18"/>
          <w:szCs w:val="18"/>
          <w:lang w:eastAsia="ru-RU"/>
        </w:rPr>
        <w:t>Если вызвать метод</w:t>
      </w:r>
      <w:r w:rsidRPr="00A46A0B">
        <w:rPr>
          <w:rFonts w:ascii="Lucida Grande" w:eastAsia="Times New Roman" w:hAnsi="Lucida Grande" w:cs="Lucida Grande"/>
          <w:color w:val="000000"/>
          <w:sz w:val="18"/>
          <w:lang w:eastAsia="ru-RU"/>
        </w:rPr>
        <w:t> </w:t>
      </w:r>
      <w:r w:rsidRPr="00A46A0B">
        <w:rPr>
          <w:rFonts w:ascii="Courier New" w:eastAsia="Times New Roman" w:hAnsi="Courier New" w:cs="Courier New"/>
          <w:color w:val="8B0000"/>
          <w:sz w:val="18"/>
          <w:lang w:eastAsia="ru-RU"/>
        </w:rPr>
        <w:t>clear()</w:t>
      </w:r>
      <w:r w:rsidRPr="00A46A0B">
        <w:rPr>
          <w:rFonts w:ascii="Lucida Grande" w:eastAsia="Times New Roman" w:hAnsi="Lucida Grande" w:cs="Lucida Grande"/>
          <w:color w:val="000000"/>
          <w:sz w:val="18"/>
          <w:szCs w:val="18"/>
          <w:lang w:eastAsia="ru-RU"/>
        </w:rPr>
        <w:t>, то атрибуты</w:t>
      </w:r>
      <w:r w:rsidRPr="00A46A0B">
        <w:rPr>
          <w:rFonts w:ascii="Lucida Grande" w:eastAsia="Times New Roman" w:hAnsi="Lucida Grande" w:cs="Lucida Grande"/>
          <w:color w:val="000000"/>
          <w:sz w:val="18"/>
          <w:lang w:eastAsia="ru-RU"/>
        </w:rPr>
        <w:t> </w:t>
      </w:r>
      <w:r w:rsidRPr="00A46A0B">
        <w:rPr>
          <w:rFonts w:ascii="Courier New" w:eastAsia="Times New Roman" w:hAnsi="Courier New" w:cs="Courier New"/>
          <w:color w:val="8B0000"/>
          <w:sz w:val="18"/>
          <w:lang w:eastAsia="ru-RU"/>
        </w:rPr>
        <w:t>key</w:t>
      </w:r>
      <w:r w:rsidRPr="00A46A0B">
        <w:rPr>
          <w:rFonts w:ascii="Lucida Grande" w:eastAsia="Times New Roman" w:hAnsi="Lucida Grande" w:cs="Lucida Grande"/>
          <w:color w:val="000000"/>
          <w:sz w:val="18"/>
          <w:szCs w:val="18"/>
          <w:lang w:eastAsia="ru-RU"/>
        </w:rPr>
        <w:t>,</w:t>
      </w:r>
      <w:r w:rsidRPr="00A46A0B">
        <w:rPr>
          <w:rFonts w:ascii="Lucida Grande" w:eastAsia="Times New Roman" w:hAnsi="Lucida Grande" w:cs="Lucida Grande"/>
          <w:color w:val="000000"/>
          <w:sz w:val="18"/>
          <w:lang w:eastAsia="ru-RU"/>
        </w:rPr>
        <w:t> </w:t>
      </w:r>
      <w:r w:rsidRPr="00A46A0B">
        <w:rPr>
          <w:rFonts w:ascii="Courier New" w:eastAsia="Times New Roman" w:hAnsi="Courier New" w:cs="Courier New"/>
          <w:color w:val="8B0000"/>
          <w:sz w:val="18"/>
          <w:lang w:eastAsia="ru-RU"/>
        </w:rPr>
        <w:t>oldValue</w:t>
      </w:r>
      <w:r w:rsidRPr="00A46A0B">
        <w:rPr>
          <w:rFonts w:ascii="Lucida Grande" w:eastAsia="Times New Roman" w:hAnsi="Lucida Grande" w:cs="Lucida Grande"/>
          <w:color w:val="000000"/>
          <w:sz w:val="18"/>
          <w:lang w:eastAsia="ru-RU"/>
        </w:rPr>
        <w:t> </w:t>
      </w:r>
      <w:r w:rsidRPr="00A46A0B">
        <w:rPr>
          <w:rFonts w:ascii="Lucida Grande" w:eastAsia="Times New Roman" w:hAnsi="Lucida Grande" w:cs="Lucida Grande"/>
          <w:color w:val="000000"/>
          <w:sz w:val="18"/>
          <w:szCs w:val="18"/>
          <w:lang w:eastAsia="ru-RU"/>
        </w:rPr>
        <w:t>и</w:t>
      </w:r>
      <w:r w:rsidRPr="00A46A0B">
        <w:rPr>
          <w:rFonts w:ascii="Lucida Grande" w:eastAsia="Times New Roman" w:hAnsi="Lucida Grande" w:cs="Lucida Grande"/>
          <w:color w:val="000000"/>
          <w:sz w:val="18"/>
          <w:lang w:eastAsia="ru-RU"/>
        </w:rPr>
        <w:t> </w:t>
      </w:r>
      <w:r w:rsidRPr="00A46A0B">
        <w:rPr>
          <w:rFonts w:ascii="Courier New" w:eastAsia="Times New Roman" w:hAnsi="Courier New" w:cs="Courier New"/>
          <w:color w:val="8B0000"/>
          <w:sz w:val="18"/>
          <w:lang w:eastAsia="ru-RU"/>
        </w:rPr>
        <w:t>newValue</w:t>
      </w:r>
      <w:r w:rsidRPr="00A46A0B">
        <w:rPr>
          <w:rFonts w:ascii="Lucida Grande" w:eastAsia="Times New Roman" w:hAnsi="Lucida Grande" w:cs="Lucida Grande"/>
          <w:color w:val="000000"/>
          <w:sz w:val="18"/>
          <w:lang w:eastAsia="ru-RU"/>
        </w:rPr>
        <w:t> </w:t>
      </w:r>
      <w:r w:rsidRPr="00A46A0B">
        <w:rPr>
          <w:rFonts w:ascii="Lucida Grande" w:eastAsia="Times New Roman" w:hAnsi="Lucida Grande" w:cs="Lucida Grande"/>
          <w:color w:val="000000"/>
          <w:sz w:val="18"/>
          <w:szCs w:val="18"/>
          <w:lang w:eastAsia="ru-RU"/>
        </w:rPr>
        <w:t>устанавливаются пустыми. Здесь имеется модифицированная версия упомянутого ранее демонстрационного примера страницы (</w:t>
      </w:r>
      <w:hyperlink r:id="rId71" w:tgtFrame="_blank" w:history="1">
        <w:r w:rsidRPr="00A46A0B">
          <w:rPr>
            <w:rFonts w:ascii="Lucida Grande" w:eastAsia="Times New Roman" w:hAnsi="Lucida Grande" w:cs="Lucida Grande"/>
            <w:color w:val="0071A6"/>
            <w:sz w:val="18"/>
            <w:u w:val="single"/>
            <w:lang w:eastAsia="ru-RU"/>
          </w:rPr>
          <w:t>http://people.opera.com/shwetankd/external/demos/webstorage_demo2.htm</w:t>
        </w:r>
      </w:hyperlink>
      <w:r w:rsidRPr="00A46A0B">
        <w:rPr>
          <w:rFonts w:ascii="Lucida Grande" w:eastAsia="Times New Roman" w:hAnsi="Lucida Grande" w:cs="Lucida Grande"/>
          <w:color w:val="000000"/>
          <w:sz w:val="18"/>
          <w:szCs w:val="18"/>
          <w:lang w:eastAsia="ru-RU"/>
        </w:rPr>
        <w:t>), в этот раз использующая события хранилища, чтобы пользователи могли знать об изменениях в значениях. Если ввести</w:t>
      </w:r>
      <w:r w:rsidRPr="00A46A0B">
        <w:rPr>
          <w:rFonts w:ascii="Lucida Grande" w:eastAsia="Times New Roman" w:hAnsi="Lucida Grande" w:cs="Lucida Grande"/>
          <w:color w:val="000000"/>
          <w:sz w:val="18"/>
          <w:lang w:eastAsia="ru-RU"/>
        </w:rPr>
        <w:t> </w:t>
      </w:r>
      <w:bookmarkStart w:id="421" w:name="keyword55"/>
      <w:bookmarkEnd w:id="421"/>
      <w:r w:rsidRPr="00A46A0B">
        <w:rPr>
          <w:rFonts w:ascii="Lucida Grande" w:eastAsia="Times New Roman" w:hAnsi="Lucida Grande" w:cs="Lucida Grande"/>
          <w:i/>
          <w:iCs/>
          <w:color w:val="000000"/>
          <w:sz w:val="18"/>
          <w:lang w:eastAsia="ru-RU"/>
        </w:rPr>
        <w:t>значение</w:t>
      </w:r>
      <w:r w:rsidRPr="00A46A0B">
        <w:rPr>
          <w:rFonts w:ascii="Lucida Grande" w:eastAsia="Times New Roman" w:hAnsi="Lucida Grande" w:cs="Lucida Grande"/>
          <w:color w:val="000000"/>
          <w:sz w:val="18"/>
          <w:szCs w:val="18"/>
          <w:lang w:eastAsia="ru-RU"/>
        </w:rPr>
        <w:t>, а затем снова его изменить, то можно будет видеть предупреждение, упоминающее новое и старое значения.</w:t>
      </w:r>
    </w:p>
    <w:p w:rsidR="00A46A0B" w:rsidRPr="00A46A0B" w:rsidRDefault="00A46A0B" w:rsidP="00A46A0B">
      <w:pPr>
        <w:shd w:val="clear" w:color="auto" w:fill="FFFFFF"/>
        <w:spacing w:before="75" w:after="75" w:line="306" w:lineRule="atLeast"/>
        <w:outlineLvl w:val="2"/>
        <w:rPr>
          <w:rFonts w:ascii="Lucida Grande" w:eastAsia="Times New Roman" w:hAnsi="Lucida Grande" w:cs="Lucida Grande"/>
          <w:b/>
          <w:bCs/>
          <w:color w:val="000000"/>
          <w:sz w:val="24"/>
          <w:szCs w:val="24"/>
          <w:lang w:eastAsia="ru-RU"/>
        </w:rPr>
      </w:pPr>
      <w:bookmarkStart w:id="422" w:name="sect8"/>
      <w:bookmarkEnd w:id="422"/>
      <w:r w:rsidRPr="00A46A0B">
        <w:rPr>
          <w:rFonts w:ascii="Lucida Grande" w:eastAsia="Times New Roman" w:hAnsi="Lucida Grande" w:cs="Lucida Grande"/>
          <w:b/>
          <w:bCs/>
          <w:color w:val="000000"/>
          <w:sz w:val="24"/>
          <w:szCs w:val="24"/>
          <w:lang w:eastAsia="ru-RU"/>
        </w:rPr>
        <w:t>Где можно получить детальный доступ к данным хранилища Web в браузере?</w:t>
      </w:r>
    </w:p>
    <w:p w:rsidR="00A46A0B" w:rsidRPr="00A46A0B" w:rsidRDefault="00A46A0B" w:rsidP="00A46A0B">
      <w:pPr>
        <w:shd w:val="clear" w:color="auto" w:fill="FFFFFF"/>
        <w:spacing w:before="100" w:beforeAutospacing="1" w:after="100" w:afterAutospacing="1" w:line="240" w:lineRule="atLeast"/>
        <w:rPr>
          <w:rFonts w:ascii="Lucida Grande" w:eastAsia="Times New Roman" w:hAnsi="Lucida Grande" w:cs="Lucida Grande"/>
          <w:color w:val="000000"/>
          <w:sz w:val="18"/>
          <w:szCs w:val="18"/>
          <w:lang w:eastAsia="ru-RU"/>
        </w:rPr>
      </w:pPr>
      <w:r w:rsidRPr="00A46A0B">
        <w:rPr>
          <w:rFonts w:ascii="Lucida Grande" w:eastAsia="Times New Roman" w:hAnsi="Lucida Grande" w:cs="Lucida Grande"/>
          <w:color w:val="000000"/>
          <w:sz w:val="18"/>
          <w:szCs w:val="18"/>
          <w:lang w:eastAsia="ru-RU"/>
        </w:rPr>
        <w:t>В Opera 10.50+ существует несколько способов, как это можно сделать. Можно ввести</w:t>
      </w:r>
      <w:r w:rsidRPr="00A46A0B">
        <w:rPr>
          <w:rFonts w:ascii="Lucida Grande" w:eastAsia="Times New Roman" w:hAnsi="Lucida Grande" w:cs="Lucida Grande"/>
          <w:color w:val="000000"/>
          <w:sz w:val="18"/>
          <w:lang w:eastAsia="ru-RU"/>
        </w:rPr>
        <w:t> </w:t>
      </w:r>
      <w:r w:rsidRPr="00A46A0B">
        <w:rPr>
          <w:rFonts w:ascii="Courier New" w:eastAsia="Times New Roman" w:hAnsi="Courier New" w:cs="Courier New"/>
          <w:color w:val="8B0000"/>
          <w:sz w:val="18"/>
          <w:lang w:eastAsia="ru-RU"/>
        </w:rPr>
        <w:t>opera:webstorage</w:t>
      </w:r>
      <w:r w:rsidRPr="00A46A0B">
        <w:rPr>
          <w:rFonts w:ascii="Lucida Grande" w:eastAsia="Times New Roman" w:hAnsi="Lucida Grande" w:cs="Lucida Grande"/>
          <w:color w:val="000000"/>
          <w:sz w:val="18"/>
          <w:szCs w:val="18"/>
          <w:lang w:eastAsia="ru-RU"/>
        </w:rPr>
        <w:t>, а также</w:t>
      </w:r>
      <w:r w:rsidRPr="00A46A0B">
        <w:rPr>
          <w:rFonts w:ascii="Courier New" w:eastAsia="Times New Roman" w:hAnsi="Courier New" w:cs="Courier New"/>
          <w:color w:val="8B0000"/>
          <w:sz w:val="18"/>
          <w:lang w:eastAsia="ru-RU"/>
        </w:rPr>
        <w:t>opera:config#PersistentStorage</w:t>
      </w:r>
      <w:r w:rsidRPr="00A46A0B">
        <w:rPr>
          <w:rFonts w:ascii="Lucida Grande" w:eastAsia="Times New Roman" w:hAnsi="Lucida Grande" w:cs="Lucida Grande"/>
          <w:color w:val="000000"/>
          <w:sz w:val="18"/>
          <w:lang w:eastAsia="ru-RU"/>
        </w:rPr>
        <w:t> </w:t>
      </w:r>
      <w:r w:rsidRPr="00A46A0B">
        <w:rPr>
          <w:rFonts w:ascii="Lucida Grande" w:eastAsia="Times New Roman" w:hAnsi="Lucida Grande" w:cs="Lucida Grande"/>
          <w:color w:val="000000"/>
          <w:sz w:val="18"/>
          <w:szCs w:val="18"/>
          <w:lang w:eastAsia="ru-RU"/>
        </w:rPr>
        <w:t>в</w:t>
      </w:r>
      <w:r w:rsidRPr="00A46A0B">
        <w:rPr>
          <w:rFonts w:ascii="Lucida Grande" w:eastAsia="Times New Roman" w:hAnsi="Lucida Grande" w:cs="Lucida Grande"/>
          <w:color w:val="000000"/>
          <w:sz w:val="18"/>
          <w:lang w:eastAsia="ru-RU"/>
        </w:rPr>
        <w:t> </w:t>
      </w:r>
      <w:bookmarkStart w:id="423" w:name="keyword56"/>
      <w:bookmarkEnd w:id="423"/>
      <w:r w:rsidRPr="00A46A0B">
        <w:rPr>
          <w:rFonts w:ascii="Lucida Grande" w:eastAsia="Times New Roman" w:hAnsi="Lucida Grande" w:cs="Lucida Grande"/>
          <w:i/>
          <w:iCs/>
          <w:color w:val="000000"/>
          <w:sz w:val="18"/>
          <w:lang w:eastAsia="ru-RU"/>
        </w:rPr>
        <w:t>поле</w:t>
      </w:r>
      <w:r w:rsidRPr="00A46A0B">
        <w:rPr>
          <w:rFonts w:ascii="Lucida Grande" w:eastAsia="Times New Roman" w:hAnsi="Lucida Grande" w:cs="Lucida Grande"/>
          <w:color w:val="000000"/>
          <w:sz w:val="18"/>
          <w:lang w:eastAsia="ru-RU"/>
        </w:rPr>
        <w:t> </w:t>
      </w:r>
      <w:r w:rsidRPr="00A46A0B">
        <w:rPr>
          <w:rFonts w:ascii="Lucida Grande" w:eastAsia="Times New Roman" w:hAnsi="Lucida Grande" w:cs="Lucida Grande"/>
          <w:color w:val="000000"/>
          <w:sz w:val="18"/>
          <w:szCs w:val="18"/>
          <w:lang w:eastAsia="ru-RU"/>
        </w:rPr>
        <w:t>адреса, чтобы получить</w:t>
      </w:r>
      <w:r w:rsidRPr="00A46A0B">
        <w:rPr>
          <w:rFonts w:ascii="Lucida Grande" w:eastAsia="Times New Roman" w:hAnsi="Lucida Grande" w:cs="Lucida Grande"/>
          <w:color w:val="000000"/>
          <w:sz w:val="18"/>
          <w:lang w:eastAsia="ru-RU"/>
        </w:rPr>
        <w:t> </w:t>
      </w:r>
      <w:bookmarkStart w:id="424" w:name="keyword57"/>
      <w:bookmarkEnd w:id="424"/>
      <w:r w:rsidRPr="00A46A0B">
        <w:rPr>
          <w:rFonts w:ascii="Lucida Grande" w:eastAsia="Times New Roman" w:hAnsi="Lucida Grande" w:cs="Lucida Grande"/>
          <w:i/>
          <w:iCs/>
          <w:color w:val="000000"/>
          <w:sz w:val="18"/>
          <w:lang w:eastAsia="ru-RU"/>
        </w:rPr>
        <w:t>доступ</w:t>
      </w:r>
      <w:r w:rsidRPr="00A46A0B">
        <w:rPr>
          <w:rFonts w:ascii="Lucida Grande" w:eastAsia="Times New Roman" w:hAnsi="Lucida Grande" w:cs="Lucida Grande"/>
          <w:color w:val="000000"/>
          <w:sz w:val="18"/>
          <w:lang w:eastAsia="ru-RU"/>
        </w:rPr>
        <w:t> </w:t>
      </w:r>
      <w:r w:rsidRPr="00A46A0B">
        <w:rPr>
          <w:rFonts w:ascii="Lucida Grande" w:eastAsia="Times New Roman" w:hAnsi="Lucida Grande" w:cs="Lucida Grande"/>
          <w:color w:val="000000"/>
          <w:sz w:val="18"/>
          <w:szCs w:val="18"/>
          <w:lang w:eastAsia="ru-RU"/>
        </w:rPr>
        <w:t>к высокоуровневым данным хранилища</w:t>
      </w:r>
      <w:r w:rsidRPr="00A46A0B">
        <w:rPr>
          <w:rFonts w:ascii="Lucida Grande" w:eastAsia="Times New Roman" w:hAnsi="Lucida Grande" w:cs="Lucida Grande"/>
          <w:color w:val="000000"/>
          <w:sz w:val="18"/>
          <w:lang w:eastAsia="ru-RU"/>
        </w:rPr>
        <w:t> </w:t>
      </w:r>
      <w:bookmarkStart w:id="425" w:name="keyword58"/>
      <w:bookmarkEnd w:id="425"/>
      <w:r w:rsidRPr="00A46A0B">
        <w:rPr>
          <w:rFonts w:ascii="Lucida Grande" w:eastAsia="Times New Roman" w:hAnsi="Lucida Grande" w:cs="Lucida Grande"/>
          <w:i/>
          <w:iCs/>
          <w:color w:val="000000"/>
          <w:sz w:val="18"/>
          <w:lang w:eastAsia="ru-RU"/>
        </w:rPr>
        <w:t>Web</w:t>
      </w:r>
      <w:r w:rsidRPr="00A46A0B">
        <w:rPr>
          <w:rFonts w:ascii="Lucida Grande" w:eastAsia="Times New Roman" w:hAnsi="Lucida Grande" w:cs="Lucida Grande"/>
          <w:color w:val="000000"/>
          <w:sz w:val="18"/>
          <w:lang w:eastAsia="ru-RU"/>
        </w:rPr>
        <w:t> </w:t>
      </w:r>
      <w:r w:rsidRPr="00A46A0B">
        <w:rPr>
          <w:rFonts w:ascii="Lucida Grande" w:eastAsia="Times New Roman" w:hAnsi="Lucida Grande" w:cs="Lucida Grande"/>
          <w:color w:val="000000"/>
          <w:sz w:val="18"/>
          <w:szCs w:val="18"/>
          <w:lang w:eastAsia="ru-RU"/>
        </w:rPr>
        <w:t>(какой лимит хранилища, где оно находится, и т.д.), но для разработчиков существует лучший способ получить подробную информацию о хранилище</w:t>
      </w:r>
      <w:r w:rsidRPr="00A46A0B">
        <w:rPr>
          <w:rFonts w:ascii="Lucida Grande" w:eastAsia="Times New Roman" w:hAnsi="Lucida Grande" w:cs="Lucida Grande"/>
          <w:color w:val="000000"/>
          <w:sz w:val="18"/>
          <w:lang w:eastAsia="ru-RU"/>
        </w:rPr>
        <w:t> </w:t>
      </w:r>
      <w:bookmarkStart w:id="426" w:name="keyword59"/>
      <w:bookmarkEnd w:id="426"/>
      <w:r w:rsidRPr="00A46A0B">
        <w:rPr>
          <w:rFonts w:ascii="Lucida Grande" w:eastAsia="Times New Roman" w:hAnsi="Lucida Grande" w:cs="Lucida Grande"/>
          <w:i/>
          <w:iCs/>
          <w:color w:val="000000"/>
          <w:sz w:val="18"/>
          <w:lang w:eastAsia="ru-RU"/>
        </w:rPr>
        <w:t>Web</w:t>
      </w:r>
      <w:r w:rsidRPr="00A46A0B">
        <w:rPr>
          <w:rFonts w:ascii="Lucida Grande" w:eastAsia="Times New Roman" w:hAnsi="Lucida Grande" w:cs="Lucida Grande"/>
          <w:color w:val="000000"/>
          <w:sz w:val="18"/>
          <w:lang w:eastAsia="ru-RU"/>
        </w:rPr>
        <w:t> </w:t>
      </w:r>
      <w:r w:rsidRPr="00A46A0B">
        <w:rPr>
          <w:rFonts w:ascii="Lucida Grande" w:eastAsia="Times New Roman" w:hAnsi="Lucida Grande" w:cs="Lucida Grande"/>
          <w:color w:val="000000"/>
          <w:sz w:val="18"/>
          <w:szCs w:val="18"/>
          <w:lang w:eastAsia="ru-RU"/>
        </w:rPr>
        <w:t>для конкретной страницы — с помощью</w:t>
      </w:r>
      <w:r w:rsidRPr="00A46A0B">
        <w:rPr>
          <w:rFonts w:ascii="Lucida Grande" w:eastAsia="Times New Roman" w:hAnsi="Lucida Grande" w:cs="Lucida Grande"/>
          <w:color w:val="000000"/>
          <w:sz w:val="18"/>
          <w:lang w:eastAsia="ru-RU"/>
        </w:rPr>
        <w:t> </w:t>
      </w:r>
      <w:bookmarkStart w:id="427" w:name="keyword60"/>
      <w:bookmarkEnd w:id="427"/>
      <w:r w:rsidRPr="00A46A0B">
        <w:rPr>
          <w:rFonts w:ascii="Lucida Grande" w:eastAsia="Times New Roman" w:hAnsi="Lucida Grande" w:cs="Lucida Grande"/>
          <w:i/>
          <w:iCs/>
          <w:color w:val="000000"/>
          <w:sz w:val="18"/>
          <w:lang w:eastAsia="ru-RU"/>
        </w:rPr>
        <w:t>Storage</w:t>
      </w:r>
      <w:r w:rsidRPr="00A46A0B">
        <w:rPr>
          <w:rFonts w:ascii="Lucida Grande" w:eastAsia="Times New Roman" w:hAnsi="Lucida Grande" w:cs="Lucida Grande"/>
          <w:color w:val="000000"/>
          <w:sz w:val="18"/>
          <w:lang w:eastAsia="ru-RU"/>
        </w:rPr>
        <w:t> </w:t>
      </w:r>
      <w:r w:rsidRPr="00A46A0B">
        <w:rPr>
          <w:rFonts w:ascii="Lucida Grande" w:eastAsia="Times New Roman" w:hAnsi="Lucida Grande" w:cs="Lucida Grande"/>
          <w:color w:val="000000"/>
          <w:sz w:val="18"/>
          <w:szCs w:val="18"/>
          <w:lang w:eastAsia="ru-RU"/>
        </w:rPr>
        <w:t>Inspector в Opera Dragonfly, который предоставляет значительно более подробную информацию.</w:t>
      </w:r>
    </w:p>
    <w:p w:rsidR="00A46A0B" w:rsidRPr="00A46A0B" w:rsidRDefault="00A46A0B" w:rsidP="00A46A0B">
      <w:pPr>
        <w:shd w:val="clear" w:color="auto" w:fill="FFFFFF"/>
        <w:spacing w:before="100" w:beforeAutospacing="1" w:after="100" w:afterAutospacing="1" w:line="240" w:lineRule="atLeast"/>
        <w:rPr>
          <w:rFonts w:ascii="Lucida Grande" w:eastAsia="Times New Roman" w:hAnsi="Lucida Grande" w:cs="Lucida Grande"/>
          <w:color w:val="000000"/>
          <w:sz w:val="18"/>
          <w:szCs w:val="18"/>
          <w:lang w:eastAsia="ru-RU"/>
        </w:rPr>
      </w:pPr>
      <w:r w:rsidRPr="00A46A0B">
        <w:rPr>
          <w:rFonts w:ascii="Lucida Grande" w:eastAsia="Times New Roman" w:hAnsi="Lucida Grande" w:cs="Lucida Grande"/>
          <w:color w:val="000000"/>
          <w:sz w:val="18"/>
          <w:szCs w:val="18"/>
          <w:lang w:eastAsia="ru-RU"/>
        </w:rPr>
        <w:t>Opera 10.50+ имеет новую и улучшенную утилиту отладки Opera Dragonfly (которая была опубликована как проект с открытым исходным кодом -</w:t>
      </w:r>
      <w:r w:rsidRPr="00A46A0B">
        <w:rPr>
          <w:rFonts w:ascii="Lucida Grande" w:eastAsia="Times New Roman" w:hAnsi="Lucida Grande" w:cs="Lucida Grande"/>
          <w:color w:val="000000"/>
          <w:sz w:val="18"/>
          <w:lang w:eastAsia="ru-RU"/>
        </w:rPr>
        <w:t> </w:t>
      </w:r>
      <w:hyperlink r:id="rId72" w:tgtFrame="_blank" w:history="1">
        <w:r w:rsidRPr="00A46A0B">
          <w:rPr>
            <w:rFonts w:ascii="Lucida Grande" w:eastAsia="Times New Roman" w:hAnsi="Lucida Grande" w:cs="Lucida Grande"/>
            <w:color w:val="0071A6"/>
            <w:sz w:val="18"/>
            <w:u w:val="single"/>
            <w:lang w:eastAsia="ru-RU"/>
          </w:rPr>
          <w:t>http://www.opera.com/dragonfly/</w:t>
        </w:r>
      </w:hyperlink>
      <w:r w:rsidRPr="00A46A0B">
        <w:rPr>
          <w:rFonts w:ascii="Lucida Grande" w:eastAsia="Times New Roman" w:hAnsi="Lucida Grande" w:cs="Lucida Grande"/>
          <w:color w:val="000000"/>
          <w:sz w:val="18"/>
          <w:szCs w:val="18"/>
          <w:lang w:eastAsia="ru-RU"/>
        </w:rPr>
        <w:t>). Среди исправлений, усовершенствований и новых свойств появился</w:t>
      </w:r>
      <w:r w:rsidRPr="00A46A0B">
        <w:rPr>
          <w:rFonts w:ascii="Lucida Grande" w:eastAsia="Times New Roman" w:hAnsi="Lucida Grande" w:cs="Lucida Grande"/>
          <w:color w:val="000000"/>
          <w:sz w:val="18"/>
          <w:lang w:eastAsia="ru-RU"/>
        </w:rPr>
        <w:t> </w:t>
      </w:r>
      <w:bookmarkStart w:id="428" w:name="keyword61"/>
      <w:bookmarkEnd w:id="428"/>
      <w:r w:rsidRPr="00A46A0B">
        <w:rPr>
          <w:rFonts w:ascii="Lucida Grande" w:eastAsia="Times New Roman" w:hAnsi="Lucida Grande" w:cs="Lucida Grande"/>
          <w:i/>
          <w:iCs/>
          <w:color w:val="000000"/>
          <w:sz w:val="18"/>
          <w:lang w:eastAsia="ru-RU"/>
        </w:rPr>
        <w:t>Storage</w:t>
      </w:r>
      <w:r w:rsidRPr="00A46A0B">
        <w:rPr>
          <w:rFonts w:ascii="Lucida Grande" w:eastAsia="Times New Roman" w:hAnsi="Lucida Grande" w:cs="Lucida Grande"/>
          <w:color w:val="000000"/>
          <w:sz w:val="18"/>
          <w:szCs w:val="18"/>
          <w:lang w:eastAsia="ru-RU"/>
        </w:rPr>
        <w:t>Inspector (Инспектор хранилища). Он создает для разработчиков отдельную вкладку для доступа к информации о cookies и локальном и сессионном хранилище страницы. Откройте Opera Dragonfly и щелкните на вкладке</w:t>
      </w:r>
      <w:r w:rsidRPr="00A46A0B">
        <w:rPr>
          <w:rFonts w:ascii="Lucida Grande" w:eastAsia="Times New Roman" w:hAnsi="Lucida Grande" w:cs="Lucida Grande"/>
          <w:color w:val="000000"/>
          <w:sz w:val="18"/>
          <w:lang w:eastAsia="ru-RU"/>
        </w:rPr>
        <w:t> </w:t>
      </w:r>
      <w:bookmarkStart w:id="429" w:name="keyword62"/>
      <w:bookmarkEnd w:id="429"/>
      <w:r w:rsidRPr="00A46A0B">
        <w:rPr>
          <w:rFonts w:ascii="Lucida Grande" w:eastAsia="Times New Roman" w:hAnsi="Lucida Grande" w:cs="Lucida Grande"/>
          <w:i/>
          <w:iCs/>
          <w:color w:val="000000"/>
          <w:sz w:val="18"/>
          <w:lang w:eastAsia="ru-RU"/>
        </w:rPr>
        <w:t>Storage</w:t>
      </w:r>
      <w:r w:rsidRPr="00A46A0B">
        <w:rPr>
          <w:rFonts w:ascii="Lucida Grande" w:eastAsia="Times New Roman" w:hAnsi="Lucida Grande" w:cs="Lucida Grande"/>
          <w:color w:val="000000"/>
          <w:sz w:val="18"/>
          <w:szCs w:val="18"/>
          <w:lang w:eastAsia="ru-RU"/>
        </w:rPr>
        <w:t>, чтобы получить к ней</w:t>
      </w:r>
      <w:bookmarkStart w:id="430" w:name="keyword63"/>
      <w:bookmarkEnd w:id="430"/>
      <w:r w:rsidRPr="00A46A0B">
        <w:rPr>
          <w:rFonts w:ascii="Lucida Grande" w:eastAsia="Times New Roman" w:hAnsi="Lucida Grande" w:cs="Lucida Grande"/>
          <w:i/>
          <w:iCs/>
          <w:color w:val="000000"/>
          <w:sz w:val="18"/>
          <w:lang w:eastAsia="ru-RU"/>
        </w:rPr>
        <w:t>доступ</w:t>
      </w:r>
      <w:r w:rsidRPr="00A46A0B">
        <w:rPr>
          <w:rFonts w:ascii="Lucida Grande" w:eastAsia="Times New Roman" w:hAnsi="Lucida Grande" w:cs="Lucida Grande"/>
          <w:color w:val="000000"/>
          <w:sz w:val="18"/>
          <w:szCs w:val="18"/>
          <w:lang w:eastAsia="ru-RU"/>
        </w:rPr>
        <w:t>.</w:t>
      </w:r>
    </w:p>
    <w:p w:rsidR="00A46A0B" w:rsidRPr="00A46A0B" w:rsidRDefault="00A46A0B" w:rsidP="00A46A0B">
      <w:pPr>
        <w:shd w:val="clear" w:color="auto" w:fill="FFFFFF"/>
        <w:spacing w:before="75" w:after="75" w:line="306" w:lineRule="atLeast"/>
        <w:outlineLvl w:val="2"/>
        <w:rPr>
          <w:rFonts w:ascii="Lucida Grande" w:eastAsia="Times New Roman" w:hAnsi="Lucida Grande" w:cs="Lucida Grande"/>
          <w:b/>
          <w:bCs/>
          <w:color w:val="000000"/>
          <w:sz w:val="24"/>
          <w:szCs w:val="24"/>
          <w:lang w:eastAsia="ru-RU"/>
        </w:rPr>
      </w:pPr>
      <w:bookmarkStart w:id="431" w:name="sect9"/>
      <w:bookmarkEnd w:id="431"/>
      <w:r w:rsidRPr="00A46A0B">
        <w:rPr>
          <w:rFonts w:ascii="Lucida Grande" w:eastAsia="Times New Roman" w:hAnsi="Lucida Grande" w:cs="Lucida Grande"/>
          <w:b/>
          <w:bCs/>
          <w:color w:val="000000"/>
          <w:sz w:val="24"/>
          <w:szCs w:val="24"/>
          <w:lang w:eastAsia="ru-RU"/>
        </w:rPr>
        <w:t>Что нужно помнить при использовании хранилища Web</w:t>
      </w:r>
    </w:p>
    <w:p w:rsidR="00A46A0B" w:rsidRPr="00A46A0B" w:rsidRDefault="00A46A0B" w:rsidP="00A46A0B">
      <w:pPr>
        <w:shd w:val="clear" w:color="auto" w:fill="FFFFFF"/>
        <w:spacing w:before="100" w:beforeAutospacing="1" w:after="100" w:afterAutospacing="1" w:line="240" w:lineRule="atLeast"/>
        <w:rPr>
          <w:rFonts w:ascii="Lucida Grande" w:eastAsia="Times New Roman" w:hAnsi="Lucida Grande" w:cs="Lucida Grande"/>
          <w:color w:val="000000"/>
          <w:sz w:val="18"/>
          <w:szCs w:val="18"/>
          <w:lang w:eastAsia="ru-RU"/>
        </w:rPr>
      </w:pPr>
      <w:r w:rsidRPr="00A46A0B">
        <w:rPr>
          <w:rFonts w:ascii="Lucida Grande" w:eastAsia="Times New Roman" w:hAnsi="Lucida Grande" w:cs="Lucida Grande"/>
          <w:color w:val="000000"/>
          <w:sz w:val="18"/>
          <w:szCs w:val="18"/>
          <w:lang w:eastAsia="ru-RU"/>
        </w:rPr>
        <w:t>Хранилище на источник: Все данные из одного и того же источника будут совместно использовать одно</w:t>
      </w:r>
      <w:r w:rsidRPr="00A46A0B">
        <w:rPr>
          <w:rFonts w:ascii="Lucida Grande" w:eastAsia="Times New Roman" w:hAnsi="Lucida Grande" w:cs="Lucida Grande"/>
          <w:color w:val="000000"/>
          <w:sz w:val="18"/>
          <w:lang w:eastAsia="ru-RU"/>
        </w:rPr>
        <w:t> </w:t>
      </w:r>
      <w:bookmarkStart w:id="432" w:name="keyword64"/>
      <w:bookmarkEnd w:id="432"/>
      <w:r w:rsidRPr="00A46A0B">
        <w:rPr>
          <w:rFonts w:ascii="Lucida Grande" w:eastAsia="Times New Roman" w:hAnsi="Lucida Grande" w:cs="Lucida Grande"/>
          <w:i/>
          <w:iCs/>
          <w:color w:val="000000"/>
          <w:sz w:val="18"/>
          <w:lang w:eastAsia="ru-RU"/>
        </w:rPr>
        <w:t>пространство</w:t>
      </w:r>
      <w:r w:rsidRPr="00A46A0B">
        <w:rPr>
          <w:rFonts w:ascii="Lucida Grande" w:eastAsia="Times New Roman" w:hAnsi="Lucida Grande" w:cs="Lucida Grande"/>
          <w:color w:val="000000"/>
          <w:sz w:val="18"/>
          <w:lang w:eastAsia="ru-RU"/>
        </w:rPr>
        <w:t> </w:t>
      </w:r>
      <w:r w:rsidRPr="00A46A0B">
        <w:rPr>
          <w:rFonts w:ascii="Lucida Grande" w:eastAsia="Times New Roman" w:hAnsi="Lucida Grande" w:cs="Lucida Grande"/>
          <w:color w:val="000000"/>
          <w:sz w:val="18"/>
          <w:szCs w:val="18"/>
          <w:lang w:eastAsia="ru-RU"/>
        </w:rPr>
        <w:t>хранения. Источником является тройка схема/хост/порт (или глобально уникальный идентификaтор). Например,</w:t>
      </w:r>
      <w:r w:rsidRPr="00A46A0B">
        <w:rPr>
          <w:rFonts w:ascii="Lucida Grande" w:eastAsia="Times New Roman" w:hAnsi="Lucida Grande" w:cs="Lucida Grande"/>
          <w:color w:val="000000"/>
          <w:sz w:val="18"/>
          <w:lang w:eastAsia="ru-RU"/>
        </w:rPr>
        <w:t> </w:t>
      </w:r>
      <w:hyperlink r:id="rId73" w:tgtFrame="_blank" w:history="1">
        <w:r w:rsidRPr="00A46A0B">
          <w:rPr>
            <w:rFonts w:ascii="Lucida Grande" w:eastAsia="Times New Roman" w:hAnsi="Lucida Grande" w:cs="Lucida Grande"/>
            <w:color w:val="0071A6"/>
            <w:sz w:val="18"/>
            <w:u w:val="single"/>
            <w:lang w:eastAsia="ru-RU"/>
          </w:rPr>
          <w:t>http://www.example.org</w:t>
        </w:r>
      </w:hyperlink>
      <w:r w:rsidRPr="00A46A0B">
        <w:rPr>
          <w:rFonts w:ascii="Lucida Grande" w:eastAsia="Times New Roman" w:hAnsi="Lucida Grande" w:cs="Lucida Grande"/>
          <w:color w:val="000000"/>
          <w:sz w:val="18"/>
          <w:lang w:eastAsia="ru-RU"/>
        </w:rPr>
        <w:t> </w:t>
      </w:r>
      <w:r w:rsidRPr="00A46A0B">
        <w:rPr>
          <w:rFonts w:ascii="Lucida Grande" w:eastAsia="Times New Roman" w:hAnsi="Lucida Grande" w:cs="Lucida Grande"/>
          <w:color w:val="000000"/>
          <w:sz w:val="18"/>
          <w:szCs w:val="18"/>
          <w:lang w:eastAsia="ru-RU"/>
        </w:rPr>
        <w:t>и</w:t>
      </w:r>
      <w:hyperlink r:id="rId74" w:tgtFrame="_blank" w:history="1">
        <w:r w:rsidRPr="00A46A0B">
          <w:rPr>
            <w:rFonts w:ascii="Lucida Grande" w:eastAsia="Times New Roman" w:hAnsi="Lucida Grande" w:cs="Lucida Grande"/>
            <w:color w:val="0071A6"/>
            <w:sz w:val="18"/>
            <w:u w:val="single"/>
            <w:lang w:eastAsia="ru-RU"/>
          </w:rPr>
          <w:t>http://abc.example.org</w:t>
        </w:r>
      </w:hyperlink>
      <w:r w:rsidRPr="00A46A0B">
        <w:rPr>
          <w:rFonts w:ascii="Lucida Grande" w:eastAsia="Times New Roman" w:hAnsi="Lucida Grande" w:cs="Lucida Grande"/>
          <w:color w:val="000000"/>
          <w:sz w:val="18"/>
          <w:lang w:eastAsia="ru-RU"/>
        </w:rPr>
        <w:t> </w:t>
      </w:r>
      <w:r w:rsidRPr="00A46A0B">
        <w:rPr>
          <w:rFonts w:ascii="Lucida Grande" w:eastAsia="Times New Roman" w:hAnsi="Lucida Grande" w:cs="Lucida Grande"/>
          <w:color w:val="000000"/>
          <w:sz w:val="18"/>
          <w:szCs w:val="18"/>
          <w:lang w:eastAsia="ru-RU"/>
        </w:rPr>
        <w:t>являются двумя отдельными источниками, также как</w:t>
      </w:r>
      <w:r w:rsidRPr="00A46A0B">
        <w:rPr>
          <w:rFonts w:ascii="Lucida Grande" w:eastAsia="Times New Roman" w:hAnsi="Lucida Grande" w:cs="Lucida Grande"/>
          <w:color w:val="000000"/>
          <w:sz w:val="18"/>
          <w:lang w:eastAsia="ru-RU"/>
        </w:rPr>
        <w:t> </w:t>
      </w:r>
      <w:hyperlink r:id="rId75" w:tgtFrame="_blank" w:history="1">
        <w:r w:rsidRPr="00A46A0B">
          <w:rPr>
            <w:rFonts w:ascii="Lucida Grande" w:eastAsia="Times New Roman" w:hAnsi="Lucida Grande" w:cs="Lucida Grande"/>
            <w:color w:val="0071A6"/>
            <w:sz w:val="18"/>
            <w:u w:val="single"/>
            <w:lang w:eastAsia="ru-RU"/>
          </w:rPr>
          <w:t>http://example.org</w:t>
        </w:r>
      </w:hyperlink>
      <w:r w:rsidRPr="00A46A0B">
        <w:rPr>
          <w:rFonts w:ascii="Lucida Grande" w:eastAsia="Times New Roman" w:hAnsi="Lucida Grande" w:cs="Lucida Grande"/>
          <w:color w:val="000000"/>
          <w:sz w:val="18"/>
          <w:lang w:eastAsia="ru-RU"/>
        </w:rPr>
        <w:t> </w:t>
      </w:r>
      <w:r w:rsidRPr="00A46A0B">
        <w:rPr>
          <w:rFonts w:ascii="Lucida Grande" w:eastAsia="Times New Roman" w:hAnsi="Lucida Grande" w:cs="Lucida Grande"/>
          <w:color w:val="000000"/>
          <w:sz w:val="18"/>
          <w:szCs w:val="18"/>
          <w:lang w:eastAsia="ru-RU"/>
        </w:rPr>
        <w:t>и</w:t>
      </w:r>
      <w:r w:rsidRPr="00A46A0B">
        <w:rPr>
          <w:rFonts w:ascii="Lucida Grande" w:eastAsia="Times New Roman" w:hAnsi="Lucida Grande" w:cs="Lucida Grande"/>
          <w:color w:val="000000"/>
          <w:sz w:val="18"/>
          <w:lang w:eastAsia="ru-RU"/>
        </w:rPr>
        <w:t> </w:t>
      </w:r>
      <w:hyperlink r:id="rId76" w:tgtFrame="_blank" w:history="1">
        <w:r w:rsidRPr="00A46A0B">
          <w:rPr>
            <w:rFonts w:ascii="Lucida Grande" w:eastAsia="Times New Roman" w:hAnsi="Lucida Grande" w:cs="Lucida Grande"/>
            <w:color w:val="0071A6"/>
            <w:sz w:val="18"/>
            <w:u w:val="single"/>
            <w:lang w:eastAsia="ru-RU"/>
          </w:rPr>
          <w:t>https://example.org</w:t>
        </w:r>
      </w:hyperlink>
      <w:r w:rsidRPr="00A46A0B">
        <w:rPr>
          <w:rFonts w:ascii="Lucida Grande" w:eastAsia="Times New Roman" w:hAnsi="Lucida Grande" w:cs="Lucida Grande"/>
          <w:color w:val="000000"/>
          <w:sz w:val="18"/>
          <w:szCs w:val="18"/>
          <w:lang w:eastAsia="ru-RU"/>
        </w:rPr>
        <w:t>, а также</w:t>
      </w:r>
      <w:hyperlink r:id="rId77" w:tgtFrame="_blank" w:history="1">
        <w:r w:rsidRPr="00A46A0B">
          <w:rPr>
            <w:rFonts w:ascii="Lucida Grande" w:eastAsia="Times New Roman" w:hAnsi="Lucida Grande" w:cs="Lucida Grande"/>
            <w:color w:val="0071A6"/>
            <w:sz w:val="18"/>
            <w:u w:val="single"/>
            <w:lang w:eastAsia="ru-RU"/>
          </w:rPr>
          <w:t>http://example.org:80</w:t>
        </w:r>
      </w:hyperlink>
      <w:r w:rsidRPr="00A46A0B">
        <w:rPr>
          <w:rFonts w:ascii="Lucida Grande" w:eastAsia="Times New Roman" w:hAnsi="Lucida Grande" w:cs="Lucida Grande"/>
          <w:color w:val="000000"/>
          <w:sz w:val="18"/>
          <w:lang w:eastAsia="ru-RU"/>
        </w:rPr>
        <w:t> </w:t>
      </w:r>
      <w:r w:rsidRPr="00A46A0B">
        <w:rPr>
          <w:rFonts w:ascii="Lucida Grande" w:eastAsia="Times New Roman" w:hAnsi="Lucida Grande" w:cs="Lucida Grande"/>
          <w:color w:val="000000"/>
          <w:sz w:val="18"/>
          <w:szCs w:val="18"/>
          <w:lang w:eastAsia="ru-RU"/>
        </w:rPr>
        <w:t>и</w:t>
      </w:r>
      <w:r w:rsidRPr="00A46A0B">
        <w:rPr>
          <w:rFonts w:ascii="Lucida Grande" w:eastAsia="Times New Roman" w:hAnsi="Lucida Grande" w:cs="Lucida Grande"/>
          <w:color w:val="000000"/>
          <w:sz w:val="18"/>
          <w:lang w:eastAsia="ru-RU"/>
        </w:rPr>
        <w:t> </w:t>
      </w:r>
      <w:hyperlink r:id="rId78" w:tgtFrame="_blank" w:history="1">
        <w:r w:rsidRPr="00A46A0B">
          <w:rPr>
            <w:rFonts w:ascii="Lucida Grande" w:eastAsia="Times New Roman" w:hAnsi="Lucida Grande" w:cs="Lucida Grande"/>
            <w:color w:val="0071A6"/>
            <w:sz w:val="18"/>
            <w:u w:val="single"/>
            <w:lang w:eastAsia="ru-RU"/>
          </w:rPr>
          <w:t>http://example.org:8000</w:t>
        </w:r>
      </w:hyperlink>
    </w:p>
    <w:p w:rsidR="00A46A0B" w:rsidRPr="00A46A0B" w:rsidRDefault="00A46A0B" w:rsidP="00A46A0B">
      <w:pPr>
        <w:shd w:val="clear" w:color="auto" w:fill="FFFFFF"/>
        <w:spacing w:before="100" w:beforeAutospacing="1" w:after="100" w:afterAutospacing="1" w:line="240" w:lineRule="atLeast"/>
        <w:rPr>
          <w:rFonts w:ascii="Lucida Grande" w:eastAsia="Times New Roman" w:hAnsi="Lucida Grande" w:cs="Lucida Grande"/>
          <w:color w:val="000000"/>
          <w:sz w:val="18"/>
          <w:szCs w:val="18"/>
          <w:lang w:eastAsia="ru-RU"/>
        </w:rPr>
      </w:pPr>
      <w:r w:rsidRPr="00A46A0B">
        <w:rPr>
          <w:rFonts w:ascii="Lucida Grande" w:eastAsia="Times New Roman" w:hAnsi="Lucida Grande" w:cs="Lucida Grande"/>
          <w:color w:val="000000"/>
          <w:sz w:val="18"/>
          <w:szCs w:val="18"/>
          <w:lang w:eastAsia="ru-RU"/>
        </w:rPr>
        <w:t>Лимит хранилища: В настоящее время большинство браузеров, которые реализовали хранилище</w:t>
      </w:r>
      <w:r w:rsidRPr="00A46A0B">
        <w:rPr>
          <w:rFonts w:ascii="Lucida Grande" w:eastAsia="Times New Roman" w:hAnsi="Lucida Grande" w:cs="Lucida Grande"/>
          <w:color w:val="000000"/>
          <w:sz w:val="18"/>
          <w:lang w:eastAsia="ru-RU"/>
        </w:rPr>
        <w:t> </w:t>
      </w:r>
      <w:bookmarkStart w:id="433" w:name="keyword65"/>
      <w:bookmarkEnd w:id="433"/>
      <w:r w:rsidRPr="00A46A0B">
        <w:rPr>
          <w:rFonts w:ascii="Lucida Grande" w:eastAsia="Times New Roman" w:hAnsi="Lucida Grande" w:cs="Lucida Grande"/>
          <w:i/>
          <w:iCs/>
          <w:color w:val="000000"/>
          <w:sz w:val="18"/>
          <w:lang w:eastAsia="ru-RU"/>
        </w:rPr>
        <w:t>Web</w:t>
      </w:r>
      <w:r w:rsidRPr="00A46A0B">
        <w:rPr>
          <w:rFonts w:ascii="Lucida Grande" w:eastAsia="Times New Roman" w:hAnsi="Lucida Grande" w:cs="Lucida Grande"/>
          <w:color w:val="000000"/>
          <w:sz w:val="18"/>
          <w:szCs w:val="18"/>
          <w:lang w:eastAsia="ru-RU"/>
        </w:rPr>
        <w:t>, включая Opera, определяют лимит хранилища как 5 Mb на</w:t>
      </w:r>
      <w:r w:rsidRPr="00A46A0B">
        <w:rPr>
          <w:rFonts w:ascii="Lucida Grande" w:eastAsia="Times New Roman" w:hAnsi="Lucida Grande" w:cs="Lucida Grande"/>
          <w:color w:val="000000"/>
          <w:sz w:val="18"/>
          <w:lang w:eastAsia="ru-RU"/>
        </w:rPr>
        <w:t> </w:t>
      </w:r>
      <w:bookmarkStart w:id="434" w:name="keyword66"/>
      <w:bookmarkEnd w:id="434"/>
      <w:r w:rsidRPr="00A46A0B">
        <w:rPr>
          <w:rFonts w:ascii="Lucida Grande" w:eastAsia="Times New Roman" w:hAnsi="Lucida Grande" w:cs="Lucida Grande"/>
          <w:i/>
          <w:iCs/>
          <w:color w:val="000000"/>
          <w:sz w:val="18"/>
          <w:lang w:eastAsia="ru-RU"/>
        </w:rPr>
        <w:t>домен</w:t>
      </w:r>
      <w:r w:rsidRPr="00A46A0B">
        <w:rPr>
          <w:rFonts w:ascii="Lucida Grande" w:eastAsia="Times New Roman" w:hAnsi="Lucida Grande" w:cs="Lucida Grande"/>
          <w:color w:val="000000"/>
          <w:sz w:val="18"/>
          <w:szCs w:val="18"/>
          <w:lang w:eastAsia="ru-RU"/>
        </w:rPr>
        <w:t>. Можно изменить этот лимит хранилища для каждого домена отдельно, сохраняя какие-то данные из домена в сеансовом или локальном хранилище, а затем переходя к</w:t>
      </w:r>
      <w:r w:rsidRPr="00A46A0B">
        <w:rPr>
          <w:rFonts w:ascii="Lucida Grande" w:eastAsia="Times New Roman" w:hAnsi="Lucida Grande" w:cs="Lucida Grande"/>
          <w:color w:val="000000"/>
          <w:sz w:val="18"/>
          <w:lang w:eastAsia="ru-RU"/>
        </w:rPr>
        <w:t> </w:t>
      </w:r>
      <w:r w:rsidRPr="00A46A0B">
        <w:rPr>
          <w:rFonts w:ascii="Courier New" w:eastAsia="Times New Roman" w:hAnsi="Courier New" w:cs="Courier New"/>
          <w:color w:val="8B0000"/>
          <w:sz w:val="18"/>
          <w:lang w:eastAsia="ru-RU"/>
        </w:rPr>
        <w:t>opera:webstorage</w:t>
      </w:r>
      <w:r w:rsidRPr="00A46A0B">
        <w:rPr>
          <w:rFonts w:ascii="Lucida Grande" w:eastAsia="Times New Roman" w:hAnsi="Lucida Grande" w:cs="Lucida Grande"/>
          <w:color w:val="000000"/>
          <w:sz w:val="18"/>
          <w:szCs w:val="18"/>
          <w:lang w:eastAsia="ru-RU"/>
        </w:rPr>
        <w:t>. Этот</w:t>
      </w:r>
      <w:r w:rsidRPr="00A46A0B">
        <w:rPr>
          <w:rFonts w:ascii="Lucida Grande" w:eastAsia="Times New Roman" w:hAnsi="Lucida Grande" w:cs="Lucida Grande"/>
          <w:color w:val="000000"/>
          <w:sz w:val="18"/>
          <w:lang w:eastAsia="ru-RU"/>
        </w:rPr>
        <w:t> </w:t>
      </w:r>
      <w:bookmarkStart w:id="435" w:name="keyword67"/>
      <w:bookmarkEnd w:id="435"/>
      <w:r w:rsidRPr="00A46A0B">
        <w:rPr>
          <w:rFonts w:ascii="Lucida Grande" w:eastAsia="Times New Roman" w:hAnsi="Lucida Grande" w:cs="Lucida Grande"/>
          <w:i/>
          <w:iCs/>
          <w:color w:val="000000"/>
          <w:sz w:val="18"/>
          <w:lang w:eastAsia="ru-RU"/>
        </w:rPr>
        <w:t>домен</w:t>
      </w:r>
      <w:r w:rsidRPr="00A46A0B">
        <w:rPr>
          <w:rFonts w:ascii="Lucida Grande" w:eastAsia="Times New Roman" w:hAnsi="Lucida Grande" w:cs="Lucida Grande"/>
          <w:color w:val="000000"/>
          <w:sz w:val="18"/>
          <w:lang w:eastAsia="ru-RU"/>
        </w:rPr>
        <w:t> </w:t>
      </w:r>
      <w:r w:rsidRPr="00A46A0B">
        <w:rPr>
          <w:rFonts w:ascii="Lucida Grande" w:eastAsia="Times New Roman" w:hAnsi="Lucida Grande" w:cs="Lucida Grande"/>
          <w:color w:val="000000"/>
          <w:sz w:val="18"/>
          <w:szCs w:val="18"/>
          <w:lang w:eastAsia="ru-RU"/>
        </w:rPr>
        <w:t>появится тогда в списке, и можно будет щелкнуть на кнопке, чтобы получить</w:t>
      </w:r>
      <w:r w:rsidRPr="00A46A0B">
        <w:rPr>
          <w:rFonts w:ascii="Lucida Grande" w:eastAsia="Times New Roman" w:hAnsi="Lucida Grande" w:cs="Lucida Grande"/>
          <w:color w:val="000000"/>
          <w:sz w:val="18"/>
          <w:lang w:eastAsia="ru-RU"/>
        </w:rPr>
        <w:t> </w:t>
      </w:r>
      <w:bookmarkStart w:id="436" w:name="keyword68"/>
      <w:bookmarkEnd w:id="436"/>
      <w:r w:rsidRPr="00A46A0B">
        <w:rPr>
          <w:rFonts w:ascii="Lucida Grande" w:eastAsia="Times New Roman" w:hAnsi="Lucida Grande" w:cs="Lucida Grande"/>
          <w:i/>
          <w:iCs/>
          <w:color w:val="000000"/>
          <w:sz w:val="18"/>
          <w:lang w:eastAsia="ru-RU"/>
        </w:rPr>
        <w:t>доступ</w:t>
      </w:r>
      <w:r w:rsidRPr="00A46A0B">
        <w:rPr>
          <w:rFonts w:ascii="Lucida Grande" w:eastAsia="Times New Roman" w:hAnsi="Lucida Grande" w:cs="Lucida Grande"/>
          <w:color w:val="000000"/>
          <w:sz w:val="18"/>
          <w:lang w:eastAsia="ru-RU"/>
        </w:rPr>
        <w:t> </w:t>
      </w:r>
      <w:r w:rsidRPr="00A46A0B">
        <w:rPr>
          <w:rFonts w:ascii="Lucida Grande" w:eastAsia="Times New Roman" w:hAnsi="Lucida Grande" w:cs="Lucida Grande"/>
          <w:color w:val="000000"/>
          <w:sz w:val="18"/>
          <w:szCs w:val="18"/>
          <w:lang w:eastAsia="ru-RU"/>
        </w:rPr>
        <w:t>к статистике и параметрам, включая размер данных, сохраненных для этого домена, какой имеется лимит хранилища, и что</w:t>
      </w:r>
      <w:r w:rsidRPr="00A46A0B">
        <w:rPr>
          <w:rFonts w:ascii="Lucida Grande" w:eastAsia="Times New Roman" w:hAnsi="Lucida Grande" w:cs="Lucida Grande"/>
          <w:color w:val="000000"/>
          <w:sz w:val="18"/>
          <w:lang w:eastAsia="ru-RU"/>
        </w:rPr>
        <w:t> </w:t>
      </w:r>
      <w:bookmarkStart w:id="437" w:name="keyword69"/>
      <w:bookmarkEnd w:id="437"/>
      <w:r w:rsidRPr="00A46A0B">
        <w:rPr>
          <w:rFonts w:ascii="Lucida Grande" w:eastAsia="Times New Roman" w:hAnsi="Lucida Grande" w:cs="Lucida Grande"/>
          <w:i/>
          <w:iCs/>
          <w:color w:val="000000"/>
          <w:sz w:val="18"/>
          <w:lang w:eastAsia="ru-RU"/>
        </w:rPr>
        <w:t>браузер</w:t>
      </w:r>
      <w:r w:rsidRPr="00A46A0B">
        <w:rPr>
          <w:rFonts w:ascii="Lucida Grande" w:eastAsia="Times New Roman" w:hAnsi="Lucida Grande" w:cs="Lucida Grande"/>
          <w:color w:val="000000"/>
          <w:sz w:val="18"/>
          <w:lang w:eastAsia="ru-RU"/>
        </w:rPr>
        <w:t> </w:t>
      </w:r>
      <w:r w:rsidRPr="00A46A0B">
        <w:rPr>
          <w:rFonts w:ascii="Lucida Grande" w:eastAsia="Times New Roman" w:hAnsi="Lucida Grande" w:cs="Lucida Grande"/>
          <w:color w:val="000000"/>
          <w:sz w:val="18"/>
          <w:szCs w:val="18"/>
          <w:lang w:eastAsia="ru-RU"/>
        </w:rPr>
        <w:t>будет делать, когда лимит будет исчерпан.</w:t>
      </w:r>
    </w:p>
    <w:p w:rsidR="00A46A0B" w:rsidRPr="00A46A0B" w:rsidRDefault="00A46A0B" w:rsidP="00A46A0B">
      <w:pPr>
        <w:shd w:val="clear" w:color="auto" w:fill="FFFFFF"/>
        <w:spacing w:before="100" w:beforeAutospacing="1" w:after="100" w:afterAutospacing="1" w:line="240" w:lineRule="atLeast"/>
        <w:rPr>
          <w:rFonts w:ascii="Lucida Grande" w:eastAsia="Times New Roman" w:hAnsi="Lucida Grande" w:cs="Lucida Grande"/>
          <w:color w:val="000000"/>
          <w:sz w:val="18"/>
          <w:szCs w:val="18"/>
          <w:lang w:eastAsia="ru-RU"/>
        </w:rPr>
      </w:pPr>
      <w:r w:rsidRPr="00A46A0B">
        <w:rPr>
          <w:rFonts w:ascii="Lucida Grande" w:eastAsia="Times New Roman" w:hAnsi="Lucida Grande" w:cs="Lucida Grande"/>
          <w:color w:val="000000"/>
          <w:sz w:val="18"/>
          <w:szCs w:val="18"/>
          <w:lang w:eastAsia="ru-RU"/>
        </w:rPr>
        <w:t>Вопросы безопасности и соответствующие рекомендации: Хранилище назначается на основе источника.</w:t>
      </w:r>
      <w:r w:rsidRPr="00A46A0B">
        <w:rPr>
          <w:rFonts w:ascii="Lucida Grande" w:eastAsia="Times New Roman" w:hAnsi="Lucida Grande" w:cs="Lucida Grande"/>
          <w:color w:val="000000"/>
          <w:sz w:val="18"/>
          <w:lang w:eastAsia="ru-RU"/>
        </w:rPr>
        <w:t> </w:t>
      </w:r>
      <w:bookmarkStart w:id="438" w:name="keyword70"/>
      <w:bookmarkEnd w:id="438"/>
      <w:r w:rsidRPr="00A46A0B">
        <w:rPr>
          <w:rFonts w:ascii="Lucida Grande" w:eastAsia="Times New Roman" w:hAnsi="Lucida Grande" w:cs="Lucida Grande"/>
          <w:i/>
          <w:iCs/>
          <w:color w:val="000000"/>
          <w:sz w:val="18"/>
          <w:lang w:eastAsia="ru-RU"/>
        </w:rPr>
        <w:t>Злоумышленник</w:t>
      </w:r>
      <w:r w:rsidRPr="00A46A0B">
        <w:rPr>
          <w:rFonts w:ascii="Lucida Grande" w:eastAsia="Times New Roman" w:hAnsi="Lucida Grande" w:cs="Lucida Grande"/>
          <w:color w:val="000000"/>
          <w:sz w:val="18"/>
          <w:lang w:eastAsia="ru-RU"/>
        </w:rPr>
        <w:t> </w:t>
      </w:r>
      <w:r w:rsidRPr="00A46A0B">
        <w:rPr>
          <w:rFonts w:ascii="Lucida Grande" w:eastAsia="Times New Roman" w:hAnsi="Lucida Grande" w:cs="Lucida Grande"/>
          <w:color w:val="000000"/>
          <w:sz w:val="18"/>
          <w:szCs w:val="18"/>
          <w:lang w:eastAsia="ru-RU"/>
        </w:rPr>
        <w:t>может использовать подмену</w:t>
      </w:r>
      <w:r w:rsidRPr="00A46A0B">
        <w:rPr>
          <w:rFonts w:ascii="Lucida Grande" w:eastAsia="Times New Roman" w:hAnsi="Lucida Grande" w:cs="Lucida Grande"/>
          <w:color w:val="000000"/>
          <w:sz w:val="18"/>
          <w:lang w:eastAsia="ru-RU"/>
        </w:rPr>
        <w:t> </w:t>
      </w:r>
      <w:bookmarkStart w:id="439" w:name="keyword71"/>
      <w:bookmarkEnd w:id="439"/>
      <w:r w:rsidRPr="00A46A0B">
        <w:rPr>
          <w:rFonts w:ascii="Lucida Grande" w:eastAsia="Times New Roman" w:hAnsi="Lucida Grande" w:cs="Lucida Grande"/>
          <w:i/>
          <w:iCs/>
          <w:color w:val="000000"/>
          <w:sz w:val="18"/>
          <w:lang w:eastAsia="ru-RU"/>
        </w:rPr>
        <w:t>DNS</w:t>
      </w:r>
      <w:r w:rsidRPr="00A46A0B">
        <w:rPr>
          <w:rFonts w:ascii="Lucida Grande" w:eastAsia="Times New Roman" w:hAnsi="Lucida Grande" w:cs="Lucida Grande"/>
          <w:color w:val="000000"/>
          <w:sz w:val="18"/>
          <w:szCs w:val="18"/>
          <w:lang w:eastAsia="ru-RU"/>
        </w:rPr>
        <w:t xml:space="preserve">, чтобы представить себя </w:t>
      </w:r>
      <w:r w:rsidRPr="00A46A0B">
        <w:rPr>
          <w:rFonts w:ascii="Lucida Grande" w:eastAsia="Times New Roman" w:hAnsi="Lucida Grande" w:cs="Lucida Grande"/>
          <w:color w:val="000000"/>
          <w:sz w:val="18"/>
          <w:szCs w:val="18"/>
          <w:lang w:eastAsia="ru-RU"/>
        </w:rPr>
        <w:lastRenderedPageBreak/>
        <w:t>определенным доменом, которым он фактически не является, получая тем самым</w:t>
      </w:r>
      <w:r w:rsidRPr="00A46A0B">
        <w:rPr>
          <w:rFonts w:ascii="Lucida Grande" w:eastAsia="Times New Roman" w:hAnsi="Lucida Grande" w:cs="Lucida Grande"/>
          <w:color w:val="000000"/>
          <w:sz w:val="18"/>
          <w:lang w:eastAsia="ru-RU"/>
        </w:rPr>
        <w:t> </w:t>
      </w:r>
      <w:bookmarkStart w:id="440" w:name="keyword72"/>
      <w:bookmarkEnd w:id="440"/>
      <w:r w:rsidRPr="00A46A0B">
        <w:rPr>
          <w:rFonts w:ascii="Lucida Grande" w:eastAsia="Times New Roman" w:hAnsi="Lucida Grande" w:cs="Lucida Grande"/>
          <w:i/>
          <w:iCs/>
          <w:color w:val="000000"/>
          <w:sz w:val="18"/>
          <w:lang w:eastAsia="ru-RU"/>
        </w:rPr>
        <w:t>доступ</w:t>
      </w:r>
      <w:r w:rsidRPr="00A46A0B">
        <w:rPr>
          <w:rFonts w:ascii="Lucida Grande" w:eastAsia="Times New Roman" w:hAnsi="Lucida Grande" w:cs="Lucida Grande"/>
          <w:color w:val="000000"/>
          <w:sz w:val="18"/>
          <w:lang w:eastAsia="ru-RU"/>
        </w:rPr>
        <w:t> </w:t>
      </w:r>
      <w:r w:rsidRPr="00A46A0B">
        <w:rPr>
          <w:rFonts w:ascii="Lucida Grande" w:eastAsia="Times New Roman" w:hAnsi="Lucida Grande" w:cs="Lucida Grande"/>
          <w:color w:val="000000"/>
          <w:sz w:val="18"/>
          <w:szCs w:val="18"/>
          <w:lang w:eastAsia="ru-RU"/>
        </w:rPr>
        <w:t>к области хранилища этого домена на компьютере пользователя. Можно использовать</w:t>
      </w:r>
      <w:r w:rsidRPr="00A46A0B">
        <w:rPr>
          <w:rFonts w:ascii="Lucida Grande" w:eastAsia="Times New Roman" w:hAnsi="Lucida Grande" w:cs="Lucida Grande"/>
          <w:color w:val="000000"/>
          <w:sz w:val="18"/>
          <w:lang w:eastAsia="ru-RU"/>
        </w:rPr>
        <w:t> </w:t>
      </w:r>
      <w:bookmarkStart w:id="441" w:name="keyword73"/>
      <w:bookmarkEnd w:id="441"/>
      <w:r w:rsidRPr="00A46A0B">
        <w:rPr>
          <w:rFonts w:ascii="Lucida Grande" w:eastAsia="Times New Roman" w:hAnsi="Lucida Grande" w:cs="Lucida Grande"/>
          <w:i/>
          <w:iCs/>
          <w:color w:val="000000"/>
          <w:sz w:val="18"/>
          <w:lang w:eastAsia="ru-RU"/>
        </w:rPr>
        <w:t>SSL</w:t>
      </w:r>
      <w:r w:rsidRPr="00A46A0B">
        <w:rPr>
          <w:rFonts w:ascii="Lucida Grande" w:eastAsia="Times New Roman" w:hAnsi="Lucida Grande" w:cs="Lucida Grande"/>
          <w:color w:val="000000"/>
          <w:sz w:val="18"/>
          <w:szCs w:val="18"/>
          <w:lang w:eastAsia="ru-RU"/>
        </w:rPr>
        <w:t>, чтобы предотвратить такие действия, чтобы пользователи могли быть абсолютно уверены, что просматриваемый</w:t>
      </w:r>
      <w:r w:rsidRPr="00A46A0B">
        <w:rPr>
          <w:rFonts w:ascii="Lucida Grande" w:eastAsia="Times New Roman" w:hAnsi="Lucida Grande" w:cs="Lucida Grande"/>
          <w:color w:val="000000"/>
          <w:sz w:val="18"/>
          <w:lang w:eastAsia="ru-RU"/>
        </w:rPr>
        <w:t> </w:t>
      </w:r>
      <w:bookmarkStart w:id="442" w:name="keyword74"/>
      <w:bookmarkEnd w:id="442"/>
      <w:r w:rsidRPr="00A46A0B">
        <w:rPr>
          <w:rFonts w:ascii="Lucida Grande" w:eastAsia="Times New Roman" w:hAnsi="Lucida Grande" w:cs="Lucida Grande"/>
          <w:i/>
          <w:iCs/>
          <w:color w:val="000000"/>
          <w:sz w:val="18"/>
          <w:lang w:eastAsia="ru-RU"/>
        </w:rPr>
        <w:t>сайт</w:t>
      </w:r>
      <w:r w:rsidRPr="00A46A0B">
        <w:rPr>
          <w:rFonts w:ascii="Lucida Grande" w:eastAsia="Times New Roman" w:hAnsi="Lucida Grande" w:cs="Lucida Grande"/>
          <w:color w:val="000000"/>
          <w:sz w:val="18"/>
          <w:lang w:eastAsia="ru-RU"/>
        </w:rPr>
        <w:t> </w:t>
      </w:r>
      <w:r w:rsidRPr="00A46A0B">
        <w:rPr>
          <w:rFonts w:ascii="Lucida Grande" w:eastAsia="Times New Roman" w:hAnsi="Lucida Grande" w:cs="Lucida Grande"/>
          <w:color w:val="000000"/>
          <w:sz w:val="18"/>
          <w:szCs w:val="18"/>
          <w:lang w:eastAsia="ru-RU"/>
        </w:rPr>
        <w:t>находится в том же домене.</w:t>
      </w:r>
    </w:p>
    <w:p w:rsidR="00A46A0B" w:rsidRPr="00A46A0B" w:rsidRDefault="00A46A0B" w:rsidP="00A46A0B">
      <w:pPr>
        <w:shd w:val="clear" w:color="auto" w:fill="FFFFFF"/>
        <w:spacing w:before="100" w:beforeAutospacing="1" w:after="100" w:afterAutospacing="1" w:line="240" w:lineRule="atLeast"/>
        <w:rPr>
          <w:rFonts w:ascii="Lucida Grande" w:eastAsia="Times New Roman" w:hAnsi="Lucida Grande" w:cs="Lucida Grande"/>
          <w:color w:val="000000"/>
          <w:sz w:val="18"/>
          <w:szCs w:val="18"/>
          <w:lang w:eastAsia="ru-RU"/>
        </w:rPr>
      </w:pPr>
      <w:r w:rsidRPr="00A46A0B">
        <w:rPr>
          <w:rFonts w:ascii="Lucida Grande" w:eastAsia="Times New Roman" w:hAnsi="Lucida Grande" w:cs="Lucida Grande"/>
          <w:color w:val="000000"/>
          <w:sz w:val="18"/>
          <w:szCs w:val="18"/>
          <w:lang w:eastAsia="ru-RU"/>
        </w:rPr>
        <w:t>Где не надо использовать: Если два различных пользователя используют различные пути доступа на одном домене, они могут получить</w:t>
      </w:r>
      <w:r w:rsidRPr="00A46A0B">
        <w:rPr>
          <w:rFonts w:ascii="Lucida Grande" w:eastAsia="Times New Roman" w:hAnsi="Lucida Grande" w:cs="Lucida Grande"/>
          <w:color w:val="000000"/>
          <w:sz w:val="18"/>
          <w:lang w:eastAsia="ru-RU"/>
        </w:rPr>
        <w:t> </w:t>
      </w:r>
      <w:bookmarkStart w:id="443" w:name="keyword75"/>
      <w:bookmarkEnd w:id="443"/>
      <w:r w:rsidRPr="00A46A0B">
        <w:rPr>
          <w:rFonts w:ascii="Lucida Grande" w:eastAsia="Times New Roman" w:hAnsi="Lucida Grande" w:cs="Lucida Grande"/>
          <w:i/>
          <w:iCs/>
          <w:color w:val="000000"/>
          <w:sz w:val="18"/>
          <w:lang w:eastAsia="ru-RU"/>
        </w:rPr>
        <w:t>доступ</w:t>
      </w:r>
      <w:r w:rsidRPr="00A46A0B">
        <w:rPr>
          <w:rFonts w:ascii="Lucida Grande" w:eastAsia="Times New Roman" w:hAnsi="Lucida Grande" w:cs="Lucida Grande"/>
          <w:color w:val="000000"/>
          <w:sz w:val="18"/>
          <w:lang w:eastAsia="ru-RU"/>
        </w:rPr>
        <w:t> </w:t>
      </w:r>
      <w:r w:rsidRPr="00A46A0B">
        <w:rPr>
          <w:rFonts w:ascii="Lucida Grande" w:eastAsia="Times New Roman" w:hAnsi="Lucida Grande" w:cs="Lucida Grande"/>
          <w:color w:val="000000"/>
          <w:sz w:val="18"/>
          <w:szCs w:val="18"/>
          <w:lang w:eastAsia="ru-RU"/>
        </w:rPr>
        <w:t>к области хранения всего источника, и поэтому к данным друг друга. Поэтому в настоящее время не рекомендуется использовать хранилище</w:t>
      </w:r>
      <w:r w:rsidRPr="00A46A0B">
        <w:rPr>
          <w:rFonts w:ascii="Lucida Grande" w:eastAsia="Times New Roman" w:hAnsi="Lucida Grande" w:cs="Lucida Grande"/>
          <w:color w:val="000000"/>
          <w:sz w:val="18"/>
          <w:lang w:eastAsia="ru-RU"/>
        </w:rPr>
        <w:t> </w:t>
      </w:r>
      <w:bookmarkStart w:id="444" w:name="keyword76"/>
      <w:bookmarkEnd w:id="444"/>
      <w:r w:rsidRPr="00A46A0B">
        <w:rPr>
          <w:rFonts w:ascii="Lucida Grande" w:eastAsia="Times New Roman" w:hAnsi="Lucida Grande" w:cs="Lucida Grande"/>
          <w:i/>
          <w:iCs/>
          <w:color w:val="000000"/>
          <w:sz w:val="18"/>
          <w:lang w:eastAsia="ru-RU"/>
        </w:rPr>
        <w:t>Web</w:t>
      </w:r>
      <w:r w:rsidRPr="00A46A0B">
        <w:rPr>
          <w:rFonts w:ascii="Lucida Grande" w:eastAsia="Times New Roman" w:hAnsi="Lucida Grande" w:cs="Lucida Grande"/>
          <w:color w:val="000000"/>
          <w:sz w:val="18"/>
          <w:lang w:eastAsia="ru-RU"/>
        </w:rPr>
        <w:t> </w:t>
      </w:r>
      <w:r w:rsidRPr="00A46A0B">
        <w:rPr>
          <w:rFonts w:ascii="Lucida Grande" w:eastAsia="Times New Roman" w:hAnsi="Lucida Grande" w:cs="Lucida Grande"/>
          <w:color w:val="000000"/>
          <w:sz w:val="18"/>
          <w:szCs w:val="18"/>
          <w:lang w:eastAsia="ru-RU"/>
        </w:rPr>
        <w:t>на своих страницах пользователям свободных хостов, которые имеют свои сайты в различных каталогах одного и того же домена (например,</w:t>
      </w:r>
      <w:r w:rsidRPr="00A46A0B">
        <w:rPr>
          <w:rFonts w:ascii="Lucida Grande" w:eastAsia="Times New Roman" w:hAnsi="Lucida Grande" w:cs="Lucida Grande"/>
          <w:color w:val="000000"/>
          <w:sz w:val="18"/>
          <w:lang w:eastAsia="ru-RU"/>
        </w:rPr>
        <w:t> </w:t>
      </w:r>
      <w:r w:rsidRPr="00A46A0B">
        <w:rPr>
          <w:rFonts w:ascii="Courier New" w:eastAsia="Times New Roman" w:hAnsi="Courier New" w:cs="Courier New"/>
          <w:color w:val="8B0000"/>
          <w:sz w:val="18"/>
          <w:lang w:eastAsia="ru-RU"/>
        </w:rPr>
        <w:t>freehostingspace.org/user1/</w:t>
      </w:r>
      <w:r w:rsidRPr="00A46A0B">
        <w:rPr>
          <w:rFonts w:ascii="Lucida Grande" w:eastAsia="Times New Roman" w:hAnsi="Lucida Grande" w:cs="Lucida Grande"/>
          <w:color w:val="000000"/>
          <w:sz w:val="18"/>
          <w:lang w:eastAsia="ru-RU"/>
        </w:rPr>
        <w:t> </w:t>
      </w:r>
      <w:r w:rsidRPr="00A46A0B">
        <w:rPr>
          <w:rFonts w:ascii="Lucida Grande" w:eastAsia="Times New Roman" w:hAnsi="Lucida Grande" w:cs="Lucida Grande"/>
          <w:color w:val="000000"/>
          <w:sz w:val="18"/>
          <w:szCs w:val="18"/>
          <w:lang w:eastAsia="ru-RU"/>
        </w:rPr>
        <w:t>и</w:t>
      </w:r>
      <w:r w:rsidRPr="00A46A0B">
        <w:rPr>
          <w:rFonts w:ascii="Lucida Grande" w:eastAsia="Times New Roman" w:hAnsi="Lucida Grande" w:cs="Lucida Grande"/>
          <w:color w:val="000000"/>
          <w:sz w:val="18"/>
          <w:lang w:eastAsia="ru-RU"/>
        </w:rPr>
        <w:t> </w:t>
      </w:r>
      <w:r w:rsidRPr="00A46A0B">
        <w:rPr>
          <w:rFonts w:ascii="Courier New" w:eastAsia="Times New Roman" w:hAnsi="Courier New" w:cs="Courier New"/>
          <w:color w:val="8B0000"/>
          <w:sz w:val="18"/>
          <w:lang w:eastAsia="ru-RU"/>
        </w:rPr>
        <w:t>freehostingspace.org/user2/</w:t>
      </w:r>
      <w:r w:rsidRPr="00A46A0B">
        <w:rPr>
          <w:rFonts w:ascii="Lucida Grande" w:eastAsia="Times New Roman" w:hAnsi="Lucida Grande" w:cs="Lucida Grande"/>
          <w:color w:val="000000"/>
          <w:sz w:val="18"/>
          <w:lang w:eastAsia="ru-RU"/>
        </w:rPr>
        <w:t> </w:t>
      </w:r>
      <w:r w:rsidRPr="00A46A0B">
        <w:rPr>
          <w:rFonts w:ascii="Lucida Grande" w:eastAsia="Times New Roman" w:hAnsi="Lucida Grande" w:cs="Lucida Grande"/>
          <w:color w:val="000000"/>
          <w:sz w:val="18"/>
          <w:szCs w:val="18"/>
          <w:lang w:eastAsia="ru-RU"/>
        </w:rPr>
        <w:t>).</w:t>
      </w:r>
    </w:p>
    <w:p w:rsidR="00A46A0B" w:rsidRPr="00A46A0B" w:rsidRDefault="00A46A0B" w:rsidP="00A46A0B">
      <w:pPr>
        <w:shd w:val="clear" w:color="auto" w:fill="FFFFFF"/>
        <w:spacing w:before="100" w:beforeAutospacing="1" w:after="100" w:afterAutospacing="1" w:line="240" w:lineRule="atLeast"/>
        <w:rPr>
          <w:rFonts w:ascii="Lucida Grande" w:eastAsia="Times New Roman" w:hAnsi="Lucida Grande" w:cs="Lucida Grande"/>
          <w:color w:val="000000"/>
          <w:sz w:val="18"/>
          <w:szCs w:val="18"/>
          <w:lang w:eastAsia="ru-RU"/>
        </w:rPr>
      </w:pPr>
      <w:r w:rsidRPr="00A46A0B">
        <w:rPr>
          <w:rFonts w:ascii="Lucida Grande" w:eastAsia="Times New Roman" w:hAnsi="Lucida Grande" w:cs="Lucida Grande"/>
          <w:color w:val="000000"/>
          <w:sz w:val="18"/>
          <w:szCs w:val="18"/>
          <w:lang w:eastAsia="ru-RU"/>
        </w:rPr>
        <w:t>Хранилище</w:t>
      </w:r>
      <w:r w:rsidRPr="00A46A0B">
        <w:rPr>
          <w:rFonts w:ascii="Lucida Grande" w:eastAsia="Times New Roman" w:hAnsi="Lucida Grande" w:cs="Lucida Grande"/>
          <w:color w:val="000000"/>
          <w:sz w:val="18"/>
          <w:lang w:eastAsia="ru-RU"/>
        </w:rPr>
        <w:t> </w:t>
      </w:r>
      <w:bookmarkStart w:id="445" w:name="keyword77"/>
      <w:bookmarkEnd w:id="445"/>
      <w:r w:rsidRPr="00A46A0B">
        <w:rPr>
          <w:rFonts w:ascii="Lucida Grande" w:eastAsia="Times New Roman" w:hAnsi="Lucida Grande" w:cs="Lucida Grande"/>
          <w:i/>
          <w:iCs/>
          <w:color w:val="000000"/>
          <w:sz w:val="18"/>
          <w:lang w:eastAsia="ru-RU"/>
        </w:rPr>
        <w:t>Web</w:t>
      </w:r>
      <w:r w:rsidRPr="00A46A0B">
        <w:rPr>
          <w:rFonts w:ascii="Lucida Grande" w:eastAsia="Times New Roman" w:hAnsi="Lucida Grande" w:cs="Lucida Grande"/>
          <w:color w:val="000000"/>
          <w:sz w:val="18"/>
          <w:lang w:eastAsia="ru-RU"/>
        </w:rPr>
        <w:t> </w:t>
      </w:r>
      <w:r w:rsidRPr="00A46A0B">
        <w:rPr>
          <w:rFonts w:ascii="Lucida Grande" w:eastAsia="Times New Roman" w:hAnsi="Lucida Grande" w:cs="Lucida Grande"/>
          <w:color w:val="000000"/>
          <w:sz w:val="18"/>
          <w:szCs w:val="18"/>
          <w:lang w:eastAsia="ru-RU"/>
        </w:rPr>
        <w:t>не является частью спецификации HTML5: Это целая спецификация сама</w:t>
      </w:r>
      <w:r w:rsidRPr="00A46A0B">
        <w:rPr>
          <w:rFonts w:ascii="Lucida Grande" w:eastAsia="Times New Roman" w:hAnsi="Lucida Grande" w:cs="Lucida Grande"/>
          <w:color w:val="000000"/>
          <w:sz w:val="18"/>
          <w:lang w:eastAsia="ru-RU"/>
        </w:rPr>
        <w:t> </w:t>
      </w:r>
      <w:bookmarkStart w:id="446" w:name="keyword78"/>
      <w:bookmarkEnd w:id="446"/>
      <w:r w:rsidRPr="00A46A0B">
        <w:rPr>
          <w:rFonts w:ascii="Lucida Grande" w:eastAsia="Times New Roman" w:hAnsi="Lucida Grande" w:cs="Lucida Grande"/>
          <w:i/>
          <w:iCs/>
          <w:color w:val="000000"/>
          <w:sz w:val="18"/>
          <w:lang w:eastAsia="ru-RU"/>
        </w:rPr>
        <w:t>по</w:t>
      </w:r>
      <w:r w:rsidRPr="00A46A0B">
        <w:rPr>
          <w:rFonts w:ascii="Lucida Grande" w:eastAsia="Times New Roman" w:hAnsi="Lucida Grande" w:cs="Lucida Grande"/>
          <w:color w:val="000000"/>
          <w:sz w:val="18"/>
          <w:lang w:eastAsia="ru-RU"/>
        </w:rPr>
        <w:t> </w:t>
      </w:r>
      <w:r w:rsidRPr="00A46A0B">
        <w:rPr>
          <w:rFonts w:ascii="Lucida Grande" w:eastAsia="Times New Roman" w:hAnsi="Lucida Grande" w:cs="Lucida Grande"/>
          <w:color w:val="000000"/>
          <w:sz w:val="18"/>
          <w:szCs w:val="18"/>
          <w:lang w:eastAsia="ru-RU"/>
        </w:rPr>
        <w:t>себе (</w:t>
      </w:r>
      <w:hyperlink r:id="rId79" w:tgtFrame="_blank" w:history="1">
        <w:r w:rsidRPr="00A46A0B">
          <w:rPr>
            <w:rFonts w:ascii="Lucida Grande" w:eastAsia="Times New Roman" w:hAnsi="Lucida Grande" w:cs="Lucida Grande"/>
            <w:color w:val="0071A6"/>
            <w:sz w:val="18"/>
            <w:u w:val="single"/>
            <w:lang w:eastAsia="ru-RU"/>
          </w:rPr>
          <w:t>http://dev.w3.org/html5/webstorage/</w:t>
        </w:r>
      </w:hyperlink>
      <w:r w:rsidRPr="00A46A0B">
        <w:rPr>
          <w:rFonts w:ascii="Lucida Grande" w:eastAsia="Times New Roman" w:hAnsi="Lucida Grande" w:cs="Lucida Grande"/>
          <w:color w:val="000000"/>
          <w:sz w:val="18"/>
          <w:szCs w:val="18"/>
          <w:lang w:eastAsia="ru-RU"/>
        </w:rPr>
        <w:t>).</w:t>
      </w:r>
    </w:p>
    <w:p w:rsidR="00A46A0B" w:rsidRDefault="00A46A0B" w:rsidP="00A46A0B">
      <w:pPr>
        <w:shd w:val="clear" w:color="auto" w:fill="FCF8E4"/>
        <w:textAlignment w:val="top"/>
        <w:rPr>
          <w:rStyle w:val="spelling-content-entity"/>
          <w:b/>
          <w:bCs/>
          <w:color w:val="000000"/>
          <w:sz w:val="17"/>
          <w:szCs w:val="17"/>
        </w:rPr>
      </w:pPr>
      <w:r>
        <w:rPr>
          <w:rStyle w:val="zag"/>
          <w:color w:val="000000"/>
        </w:rPr>
        <w:t>Лекция 10:</w:t>
      </w:r>
      <w:r>
        <w:rPr>
          <w:rStyle w:val="apple-converted-space"/>
          <w:color w:val="000000"/>
        </w:rPr>
        <w:t> </w:t>
      </w:r>
    </w:p>
    <w:p w:rsidR="00A46A0B" w:rsidRDefault="00A46A0B" w:rsidP="00A46A0B">
      <w:pPr>
        <w:pStyle w:val="1"/>
        <w:shd w:val="clear" w:color="auto" w:fill="FCF8E4"/>
        <w:spacing w:before="0" w:beforeAutospacing="0" w:after="0" w:afterAutospacing="0"/>
        <w:textAlignment w:val="top"/>
      </w:pPr>
      <w:r>
        <w:rPr>
          <w:color w:val="000000"/>
        </w:rPr>
        <w:t>Web Workers за работой</w:t>
      </w:r>
    </w:p>
    <w:p w:rsidR="00A46A0B" w:rsidRDefault="00A46A0B" w:rsidP="00A46A0B">
      <w:pPr>
        <w:shd w:val="clear" w:color="auto" w:fill="FCF8E4"/>
        <w:jc w:val="right"/>
        <w:textAlignment w:val="top"/>
        <w:rPr>
          <w:b/>
          <w:bCs/>
          <w:color w:val="000000"/>
          <w:sz w:val="15"/>
          <w:szCs w:val="15"/>
        </w:rPr>
      </w:pPr>
      <w:r>
        <w:rPr>
          <w:rStyle w:val="normal"/>
          <w:b/>
          <w:bCs/>
          <w:color w:val="000000"/>
          <w:sz w:val="15"/>
          <w:szCs w:val="15"/>
        </w:rPr>
        <w:t>A</w:t>
      </w:r>
    </w:p>
    <w:p w:rsidR="00A46A0B" w:rsidRDefault="00A46A0B" w:rsidP="00A46A0B">
      <w:pPr>
        <w:shd w:val="clear" w:color="auto" w:fill="FCF8E4"/>
        <w:jc w:val="right"/>
        <w:textAlignment w:val="top"/>
        <w:rPr>
          <w:color w:val="000000"/>
          <w:sz w:val="17"/>
          <w:szCs w:val="17"/>
        </w:rPr>
      </w:pPr>
      <w:r>
        <w:rPr>
          <w:rStyle w:val="apple-converted-space"/>
          <w:color w:val="000000"/>
          <w:sz w:val="17"/>
          <w:szCs w:val="17"/>
        </w:rPr>
        <w:t> </w:t>
      </w:r>
      <w:r>
        <w:rPr>
          <w:color w:val="000000"/>
          <w:sz w:val="17"/>
          <w:szCs w:val="17"/>
        </w:rPr>
        <w:t>|</w:t>
      </w:r>
      <w:r>
        <w:rPr>
          <w:rStyle w:val="apple-converted-space"/>
          <w:color w:val="000000"/>
          <w:sz w:val="17"/>
          <w:szCs w:val="17"/>
        </w:rPr>
        <w:t> </w:t>
      </w:r>
    </w:p>
    <w:p w:rsidR="00A46A0B" w:rsidRDefault="00A46A0B" w:rsidP="00A46A0B">
      <w:pPr>
        <w:shd w:val="clear" w:color="auto" w:fill="FCF8E4"/>
        <w:jc w:val="right"/>
        <w:textAlignment w:val="top"/>
        <w:rPr>
          <w:b/>
          <w:bCs/>
          <w:color w:val="000000"/>
          <w:sz w:val="15"/>
          <w:szCs w:val="15"/>
        </w:rPr>
      </w:pPr>
      <w:hyperlink r:id="rId80" w:history="1">
        <w:r>
          <w:rPr>
            <w:rStyle w:val="a3"/>
            <w:color w:val="0071A6"/>
            <w:sz w:val="17"/>
            <w:szCs w:val="17"/>
          </w:rPr>
          <w:t>версия для печати</w:t>
        </w:r>
      </w:hyperlink>
    </w:p>
    <w:p w:rsidR="00A46A0B" w:rsidRDefault="00A46A0B" w:rsidP="00A46A0B">
      <w:pPr>
        <w:jc w:val="center"/>
        <w:rPr>
          <w:sz w:val="18"/>
          <w:szCs w:val="18"/>
        </w:rPr>
      </w:pPr>
      <w:hyperlink r:id="rId81" w:history="1">
        <w:r>
          <w:rPr>
            <w:rStyle w:val="a3"/>
            <w:color w:val="0071A6"/>
            <w:sz w:val="18"/>
            <w:szCs w:val="18"/>
          </w:rPr>
          <w:t>&lt; Лекция 9</w:t>
        </w:r>
      </w:hyperlink>
      <w:r>
        <w:rPr>
          <w:rStyle w:val="apple-converted-space"/>
          <w:sz w:val="18"/>
          <w:szCs w:val="18"/>
        </w:rPr>
        <w:t> </w:t>
      </w:r>
      <w:r>
        <w:rPr>
          <w:sz w:val="18"/>
          <w:szCs w:val="18"/>
        </w:rPr>
        <w:t>||</w:t>
      </w:r>
      <w:r>
        <w:rPr>
          <w:rStyle w:val="apple-converted-space"/>
          <w:sz w:val="18"/>
          <w:szCs w:val="18"/>
        </w:rPr>
        <w:t> </w:t>
      </w:r>
      <w:r>
        <w:rPr>
          <w:b/>
          <w:bCs/>
          <w:sz w:val="18"/>
          <w:szCs w:val="18"/>
        </w:rPr>
        <w:t>Лекция 10</w:t>
      </w:r>
      <w:r>
        <w:rPr>
          <w:rStyle w:val="apple-converted-space"/>
          <w:sz w:val="18"/>
          <w:szCs w:val="18"/>
        </w:rPr>
        <w:t> </w:t>
      </w:r>
      <w:r>
        <w:rPr>
          <w:sz w:val="18"/>
          <w:szCs w:val="18"/>
        </w:rPr>
        <w:t>||</w:t>
      </w:r>
      <w:r>
        <w:rPr>
          <w:rStyle w:val="apple-converted-space"/>
          <w:sz w:val="18"/>
          <w:szCs w:val="18"/>
        </w:rPr>
        <w:t> </w:t>
      </w:r>
      <w:hyperlink r:id="rId82" w:history="1">
        <w:r>
          <w:rPr>
            <w:rStyle w:val="a3"/>
            <w:color w:val="0071A6"/>
            <w:sz w:val="18"/>
            <w:szCs w:val="18"/>
          </w:rPr>
          <w:t>Лекция 11 &gt;</w:t>
        </w:r>
      </w:hyperlink>
    </w:p>
    <w:p w:rsidR="00A46A0B" w:rsidRDefault="00A46A0B" w:rsidP="00A46A0B">
      <w:pPr>
        <w:rPr>
          <w:sz w:val="24"/>
          <w:szCs w:val="24"/>
        </w:rPr>
      </w:pPr>
      <w:r>
        <w:rPr>
          <w:rStyle w:val="text"/>
          <w:b/>
          <w:bCs/>
          <w:sz w:val="18"/>
          <w:szCs w:val="18"/>
        </w:rPr>
        <w:t>Аннотация:</w:t>
      </w:r>
      <w:r>
        <w:rPr>
          <w:rStyle w:val="apple-converted-space"/>
          <w:b/>
          <w:bCs/>
          <w:sz w:val="18"/>
          <w:szCs w:val="18"/>
        </w:rPr>
        <w:t> </w:t>
      </w:r>
      <w:r>
        <w:rPr>
          <w:rStyle w:val="spelling-content-entity"/>
        </w:rPr>
        <w:t>Введение в технологию многопоточного выполнения кода Web Workers. Принципы работы и случаи использования. Какие стандартные объекты JavaScript доступны для Web Workers. Присущие ему ограничения. Поддержка в современных браузерах. Дополнительные ссылки по теме.</w:t>
      </w:r>
    </w:p>
    <w:p w:rsidR="00A46A0B" w:rsidRDefault="00A46A0B" w:rsidP="00A46A0B">
      <w:r>
        <w:rPr>
          <w:rStyle w:val="text"/>
          <w:b/>
          <w:bCs/>
          <w:sz w:val="18"/>
          <w:szCs w:val="18"/>
        </w:rPr>
        <w:t>Ключевые слова:</w:t>
      </w:r>
      <w:r>
        <w:rPr>
          <w:rStyle w:val="apple-converted-space"/>
          <w:b/>
          <w:bCs/>
          <w:sz w:val="18"/>
          <w:szCs w:val="18"/>
        </w:rPr>
        <w:t> </w:t>
      </w:r>
      <w:hyperlink r:id="rId83" w:anchor="keyword1" w:history="1">
        <w:r>
          <w:rPr>
            <w:rStyle w:val="a3"/>
            <w:color w:val="0071A6"/>
          </w:rPr>
          <w:t>Web</w:t>
        </w:r>
      </w:hyperlink>
      <w:r>
        <w:t>,</w:t>
      </w:r>
      <w:r>
        <w:rPr>
          <w:rStyle w:val="apple-converted-space"/>
        </w:rPr>
        <w:t> </w:t>
      </w:r>
      <w:hyperlink r:id="rId84" w:anchor="keyword2" w:history="1">
        <w:r>
          <w:rPr>
            <w:rStyle w:val="a3"/>
            <w:color w:val="0071A6"/>
          </w:rPr>
          <w:t>процессор</w:t>
        </w:r>
      </w:hyperlink>
      <w:r>
        <w:t>,</w:t>
      </w:r>
      <w:r>
        <w:rPr>
          <w:rStyle w:val="apple-converted-space"/>
        </w:rPr>
        <w:t> </w:t>
      </w:r>
      <w:hyperlink r:id="rId85" w:anchor="keyword4" w:history="1">
        <w:r>
          <w:rPr>
            <w:rStyle w:val="a3"/>
            <w:color w:val="0071A6"/>
          </w:rPr>
          <w:t>множества</w:t>
        </w:r>
      </w:hyperlink>
      <w:r>
        <w:t>,</w:t>
      </w:r>
      <w:r>
        <w:rPr>
          <w:rStyle w:val="apple-converted-space"/>
        </w:rPr>
        <w:t> </w:t>
      </w:r>
      <w:hyperlink r:id="rId86" w:anchor="keyword6" w:history="1">
        <w:r>
          <w:rPr>
            <w:rStyle w:val="a3"/>
            <w:color w:val="0071A6"/>
          </w:rPr>
          <w:t>браузер</w:t>
        </w:r>
      </w:hyperlink>
      <w:r>
        <w:t>,</w:t>
      </w:r>
      <w:r>
        <w:rPr>
          <w:rStyle w:val="apple-converted-space"/>
        </w:rPr>
        <w:t> </w:t>
      </w:r>
      <w:hyperlink r:id="rId87" w:anchor="keyword12" w:history="1">
        <w:r>
          <w:rPr>
            <w:rStyle w:val="a3"/>
            <w:color w:val="0071A6"/>
          </w:rPr>
          <w:t>API</w:t>
        </w:r>
      </w:hyperlink>
      <w:r>
        <w:t>,</w:t>
      </w:r>
      <w:r>
        <w:rPr>
          <w:rStyle w:val="apple-converted-space"/>
        </w:rPr>
        <w:t> </w:t>
      </w:r>
      <w:hyperlink r:id="rId88" w:anchor="keyword13" w:history="1">
        <w:r>
          <w:rPr>
            <w:rStyle w:val="a3"/>
            <w:color w:val="0071A6"/>
          </w:rPr>
          <w:t>worker</w:t>
        </w:r>
      </w:hyperlink>
    </w:p>
    <w:p w:rsidR="00A46A0B" w:rsidRDefault="00A46A0B" w:rsidP="00A46A0B">
      <w:pPr>
        <w:pStyle w:val="a4"/>
        <w:spacing w:line="240" w:lineRule="atLeast"/>
        <w:rPr>
          <w:color w:val="000000"/>
          <w:sz w:val="18"/>
          <w:szCs w:val="18"/>
        </w:rPr>
      </w:pPr>
      <w:r>
        <w:rPr>
          <w:color w:val="000000"/>
          <w:sz w:val="18"/>
          <w:szCs w:val="18"/>
        </w:rPr>
        <w:t>Дэниел Дэвис · 1 июля 2010 г.</w:t>
      </w:r>
    </w:p>
    <w:p w:rsidR="00A46A0B" w:rsidRDefault="00A46A0B" w:rsidP="00A46A0B">
      <w:pPr>
        <w:pStyle w:val="3"/>
        <w:spacing w:before="75" w:beforeAutospacing="0" w:after="75" w:afterAutospacing="0"/>
        <w:rPr>
          <w:color w:val="000000"/>
          <w:sz w:val="24"/>
          <w:szCs w:val="24"/>
        </w:rPr>
      </w:pPr>
      <w:r>
        <w:rPr>
          <w:color w:val="000000"/>
          <w:sz w:val="24"/>
          <w:szCs w:val="24"/>
        </w:rPr>
        <w:t>Введение</w:t>
      </w:r>
    </w:p>
    <w:p w:rsidR="00A46A0B" w:rsidRDefault="00A46A0B" w:rsidP="00A46A0B">
      <w:pPr>
        <w:pStyle w:val="a4"/>
        <w:spacing w:line="240" w:lineRule="atLeast"/>
        <w:rPr>
          <w:color w:val="000000"/>
          <w:sz w:val="18"/>
          <w:szCs w:val="18"/>
        </w:rPr>
      </w:pPr>
      <w:r>
        <w:rPr>
          <w:color w:val="000000"/>
          <w:sz w:val="18"/>
          <w:szCs w:val="18"/>
        </w:rPr>
        <w:t>Представьте следующее. Вы являетесь любимым руководителем малоизвестной страны ScravaJipt, безраздельно властвуя над всем, что обозреваете. У вас есть главный слуга, который ухаживает за вами, покупает одежду, нажимает кнопки на мобильном телефоне. Но иногда он со всем не справляется. Он бывает перегружен всеми этим повседневными заботами, так что приходится передавать часть работы специалистам (один для нажатия кнопок, еще один для покупки рубашек, другой для покупки брюк). К счастью для него имеется множество работников, на которых можно положиться. Аналогично, к счастью для разработчиков</w:t>
      </w:r>
      <w:r>
        <w:rPr>
          <w:rStyle w:val="apple-converted-space"/>
          <w:color w:val="000000"/>
          <w:sz w:val="18"/>
          <w:szCs w:val="18"/>
        </w:rPr>
        <w:t> </w:t>
      </w:r>
      <w:r>
        <w:rPr>
          <w:rStyle w:val="keyword"/>
          <w:i/>
          <w:iCs/>
          <w:color w:val="000000"/>
          <w:sz w:val="18"/>
          <w:szCs w:val="18"/>
        </w:rPr>
        <w:t>web</w:t>
      </w:r>
      <w:r>
        <w:rPr>
          <w:color w:val="000000"/>
          <w:sz w:val="18"/>
          <w:szCs w:val="18"/>
        </w:rPr>
        <w:t>существуют виртуальные цифровые специалисты, которые могут взять на себя некоторые задачи, когда</w:t>
      </w:r>
      <w:r>
        <w:rPr>
          <w:rStyle w:val="apple-converted-space"/>
          <w:color w:val="000000"/>
          <w:sz w:val="18"/>
          <w:szCs w:val="18"/>
        </w:rPr>
        <w:t> </w:t>
      </w:r>
      <w:r>
        <w:rPr>
          <w:rStyle w:val="keyword"/>
          <w:i/>
          <w:iCs/>
          <w:color w:val="000000"/>
          <w:sz w:val="18"/>
          <w:szCs w:val="18"/>
        </w:rPr>
        <w:t>процессор</w:t>
      </w:r>
      <w:r>
        <w:rPr>
          <w:rStyle w:val="apple-converted-space"/>
          <w:color w:val="000000"/>
          <w:sz w:val="18"/>
          <w:szCs w:val="18"/>
        </w:rPr>
        <w:t> </w:t>
      </w:r>
      <w:r>
        <w:rPr>
          <w:color w:val="000000"/>
          <w:sz w:val="18"/>
          <w:szCs w:val="18"/>
        </w:rPr>
        <w:t>JavaScript становится перегруженным. Познакомьтесь с</w:t>
      </w:r>
      <w:r>
        <w:rPr>
          <w:rStyle w:val="apple-converted-space"/>
          <w:color w:val="000000"/>
          <w:sz w:val="18"/>
          <w:szCs w:val="18"/>
        </w:rPr>
        <w:t> </w:t>
      </w:r>
      <w:r>
        <w:rPr>
          <w:rStyle w:val="keyword"/>
          <w:i/>
          <w:iCs/>
          <w:color w:val="000000"/>
          <w:sz w:val="18"/>
          <w:szCs w:val="18"/>
        </w:rPr>
        <w:t>Web</w:t>
      </w:r>
      <w:r>
        <w:rPr>
          <w:rStyle w:val="apple-converted-space"/>
          <w:color w:val="000000"/>
          <w:sz w:val="18"/>
          <w:szCs w:val="18"/>
        </w:rPr>
        <w:t> </w:t>
      </w:r>
      <w:r>
        <w:rPr>
          <w:color w:val="000000"/>
          <w:sz w:val="18"/>
          <w:szCs w:val="18"/>
        </w:rPr>
        <w:t>Workers, одной из</w:t>
      </w:r>
      <w:r>
        <w:rPr>
          <w:rStyle w:val="apple-converted-space"/>
          <w:color w:val="000000"/>
          <w:sz w:val="18"/>
          <w:szCs w:val="18"/>
        </w:rPr>
        <w:t> </w:t>
      </w:r>
      <w:r>
        <w:rPr>
          <w:rStyle w:val="keyword"/>
          <w:i/>
          <w:iCs/>
          <w:color w:val="000000"/>
          <w:sz w:val="18"/>
          <w:szCs w:val="18"/>
        </w:rPr>
        <w:t>множества</w:t>
      </w:r>
      <w:r>
        <w:rPr>
          <w:rStyle w:val="apple-converted-space"/>
          <w:color w:val="000000"/>
          <w:sz w:val="18"/>
          <w:szCs w:val="18"/>
        </w:rPr>
        <w:t> </w:t>
      </w:r>
      <w:r>
        <w:rPr>
          <w:color w:val="000000"/>
          <w:sz w:val="18"/>
          <w:szCs w:val="18"/>
        </w:rPr>
        <w:t>технологий, которые, совместно с HTML5 формируют следующее поколение открытой</w:t>
      </w:r>
      <w:r>
        <w:rPr>
          <w:rStyle w:val="apple-converted-space"/>
          <w:color w:val="000000"/>
          <w:sz w:val="18"/>
          <w:szCs w:val="18"/>
        </w:rPr>
        <w:t> </w:t>
      </w:r>
      <w:r>
        <w:rPr>
          <w:rStyle w:val="keyword"/>
          <w:i/>
          <w:iCs/>
          <w:color w:val="000000"/>
          <w:sz w:val="18"/>
          <w:szCs w:val="18"/>
        </w:rPr>
        <w:t>Web</w:t>
      </w:r>
      <w:r>
        <w:rPr>
          <w:color w:val="000000"/>
          <w:sz w:val="18"/>
          <w:szCs w:val="18"/>
        </w:rPr>
        <w:t>.</w:t>
      </w:r>
    </w:p>
    <w:p w:rsidR="00A46A0B" w:rsidRDefault="00A46A0B" w:rsidP="00A46A0B">
      <w:pPr>
        <w:pStyle w:val="3"/>
        <w:spacing w:before="75" w:beforeAutospacing="0" w:after="75" w:afterAutospacing="0"/>
        <w:rPr>
          <w:color w:val="000000"/>
          <w:sz w:val="24"/>
          <w:szCs w:val="24"/>
        </w:rPr>
      </w:pPr>
      <w:r>
        <w:rPr>
          <w:color w:val="000000"/>
          <w:sz w:val="24"/>
          <w:szCs w:val="24"/>
        </w:rPr>
        <w:t>Введение в технологию Web Workers</w:t>
      </w:r>
    </w:p>
    <w:p w:rsidR="00A46A0B" w:rsidRDefault="00A46A0B" w:rsidP="00A46A0B">
      <w:pPr>
        <w:pStyle w:val="a4"/>
        <w:spacing w:line="240" w:lineRule="atLeast"/>
        <w:rPr>
          <w:color w:val="000000"/>
          <w:sz w:val="18"/>
          <w:szCs w:val="18"/>
        </w:rPr>
      </w:pPr>
      <w:r>
        <w:rPr>
          <w:color w:val="000000"/>
          <w:sz w:val="18"/>
          <w:szCs w:val="18"/>
        </w:rPr>
        <w:t>Встречали ли вы страницу, которая отображается частично, но не отвечает ни на какие щелчки? Или страницу, которая замораживается или приводит к аварийной остановке</w:t>
      </w:r>
      <w:r>
        <w:rPr>
          <w:rStyle w:val="apple-converted-space"/>
          <w:color w:val="000000"/>
          <w:sz w:val="18"/>
          <w:szCs w:val="18"/>
        </w:rPr>
        <w:t> </w:t>
      </w:r>
      <w:r>
        <w:rPr>
          <w:rStyle w:val="keyword"/>
          <w:i/>
          <w:iCs/>
          <w:color w:val="000000"/>
          <w:sz w:val="18"/>
          <w:szCs w:val="18"/>
        </w:rPr>
        <w:t>браузер</w:t>
      </w:r>
      <w:r>
        <w:rPr>
          <w:color w:val="000000"/>
          <w:sz w:val="18"/>
          <w:szCs w:val="18"/>
        </w:rPr>
        <w:t>?</w:t>
      </w:r>
    </w:p>
    <w:p w:rsidR="00A46A0B" w:rsidRDefault="00A46A0B" w:rsidP="00A46A0B">
      <w:pPr>
        <w:pStyle w:val="a4"/>
        <w:spacing w:line="240" w:lineRule="atLeast"/>
        <w:rPr>
          <w:color w:val="000000"/>
          <w:sz w:val="18"/>
          <w:szCs w:val="18"/>
        </w:rPr>
      </w:pPr>
      <w:r>
        <w:rPr>
          <w:color w:val="000000"/>
          <w:sz w:val="18"/>
          <w:szCs w:val="18"/>
        </w:rPr>
        <w:t>Причина была, скорее всего, в JavaScript. Страницы</w:t>
      </w:r>
      <w:r>
        <w:rPr>
          <w:rStyle w:val="apple-converted-space"/>
          <w:color w:val="000000"/>
          <w:sz w:val="18"/>
          <w:szCs w:val="18"/>
        </w:rPr>
        <w:t> </w:t>
      </w:r>
      <w:r>
        <w:rPr>
          <w:rStyle w:val="keyword"/>
          <w:i/>
          <w:iCs/>
          <w:color w:val="000000"/>
          <w:sz w:val="18"/>
          <w:szCs w:val="18"/>
        </w:rPr>
        <w:t>Web</w:t>
      </w:r>
      <w:r>
        <w:rPr>
          <w:rStyle w:val="apple-converted-space"/>
          <w:color w:val="000000"/>
          <w:sz w:val="18"/>
          <w:szCs w:val="18"/>
        </w:rPr>
        <w:t> </w:t>
      </w:r>
      <w:r>
        <w:rPr>
          <w:color w:val="000000"/>
          <w:sz w:val="18"/>
          <w:szCs w:val="18"/>
        </w:rPr>
        <w:t xml:space="preserve">становятся все в большей степени перегружены JavaScript, иногда в такой степени, что не могут двигаться. Вездесущность JavaScript является благом для разработчиков, но это означает, что язык может выполняться на широком множестве устройств, включая такие, которым не хватает мощности </w:t>
      </w:r>
      <w:r>
        <w:rPr>
          <w:color w:val="000000"/>
          <w:sz w:val="18"/>
          <w:szCs w:val="18"/>
        </w:rPr>
        <w:lastRenderedPageBreak/>
        <w:t>для сегодняшних приложений</w:t>
      </w:r>
      <w:r>
        <w:rPr>
          <w:rStyle w:val="apple-converted-space"/>
          <w:color w:val="000000"/>
          <w:sz w:val="18"/>
          <w:szCs w:val="18"/>
        </w:rPr>
        <w:t> </w:t>
      </w:r>
      <w:r>
        <w:rPr>
          <w:rStyle w:val="keyword"/>
          <w:i/>
          <w:iCs/>
          <w:color w:val="000000"/>
          <w:sz w:val="18"/>
          <w:szCs w:val="18"/>
        </w:rPr>
        <w:t>Web</w:t>
      </w:r>
      <w:r>
        <w:rPr>
          <w:color w:val="000000"/>
          <w:sz w:val="18"/>
          <w:szCs w:val="18"/>
        </w:rPr>
        <w:t>. Существует несколько способов оптимизации JavaScript, но он все равно не будет работать так же быстро, как машинный код.</w:t>
      </w:r>
    </w:p>
    <w:p w:rsidR="00A46A0B" w:rsidRDefault="00A46A0B" w:rsidP="00A46A0B">
      <w:pPr>
        <w:pStyle w:val="a4"/>
        <w:spacing w:line="240" w:lineRule="atLeast"/>
        <w:rPr>
          <w:color w:val="000000"/>
          <w:sz w:val="18"/>
          <w:szCs w:val="18"/>
        </w:rPr>
      </w:pPr>
      <w:r>
        <w:rPr>
          <w:color w:val="000000"/>
          <w:sz w:val="18"/>
          <w:szCs w:val="18"/>
        </w:rPr>
        <w:t>Разработчики</w:t>
      </w:r>
      <w:r>
        <w:rPr>
          <w:rStyle w:val="apple-converted-space"/>
          <w:color w:val="000000"/>
          <w:sz w:val="18"/>
          <w:szCs w:val="18"/>
        </w:rPr>
        <w:t> </w:t>
      </w:r>
      <w:r>
        <w:rPr>
          <w:rStyle w:val="keyword"/>
          <w:i/>
          <w:iCs/>
          <w:color w:val="000000"/>
          <w:sz w:val="18"/>
          <w:szCs w:val="18"/>
        </w:rPr>
        <w:t>Web</w:t>
      </w:r>
      <w:r>
        <w:rPr>
          <w:rStyle w:val="apple-converted-space"/>
          <w:color w:val="000000"/>
          <w:sz w:val="18"/>
          <w:szCs w:val="18"/>
        </w:rPr>
        <w:t> </w:t>
      </w:r>
      <w:r>
        <w:rPr>
          <w:color w:val="000000"/>
          <w:sz w:val="18"/>
          <w:szCs w:val="18"/>
        </w:rPr>
        <w:t>не собираются (и не должны) в связи с этим сокращать свое использование JavaScript. Вместо этого, стандарты</w:t>
      </w:r>
      <w:r>
        <w:rPr>
          <w:rStyle w:val="keyword"/>
          <w:i/>
          <w:iCs/>
          <w:color w:val="000000"/>
          <w:sz w:val="18"/>
          <w:szCs w:val="18"/>
        </w:rPr>
        <w:t>Web</w:t>
      </w:r>
      <w:r>
        <w:rPr>
          <w:rStyle w:val="apple-converted-space"/>
          <w:color w:val="000000"/>
          <w:sz w:val="18"/>
          <w:szCs w:val="18"/>
        </w:rPr>
        <w:t> </w:t>
      </w:r>
      <w:r>
        <w:rPr>
          <w:color w:val="000000"/>
          <w:sz w:val="18"/>
          <w:szCs w:val="18"/>
        </w:rPr>
        <w:t>и браузеры, которые их реализуют, продвигаются вперед, чтобы выдержать нагрузку. Технология</w:t>
      </w:r>
      <w:r>
        <w:rPr>
          <w:rStyle w:val="apple-converted-space"/>
          <w:color w:val="000000"/>
          <w:sz w:val="18"/>
          <w:szCs w:val="18"/>
        </w:rPr>
        <w:t> </w:t>
      </w:r>
      <w:r>
        <w:rPr>
          <w:rStyle w:val="keyword"/>
          <w:i/>
          <w:iCs/>
          <w:color w:val="000000"/>
          <w:sz w:val="18"/>
          <w:szCs w:val="18"/>
        </w:rPr>
        <w:t>Web</w:t>
      </w:r>
      <w:r>
        <w:rPr>
          <w:rStyle w:val="apple-converted-space"/>
          <w:color w:val="000000"/>
          <w:sz w:val="18"/>
          <w:szCs w:val="18"/>
        </w:rPr>
        <w:t> </w:t>
      </w:r>
      <w:r>
        <w:rPr>
          <w:color w:val="000000"/>
          <w:sz w:val="18"/>
          <w:szCs w:val="18"/>
        </w:rPr>
        <w:t>Workers является этому примером, вместе с различными другими</w:t>
      </w:r>
      <w:r>
        <w:rPr>
          <w:rStyle w:val="apple-converted-space"/>
          <w:color w:val="000000"/>
          <w:sz w:val="18"/>
          <w:szCs w:val="18"/>
        </w:rPr>
        <w:t> </w:t>
      </w:r>
      <w:r>
        <w:rPr>
          <w:rStyle w:val="keyword"/>
          <w:i/>
          <w:iCs/>
          <w:color w:val="000000"/>
          <w:sz w:val="18"/>
          <w:szCs w:val="18"/>
        </w:rPr>
        <w:t>API</w:t>
      </w:r>
      <w:r>
        <w:rPr>
          <w:rStyle w:val="apple-converted-space"/>
          <w:color w:val="000000"/>
          <w:sz w:val="18"/>
          <w:szCs w:val="18"/>
        </w:rPr>
        <w:t> </w:t>
      </w:r>
      <w:r>
        <w:rPr>
          <w:color w:val="000000"/>
          <w:sz w:val="18"/>
          <w:szCs w:val="18"/>
        </w:rPr>
        <w:t>JavaScript, которые разработаны для повышения возможностей браузера.</w:t>
      </w:r>
    </w:p>
    <w:p w:rsidR="00A46A0B" w:rsidRDefault="00A46A0B" w:rsidP="00A46A0B">
      <w:pPr>
        <w:pStyle w:val="4"/>
        <w:spacing w:before="0"/>
        <w:rPr>
          <w:color w:val="000000"/>
        </w:rPr>
      </w:pPr>
      <w:r>
        <w:rPr>
          <w:color w:val="000000"/>
        </w:rPr>
        <w:t>Как работают Web Workers</w:t>
      </w:r>
    </w:p>
    <w:p w:rsidR="00A46A0B" w:rsidRDefault="00A46A0B" w:rsidP="00A46A0B">
      <w:pPr>
        <w:pStyle w:val="a4"/>
        <w:spacing w:line="240" w:lineRule="atLeast"/>
        <w:rPr>
          <w:color w:val="000000"/>
          <w:sz w:val="18"/>
          <w:szCs w:val="18"/>
        </w:rPr>
      </w:pPr>
      <w:r>
        <w:rPr>
          <w:color w:val="000000"/>
          <w:sz w:val="18"/>
          <w:szCs w:val="18"/>
        </w:rPr>
        <w:t>Большинство современных языков программирования являются мультипоточными, т.е. они могут выполнять несколько процессов одновременно. Превращение JavaScript в мультипоточный язык потребует значительных архитектурных изменений и фундаментального переосмысливания, поэтому Web Workers предлагают способ обойти эту проблему, позволяя расширить язык таким образом, что он может казаться в некоторых случаях мультипоточным. Другими словами может эффективно выполняться более одного процесса, но с некоторыми ограничениями. На самом деле достаточно много ограничений, поэтому они будут полезны только в определенных ситуациях.</w:t>
      </w:r>
    </w:p>
    <w:p w:rsidR="00A46A0B" w:rsidRDefault="00A46A0B" w:rsidP="00A46A0B">
      <w:pPr>
        <w:pStyle w:val="4"/>
        <w:spacing w:before="0"/>
        <w:rPr>
          <w:color w:val="000000"/>
        </w:rPr>
      </w:pPr>
      <w:r>
        <w:rPr>
          <w:color w:val="000000"/>
        </w:rPr>
        <w:t>Когда я могу их использовать?</w:t>
      </w:r>
    </w:p>
    <w:p w:rsidR="00A46A0B" w:rsidRDefault="00A46A0B" w:rsidP="00A46A0B">
      <w:pPr>
        <w:pStyle w:val="a4"/>
        <w:spacing w:line="240" w:lineRule="atLeast"/>
        <w:rPr>
          <w:color w:val="000000"/>
          <w:sz w:val="18"/>
          <w:szCs w:val="18"/>
        </w:rPr>
      </w:pPr>
      <w:r>
        <w:rPr>
          <w:color w:val="000000"/>
          <w:sz w:val="18"/>
          <w:szCs w:val="18"/>
        </w:rPr>
        <w:t>Возвращаясь к нашей аналогии со "специалистами" можно сказать, что Web Workers могут делать только одну вещь, но они делают ее очень хорошо. Они прекрасно справляются с выполнением быстрых вычислений, но не могут сделать более сложную работу, такую как доступ к DOM. Если сравнить web-приложение с кухней, то основной поток JavaScript будет шеф-поваром, собирающимся приготовить омлет. Если он делает все самостоятельно, он должен взбить яйцо, подготовить сковородку, растопить масло и, наконец, приготовить омлет. Если он хочет повысить эффективность, он может получить помощь от кухонного работника. Работник может взбить яйцо, позволяя шеф-повару подготовить сковороду и масло, и затем приготовить омлет. Работнику не разрешается прикасаться к сковороде или готовить омлет – он просто выполняет задачу, в то время как шеф-повар продолжает с другой работой.</w:t>
      </w:r>
    </w:p>
    <w:p w:rsidR="00A46A0B" w:rsidRDefault="00A46A0B" w:rsidP="00A46A0B">
      <w:pPr>
        <w:rPr>
          <w:color w:val="000000"/>
          <w:sz w:val="18"/>
          <w:szCs w:val="18"/>
        </w:rPr>
      </w:pPr>
      <w:r>
        <w:rPr>
          <w:noProof/>
          <w:color w:val="000000"/>
          <w:sz w:val="18"/>
          <w:szCs w:val="18"/>
          <w:lang w:eastAsia="ru-RU"/>
        </w:rPr>
        <w:drawing>
          <wp:inline distT="0" distB="0" distL="0" distR="0">
            <wp:extent cx="4800600" cy="3724275"/>
            <wp:effectExtent l="19050" t="0" r="0" b="0"/>
            <wp:docPr id="17" name="Рисунок 17" descr="Если бы Web Workers мог готовить, вот как бы он помог приготовить омле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Если бы Web Workers мог готовить, вот как бы он помог приготовить омлет"/>
                    <pic:cNvPicPr>
                      <a:picLocks noChangeAspect="1" noChangeArrowheads="1"/>
                    </pic:cNvPicPr>
                  </pic:nvPicPr>
                  <pic:blipFill>
                    <a:blip r:embed="rId89" cstate="print"/>
                    <a:srcRect/>
                    <a:stretch>
                      <a:fillRect/>
                    </a:stretch>
                  </pic:blipFill>
                  <pic:spPr bwMode="auto">
                    <a:xfrm>
                      <a:off x="0" y="0"/>
                      <a:ext cx="4800600" cy="3724275"/>
                    </a:xfrm>
                    <a:prstGeom prst="rect">
                      <a:avLst/>
                    </a:prstGeom>
                    <a:noFill/>
                    <a:ln w="9525">
                      <a:noFill/>
                      <a:miter lim="800000"/>
                      <a:headEnd/>
                      <a:tailEnd/>
                    </a:ln>
                  </pic:spPr>
                </pic:pic>
              </a:graphicData>
            </a:graphic>
          </wp:inline>
        </w:drawing>
      </w:r>
    </w:p>
    <w:p w:rsidR="00A46A0B" w:rsidRDefault="00A46A0B" w:rsidP="00A46A0B">
      <w:pPr>
        <w:rPr>
          <w:color w:val="000000"/>
          <w:sz w:val="18"/>
          <w:szCs w:val="18"/>
        </w:rPr>
      </w:pPr>
      <w:r>
        <w:rPr>
          <w:color w:val="000000"/>
          <w:sz w:val="18"/>
          <w:szCs w:val="18"/>
        </w:rPr>
        <w:br/>
        <w:t>Если бы Web Workers мог готовить, вот как бы он помог приготовить омлет</w:t>
      </w:r>
    </w:p>
    <w:p w:rsidR="00A46A0B" w:rsidRDefault="00A46A0B" w:rsidP="00A46A0B">
      <w:pPr>
        <w:pStyle w:val="a4"/>
        <w:spacing w:line="240" w:lineRule="atLeast"/>
        <w:rPr>
          <w:color w:val="000000"/>
          <w:sz w:val="18"/>
          <w:szCs w:val="18"/>
        </w:rPr>
      </w:pPr>
      <w:r>
        <w:rPr>
          <w:color w:val="000000"/>
          <w:sz w:val="18"/>
          <w:szCs w:val="18"/>
        </w:rPr>
        <w:lastRenderedPageBreak/>
        <w:t>Использование Web Workers такое же. Если JavaScript содержит какие-то интенсивные вычисления с ресурсами, можно передать это Web</w:t>
      </w:r>
      <w:r>
        <w:rPr>
          <w:rStyle w:val="apple-converted-space"/>
          <w:color w:val="000000"/>
          <w:sz w:val="18"/>
          <w:szCs w:val="18"/>
        </w:rPr>
        <w:t> </w:t>
      </w:r>
      <w:r>
        <w:rPr>
          <w:rStyle w:val="keyword"/>
          <w:i/>
          <w:iCs/>
          <w:color w:val="000000"/>
          <w:sz w:val="18"/>
          <w:szCs w:val="18"/>
        </w:rPr>
        <w:t>Worker</w:t>
      </w:r>
      <w:r>
        <w:rPr>
          <w:rStyle w:val="apple-converted-space"/>
          <w:color w:val="000000"/>
          <w:sz w:val="18"/>
          <w:szCs w:val="18"/>
        </w:rPr>
        <w:t> </w:t>
      </w:r>
      <w:r>
        <w:rPr>
          <w:color w:val="000000"/>
          <w:sz w:val="18"/>
          <w:szCs w:val="18"/>
        </w:rPr>
        <w:t>для обработки, в то время как основной процесс продолжает выполняться. Можно использовать более одного Web</w:t>
      </w:r>
      <w:r>
        <w:rPr>
          <w:rStyle w:val="keyword"/>
          <w:i/>
          <w:iCs/>
          <w:color w:val="000000"/>
          <w:sz w:val="18"/>
          <w:szCs w:val="18"/>
        </w:rPr>
        <w:t>Worker</w:t>
      </w:r>
      <w:r>
        <w:rPr>
          <w:color w:val="000000"/>
          <w:sz w:val="18"/>
          <w:szCs w:val="18"/>
        </w:rPr>
        <w:t>, и Web</w:t>
      </w:r>
      <w:r>
        <w:rPr>
          <w:rStyle w:val="apple-converted-space"/>
          <w:color w:val="000000"/>
          <w:sz w:val="18"/>
          <w:szCs w:val="18"/>
        </w:rPr>
        <w:t> </w:t>
      </w:r>
      <w:r>
        <w:rPr>
          <w:rStyle w:val="keyword"/>
          <w:i/>
          <w:iCs/>
          <w:color w:val="000000"/>
          <w:sz w:val="18"/>
          <w:szCs w:val="18"/>
        </w:rPr>
        <w:t>Worker</w:t>
      </w:r>
      <w:r>
        <w:rPr>
          <w:rStyle w:val="apple-converted-space"/>
          <w:color w:val="000000"/>
          <w:sz w:val="18"/>
          <w:szCs w:val="18"/>
        </w:rPr>
        <w:t> </w:t>
      </w:r>
      <w:r>
        <w:rPr>
          <w:color w:val="000000"/>
          <w:sz w:val="18"/>
          <w:szCs w:val="18"/>
        </w:rPr>
        <w:t>может делать более одной задачи. Давайте приготовим пример, чтобы увидеть это в действии.</w:t>
      </w:r>
    </w:p>
    <w:p w:rsidR="00A46A0B" w:rsidRDefault="00A46A0B" w:rsidP="00A46A0B">
      <w:pPr>
        <w:pStyle w:val="4"/>
        <w:spacing w:before="0"/>
        <w:rPr>
          <w:color w:val="000000"/>
        </w:rPr>
      </w:pPr>
      <w:r>
        <w:rPr>
          <w:color w:val="000000"/>
        </w:rPr>
        <w:t>Покажите мне просто код!</w:t>
      </w:r>
    </w:p>
    <w:p w:rsidR="00A46A0B" w:rsidRDefault="00A46A0B" w:rsidP="00A46A0B">
      <w:pPr>
        <w:pStyle w:val="a4"/>
        <w:spacing w:line="240" w:lineRule="atLeast"/>
        <w:rPr>
          <w:color w:val="000000"/>
          <w:sz w:val="18"/>
          <w:szCs w:val="18"/>
        </w:rPr>
      </w:pPr>
      <w:r>
        <w:rPr>
          <w:color w:val="000000"/>
          <w:sz w:val="18"/>
          <w:szCs w:val="18"/>
        </w:rPr>
        <w:t>Сохраняйте спокойствие, мы прибываем на место! Работник (</w:t>
      </w:r>
      <w:r>
        <w:rPr>
          <w:rStyle w:val="keyword"/>
          <w:i/>
          <w:iCs/>
          <w:color w:val="000000"/>
          <w:sz w:val="18"/>
          <w:szCs w:val="18"/>
        </w:rPr>
        <w:t>worker</w:t>
      </w:r>
      <w:r>
        <w:rPr>
          <w:color w:val="000000"/>
          <w:sz w:val="18"/>
          <w:szCs w:val="18"/>
        </w:rPr>
        <w:t>) сам является просто некоторым кодом JavaScript в своем собственном файле. Также как концепция Web Workers является выполнением кода в отдельном потоке, так и код самого работника должен находиться в отдельном файле, или нескольких файлах, если используется больше одного работника. В нашем примере давайте начнем с создания пустого текстового файла, который назовем</w:t>
      </w:r>
      <w:r>
        <w:rPr>
          <w:rStyle w:val="apple-converted-space"/>
          <w:color w:val="000000"/>
          <w:sz w:val="18"/>
          <w:szCs w:val="18"/>
        </w:rPr>
        <w:t> </w:t>
      </w:r>
      <w:r>
        <w:rPr>
          <w:rStyle w:val="keyword"/>
          <w:rFonts w:ascii="Courier New" w:hAnsi="Courier New" w:cs="Courier New"/>
          <w:i/>
          <w:iCs/>
          <w:color w:val="8B0000"/>
          <w:sz w:val="18"/>
          <w:szCs w:val="18"/>
        </w:rPr>
        <w:t>worker</w:t>
      </w:r>
      <w:r>
        <w:rPr>
          <w:rStyle w:val="texample"/>
          <w:rFonts w:ascii="Courier New" w:hAnsi="Courier New" w:cs="Courier New"/>
          <w:color w:val="8B0000"/>
          <w:sz w:val="18"/>
          <w:szCs w:val="18"/>
        </w:rPr>
        <w:t>.js</w:t>
      </w:r>
      <w:r>
        <w:rPr>
          <w:color w:val="000000"/>
          <w:sz w:val="18"/>
          <w:szCs w:val="18"/>
        </w:rPr>
        <w:t>.</w:t>
      </w:r>
    </w:p>
    <w:p w:rsidR="00A46A0B" w:rsidRDefault="00A46A0B" w:rsidP="00A46A0B">
      <w:pPr>
        <w:pStyle w:val="a4"/>
        <w:spacing w:line="240" w:lineRule="atLeast"/>
        <w:rPr>
          <w:color w:val="000000"/>
          <w:sz w:val="18"/>
          <w:szCs w:val="18"/>
        </w:rPr>
      </w:pPr>
      <w:r>
        <w:rPr>
          <w:color w:val="000000"/>
          <w:sz w:val="18"/>
          <w:szCs w:val="18"/>
        </w:rPr>
        <w:t>В нашем основном потоке JavaScript мы используем работника, создавая новый объект</w:t>
      </w:r>
      <w:r>
        <w:rPr>
          <w:rStyle w:val="apple-converted-space"/>
          <w:color w:val="000000"/>
          <w:sz w:val="18"/>
          <w:szCs w:val="18"/>
        </w:rPr>
        <w:t> </w:t>
      </w:r>
      <w:r>
        <w:rPr>
          <w:rStyle w:val="keyword"/>
          <w:rFonts w:ascii="Courier New" w:hAnsi="Courier New" w:cs="Courier New"/>
          <w:i/>
          <w:iCs/>
          <w:color w:val="8B0000"/>
          <w:sz w:val="18"/>
          <w:szCs w:val="18"/>
        </w:rPr>
        <w:t>Worker</w:t>
      </w:r>
      <w:r>
        <w:rPr>
          <w:color w:val="000000"/>
          <w:sz w:val="18"/>
          <w:szCs w:val="18"/>
        </w:rPr>
        <w:t>:</w:t>
      </w:r>
    </w:p>
    <w:p w:rsidR="00A46A0B" w:rsidRPr="00A46A0B" w:rsidRDefault="00A46A0B" w:rsidP="00A46A0B">
      <w:pPr>
        <w:pStyle w:val="a4"/>
        <w:spacing w:line="240" w:lineRule="atLeast"/>
        <w:rPr>
          <w:color w:val="000000"/>
          <w:sz w:val="18"/>
          <w:szCs w:val="18"/>
          <w:lang w:val="en-US"/>
        </w:rPr>
      </w:pPr>
      <w:r>
        <w:rPr>
          <w:color w:val="000000"/>
          <w:sz w:val="18"/>
          <w:szCs w:val="18"/>
        </w:rPr>
        <w:t>Основной</w:t>
      </w:r>
      <w:r w:rsidRPr="00A46A0B">
        <w:rPr>
          <w:color w:val="000000"/>
          <w:sz w:val="18"/>
          <w:szCs w:val="18"/>
          <w:lang w:val="en-US"/>
        </w:rPr>
        <w:t xml:space="preserve"> </w:t>
      </w:r>
      <w:r>
        <w:rPr>
          <w:color w:val="000000"/>
          <w:sz w:val="18"/>
          <w:szCs w:val="18"/>
        </w:rPr>
        <w:t>поток</w:t>
      </w:r>
      <w:r w:rsidRPr="00A46A0B">
        <w:rPr>
          <w:color w:val="000000"/>
          <w:sz w:val="18"/>
          <w:szCs w:val="18"/>
          <w:lang w:val="en-US"/>
        </w:rPr>
        <w:t xml:space="preserve"> JavaScript</w:t>
      </w:r>
    </w:p>
    <w:p w:rsidR="00A46A0B" w:rsidRPr="00A46A0B" w:rsidRDefault="00A46A0B" w:rsidP="00A46A0B">
      <w:pPr>
        <w:pStyle w:val="HTML0"/>
        <w:rPr>
          <w:color w:val="8B0000"/>
          <w:lang w:val="en-US"/>
        </w:rPr>
      </w:pPr>
      <w:r w:rsidRPr="00A46A0B">
        <w:rPr>
          <w:color w:val="8B0000"/>
          <w:lang w:val="en-US"/>
        </w:rPr>
        <w:t>var worker = new Worker('worker.js');</w:t>
      </w:r>
    </w:p>
    <w:p w:rsidR="00A46A0B" w:rsidRDefault="00A46A0B" w:rsidP="00A46A0B">
      <w:pPr>
        <w:pStyle w:val="a4"/>
        <w:spacing w:line="240" w:lineRule="atLeast"/>
        <w:rPr>
          <w:color w:val="000000"/>
          <w:sz w:val="18"/>
          <w:szCs w:val="18"/>
        </w:rPr>
      </w:pPr>
      <w:r>
        <w:rPr>
          <w:color w:val="000000"/>
          <w:sz w:val="18"/>
          <w:szCs w:val="18"/>
        </w:rPr>
        <w:t>Как и с кухонным помощником, мы передаем работнику что-то, он делает что-то с этим в фоновом режиме, и затем что-то нам возвращает. Коммуникация с работником осуществляется с помощью метода</w:t>
      </w:r>
      <w:r>
        <w:rPr>
          <w:rStyle w:val="apple-converted-space"/>
          <w:color w:val="000000"/>
          <w:sz w:val="18"/>
          <w:szCs w:val="18"/>
        </w:rPr>
        <w:t> </w:t>
      </w:r>
      <w:r>
        <w:rPr>
          <w:rStyle w:val="texample"/>
          <w:rFonts w:ascii="Courier New" w:hAnsi="Courier New" w:cs="Courier New"/>
          <w:color w:val="8B0000"/>
          <w:sz w:val="18"/>
          <w:szCs w:val="18"/>
        </w:rPr>
        <w:t>postMessage</w:t>
      </w:r>
      <w:r>
        <w:rPr>
          <w:color w:val="000000"/>
          <w:sz w:val="18"/>
          <w:szCs w:val="18"/>
        </w:rPr>
        <w:t>:</w:t>
      </w:r>
    </w:p>
    <w:p w:rsidR="00A46A0B" w:rsidRDefault="00A46A0B" w:rsidP="00A46A0B">
      <w:pPr>
        <w:pStyle w:val="a4"/>
        <w:spacing w:line="240" w:lineRule="atLeast"/>
        <w:rPr>
          <w:color w:val="000000"/>
          <w:sz w:val="18"/>
          <w:szCs w:val="18"/>
        </w:rPr>
      </w:pPr>
      <w:r>
        <w:rPr>
          <w:color w:val="000000"/>
          <w:sz w:val="18"/>
          <w:szCs w:val="18"/>
        </w:rPr>
        <w:t>Основной поток JavaScript</w:t>
      </w:r>
    </w:p>
    <w:p w:rsidR="00A46A0B" w:rsidRDefault="00A46A0B" w:rsidP="00A46A0B">
      <w:pPr>
        <w:pStyle w:val="HTML0"/>
        <w:rPr>
          <w:color w:val="8B0000"/>
        </w:rPr>
      </w:pPr>
      <w:r>
        <w:rPr>
          <w:color w:val="8B0000"/>
        </w:rPr>
        <w:t xml:space="preserve">// Создаем новый объект работника </w:t>
      </w:r>
    </w:p>
    <w:p w:rsidR="00A46A0B" w:rsidRDefault="00A46A0B" w:rsidP="00A46A0B">
      <w:pPr>
        <w:pStyle w:val="HTML0"/>
        <w:rPr>
          <w:color w:val="8B0000"/>
        </w:rPr>
      </w:pPr>
      <w:r>
        <w:rPr>
          <w:color w:val="8B0000"/>
        </w:rPr>
        <w:t>var worker = new Worker('worker.js');</w:t>
      </w:r>
    </w:p>
    <w:p w:rsidR="00A46A0B" w:rsidRDefault="00A46A0B" w:rsidP="00A46A0B">
      <w:pPr>
        <w:pStyle w:val="HTML0"/>
        <w:rPr>
          <w:color w:val="8B0000"/>
        </w:rPr>
      </w:pPr>
    </w:p>
    <w:p w:rsidR="00A46A0B" w:rsidRDefault="00A46A0B" w:rsidP="00A46A0B">
      <w:pPr>
        <w:pStyle w:val="HTML0"/>
        <w:rPr>
          <w:color w:val="8B0000"/>
        </w:rPr>
      </w:pPr>
      <w:r>
        <w:rPr>
          <w:color w:val="8B0000"/>
        </w:rPr>
        <w:t xml:space="preserve">// Посылаем простое сообщение, чтобы запустить работника </w:t>
      </w:r>
    </w:p>
    <w:p w:rsidR="00A46A0B" w:rsidRDefault="00A46A0B" w:rsidP="00A46A0B">
      <w:pPr>
        <w:pStyle w:val="HTML0"/>
        <w:rPr>
          <w:color w:val="8B0000"/>
        </w:rPr>
      </w:pPr>
      <w:r>
        <w:rPr>
          <w:color w:val="8B0000"/>
        </w:rPr>
        <w:t>worker.postMessage();</w:t>
      </w:r>
    </w:p>
    <w:p w:rsidR="00A46A0B" w:rsidRDefault="00A46A0B" w:rsidP="00A46A0B">
      <w:pPr>
        <w:pStyle w:val="a4"/>
        <w:spacing w:line="240" w:lineRule="atLeast"/>
        <w:rPr>
          <w:color w:val="000000"/>
          <w:sz w:val="18"/>
          <w:szCs w:val="18"/>
        </w:rPr>
      </w:pPr>
      <w:r>
        <w:rPr>
          <w:color w:val="000000"/>
          <w:sz w:val="18"/>
          <w:szCs w:val="18"/>
        </w:rPr>
        <w:t>Можно также передать работнику переменную:</w:t>
      </w:r>
    </w:p>
    <w:p w:rsidR="00A46A0B" w:rsidRDefault="00A46A0B" w:rsidP="00A46A0B">
      <w:pPr>
        <w:pStyle w:val="a4"/>
        <w:spacing w:line="240" w:lineRule="atLeast"/>
        <w:rPr>
          <w:color w:val="000000"/>
          <w:sz w:val="18"/>
          <w:szCs w:val="18"/>
        </w:rPr>
      </w:pPr>
      <w:r>
        <w:rPr>
          <w:color w:val="000000"/>
          <w:sz w:val="18"/>
          <w:szCs w:val="18"/>
        </w:rPr>
        <w:t>Основной поток JavaScript</w:t>
      </w:r>
    </w:p>
    <w:p w:rsidR="00A46A0B" w:rsidRDefault="00A46A0B" w:rsidP="00A46A0B">
      <w:pPr>
        <w:pStyle w:val="HTML0"/>
        <w:rPr>
          <w:color w:val="8B0000"/>
        </w:rPr>
      </w:pPr>
      <w:r>
        <w:rPr>
          <w:color w:val="8B0000"/>
        </w:rPr>
        <w:t>// Создаем новый объект работника</w:t>
      </w:r>
    </w:p>
    <w:p w:rsidR="00A46A0B" w:rsidRPr="00A46A0B" w:rsidRDefault="00A46A0B" w:rsidP="00A46A0B">
      <w:pPr>
        <w:pStyle w:val="HTML0"/>
        <w:rPr>
          <w:color w:val="8B0000"/>
          <w:lang w:val="en-US"/>
        </w:rPr>
      </w:pPr>
      <w:r w:rsidRPr="00A46A0B">
        <w:rPr>
          <w:color w:val="8B0000"/>
          <w:lang w:val="en-US"/>
        </w:rPr>
        <w:t>var worker = new Worker('worker.js');</w:t>
      </w:r>
    </w:p>
    <w:p w:rsidR="00A46A0B" w:rsidRPr="00A46A0B" w:rsidRDefault="00A46A0B" w:rsidP="00A46A0B">
      <w:pPr>
        <w:pStyle w:val="HTML0"/>
        <w:rPr>
          <w:color w:val="8B0000"/>
          <w:lang w:val="en-US"/>
        </w:rPr>
      </w:pPr>
    </w:p>
    <w:p w:rsidR="00A46A0B" w:rsidRDefault="00A46A0B" w:rsidP="00A46A0B">
      <w:pPr>
        <w:pStyle w:val="HTML0"/>
        <w:rPr>
          <w:color w:val="8B0000"/>
        </w:rPr>
      </w:pPr>
      <w:r>
        <w:rPr>
          <w:color w:val="8B0000"/>
        </w:rPr>
        <w:t xml:space="preserve">// Посылаем сообщение, чтобы запустить работника </w:t>
      </w:r>
    </w:p>
    <w:p w:rsidR="00A46A0B" w:rsidRDefault="00A46A0B" w:rsidP="00A46A0B">
      <w:pPr>
        <w:pStyle w:val="HTML0"/>
        <w:rPr>
          <w:color w:val="8B0000"/>
        </w:rPr>
      </w:pPr>
      <w:r>
        <w:rPr>
          <w:color w:val="8B0000"/>
        </w:rPr>
        <w:t xml:space="preserve">// и передаем ему переменную </w:t>
      </w:r>
    </w:p>
    <w:p w:rsidR="00A46A0B" w:rsidRPr="00A46A0B" w:rsidRDefault="00A46A0B" w:rsidP="00A46A0B">
      <w:pPr>
        <w:pStyle w:val="HTML0"/>
        <w:rPr>
          <w:color w:val="8B0000"/>
          <w:lang w:val="en-US"/>
        </w:rPr>
      </w:pPr>
      <w:r w:rsidRPr="00A46A0B">
        <w:rPr>
          <w:color w:val="8B0000"/>
          <w:lang w:val="en-US"/>
        </w:rPr>
        <w:t>var info = 'Web Workers';</w:t>
      </w:r>
    </w:p>
    <w:p w:rsidR="00A46A0B" w:rsidRPr="00A46A0B" w:rsidRDefault="00A46A0B" w:rsidP="00A46A0B">
      <w:pPr>
        <w:pStyle w:val="HTML0"/>
        <w:rPr>
          <w:color w:val="8B0000"/>
          <w:lang w:val="en-US"/>
        </w:rPr>
      </w:pPr>
      <w:r w:rsidRPr="00A46A0B">
        <w:rPr>
          <w:color w:val="8B0000"/>
          <w:lang w:val="en-US"/>
        </w:rPr>
        <w:t>worker.postMessage(info);</w:t>
      </w:r>
    </w:p>
    <w:p w:rsidR="00A46A0B" w:rsidRDefault="00A46A0B" w:rsidP="00A46A0B">
      <w:pPr>
        <w:pStyle w:val="a4"/>
        <w:spacing w:line="240" w:lineRule="atLeast"/>
        <w:rPr>
          <w:color w:val="000000"/>
          <w:sz w:val="18"/>
          <w:szCs w:val="18"/>
        </w:rPr>
      </w:pPr>
      <w:r>
        <w:rPr>
          <w:color w:val="000000"/>
          <w:sz w:val="18"/>
          <w:szCs w:val="18"/>
        </w:rPr>
        <w:t>В работнике, т.е. внутри файла</w:t>
      </w:r>
      <w:r>
        <w:rPr>
          <w:rStyle w:val="apple-converted-space"/>
          <w:color w:val="000000"/>
          <w:sz w:val="18"/>
          <w:szCs w:val="18"/>
        </w:rPr>
        <w:t> </w:t>
      </w:r>
      <w:r>
        <w:rPr>
          <w:rStyle w:val="keyword"/>
          <w:rFonts w:ascii="Courier New" w:hAnsi="Courier New" w:cs="Courier New"/>
          <w:i/>
          <w:iCs/>
          <w:color w:val="8B0000"/>
          <w:sz w:val="18"/>
          <w:szCs w:val="18"/>
        </w:rPr>
        <w:t>worker</w:t>
      </w:r>
      <w:r>
        <w:rPr>
          <w:rStyle w:val="texample"/>
          <w:rFonts w:ascii="Courier New" w:hAnsi="Courier New" w:cs="Courier New"/>
          <w:color w:val="8B0000"/>
          <w:sz w:val="18"/>
          <w:szCs w:val="18"/>
        </w:rPr>
        <w:t>.js</w:t>
      </w:r>
      <w:r>
        <w:rPr>
          <w:color w:val="000000"/>
          <w:sz w:val="18"/>
          <w:szCs w:val="18"/>
        </w:rPr>
        <w:t>, мы используем событие</w:t>
      </w:r>
      <w:r>
        <w:rPr>
          <w:rStyle w:val="apple-converted-space"/>
          <w:color w:val="000000"/>
          <w:sz w:val="18"/>
          <w:szCs w:val="18"/>
        </w:rPr>
        <w:t> </w:t>
      </w:r>
      <w:r>
        <w:rPr>
          <w:rStyle w:val="texample"/>
          <w:rFonts w:ascii="Courier New" w:hAnsi="Courier New" w:cs="Courier New"/>
          <w:color w:val="8B0000"/>
          <w:sz w:val="18"/>
          <w:szCs w:val="18"/>
        </w:rPr>
        <w:t>onmessage</w:t>
      </w:r>
      <w:r>
        <w:rPr>
          <w:rStyle w:val="apple-converted-space"/>
          <w:color w:val="000000"/>
          <w:sz w:val="18"/>
          <w:szCs w:val="18"/>
        </w:rPr>
        <w:t> </w:t>
      </w:r>
      <w:r>
        <w:rPr>
          <w:color w:val="000000"/>
          <w:sz w:val="18"/>
          <w:szCs w:val="18"/>
        </w:rPr>
        <w:t>для получения сообщения из основного потока и выполнения какой-то работы. Если передается переменная, то можно получить к ней доступ с помощью</w:t>
      </w:r>
      <w:r>
        <w:rPr>
          <w:rStyle w:val="apple-converted-space"/>
          <w:color w:val="000000"/>
          <w:sz w:val="18"/>
          <w:szCs w:val="18"/>
        </w:rPr>
        <w:t> </w:t>
      </w:r>
      <w:r>
        <w:rPr>
          <w:rStyle w:val="texample"/>
          <w:rFonts w:ascii="Courier New" w:hAnsi="Courier New" w:cs="Courier New"/>
          <w:color w:val="8B0000"/>
          <w:sz w:val="18"/>
          <w:szCs w:val="18"/>
        </w:rPr>
        <w:t>event.data</w:t>
      </w:r>
      <w:r>
        <w:rPr>
          <w:rStyle w:val="apple-converted-space"/>
          <w:color w:val="000000"/>
          <w:sz w:val="18"/>
          <w:szCs w:val="18"/>
        </w:rPr>
        <w:t> </w:t>
      </w:r>
      <w:r>
        <w:rPr>
          <w:color w:val="000000"/>
          <w:sz w:val="18"/>
          <w:szCs w:val="18"/>
        </w:rPr>
        <w:t>следующим образом:</w:t>
      </w:r>
    </w:p>
    <w:p w:rsidR="00A46A0B" w:rsidRDefault="00A46A0B" w:rsidP="00A46A0B">
      <w:pPr>
        <w:pStyle w:val="HTML0"/>
        <w:rPr>
          <w:color w:val="8B0000"/>
        </w:rPr>
      </w:pPr>
      <w:r>
        <w:rPr>
          <w:color w:val="8B0000"/>
        </w:rPr>
        <w:t>worker.js</w:t>
      </w:r>
    </w:p>
    <w:p w:rsidR="00A46A0B" w:rsidRDefault="00A46A0B" w:rsidP="00A46A0B">
      <w:pPr>
        <w:pStyle w:val="HTML0"/>
        <w:rPr>
          <w:color w:val="8B0000"/>
        </w:rPr>
      </w:pPr>
      <w:r>
        <w:rPr>
          <w:color w:val="8B0000"/>
        </w:rPr>
        <w:t xml:space="preserve">// Получаем сообщение из основного потока </w:t>
      </w:r>
    </w:p>
    <w:p w:rsidR="00A46A0B" w:rsidRPr="00A46A0B" w:rsidRDefault="00A46A0B" w:rsidP="00A46A0B">
      <w:pPr>
        <w:pStyle w:val="HTML0"/>
        <w:rPr>
          <w:color w:val="8B0000"/>
          <w:lang w:val="en-US"/>
        </w:rPr>
      </w:pPr>
      <w:r w:rsidRPr="00A46A0B">
        <w:rPr>
          <w:color w:val="8B0000"/>
          <w:lang w:val="en-US"/>
        </w:rPr>
        <w:t>onmessage = function(event) {</w:t>
      </w:r>
    </w:p>
    <w:p w:rsidR="00A46A0B" w:rsidRPr="00A46A0B" w:rsidRDefault="00A46A0B" w:rsidP="00A46A0B">
      <w:pPr>
        <w:pStyle w:val="HTML0"/>
        <w:rPr>
          <w:color w:val="8B0000"/>
          <w:lang w:val="en-US"/>
        </w:rPr>
      </w:pPr>
      <w:r w:rsidRPr="00A46A0B">
        <w:rPr>
          <w:color w:val="8B0000"/>
          <w:lang w:val="en-US"/>
        </w:rPr>
        <w:t xml:space="preserve">// </w:t>
      </w:r>
      <w:r>
        <w:rPr>
          <w:color w:val="8B0000"/>
        </w:rPr>
        <w:t>Выполняем</w:t>
      </w:r>
      <w:r w:rsidRPr="00A46A0B">
        <w:rPr>
          <w:color w:val="8B0000"/>
          <w:lang w:val="en-US"/>
        </w:rPr>
        <w:t xml:space="preserve"> </w:t>
      </w:r>
      <w:r>
        <w:rPr>
          <w:color w:val="8B0000"/>
        </w:rPr>
        <w:t>что</w:t>
      </w:r>
      <w:r w:rsidRPr="00A46A0B">
        <w:rPr>
          <w:color w:val="8B0000"/>
          <w:lang w:val="en-US"/>
        </w:rPr>
        <w:t>-</w:t>
      </w:r>
      <w:r>
        <w:rPr>
          <w:color w:val="8B0000"/>
        </w:rPr>
        <w:t>то</w:t>
      </w:r>
      <w:r w:rsidRPr="00A46A0B">
        <w:rPr>
          <w:color w:val="8B0000"/>
          <w:lang w:val="en-US"/>
        </w:rPr>
        <w:t xml:space="preserve"> </w:t>
      </w:r>
    </w:p>
    <w:p w:rsidR="00A46A0B" w:rsidRDefault="00A46A0B" w:rsidP="00A46A0B">
      <w:pPr>
        <w:pStyle w:val="HTML0"/>
        <w:rPr>
          <w:color w:val="8B0000"/>
        </w:rPr>
      </w:pPr>
      <w:r>
        <w:rPr>
          <w:color w:val="8B0000"/>
        </w:rPr>
        <w:t>var info = event.data;</w:t>
      </w:r>
    </w:p>
    <w:p w:rsidR="00A46A0B" w:rsidRDefault="00A46A0B" w:rsidP="00A46A0B">
      <w:pPr>
        <w:pStyle w:val="HTML0"/>
        <w:rPr>
          <w:color w:val="8B0000"/>
        </w:rPr>
      </w:pPr>
      <w:r>
        <w:rPr>
          <w:color w:val="8B0000"/>
        </w:rPr>
        <w:t>};</w:t>
      </w:r>
    </w:p>
    <w:p w:rsidR="00A46A0B" w:rsidRDefault="00A46A0B" w:rsidP="00A46A0B">
      <w:pPr>
        <w:pStyle w:val="a4"/>
        <w:spacing w:line="240" w:lineRule="atLeast"/>
        <w:rPr>
          <w:color w:val="000000"/>
          <w:sz w:val="18"/>
          <w:szCs w:val="18"/>
        </w:rPr>
      </w:pPr>
      <w:r>
        <w:rPr>
          <w:color w:val="000000"/>
          <w:sz w:val="18"/>
          <w:szCs w:val="18"/>
        </w:rPr>
        <w:t>Отправка сообщений из работника назад в основной поток использует те же методы:</w:t>
      </w:r>
    </w:p>
    <w:p w:rsidR="00A46A0B" w:rsidRDefault="00A46A0B" w:rsidP="00A46A0B">
      <w:pPr>
        <w:pStyle w:val="HTML0"/>
        <w:rPr>
          <w:color w:val="8B0000"/>
        </w:rPr>
      </w:pPr>
      <w:r>
        <w:rPr>
          <w:color w:val="8B0000"/>
        </w:rPr>
        <w:t>worker.js</w:t>
      </w:r>
    </w:p>
    <w:p w:rsidR="00A46A0B" w:rsidRDefault="00A46A0B" w:rsidP="00A46A0B">
      <w:pPr>
        <w:pStyle w:val="HTML0"/>
        <w:rPr>
          <w:color w:val="8B0000"/>
        </w:rPr>
      </w:pPr>
      <w:r>
        <w:rPr>
          <w:color w:val="8B0000"/>
        </w:rPr>
        <w:t xml:space="preserve">// Получить сообщение из основного потока </w:t>
      </w:r>
    </w:p>
    <w:p w:rsidR="00A46A0B" w:rsidRPr="00A46A0B" w:rsidRDefault="00A46A0B" w:rsidP="00A46A0B">
      <w:pPr>
        <w:pStyle w:val="HTML0"/>
        <w:rPr>
          <w:color w:val="8B0000"/>
          <w:lang w:val="en-US"/>
        </w:rPr>
      </w:pPr>
      <w:r w:rsidRPr="00A46A0B">
        <w:rPr>
          <w:color w:val="8B0000"/>
          <w:lang w:val="en-US"/>
        </w:rPr>
        <w:t>onmessage = function(event) {</w:t>
      </w:r>
    </w:p>
    <w:p w:rsidR="00A46A0B" w:rsidRPr="00A46A0B" w:rsidRDefault="00A46A0B" w:rsidP="00A46A0B">
      <w:pPr>
        <w:pStyle w:val="HTML0"/>
        <w:rPr>
          <w:color w:val="8B0000"/>
          <w:lang w:val="en-US"/>
        </w:rPr>
      </w:pPr>
      <w:r w:rsidRPr="00A46A0B">
        <w:rPr>
          <w:color w:val="8B0000"/>
          <w:lang w:val="en-US"/>
        </w:rPr>
        <w:t xml:space="preserve">// </w:t>
      </w:r>
      <w:r>
        <w:rPr>
          <w:color w:val="8B0000"/>
        </w:rPr>
        <w:t>Сделать</w:t>
      </w:r>
      <w:r w:rsidRPr="00A46A0B">
        <w:rPr>
          <w:color w:val="8B0000"/>
          <w:lang w:val="en-US"/>
        </w:rPr>
        <w:t xml:space="preserve"> </w:t>
      </w:r>
      <w:r>
        <w:rPr>
          <w:color w:val="8B0000"/>
        </w:rPr>
        <w:t>что</w:t>
      </w:r>
      <w:r w:rsidRPr="00A46A0B">
        <w:rPr>
          <w:color w:val="8B0000"/>
          <w:lang w:val="en-US"/>
        </w:rPr>
        <w:t>-</w:t>
      </w:r>
      <w:r>
        <w:rPr>
          <w:color w:val="8B0000"/>
        </w:rPr>
        <w:t>то</w:t>
      </w:r>
    </w:p>
    <w:p w:rsidR="00A46A0B" w:rsidRPr="00A46A0B" w:rsidRDefault="00A46A0B" w:rsidP="00A46A0B">
      <w:pPr>
        <w:pStyle w:val="HTML0"/>
        <w:rPr>
          <w:color w:val="8B0000"/>
          <w:lang w:val="en-US"/>
        </w:rPr>
      </w:pPr>
      <w:r w:rsidRPr="00A46A0B">
        <w:rPr>
          <w:color w:val="8B0000"/>
          <w:lang w:val="en-US"/>
        </w:rPr>
        <w:lastRenderedPageBreak/>
        <w:t>var info = event.data;</w:t>
      </w:r>
    </w:p>
    <w:p w:rsidR="00A46A0B" w:rsidRPr="00A46A0B" w:rsidRDefault="00A46A0B" w:rsidP="00A46A0B">
      <w:pPr>
        <w:pStyle w:val="HTML0"/>
        <w:rPr>
          <w:color w:val="8B0000"/>
          <w:lang w:val="en-US"/>
        </w:rPr>
      </w:pPr>
      <w:r w:rsidRPr="00A46A0B">
        <w:rPr>
          <w:color w:val="8B0000"/>
          <w:lang w:val="en-US"/>
        </w:rPr>
        <w:t>var result = info + ' rise up!';</w:t>
      </w:r>
    </w:p>
    <w:p w:rsidR="00A46A0B" w:rsidRPr="00A46A0B" w:rsidRDefault="00A46A0B" w:rsidP="00A46A0B">
      <w:pPr>
        <w:pStyle w:val="HTML0"/>
        <w:rPr>
          <w:color w:val="8B0000"/>
          <w:lang w:val="en-US"/>
        </w:rPr>
      </w:pPr>
      <w:r w:rsidRPr="00A46A0B">
        <w:rPr>
          <w:color w:val="8B0000"/>
          <w:lang w:val="en-US"/>
        </w:rPr>
        <w:t>postMessage(result);</w:t>
      </w:r>
    </w:p>
    <w:p w:rsidR="00A46A0B" w:rsidRPr="00A46A0B" w:rsidRDefault="00A46A0B" w:rsidP="00A46A0B">
      <w:pPr>
        <w:pStyle w:val="HTML0"/>
        <w:rPr>
          <w:color w:val="8B0000"/>
          <w:lang w:val="en-US"/>
        </w:rPr>
      </w:pPr>
      <w:r w:rsidRPr="00A46A0B">
        <w:rPr>
          <w:color w:val="8B0000"/>
          <w:lang w:val="en-US"/>
        </w:rPr>
        <w:t>};</w:t>
      </w:r>
    </w:p>
    <w:p w:rsidR="00A46A0B" w:rsidRPr="00A46A0B" w:rsidRDefault="00A46A0B" w:rsidP="00A46A0B">
      <w:pPr>
        <w:pStyle w:val="HTML0"/>
        <w:rPr>
          <w:color w:val="8B0000"/>
          <w:lang w:val="en-US"/>
        </w:rPr>
      </w:pPr>
      <w:r w:rsidRPr="00A46A0B">
        <w:rPr>
          <w:color w:val="8B0000"/>
          <w:lang w:val="en-US"/>
        </w:rPr>
        <w:t>Main JavaScript thread</w:t>
      </w:r>
    </w:p>
    <w:p w:rsidR="00A46A0B" w:rsidRPr="00A46A0B" w:rsidRDefault="00A46A0B" w:rsidP="00A46A0B">
      <w:pPr>
        <w:pStyle w:val="HTML0"/>
        <w:rPr>
          <w:color w:val="8B0000"/>
          <w:lang w:val="en-US"/>
        </w:rPr>
      </w:pPr>
      <w:r w:rsidRPr="00A46A0B">
        <w:rPr>
          <w:color w:val="8B0000"/>
          <w:lang w:val="en-US"/>
        </w:rPr>
        <w:t xml:space="preserve">// </w:t>
      </w:r>
      <w:r>
        <w:rPr>
          <w:color w:val="8B0000"/>
        </w:rPr>
        <w:t>Создать</w:t>
      </w:r>
      <w:r w:rsidRPr="00A46A0B">
        <w:rPr>
          <w:color w:val="8B0000"/>
          <w:lang w:val="en-US"/>
        </w:rPr>
        <w:t xml:space="preserve"> </w:t>
      </w:r>
      <w:r>
        <w:rPr>
          <w:color w:val="8B0000"/>
        </w:rPr>
        <w:t>новый</w:t>
      </w:r>
      <w:r w:rsidRPr="00A46A0B">
        <w:rPr>
          <w:color w:val="8B0000"/>
          <w:lang w:val="en-US"/>
        </w:rPr>
        <w:t xml:space="preserve"> </w:t>
      </w:r>
      <w:r>
        <w:rPr>
          <w:color w:val="8B0000"/>
        </w:rPr>
        <w:t>объект</w:t>
      </w:r>
      <w:r w:rsidRPr="00A46A0B">
        <w:rPr>
          <w:color w:val="8B0000"/>
          <w:lang w:val="en-US"/>
        </w:rPr>
        <w:t xml:space="preserve"> worker </w:t>
      </w:r>
    </w:p>
    <w:p w:rsidR="00A46A0B" w:rsidRPr="00A46A0B" w:rsidRDefault="00A46A0B" w:rsidP="00A46A0B">
      <w:pPr>
        <w:pStyle w:val="HTML0"/>
        <w:rPr>
          <w:color w:val="8B0000"/>
          <w:lang w:val="en-US"/>
        </w:rPr>
      </w:pPr>
      <w:r w:rsidRPr="00A46A0B">
        <w:rPr>
          <w:color w:val="8B0000"/>
          <w:lang w:val="en-US"/>
        </w:rPr>
        <w:t>var worker = new Worker('worker.js');</w:t>
      </w:r>
    </w:p>
    <w:p w:rsidR="00A46A0B" w:rsidRPr="00A46A0B" w:rsidRDefault="00A46A0B" w:rsidP="00A46A0B">
      <w:pPr>
        <w:pStyle w:val="HTML0"/>
        <w:rPr>
          <w:color w:val="8B0000"/>
          <w:lang w:val="en-US"/>
        </w:rPr>
      </w:pPr>
    </w:p>
    <w:p w:rsidR="00A46A0B" w:rsidRDefault="00A46A0B" w:rsidP="00A46A0B">
      <w:pPr>
        <w:pStyle w:val="HTML0"/>
        <w:rPr>
          <w:color w:val="8B0000"/>
        </w:rPr>
      </w:pPr>
      <w:r>
        <w:rPr>
          <w:color w:val="8B0000"/>
        </w:rPr>
        <w:t>// Послать сообщение, чтобы запустить работника и</w:t>
      </w:r>
    </w:p>
    <w:p w:rsidR="00A46A0B" w:rsidRDefault="00A46A0B" w:rsidP="00A46A0B">
      <w:pPr>
        <w:pStyle w:val="HTML0"/>
        <w:rPr>
          <w:color w:val="8B0000"/>
        </w:rPr>
      </w:pPr>
      <w:r>
        <w:rPr>
          <w:color w:val="8B0000"/>
        </w:rPr>
        <w:t xml:space="preserve">// передать ему переменную </w:t>
      </w:r>
    </w:p>
    <w:p w:rsidR="00A46A0B" w:rsidRDefault="00A46A0B" w:rsidP="00A46A0B">
      <w:pPr>
        <w:pStyle w:val="HTML0"/>
        <w:rPr>
          <w:color w:val="8B0000"/>
        </w:rPr>
      </w:pPr>
      <w:r>
        <w:rPr>
          <w:color w:val="8B0000"/>
        </w:rPr>
        <w:t>var info = 'Web Workers';</w:t>
      </w:r>
    </w:p>
    <w:p w:rsidR="00A46A0B" w:rsidRDefault="00A46A0B" w:rsidP="00A46A0B">
      <w:pPr>
        <w:pStyle w:val="HTML0"/>
        <w:rPr>
          <w:color w:val="8B0000"/>
        </w:rPr>
      </w:pPr>
      <w:r>
        <w:rPr>
          <w:color w:val="8B0000"/>
        </w:rPr>
        <w:t>worker.postMessage(info);</w:t>
      </w:r>
    </w:p>
    <w:p w:rsidR="00A46A0B" w:rsidRDefault="00A46A0B" w:rsidP="00A46A0B">
      <w:pPr>
        <w:pStyle w:val="HTML0"/>
        <w:rPr>
          <w:color w:val="8B0000"/>
        </w:rPr>
      </w:pPr>
    </w:p>
    <w:p w:rsidR="00A46A0B" w:rsidRDefault="00A46A0B" w:rsidP="00A46A0B">
      <w:pPr>
        <w:pStyle w:val="HTML0"/>
        <w:rPr>
          <w:color w:val="8B0000"/>
        </w:rPr>
      </w:pPr>
      <w:r>
        <w:rPr>
          <w:color w:val="8B0000"/>
        </w:rPr>
        <w:t>// Получить сообщение от работника</w:t>
      </w:r>
    </w:p>
    <w:p w:rsidR="00A46A0B" w:rsidRPr="00A46A0B" w:rsidRDefault="00A46A0B" w:rsidP="00A46A0B">
      <w:pPr>
        <w:pStyle w:val="HTML0"/>
        <w:rPr>
          <w:color w:val="8B0000"/>
          <w:lang w:val="en-US"/>
        </w:rPr>
      </w:pPr>
      <w:r w:rsidRPr="00A46A0B">
        <w:rPr>
          <w:color w:val="8B0000"/>
          <w:lang w:val="en-US"/>
        </w:rPr>
        <w:t>worker.onmessage = function (event) {</w:t>
      </w:r>
    </w:p>
    <w:p w:rsidR="00A46A0B" w:rsidRPr="00A46A0B" w:rsidRDefault="00A46A0B" w:rsidP="00A46A0B">
      <w:pPr>
        <w:pStyle w:val="HTML0"/>
        <w:rPr>
          <w:color w:val="8B0000"/>
          <w:lang w:val="en-US"/>
        </w:rPr>
      </w:pPr>
      <w:r w:rsidRPr="00A46A0B">
        <w:rPr>
          <w:color w:val="8B0000"/>
          <w:lang w:val="en-US"/>
        </w:rPr>
        <w:t xml:space="preserve">// </w:t>
      </w:r>
      <w:r>
        <w:rPr>
          <w:color w:val="8B0000"/>
        </w:rPr>
        <w:t>Сделать</w:t>
      </w:r>
      <w:r w:rsidRPr="00A46A0B">
        <w:rPr>
          <w:color w:val="8B0000"/>
          <w:lang w:val="en-US"/>
        </w:rPr>
        <w:t xml:space="preserve"> </w:t>
      </w:r>
      <w:r>
        <w:rPr>
          <w:color w:val="8B0000"/>
        </w:rPr>
        <w:t>что</w:t>
      </w:r>
      <w:r w:rsidRPr="00A46A0B">
        <w:rPr>
          <w:color w:val="8B0000"/>
          <w:lang w:val="en-US"/>
        </w:rPr>
        <w:t>-</w:t>
      </w:r>
      <w:r>
        <w:rPr>
          <w:color w:val="8B0000"/>
        </w:rPr>
        <w:t>то</w:t>
      </w:r>
    </w:p>
    <w:p w:rsidR="00A46A0B" w:rsidRDefault="00A46A0B" w:rsidP="00A46A0B">
      <w:pPr>
        <w:pStyle w:val="HTML0"/>
        <w:rPr>
          <w:color w:val="8B0000"/>
        </w:rPr>
      </w:pPr>
      <w:r>
        <w:rPr>
          <w:color w:val="8B0000"/>
        </w:rPr>
        <w:t>alert(event.data);</w:t>
      </w:r>
    </w:p>
    <w:p w:rsidR="00A46A0B" w:rsidRDefault="00A46A0B" w:rsidP="00A46A0B">
      <w:pPr>
        <w:pStyle w:val="HTML0"/>
        <w:rPr>
          <w:color w:val="8B0000"/>
        </w:rPr>
      </w:pPr>
      <w:r>
        <w:rPr>
          <w:color w:val="8B0000"/>
        </w:rPr>
        <w:t>};</w:t>
      </w:r>
    </w:p>
    <w:p w:rsidR="00A46A0B" w:rsidRDefault="00A46A0B" w:rsidP="00A46A0B">
      <w:pPr>
        <w:pStyle w:val="a4"/>
        <w:spacing w:line="240" w:lineRule="atLeast"/>
        <w:rPr>
          <w:color w:val="000000"/>
          <w:sz w:val="18"/>
          <w:szCs w:val="18"/>
        </w:rPr>
      </w:pPr>
      <w:r>
        <w:rPr>
          <w:color w:val="000000"/>
          <w:sz w:val="18"/>
          <w:szCs w:val="18"/>
        </w:rPr>
        <w:t>При желании можно загрузить следующий демонстрационный пример использования Web Workers (</w:t>
      </w:r>
      <w:hyperlink r:id="rId90" w:tgtFrame="_blank" w:history="1">
        <w:r>
          <w:rPr>
            <w:rStyle w:val="a3"/>
            <w:color w:val="0071A6"/>
            <w:sz w:val="18"/>
            <w:szCs w:val="18"/>
          </w:rPr>
          <w:t>http://dev.opera.com/articles/view/web-workers-rise-up/WebWorkers_demo.zip</w:t>
        </w:r>
      </w:hyperlink>
      <w:r>
        <w:rPr>
          <w:color w:val="000000"/>
          <w:sz w:val="18"/>
          <w:szCs w:val="18"/>
        </w:rPr>
        <w:t>).</w:t>
      </w:r>
    </w:p>
    <w:p w:rsidR="00A46A0B" w:rsidRDefault="00A46A0B" w:rsidP="00A46A0B">
      <w:pPr>
        <w:pStyle w:val="a4"/>
        <w:spacing w:line="240" w:lineRule="atLeast"/>
        <w:rPr>
          <w:color w:val="000000"/>
          <w:sz w:val="18"/>
          <w:szCs w:val="18"/>
        </w:rPr>
      </w:pPr>
      <w:r>
        <w:rPr>
          <w:color w:val="000000"/>
          <w:sz w:val="18"/>
          <w:szCs w:val="18"/>
        </w:rPr>
        <w:t>Opera создана как однопоточный браузер с поддержкой множества платформ, поэтому текущая реализация Web Workers разделяет выполнение кода в одном потоке UI. Однако другие браузеры могут иметь мультипоточную архитектуру, которая позволяет одновременное выполнение различных потоков кода.</w:t>
      </w:r>
    </w:p>
    <w:p w:rsidR="00A46A0B" w:rsidRDefault="00A46A0B" w:rsidP="00A46A0B">
      <w:pPr>
        <w:pStyle w:val="4"/>
        <w:spacing w:before="0"/>
        <w:rPr>
          <w:color w:val="000000"/>
        </w:rPr>
      </w:pPr>
      <w:r>
        <w:rPr>
          <w:color w:val="000000"/>
        </w:rPr>
        <w:t>О чем надо помнить</w:t>
      </w:r>
    </w:p>
    <w:p w:rsidR="00A46A0B" w:rsidRDefault="00A46A0B" w:rsidP="00A46A0B">
      <w:pPr>
        <w:pStyle w:val="a4"/>
        <w:spacing w:line="240" w:lineRule="atLeast"/>
        <w:rPr>
          <w:color w:val="000000"/>
          <w:sz w:val="18"/>
          <w:szCs w:val="18"/>
        </w:rPr>
      </w:pPr>
      <w:r>
        <w:rPr>
          <w:color w:val="000000"/>
          <w:sz w:val="18"/>
          <w:szCs w:val="18"/>
        </w:rPr>
        <w:t>Это, очевидно, очень простой пример, но когда вы задаете работникам более сложные задачи, такие как управление большими массивами, или вычисление точек в трехмерном пространстве для отображения в основном потоке, то это становится очень мощным средством. Основное, что надо помнить, однако, состоит в том, что работники не могут получить доступ к DOM. В примере выше, например, мы не можем вызвать внутри работника</w:t>
      </w:r>
      <w:r>
        <w:rPr>
          <w:rStyle w:val="apple-converted-space"/>
          <w:color w:val="000000"/>
          <w:sz w:val="18"/>
          <w:szCs w:val="18"/>
        </w:rPr>
        <w:t> </w:t>
      </w:r>
      <w:r>
        <w:rPr>
          <w:rStyle w:val="texample"/>
          <w:rFonts w:ascii="Courier New" w:hAnsi="Courier New" w:cs="Courier New"/>
          <w:color w:val="8B0000"/>
          <w:sz w:val="18"/>
          <w:szCs w:val="18"/>
        </w:rPr>
        <w:t>alert()</w:t>
      </w:r>
      <w:r>
        <w:rPr>
          <w:rStyle w:val="apple-converted-space"/>
          <w:color w:val="000000"/>
          <w:sz w:val="18"/>
          <w:szCs w:val="18"/>
        </w:rPr>
        <w:t> </w:t>
      </w:r>
      <w:r>
        <w:rPr>
          <w:color w:val="000000"/>
          <w:sz w:val="18"/>
          <w:szCs w:val="18"/>
        </w:rPr>
        <w:t>или даже</w:t>
      </w:r>
      <w:r>
        <w:rPr>
          <w:rStyle w:val="apple-converted-space"/>
          <w:color w:val="000000"/>
          <w:sz w:val="18"/>
          <w:szCs w:val="18"/>
        </w:rPr>
        <w:t> </w:t>
      </w:r>
      <w:r>
        <w:rPr>
          <w:rStyle w:val="texample"/>
          <w:rFonts w:ascii="Courier New" w:hAnsi="Courier New" w:cs="Courier New"/>
          <w:color w:val="8B0000"/>
          <w:sz w:val="18"/>
          <w:szCs w:val="18"/>
        </w:rPr>
        <w:t>document.getElementById()</w:t>
      </w:r>
      <w:r>
        <w:rPr>
          <w:rStyle w:val="apple-converted-space"/>
          <w:color w:val="000000"/>
          <w:sz w:val="18"/>
          <w:szCs w:val="18"/>
        </w:rPr>
        <w:t> </w:t>
      </w:r>
      <w:r>
        <w:rPr>
          <w:color w:val="000000"/>
          <w:sz w:val="18"/>
          <w:szCs w:val="18"/>
        </w:rPr>
        <w:t>- он может только получать и возвращать переменные, хотя это могут быть строки, массивы, объекты JSON, и т.д.</w:t>
      </w:r>
    </w:p>
    <w:p w:rsidR="00A46A0B" w:rsidRDefault="00A46A0B" w:rsidP="00A46A0B">
      <w:pPr>
        <w:pStyle w:val="a4"/>
        <w:spacing w:line="240" w:lineRule="atLeast"/>
        <w:rPr>
          <w:color w:val="000000"/>
          <w:sz w:val="18"/>
          <w:szCs w:val="18"/>
        </w:rPr>
      </w:pPr>
      <w:r>
        <w:rPr>
          <w:color w:val="000000"/>
          <w:sz w:val="18"/>
          <w:szCs w:val="18"/>
        </w:rPr>
        <w:t>Вот сводка того, что доступно и недоступно для Web Workers.</w:t>
      </w:r>
    </w:p>
    <w:p w:rsidR="00A46A0B" w:rsidRDefault="00A46A0B" w:rsidP="00A46A0B">
      <w:pPr>
        <w:pStyle w:val="a4"/>
        <w:spacing w:line="240" w:lineRule="atLeast"/>
        <w:rPr>
          <w:color w:val="000000"/>
          <w:sz w:val="18"/>
          <w:szCs w:val="18"/>
        </w:rPr>
      </w:pPr>
      <w:r>
        <w:rPr>
          <w:color w:val="000000"/>
          <w:sz w:val="18"/>
          <w:szCs w:val="18"/>
        </w:rPr>
        <w:t>Могут использовать:</w:t>
      </w:r>
    </w:p>
    <w:p w:rsidR="00A46A0B" w:rsidRDefault="00A46A0B" w:rsidP="00A46A0B">
      <w:pPr>
        <w:numPr>
          <w:ilvl w:val="0"/>
          <w:numId w:val="14"/>
        </w:numPr>
        <w:spacing w:before="36" w:after="36" w:line="240" w:lineRule="atLeast"/>
        <w:ind w:left="120"/>
        <w:rPr>
          <w:color w:val="000000"/>
          <w:sz w:val="18"/>
          <w:szCs w:val="18"/>
        </w:rPr>
      </w:pPr>
      <w:r>
        <w:rPr>
          <w:color w:val="000000"/>
          <w:sz w:val="18"/>
          <w:szCs w:val="18"/>
        </w:rPr>
        <w:t>объект</w:t>
      </w:r>
      <w:r>
        <w:rPr>
          <w:rStyle w:val="apple-converted-space"/>
          <w:color w:val="000000"/>
          <w:sz w:val="18"/>
          <w:szCs w:val="18"/>
        </w:rPr>
        <w:t> </w:t>
      </w:r>
      <w:r>
        <w:rPr>
          <w:rStyle w:val="texample"/>
          <w:rFonts w:ascii="Courier New" w:hAnsi="Courier New" w:cs="Courier New"/>
          <w:color w:val="8B0000"/>
          <w:sz w:val="18"/>
          <w:szCs w:val="18"/>
        </w:rPr>
        <w:t>navigator</w:t>
      </w:r>
    </w:p>
    <w:p w:rsidR="00A46A0B" w:rsidRDefault="00A46A0B" w:rsidP="00A46A0B">
      <w:pPr>
        <w:numPr>
          <w:ilvl w:val="0"/>
          <w:numId w:val="14"/>
        </w:numPr>
        <w:spacing w:before="36" w:after="36" w:line="240" w:lineRule="atLeast"/>
        <w:ind w:left="120"/>
        <w:rPr>
          <w:color w:val="000000"/>
          <w:sz w:val="18"/>
          <w:szCs w:val="18"/>
        </w:rPr>
      </w:pPr>
      <w:r>
        <w:rPr>
          <w:color w:val="000000"/>
          <w:sz w:val="18"/>
          <w:szCs w:val="18"/>
        </w:rPr>
        <w:t>объект</w:t>
      </w:r>
      <w:r>
        <w:rPr>
          <w:rStyle w:val="apple-converted-space"/>
          <w:color w:val="000000"/>
          <w:sz w:val="18"/>
          <w:szCs w:val="18"/>
        </w:rPr>
        <w:t> </w:t>
      </w:r>
      <w:r>
        <w:rPr>
          <w:rStyle w:val="texample"/>
          <w:rFonts w:ascii="Courier New" w:hAnsi="Courier New" w:cs="Courier New"/>
          <w:color w:val="8B0000"/>
          <w:sz w:val="18"/>
          <w:szCs w:val="18"/>
        </w:rPr>
        <w:t>location</w:t>
      </w:r>
      <w:r>
        <w:rPr>
          <w:rStyle w:val="apple-converted-space"/>
          <w:color w:val="000000"/>
          <w:sz w:val="18"/>
          <w:szCs w:val="18"/>
        </w:rPr>
        <w:t> </w:t>
      </w:r>
      <w:r>
        <w:rPr>
          <w:color w:val="000000"/>
          <w:sz w:val="18"/>
          <w:szCs w:val="18"/>
        </w:rPr>
        <w:t>(только чтение)</w:t>
      </w:r>
    </w:p>
    <w:p w:rsidR="00A46A0B" w:rsidRDefault="00A46A0B" w:rsidP="00A46A0B">
      <w:pPr>
        <w:numPr>
          <w:ilvl w:val="0"/>
          <w:numId w:val="14"/>
        </w:numPr>
        <w:spacing w:before="36" w:after="36" w:line="240" w:lineRule="atLeast"/>
        <w:ind w:left="120"/>
        <w:rPr>
          <w:color w:val="000000"/>
          <w:sz w:val="18"/>
          <w:szCs w:val="18"/>
        </w:rPr>
      </w:pPr>
      <w:r>
        <w:rPr>
          <w:color w:val="000000"/>
          <w:sz w:val="18"/>
          <w:szCs w:val="18"/>
        </w:rPr>
        <w:t>метод</w:t>
      </w:r>
      <w:r>
        <w:rPr>
          <w:rStyle w:val="apple-converted-space"/>
          <w:color w:val="000000"/>
          <w:sz w:val="18"/>
          <w:szCs w:val="18"/>
        </w:rPr>
        <w:t> </w:t>
      </w:r>
      <w:r>
        <w:rPr>
          <w:rStyle w:val="texample"/>
          <w:rFonts w:ascii="Courier New" w:hAnsi="Courier New" w:cs="Courier New"/>
          <w:color w:val="8B0000"/>
          <w:sz w:val="18"/>
          <w:szCs w:val="18"/>
        </w:rPr>
        <w:t>importScripts()</w:t>
      </w:r>
      <w:r>
        <w:rPr>
          <w:rStyle w:val="apple-converted-space"/>
          <w:color w:val="000000"/>
          <w:sz w:val="18"/>
          <w:szCs w:val="18"/>
        </w:rPr>
        <w:t> </w:t>
      </w:r>
      <w:r>
        <w:rPr>
          <w:color w:val="000000"/>
          <w:sz w:val="18"/>
          <w:szCs w:val="18"/>
        </w:rPr>
        <w:t>(для доступа к файлам сценариев в том же домене)</w:t>
      </w:r>
    </w:p>
    <w:p w:rsidR="00A46A0B" w:rsidRPr="00A46A0B" w:rsidRDefault="00A46A0B" w:rsidP="00A46A0B">
      <w:pPr>
        <w:numPr>
          <w:ilvl w:val="0"/>
          <w:numId w:val="14"/>
        </w:numPr>
        <w:spacing w:before="36" w:after="36" w:line="240" w:lineRule="atLeast"/>
        <w:ind w:left="120"/>
        <w:rPr>
          <w:color w:val="000000"/>
          <w:sz w:val="18"/>
          <w:szCs w:val="18"/>
          <w:lang w:val="en-US"/>
        </w:rPr>
      </w:pPr>
      <w:r>
        <w:rPr>
          <w:color w:val="000000"/>
          <w:sz w:val="18"/>
          <w:szCs w:val="18"/>
        </w:rPr>
        <w:t>объекты</w:t>
      </w:r>
      <w:r w:rsidRPr="00A46A0B">
        <w:rPr>
          <w:color w:val="000000"/>
          <w:sz w:val="18"/>
          <w:szCs w:val="18"/>
          <w:lang w:val="en-US"/>
        </w:rPr>
        <w:t xml:space="preserve"> JavaScript, </w:t>
      </w:r>
      <w:r>
        <w:rPr>
          <w:color w:val="000000"/>
          <w:sz w:val="18"/>
          <w:szCs w:val="18"/>
        </w:rPr>
        <w:t>такие</w:t>
      </w:r>
      <w:r w:rsidRPr="00A46A0B">
        <w:rPr>
          <w:color w:val="000000"/>
          <w:sz w:val="18"/>
          <w:szCs w:val="18"/>
          <w:lang w:val="en-US"/>
        </w:rPr>
        <w:t xml:space="preserve"> </w:t>
      </w:r>
      <w:r>
        <w:rPr>
          <w:color w:val="000000"/>
          <w:sz w:val="18"/>
          <w:szCs w:val="18"/>
        </w:rPr>
        <w:t>как</w:t>
      </w:r>
      <w:r w:rsidRPr="00A46A0B">
        <w:rPr>
          <w:rStyle w:val="apple-converted-space"/>
          <w:color w:val="000000"/>
          <w:sz w:val="18"/>
          <w:szCs w:val="18"/>
          <w:lang w:val="en-US"/>
        </w:rPr>
        <w:t> </w:t>
      </w:r>
      <w:r w:rsidRPr="00A46A0B">
        <w:rPr>
          <w:rStyle w:val="texample"/>
          <w:rFonts w:ascii="Courier New" w:hAnsi="Courier New" w:cs="Courier New"/>
          <w:color w:val="8B0000"/>
          <w:sz w:val="18"/>
          <w:szCs w:val="18"/>
          <w:lang w:val="en-US"/>
        </w:rPr>
        <w:t>Object, Array, Date, Math, String</w:t>
      </w:r>
    </w:p>
    <w:p w:rsidR="00A46A0B" w:rsidRDefault="00A46A0B" w:rsidP="00A46A0B">
      <w:pPr>
        <w:numPr>
          <w:ilvl w:val="0"/>
          <w:numId w:val="14"/>
        </w:numPr>
        <w:spacing w:before="36" w:after="36" w:line="240" w:lineRule="atLeast"/>
        <w:ind w:left="120"/>
        <w:rPr>
          <w:color w:val="000000"/>
          <w:sz w:val="18"/>
          <w:szCs w:val="18"/>
        </w:rPr>
      </w:pPr>
      <w:r>
        <w:rPr>
          <w:rStyle w:val="texample"/>
          <w:rFonts w:ascii="Courier New" w:hAnsi="Courier New" w:cs="Courier New"/>
          <w:color w:val="8B0000"/>
          <w:sz w:val="18"/>
          <w:szCs w:val="18"/>
        </w:rPr>
        <w:t>XMLHttpRequest</w:t>
      </w:r>
    </w:p>
    <w:p w:rsidR="00A46A0B" w:rsidRDefault="00A46A0B" w:rsidP="00A46A0B">
      <w:pPr>
        <w:numPr>
          <w:ilvl w:val="0"/>
          <w:numId w:val="14"/>
        </w:numPr>
        <w:spacing w:before="36" w:after="36" w:line="240" w:lineRule="atLeast"/>
        <w:ind w:left="120"/>
        <w:rPr>
          <w:color w:val="000000"/>
          <w:sz w:val="18"/>
          <w:szCs w:val="18"/>
        </w:rPr>
      </w:pPr>
      <w:r>
        <w:rPr>
          <w:color w:val="000000"/>
          <w:sz w:val="18"/>
          <w:szCs w:val="18"/>
        </w:rPr>
        <w:t>методы</w:t>
      </w:r>
      <w:r>
        <w:rPr>
          <w:rStyle w:val="apple-converted-space"/>
          <w:color w:val="000000"/>
          <w:sz w:val="18"/>
          <w:szCs w:val="18"/>
        </w:rPr>
        <w:t> </w:t>
      </w:r>
      <w:r>
        <w:rPr>
          <w:rStyle w:val="texample"/>
          <w:rFonts w:ascii="Courier New" w:hAnsi="Courier New" w:cs="Courier New"/>
          <w:color w:val="8B0000"/>
          <w:sz w:val="18"/>
          <w:szCs w:val="18"/>
        </w:rPr>
        <w:t>setTimeout()</w:t>
      </w:r>
      <w:r>
        <w:rPr>
          <w:rStyle w:val="apple-converted-space"/>
          <w:color w:val="000000"/>
          <w:sz w:val="18"/>
          <w:szCs w:val="18"/>
        </w:rPr>
        <w:t> </w:t>
      </w:r>
      <w:r>
        <w:rPr>
          <w:color w:val="000000"/>
          <w:sz w:val="18"/>
          <w:szCs w:val="18"/>
        </w:rPr>
        <w:t>и</w:t>
      </w:r>
      <w:r>
        <w:rPr>
          <w:rStyle w:val="apple-converted-space"/>
          <w:color w:val="000000"/>
          <w:sz w:val="18"/>
          <w:szCs w:val="18"/>
        </w:rPr>
        <w:t> </w:t>
      </w:r>
      <w:r>
        <w:rPr>
          <w:rStyle w:val="texample"/>
          <w:rFonts w:ascii="Courier New" w:hAnsi="Courier New" w:cs="Courier New"/>
          <w:color w:val="8B0000"/>
          <w:sz w:val="18"/>
          <w:szCs w:val="18"/>
        </w:rPr>
        <w:t>setInterval()</w:t>
      </w:r>
    </w:p>
    <w:p w:rsidR="00A46A0B" w:rsidRDefault="00A46A0B" w:rsidP="00A46A0B">
      <w:pPr>
        <w:pStyle w:val="a4"/>
        <w:spacing w:line="240" w:lineRule="atLeast"/>
        <w:rPr>
          <w:color w:val="000000"/>
          <w:sz w:val="18"/>
          <w:szCs w:val="18"/>
        </w:rPr>
      </w:pPr>
      <w:r>
        <w:rPr>
          <w:color w:val="000000"/>
          <w:sz w:val="18"/>
          <w:szCs w:val="18"/>
        </w:rPr>
        <w:t>Не могут использовать:</w:t>
      </w:r>
    </w:p>
    <w:p w:rsidR="00A46A0B" w:rsidRDefault="00A46A0B" w:rsidP="00A46A0B">
      <w:pPr>
        <w:numPr>
          <w:ilvl w:val="0"/>
          <w:numId w:val="15"/>
        </w:numPr>
        <w:spacing w:before="36" w:after="36" w:line="240" w:lineRule="atLeast"/>
        <w:ind w:left="120"/>
        <w:rPr>
          <w:color w:val="000000"/>
          <w:sz w:val="18"/>
          <w:szCs w:val="18"/>
        </w:rPr>
      </w:pPr>
      <w:r>
        <w:rPr>
          <w:color w:val="000000"/>
          <w:sz w:val="18"/>
          <w:szCs w:val="18"/>
        </w:rPr>
        <w:t>DOM</w:t>
      </w:r>
    </w:p>
    <w:p w:rsidR="00A46A0B" w:rsidRDefault="00A46A0B" w:rsidP="00A46A0B">
      <w:pPr>
        <w:numPr>
          <w:ilvl w:val="0"/>
          <w:numId w:val="15"/>
        </w:numPr>
        <w:spacing w:before="36" w:after="36" w:line="240" w:lineRule="atLeast"/>
        <w:ind w:left="120"/>
        <w:rPr>
          <w:color w:val="000000"/>
          <w:sz w:val="18"/>
          <w:szCs w:val="18"/>
        </w:rPr>
      </w:pPr>
      <w:r>
        <w:rPr>
          <w:color w:val="000000"/>
          <w:sz w:val="18"/>
          <w:szCs w:val="18"/>
        </w:rPr>
        <w:t>Порождающую работника страницу (только через</w:t>
      </w:r>
      <w:r>
        <w:rPr>
          <w:rStyle w:val="apple-converted-space"/>
          <w:color w:val="000000"/>
          <w:sz w:val="18"/>
          <w:szCs w:val="18"/>
        </w:rPr>
        <w:t> </w:t>
      </w:r>
      <w:r>
        <w:rPr>
          <w:rStyle w:val="texample"/>
          <w:rFonts w:ascii="Courier New" w:hAnsi="Courier New" w:cs="Courier New"/>
          <w:color w:val="8B0000"/>
          <w:sz w:val="18"/>
          <w:szCs w:val="18"/>
        </w:rPr>
        <w:t>postMessage()</w:t>
      </w:r>
      <w:r>
        <w:rPr>
          <w:rStyle w:val="apple-converted-space"/>
          <w:color w:val="000000"/>
          <w:sz w:val="18"/>
          <w:szCs w:val="18"/>
        </w:rPr>
        <w:t> </w:t>
      </w:r>
      <w:r>
        <w:rPr>
          <w:color w:val="000000"/>
          <w:sz w:val="18"/>
          <w:szCs w:val="18"/>
        </w:rPr>
        <w:t>)</w:t>
      </w:r>
    </w:p>
    <w:p w:rsidR="00A46A0B" w:rsidRDefault="00A46A0B" w:rsidP="00A46A0B">
      <w:pPr>
        <w:pStyle w:val="4"/>
        <w:spacing w:before="0"/>
        <w:rPr>
          <w:color w:val="000000"/>
        </w:rPr>
      </w:pPr>
      <w:r>
        <w:rPr>
          <w:color w:val="000000"/>
        </w:rPr>
        <w:t>Поддержка браузеров</w:t>
      </w:r>
    </w:p>
    <w:p w:rsidR="00A46A0B" w:rsidRDefault="00A46A0B" w:rsidP="00A46A0B">
      <w:pPr>
        <w:pStyle w:val="a4"/>
        <w:spacing w:line="240" w:lineRule="atLeast"/>
        <w:rPr>
          <w:color w:val="000000"/>
          <w:sz w:val="18"/>
          <w:szCs w:val="18"/>
        </w:rPr>
      </w:pPr>
      <w:r>
        <w:rPr>
          <w:color w:val="000000"/>
          <w:sz w:val="18"/>
          <w:szCs w:val="18"/>
        </w:rPr>
        <w:t>На момент написания не все браузеры поддерживали Web Workers, поэтому их надо использовать с осторожностью. Вместо того чтобы пытаться отследить, какие версии браузеров поддерживают и не поддерживают, проще включить проверку внутри сценария. Чтобы определить, поддерживает ли браузер пользователя Web Workers, можно проверить существование свойства</w:t>
      </w:r>
      <w:r>
        <w:rPr>
          <w:rStyle w:val="keyword"/>
          <w:rFonts w:ascii="Courier New" w:hAnsi="Courier New" w:cs="Courier New"/>
          <w:i/>
          <w:iCs/>
          <w:color w:val="8B0000"/>
          <w:sz w:val="18"/>
          <w:szCs w:val="18"/>
        </w:rPr>
        <w:t>Worker</w:t>
      </w:r>
      <w:r>
        <w:rPr>
          <w:rStyle w:val="apple-converted-space"/>
          <w:color w:val="000000"/>
          <w:sz w:val="18"/>
          <w:szCs w:val="18"/>
        </w:rPr>
        <w:t> </w:t>
      </w:r>
      <w:r>
        <w:rPr>
          <w:color w:val="000000"/>
          <w:sz w:val="18"/>
          <w:szCs w:val="18"/>
        </w:rPr>
        <w:t>объекта</w:t>
      </w:r>
      <w:r>
        <w:rPr>
          <w:rStyle w:val="apple-converted-space"/>
          <w:color w:val="000000"/>
          <w:sz w:val="18"/>
          <w:szCs w:val="18"/>
        </w:rPr>
        <w:t> </w:t>
      </w:r>
      <w:r>
        <w:rPr>
          <w:rStyle w:val="texample"/>
          <w:rFonts w:ascii="Courier New" w:hAnsi="Courier New" w:cs="Courier New"/>
          <w:color w:val="8B0000"/>
          <w:sz w:val="18"/>
          <w:szCs w:val="18"/>
        </w:rPr>
        <w:t>window</w:t>
      </w:r>
      <w:r>
        <w:rPr>
          <w:color w:val="000000"/>
          <w:sz w:val="18"/>
          <w:szCs w:val="18"/>
        </w:rPr>
        <w:t>:</w:t>
      </w:r>
    </w:p>
    <w:p w:rsidR="00A46A0B" w:rsidRDefault="00A46A0B" w:rsidP="00A46A0B">
      <w:pPr>
        <w:pStyle w:val="HTML0"/>
        <w:rPr>
          <w:color w:val="8B0000"/>
        </w:rPr>
      </w:pPr>
      <w:r>
        <w:rPr>
          <w:color w:val="8B0000"/>
        </w:rPr>
        <w:lastRenderedPageBreak/>
        <w:t xml:space="preserve">// Проверка, что имеется поддержка Web Workers </w:t>
      </w:r>
    </w:p>
    <w:p w:rsidR="00A46A0B" w:rsidRDefault="00A46A0B" w:rsidP="00A46A0B">
      <w:pPr>
        <w:pStyle w:val="HTML0"/>
        <w:rPr>
          <w:color w:val="8B0000"/>
        </w:rPr>
      </w:pPr>
      <w:r>
        <w:rPr>
          <w:color w:val="8B0000"/>
        </w:rPr>
        <w:t>if (!!window.Worker) {</w:t>
      </w:r>
    </w:p>
    <w:p w:rsidR="00A46A0B" w:rsidRDefault="00A46A0B" w:rsidP="00A46A0B">
      <w:pPr>
        <w:pStyle w:val="HTML0"/>
        <w:rPr>
          <w:color w:val="8B0000"/>
        </w:rPr>
      </w:pPr>
      <w:r>
        <w:rPr>
          <w:color w:val="8B0000"/>
        </w:rPr>
        <w:t>// Ура, можно передать утомительную работу!</w:t>
      </w:r>
    </w:p>
    <w:p w:rsidR="00A46A0B" w:rsidRDefault="00A46A0B" w:rsidP="00A46A0B">
      <w:pPr>
        <w:pStyle w:val="HTML0"/>
        <w:rPr>
          <w:color w:val="8B0000"/>
        </w:rPr>
      </w:pPr>
      <w:r>
        <w:rPr>
          <w:color w:val="8B0000"/>
        </w:rPr>
        <w:t>}</w:t>
      </w:r>
    </w:p>
    <w:p w:rsidR="00A46A0B" w:rsidRDefault="00A46A0B" w:rsidP="00A46A0B">
      <w:pPr>
        <w:pStyle w:val="a4"/>
        <w:spacing w:line="240" w:lineRule="atLeast"/>
        <w:rPr>
          <w:color w:val="000000"/>
          <w:sz w:val="18"/>
          <w:szCs w:val="18"/>
        </w:rPr>
      </w:pPr>
      <w:r>
        <w:rPr>
          <w:color w:val="000000"/>
          <w:sz w:val="18"/>
          <w:szCs w:val="18"/>
        </w:rPr>
        <w:t>Web Workers особенно подходят в тех ситуациях, где нежелательно заставлять пользователя ждать, пока выполняется какой-то код. Основной поток вычислений может сконцентрироваться на работе с UI, отображая его как можно быстрее, в то время как Web Workers могут в фоновом режиме обрабатывать данные, используя AJAX для коммуникации с сервером. Все счастливы, и все прекрасно в стране ScravaJipt.</w:t>
      </w:r>
    </w:p>
    <w:p w:rsidR="00A46A0B" w:rsidRDefault="00A46A0B" w:rsidP="00A46A0B">
      <w:pPr>
        <w:pStyle w:val="3"/>
        <w:spacing w:before="75" w:beforeAutospacing="0" w:after="75" w:afterAutospacing="0"/>
        <w:rPr>
          <w:color w:val="000000"/>
          <w:sz w:val="24"/>
          <w:szCs w:val="24"/>
        </w:rPr>
      </w:pPr>
      <w:r>
        <w:rPr>
          <w:color w:val="000000"/>
          <w:sz w:val="24"/>
          <w:szCs w:val="24"/>
        </w:rPr>
        <w:t>Дополнительные ссылки по теме Web Workers</w:t>
      </w:r>
    </w:p>
    <w:p w:rsidR="00A46A0B" w:rsidRDefault="00A46A0B" w:rsidP="00A46A0B">
      <w:pPr>
        <w:numPr>
          <w:ilvl w:val="0"/>
          <w:numId w:val="16"/>
        </w:numPr>
        <w:spacing w:before="36" w:after="36" w:line="240" w:lineRule="atLeast"/>
        <w:ind w:left="120"/>
        <w:rPr>
          <w:color w:val="000000"/>
          <w:sz w:val="18"/>
          <w:szCs w:val="18"/>
        </w:rPr>
      </w:pPr>
      <w:r>
        <w:rPr>
          <w:color w:val="000000"/>
          <w:sz w:val="18"/>
          <w:szCs w:val="18"/>
        </w:rPr>
        <w:t>Последняя опубликованная версия спецификации Web Workers (</w:t>
      </w:r>
      <w:hyperlink r:id="rId91" w:tgtFrame="_blank" w:history="1">
        <w:r>
          <w:rPr>
            <w:rStyle w:val="a3"/>
            <w:color w:val="0071A6"/>
            <w:sz w:val="18"/>
            <w:szCs w:val="18"/>
          </w:rPr>
          <w:t>http://www.w3.org/TR/workers/</w:t>
        </w:r>
      </w:hyperlink>
      <w:r>
        <w:rPr>
          <w:color w:val="000000"/>
          <w:sz w:val="18"/>
          <w:szCs w:val="18"/>
        </w:rPr>
        <w:t>)</w:t>
      </w:r>
    </w:p>
    <w:p w:rsidR="00A46A0B" w:rsidRDefault="00A46A0B" w:rsidP="00A46A0B">
      <w:pPr>
        <w:numPr>
          <w:ilvl w:val="0"/>
          <w:numId w:val="16"/>
        </w:numPr>
        <w:spacing w:before="36" w:after="36" w:line="240" w:lineRule="atLeast"/>
        <w:ind w:left="120"/>
        <w:rPr>
          <w:color w:val="000000"/>
          <w:sz w:val="18"/>
          <w:szCs w:val="18"/>
        </w:rPr>
      </w:pPr>
      <w:r>
        <w:rPr>
          <w:color w:val="000000"/>
          <w:sz w:val="18"/>
          <w:szCs w:val="18"/>
        </w:rPr>
        <w:t>Реми Шарп, Простая демонстрация Web Workers (</w:t>
      </w:r>
      <w:hyperlink r:id="rId92" w:tgtFrame="_blank" w:history="1">
        <w:r>
          <w:rPr>
            <w:rStyle w:val="a3"/>
            <w:color w:val="0071A6"/>
            <w:sz w:val="18"/>
            <w:szCs w:val="18"/>
          </w:rPr>
          <w:t>http://html5demos.com/worker</w:t>
        </w:r>
      </w:hyperlink>
      <w:r>
        <w:rPr>
          <w:color w:val="000000"/>
          <w:sz w:val="18"/>
          <w:szCs w:val="18"/>
        </w:rPr>
        <w:t>)</w:t>
      </w:r>
    </w:p>
    <w:p w:rsidR="00A46A0B" w:rsidRDefault="00A46A0B" w:rsidP="00A46A0B">
      <w:pPr>
        <w:numPr>
          <w:ilvl w:val="0"/>
          <w:numId w:val="16"/>
        </w:numPr>
        <w:spacing w:before="36" w:after="36" w:line="240" w:lineRule="atLeast"/>
        <w:ind w:left="120"/>
        <w:rPr>
          <w:color w:val="000000"/>
          <w:sz w:val="18"/>
          <w:szCs w:val="18"/>
        </w:rPr>
      </w:pPr>
      <w:r>
        <w:rPr>
          <w:color w:val="000000"/>
          <w:sz w:val="18"/>
          <w:szCs w:val="18"/>
        </w:rPr>
        <w:t>Брэндон Аарон, Пример использования Web Workers (</w:t>
      </w:r>
      <w:hyperlink r:id="rId93" w:tgtFrame="_blank" w:history="1">
        <w:r>
          <w:rPr>
            <w:rStyle w:val="a3"/>
            <w:color w:val="0071A6"/>
            <w:sz w:val="18"/>
            <w:szCs w:val="18"/>
          </w:rPr>
          <w:t>http://brandonaaron.net/examples/connecting-the-dots-with-web-workers/1</w:t>
        </w:r>
      </w:hyperlink>
      <w:r>
        <w:rPr>
          <w:color w:val="000000"/>
          <w:sz w:val="18"/>
          <w:szCs w:val="18"/>
        </w:rPr>
        <w:t>)</w:t>
      </w:r>
    </w:p>
    <w:p w:rsidR="00A46A0B" w:rsidRDefault="00A46A0B" w:rsidP="00A46A0B">
      <w:pPr>
        <w:numPr>
          <w:ilvl w:val="0"/>
          <w:numId w:val="16"/>
        </w:numPr>
        <w:spacing w:before="36" w:after="36" w:line="240" w:lineRule="atLeast"/>
        <w:ind w:left="120"/>
        <w:rPr>
          <w:color w:val="000000"/>
          <w:sz w:val="18"/>
          <w:szCs w:val="18"/>
        </w:rPr>
      </w:pPr>
      <w:r>
        <w:rPr>
          <w:color w:val="000000"/>
          <w:sz w:val="18"/>
          <w:szCs w:val="18"/>
        </w:rPr>
        <w:t>Николас К. Закас, Введение в API Web Workers (</w:t>
      </w:r>
      <w:hyperlink r:id="rId94" w:tgtFrame="_blank" w:history="1">
        <w:r>
          <w:rPr>
            <w:rStyle w:val="a3"/>
            <w:color w:val="0071A6"/>
            <w:sz w:val="18"/>
            <w:szCs w:val="18"/>
          </w:rPr>
          <w:t>http://answers.oreilly.com/topic/1358-introducing-the-web-workers-api/</w:t>
        </w:r>
      </w:hyperlink>
      <w:r>
        <w:rPr>
          <w:color w:val="000000"/>
          <w:sz w:val="18"/>
          <w:szCs w:val="18"/>
        </w:rPr>
        <w:t>)</w:t>
      </w:r>
    </w:p>
    <w:p w:rsidR="00A46A0B" w:rsidRDefault="00A46A0B" w:rsidP="00A46A0B">
      <w:pPr>
        <w:numPr>
          <w:ilvl w:val="0"/>
          <w:numId w:val="16"/>
        </w:numPr>
        <w:spacing w:before="36" w:after="36" w:line="240" w:lineRule="atLeast"/>
        <w:ind w:left="120"/>
        <w:rPr>
          <w:color w:val="000000"/>
          <w:sz w:val="18"/>
          <w:szCs w:val="18"/>
        </w:rPr>
      </w:pPr>
      <w:r>
        <w:rPr>
          <w:color w:val="000000"/>
          <w:sz w:val="18"/>
          <w:szCs w:val="18"/>
        </w:rPr>
        <w:t>Марк Пилгрим, Обнаружение поддержки HTML5 и связанных API JavaScript (</w:t>
      </w:r>
      <w:hyperlink r:id="rId95" w:tgtFrame="_blank" w:history="1">
        <w:r>
          <w:rPr>
            <w:rStyle w:val="a3"/>
            <w:color w:val="0071A6"/>
            <w:sz w:val="18"/>
            <w:szCs w:val="18"/>
          </w:rPr>
          <w:t>http://diveintohtml5.org/detect.html</w:t>
        </w:r>
      </w:hyperlink>
      <w:r>
        <w:rPr>
          <w:color w:val="000000"/>
          <w:sz w:val="18"/>
          <w:szCs w:val="18"/>
        </w:rPr>
        <w:t>)</w:t>
      </w:r>
    </w:p>
    <w:p w:rsidR="00A46A0B" w:rsidRDefault="00A46A0B" w:rsidP="00A46A0B">
      <w:pPr>
        <w:spacing w:after="0" w:line="240" w:lineRule="auto"/>
        <w:rPr>
          <w:rStyle w:val="a3"/>
          <w:color w:val="0071A6"/>
          <w:sz w:val="24"/>
          <w:szCs w:val="24"/>
          <w:u w:val="none"/>
        </w:rPr>
      </w:pPr>
      <w:r>
        <w:fldChar w:fldCharType="begin"/>
      </w:r>
      <w:r>
        <w:instrText xml:space="preserve"> HYPERLINK "http://www.intuit.ru/studies/courses/679/535/lecture/23142" </w:instrText>
      </w:r>
      <w:r>
        <w:fldChar w:fldCharType="separate"/>
      </w:r>
    </w:p>
    <w:p w:rsidR="00A46A0B" w:rsidRDefault="00A46A0B" w:rsidP="00A46A0B">
      <w:pPr>
        <w:shd w:val="clear" w:color="auto" w:fill="FF8800"/>
        <w:jc w:val="center"/>
        <w:textAlignment w:val="top"/>
        <w:rPr>
          <w:b/>
          <w:bCs/>
          <w:sz w:val="18"/>
          <w:szCs w:val="18"/>
        </w:rPr>
      </w:pPr>
      <w:r>
        <w:rPr>
          <w:b/>
          <w:bCs/>
          <w:color w:val="FFFFFF"/>
          <w:sz w:val="18"/>
          <w:szCs w:val="18"/>
          <w:bdr w:val="none" w:sz="0" w:space="0" w:color="auto" w:frame="1"/>
        </w:rPr>
        <w:t>Дальше &gt;&gt;</w:t>
      </w:r>
    </w:p>
    <w:p w:rsidR="00A46A0B" w:rsidRDefault="00A46A0B" w:rsidP="00A46A0B">
      <w:pPr>
        <w:rPr>
          <w:sz w:val="24"/>
          <w:szCs w:val="24"/>
        </w:rPr>
      </w:pPr>
      <w:r>
        <w:fldChar w:fldCharType="end"/>
      </w:r>
    </w:p>
    <w:p w:rsidR="00A46A0B" w:rsidRDefault="00A46A0B" w:rsidP="00A46A0B">
      <w:pPr>
        <w:jc w:val="center"/>
        <w:rPr>
          <w:sz w:val="18"/>
          <w:szCs w:val="18"/>
        </w:rPr>
      </w:pPr>
      <w:hyperlink r:id="rId96" w:history="1">
        <w:r>
          <w:rPr>
            <w:rStyle w:val="a3"/>
            <w:color w:val="0071A6"/>
            <w:sz w:val="18"/>
            <w:szCs w:val="18"/>
          </w:rPr>
          <w:t>&lt; Лекция 9</w:t>
        </w:r>
      </w:hyperlink>
      <w:r>
        <w:rPr>
          <w:rStyle w:val="apple-converted-space"/>
          <w:sz w:val="18"/>
          <w:szCs w:val="18"/>
        </w:rPr>
        <w:t> </w:t>
      </w:r>
      <w:r>
        <w:rPr>
          <w:sz w:val="18"/>
          <w:szCs w:val="18"/>
        </w:rPr>
        <w:t>||</w:t>
      </w:r>
      <w:r>
        <w:rPr>
          <w:rStyle w:val="apple-converted-space"/>
          <w:sz w:val="18"/>
          <w:szCs w:val="18"/>
        </w:rPr>
        <w:t> </w:t>
      </w:r>
      <w:r>
        <w:rPr>
          <w:b/>
          <w:bCs/>
          <w:sz w:val="18"/>
          <w:szCs w:val="18"/>
        </w:rPr>
        <w:t>Лекция 10</w:t>
      </w:r>
      <w:r>
        <w:rPr>
          <w:rStyle w:val="apple-converted-space"/>
          <w:sz w:val="18"/>
          <w:szCs w:val="18"/>
        </w:rPr>
        <w:t> </w:t>
      </w:r>
      <w:r>
        <w:rPr>
          <w:sz w:val="18"/>
          <w:szCs w:val="18"/>
        </w:rPr>
        <w:t>||</w:t>
      </w:r>
      <w:r>
        <w:rPr>
          <w:rStyle w:val="apple-converted-space"/>
          <w:sz w:val="18"/>
          <w:szCs w:val="18"/>
        </w:rPr>
        <w:t> </w:t>
      </w:r>
      <w:hyperlink r:id="rId97" w:history="1">
        <w:r>
          <w:rPr>
            <w:rStyle w:val="a3"/>
            <w:color w:val="0071A6"/>
            <w:sz w:val="18"/>
            <w:szCs w:val="18"/>
          </w:rPr>
          <w:t>Лекция 11 &gt;</w:t>
        </w:r>
      </w:hyperlink>
    </w:p>
    <w:p w:rsidR="00A46A0B" w:rsidRPr="00A46A0B" w:rsidRDefault="00A46A0B" w:rsidP="00A46A0B">
      <w:pPr>
        <w:pBdr>
          <w:top w:val="single" w:sz="6" w:space="1" w:color="auto"/>
        </w:pBdr>
        <w:spacing w:after="0" w:line="240" w:lineRule="auto"/>
        <w:jc w:val="center"/>
        <w:rPr>
          <w:rFonts w:ascii="Arial" w:eastAsia="Times New Roman" w:hAnsi="Arial" w:cs="Arial"/>
          <w:vanish/>
          <w:sz w:val="16"/>
          <w:szCs w:val="16"/>
          <w:lang w:eastAsia="ru-RU"/>
        </w:rPr>
      </w:pPr>
      <w:hyperlink r:id="rId98" w:tgtFrame="_blank" w:history="1">
        <w:r>
          <w:rPr>
            <w:rStyle w:val="a3"/>
            <w:sz w:val="19"/>
            <w:szCs w:val="19"/>
          </w:rPr>
          <w:t>Яндекс.Директ</w:t>
        </w:r>
      </w:hyperlink>
      <w:r w:rsidRPr="00A46A0B">
        <w:rPr>
          <w:rFonts w:ascii="Arial" w:eastAsia="Times New Roman" w:hAnsi="Arial" w:cs="Arial"/>
          <w:vanish/>
          <w:sz w:val="16"/>
          <w:szCs w:val="16"/>
          <w:lang w:eastAsia="ru-RU"/>
        </w:rPr>
        <w:t>Конец формы</w:t>
      </w:r>
    </w:p>
    <w:p w:rsidR="00A46A0B" w:rsidRPr="00211F32" w:rsidRDefault="00A46A0B">
      <w:pPr>
        <w:rPr>
          <w:rFonts w:ascii="Times New Roman" w:hAnsi="Times New Roman" w:cs="Times New Roman"/>
          <w:sz w:val="28"/>
          <w:szCs w:val="28"/>
        </w:rPr>
      </w:pPr>
    </w:p>
    <w:sectPr w:rsidR="00A46A0B" w:rsidRPr="00211F32" w:rsidSect="00F633F9">
      <w:footerReference w:type="default" r:id="rId99"/>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0EEF" w:rsidRDefault="00040EEF" w:rsidP="00211F32">
      <w:pPr>
        <w:spacing w:after="0" w:line="240" w:lineRule="auto"/>
      </w:pPr>
      <w:r>
        <w:separator/>
      </w:r>
    </w:p>
  </w:endnote>
  <w:endnote w:type="continuationSeparator" w:id="0">
    <w:p w:rsidR="00040EEF" w:rsidRDefault="00040EEF" w:rsidP="00211F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E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CC"/>
    <w:family w:val="modern"/>
    <w:pitch w:val="fixed"/>
    <w:sig w:usb0="A00002EF" w:usb1="4000204B" w:usb2="00000000" w:usb3="00000000" w:csb0="0000009F" w:csb1="00000000"/>
  </w:font>
  <w:font w:name="Lucida Grande">
    <w:panose1 w:val="00000000000000000000"/>
    <w:charset w:val="00"/>
    <w:family w:val="auto"/>
    <w:pitch w:val="variable"/>
    <w:sig w:usb0="A1002AE7" w:usb1="C0000063" w:usb2="00000038" w:usb3="00000000" w:csb0="000000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648613"/>
      <w:docPartObj>
        <w:docPartGallery w:val="Page Numbers (Bottom of Page)"/>
        <w:docPartUnique/>
      </w:docPartObj>
    </w:sdtPr>
    <w:sdtEndPr>
      <w:rPr>
        <w:sz w:val="28"/>
      </w:rPr>
    </w:sdtEndPr>
    <w:sdtContent>
      <w:p w:rsidR="00211F32" w:rsidRPr="00211F32" w:rsidRDefault="00211F32">
        <w:pPr>
          <w:pStyle w:val="a8"/>
          <w:jc w:val="center"/>
          <w:rPr>
            <w:sz w:val="28"/>
          </w:rPr>
        </w:pPr>
        <w:r w:rsidRPr="00211F32">
          <w:rPr>
            <w:sz w:val="28"/>
          </w:rPr>
          <w:fldChar w:fldCharType="begin"/>
        </w:r>
        <w:r w:rsidRPr="00211F32">
          <w:rPr>
            <w:sz w:val="28"/>
          </w:rPr>
          <w:instrText xml:space="preserve"> PAGE   \* MERGEFORMAT </w:instrText>
        </w:r>
        <w:r w:rsidRPr="00211F32">
          <w:rPr>
            <w:sz w:val="28"/>
          </w:rPr>
          <w:fldChar w:fldCharType="separate"/>
        </w:r>
        <w:r w:rsidR="00A46A0B">
          <w:rPr>
            <w:noProof/>
            <w:sz w:val="28"/>
          </w:rPr>
          <w:t>24</w:t>
        </w:r>
        <w:r w:rsidRPr="00211F32">
          <w:rPr>
            <w:sz w:val="28"/>
          </w:rPr>
          <w:fldChar w:fldCharType="end"/>
        </w:r>
      </w:p>
    </w:sdtContent>
  </w:sdt>
  <w:p w:rsidR="00211F32" w:rsidRDefault="00211F32">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0EEF" w:rsidRDefault="00040EEF" w:rsidP="00211F32">
      <w:pPr>
        <w:spacing w:after="0" w:line="240" w:lineRule="auto"/>
      </w:pPr>
      <w:r>
        <w:separator/>
      </w:r>
    </w:p>
  </w:footnote>
  <w:footnote w:type="continuationSeparator" w:id="0">
    <w:p w:rsidR="00040EEF" w:rsidRDefault="00040EEF" w:rsidP="00211F3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A0F48"/>
    <w:multiLevelType w:val="multilevel"/>
    <w:tmpl w:val="BBA05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872280"/>
    <w:multiLevelType w:val="multilevel"/>
    <w:tmpl w:val="61BA8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A206D4"/>
    <w:multiLevelType w:val="multilevel"/>
    <w:tmpl w:val="5AB09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AC538D"/>
    <w:multiLevelType w:val="multilevel"/>
    <w:tmpl w:val="F9E0A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A65DFF"/>
    <w:multiLevelType w:val="multilevel"/>
    <w:tmpl w:val="7006F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17539E5"/>
    <w:multiLevelType w:val="multilevel"/>
    <w:tmpl w:val="755E2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F1448C"/>
    <w:multiLevelType w:val="multilevel"/>
    <w:tmpl w:val="FC46B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9443E03"/>
    <w:multiLevelType w:val="multilevel"/>
    <w:tmpl w:val="87065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39B7A50"/>
    <w:multiLevelType w:val="multilevel"/>
    <w:tmpl w:val="64FC7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5F235D3"/>
    <w:multiLevelType w:val="multilevel"/>
    <w:tmpl w:val="2D2A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AB31738"/>
    <w:multiLevelType w:val="multilevel"/>
    <w:tmpl w:val="E8A82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CC1701E"/>
    <w:multiLevelType w:val="multilevel"/>
    <w:tmpl w:val="DB24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E8408DC"/>
    <w:multiLevelType w:val="multilevel"/>
    <w:tmpl w:val="41C0D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F0E4EC3"/>
    <w:multiLevelType w:val="multilevel"/>
    <w:tmpl w:val="900A6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7845614"/>
    <w:multiLevelType w:val="multilevel"/>
    <w:tmpl w:val="2ECE0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E8A518E"/>
    <w:multiLevelType w:val="multilevel"/>
    <w:tmpl w:val="FEBA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8"/>
  </w:num>
  <w:num w:numId="3">
    <w:abstractNumId w:val="12"/>
  </w:num>
  <w:num w:numId="4">
    <w:abstractNumId w:val="13"/>
  </w:num>
  <w:num w:numId="5">
    <w:abstractNumId w:val="14"/>
  </w:num>
  <w:num w:numId="6">
    <w:abstractNumId w:val="9"/>
  </w:num>
  <w:num w:numId="7">
    <w:abstractNumId w:val="11"/>
  </w:num>
  <w:num w:numId="8">
    <w:abstractNumId w:val="10"/>
  </w:num>
  <w:num w:numId="9">
    <w:abstractNumId w:val="0"/>
  </w:num>
  <w:num w:numId="10">
    <w:abstractNumId w:val="4"/>
  </w:num>
  <w:num w:numId="11">
    <w:abstractNumId w:val="7"/>
  </w:num>
  <w:num w:numId="12">
    <w:abstractNumId w:val="1"/>
  </w:num>
  <w:num w:numId="13">
    <w:abstractNumId w:val="5"/>
  </w:num>
  <w:num w:numId="14">
    <w:abstractNumId w:val="2"/>
  </w:num>
  <w:num w:numId="15">
    <w:abstractNumId w:val="6"/>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1"/>
    <w:footnote w:id="0"/>
  </w:footnotePr>
  <w:endnotePr>
    <w:endnote w:id="-1"/>
    <w:endnote w:id="0"/>
  </w:endnotePr>
  <w:compat/>
  <w:rsids>
    <w:rsidRoot w:val="00211F32"/>
    <w:rsid w:val="00040EEF"/>
    <w:rsid w:val="001B2ABD"/>
    <w:rsid w:val="001E1EB8"/>
    <w:rsid w:val="00211F32"/>
    <w:rsid w:val="0051020D"/>
    <w:rsid w:val="007D75DC"/>
    <w:rsid w:val="00A46A0B"/>
    <w:rsid w:val="00B82AFB"/>
    <w:rsid w:val="00F633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33F9"/>
  </w:style>
  <w:style w:type="paragraph" w:styleId="1">
    <w:name w:val="heading 1"/>
    <w:basedOn w:val="a"/>
    <w:link w:val="10"/>
    <w:uiPriority w:val="9"/>
    <w:qFormat/>
    <w:rsid w:val="00211F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211F3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211F3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A46A0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11F32"/>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211F32"/>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211F32"/>
    <w:rPr>
      <w:rFonts w:ascii="Times New Roman" w:eastAsia="Times New Roman" w:hAnsi="Times New Roman" w:cs="Times New Roman"/>
      <w:b/>
      <w:bCs/>
      <w:sz w:val="27"/>
      <w:szCs w:val="27"/>
      <w:lang w:eastAsia="ru-RU"/>
    </w:rPr>
  </w:style>
  <w:style w:type="character" w:customStyle="1" w:styleId="apple-converted-space">
    <w:name w:val="apple-converted-space"/>
    <w:basedOn w:val="a0"/>
    <w:rsid w:val="00211F32"/>
  </w:style>
  <w:style w:type="character" w:styleId="a3">
    <w:name w:val="Hyperlink"/>
    <w:basedOn w:val="a0"/>
    <w:uiPriority w:val="99"/>
    <w:semiHidden/>
    <w:unhideWhenUsed/>
    <w:rsid w:val="00211F32"/>
    <w:rPr>
      <w:color w:val="0000FF"/>
      <w:u w:val="single"/>
    </w:rPr>
  </w:style>
  <w:style w:type="paragraph" w:styleId="a4">
    <w:name w:val="Normal (Web)"/>
    <w:basedOn w:val="a"/>
    <w:uiPriority w:val="99"/>
    <w:semiHidden/>
    <w:unhideWhenUsed/>
    <w:rsid w:val="00211F3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211F32"/>
    <w:rPr>
      <w:b/>
      <w:bCs/>
    </w:rPr>
  </w:style>
  <w:style w:type="character" w:styleId="HTML">
    <w:name w:val="HTML Code"/>
    <w:basedOn w:val="a0"/>
    <w:uiPriority w:val="99"/>
    <w:semiHidden/>
    <w:unhideWhenUsed/>
    <w:rsid w:val="00211F32"/>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211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211F32"/>
    <w:rPr>
      <w:rFonts w:ascii="Courier New" w:eastAsia="Times New Roman" w:hAnsi="Courier New" w:cs="Courier New"/>
      <w:sz w:val="20"/>
      <w:szCs w:val="20"/>
      <w:lang w:eastAsia="ru-RU"/>
    </w:rPr>
  </w:style>
  <w:style w:type="character" w:customStyle="1" w:styleId="token">
    <w:name w:val="token"/>
    <w:basedOn w:val="a0"/>
    <w:rsid w:val="00211F32"/>
  </w:style>
  <w:style w:type="paragraph" w:styleId="a6">
    <w:name w:val="header"/>
    <w:basedOn w:val="a"/>
    <w:link w:val="a7"/>
    <w:uiPriority w:val="99"/>
    <w:semiHidden/>
    <w:unhideWhenUsed/>
    <w:rsid w:val="00211F32"/>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211F32"/>
  </w:style>
  <w:style w:type="paragraph" w:styleId="a8">
    <w:name w:val="footer"/>
    <w:basedOn w:val="a"/>
    <w:link w:val="a9"/>
    <w:uiPriority w:val="99"/>
    <w:unhideWhenUsed/>
    <w:rsid w:val="00211F3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211F32"/>
  </w:style>
  <w:style w:type="character" w:styleId="aa">
    <w:name w:val="Emphasis"/>
    <w:basedOn w:val="a0"/>
    <w:uiPriority w:val="20"/>
    <w:qFormat/>
    <w:rsid w:val="001B2ABD"/>
    <w:rPr>
      <w:i/>
      <w:iCs/>
    </w:rPr>
  </w:style>
  <w:style w:type="paragraph" w:customStyle="1" w:styleId="related-posts">
    <w:name w:val="related-posts"/>
    <w:basedOn w:val="a"/>
    <w:rsid w:val="00A46A0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ag">
    <w:name w:val="tag"/>
    <w:basedOn w:val="a0"/>
    <w:rsid w:val="00A46A0B"/>
  </w:style>
  <w:style w:type="character" w:customStyle="1" w:styleId="name">
    <w:name w:val="name"/>
    <w:basedOn w:val="a0"/>
    <w:rsid w:val="00A46A0B"/>
  </w:style>
  <w:style w:type="character" w:customStyle="1" w:styleId="attr">
    <w:name w:val="attr"/>
    <w:basedOn w:val="a0"/>
    <w:rsid w:val="00A46A0B"/>
  </w:style>
  <w:style w:type="character" w:customStyle="1" w:styleId="string">
    <w:name w:val="string"/>
    <w:basedOn w:val="a0"/>
    <w:rsid w:val="00A46A0B"/>
  </w:style>
  <w:style w:type="character" w:customStyle="1" w:styleId="function">
    <w:name w:val="function"/>
    <w:basedOn w:val="a0"/>
    <w:rsid w:val="00A46A0B"/>
  </w:style>
  <w:style w:type="character" w:customStyle="1" w:styleId="keyword">
    <w:name w:val="keyword"/>
    <w:basedOn w:val="a0"/>
    <w:rsid w:val="00A46A0B"/>
  </w:style>
  <w:style w:type="character" w:customStyle="1" w:styleId="title">
    <w:name w:val="title"/>
    <w:basedOn w:val="a0"/>
    <w:rsid w:val="00A46A0B"/>
  </w:style>
  <w:style w:type="character" w:customStyle="1" w:styleId="params">
    <w:name w:val="params"/>
    <w:basedOn w:val="a0"/>
    <w:rsid w:val="00A46A0B"/>
  </w:style>
  <w:style w:type="character" w:customStyle="1" w:styleId="builtin">
    <w:name w:val="built_in"/>
    <w:basedOn w:val="a0"/>
    <w:rsid w:val="00A46A0B"/>
  </w:style>
  <w:style w:type="character" w:customStyle="1" w:styleId="literal">
    <w:name w:val="literal"/>
    <w:basedOn w:val="a0"/>
    <w:rsid w:val="00A46A0B"/>
  </w:style>
  <w:style w:type="character" w:customStyle="1" w:styleId="comment">
    <w:name w:val="comment"/>
    <w:basedOn w:val="a0"/>
    <w:rsid w:val="00A46A0B"/>
  </w:style>
  <w:style w:type="character" w:customStyle="1" w:styleId="number">
    <w:name w:val="number"/>
    <w:basedOn w:val="a0"/>
    <w:rsid w:val="00A46A0B"/>
  </w:style>
  <w:style w:type="character" w:customStyle="1" w:styleId="fn">
    <w:name w:val="fn"/>
    <w:basedOn w:val="a0"/>
    <w:rsid w:val="00A46A0B"/>
  </w:style>
  <w:style w:type="paragraph" w:styleId="z-">
    <w:name w:val="HTML Top of Form"/>
    <w:basedOn w:val="a"/>
    <w:next w:val="a"/>
    <w:link w:val="z-0"/>
    <w:hidden/>
    <w:uiPriority w:val="99"/>
    <w:semiHidden/>
    <w:unhideWhenUsed/>
    <w:rsid w:val="00A46A0B"/>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A46A0B"/>
    <w:rPr>
      <w:rFonts w:ascii="Arial" w:eastAsia="Times New Roman" w:hAnsi="Arial" w:cs="Arial"/>
      <w:vanish/>
      <w:sz w:val="16"/>
      <w:szCs w:val="16"/>
      <w:lang w:eastAsia="ru-RU"/>
    </w:rPr>
  </w:style>
  <w:style w:type="paragraph" w:customStyle="1" w:styleId="comment-notes">
    <w:name w:val="comment-notes"/>
    <w:basedOn w:val="a"/>
    <w:rsid w:val="00A46A0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required">
    <w:name w:val="required"/>
    <w:basedOn w:val="a0"/>
    <w:rsid w:val="00A46A0B"/>
  </w:style>
  <w:style w:type="paragraph" w:styleId="z-1">
    <w:name w:val="HTML Bottom of Form"/>
    <w:basedOn w:val="a"/>
    <w:next w:val="a"/>
    <w:link w:val="z-2"/>
    <w:hidden/>
    <w:uiPriority w:val="99"/>
    <w:semiHidden/>
    <w:unhideWhenUsed/>
    <w:rsid w:val="00A46A0B"/>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A46A0B"/>
    <w:rPr>
      <w:rFonts w:ascii="Arial" w:eastAsia="Times New Roman" w:hAnsi="Arial" w:cs="Arial"/>
      <w:vanish/>
      <w:sz w:val="16"/>
      <w:szCs w:val="16"/>
      <w:lang w:eastAsia="ru-RU"/>
    </w:rPr>
  </w:style>
  <w:style w:type="character" w:customStyle="1" w:styleId="zag">
    <w:name w:val="zag"/>
    <w:basedOn w:val="a0"/>
    <w:rsid w:val="00A46A0B"/>
  </w:style>
  <w:style w:type="character" w:customStyle="1" w:styleId="spelling-content-entity">
    <w:name w:val="spelling-content-entity"/>
    <w:basedOn w:val="a0"/>
    <w:rsid w:val="00A46A0B"/>
  </w:style>
  <w:style w:type="character" w:customStyle="1" w:styleId="normal">
    <w:name w:val="normal"/>
    <w:basedOn w:val="a0"/>
    <w:rsid w:val="00A46A0B"/>
  </w:style>
  <w:style w:type="character" w:customStyle="1" w:styleId="text">
    <w:name w:val="text"/>
    <w:basedOn w:val="a0"/>
    <w:rsid w:val="00A46A0B"/>
  </w:style>
  <w:style w:type="character" w:customStyle="1" w:styleId="texample">
    <w:name w:val="texample"/>
    <w:basedOn w:val="a0"/>
    <w:rsid w:val="00A46A0B"/>
  </w:style>
  <w:style w:type="character" w:customStyle="1" w:styleId="40">
    <w:name w:val="Заголовок 4 Знак"/>
    <w:basedOn w:val="a0"/>
    <w:link w:val="4"/>
    <w:uiPriority w:val="9"/>
    <w:semiHidden/>
    <w:rsid w:val="00A46A0B"/>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594556630">
      <w:bodyDiv w:val="1"/>
      <w:marLeft w:val="0"/>
      <w:marRight w:val="0"/>
      <w:marTop w:val="0"/>
      <w:marBottom w:val="0"/>
      <w:divBdr>
        <w:top w:val="none" w:sz="0" w:space="0" w:color="auto"/>
        <w:left w:val="none" w:sz="0" w:space="0" w:color="auto"/>
        <w:bottom w:val="none" w:sz="0" w:space="0" w:color="auto"/>
        <w:right w:val="none" w:sz="0" w:space="0" w:color="auto"/>
      </w:divBdr>
      <w:divsChild>
        <w:div w:id="1395079726">
          <w:marLeft w:val="0"/>
          <w:marRight w:val="0"/>
          <w:marTop w:val="0"/>
          <w:marBottom w:val="0"/>
          <w:divBdr>
            <w:top w:val="none" w:sz="0" w:space="0" w:color="auto"/>
            <w:left w:val="none" w:sz="0" w:space="0" w:color="auto"/>
            <w:bottom w:val="none" w:sz="0" w:space="0" w:color="auto"/>
            <w:right w:val="none" w:sz="0" w:space="0" w:color="auto"/>
          </w:divBdr>
          <w:divsChild>
            <w:div w:id="666595702">
              <w:marLeft w:val="0"/>
              <w:marRight w:val="0"/>
              <w:marTop w:val="0"/>
              <w:marBottom w:val="0"/>
              <w:divBdr>
                <w:top w:val="none" w:sz="0" w:space="0" w:color="auto"/>
                <w:left w:val="none" w:sz="0" w:space="0" w:color="auto"/>
                <w:bottom w:val="none" w:sz="0" w:space="0" w:color="auto"/>
                <w:right w:val="none" w:sz="0" w:space="0" w:color="auto"/>
              </w:divBdr>
              <w:divsChild>
                <w:div w:id="170876355">
                  <w:marLeft w:val="0"/>
                  <w:marRight w:val="0"/>
                  <w:marTop w:val="0"/>
                  <w:marBottom w:val="0"/>
                  <w:divBdr>
                    <w:top w:val="none" w:sz="0" w:space="0" w:color="auto"/>
                    <w:left w:val="none" w:sz="0" w:space="0" w:color="auto"/>
                    <w:bottom w:val="none" w:sz="0" w:space="0" w:color="auto"/>
                    <w:right w:val="none" w:sz="0" w:space="0" w:color="auto"/>
                  </w:divBdr>
                </w:div>
                <w:div w:id="1559168165">
                  <w:marLeft w:val="0"/>
                  <w:marRight w:val="0"/>
                  <w:marTop w:val="0"/>
                  <w:marBottom w:val="0"/>
                  <w:divBdr>
                    <w:top w:val="none" w:sz="0" w:space="0" w:color="auto"/>
                    <w:left w:val="none" w:sz="0" w:space="0" w:color="auto"/>
                    <w:bottom w:val="none" w:sz="0" w:space="0" w:color="auto"/>
                    <w:right w:val="none" w:sz="0" w:space="0" w:color="auto"/>
                  </w:divBdr>
                  <w:divsChild>
                    <w:div w:id="560672553">
                      <w:marLeft w:val="0"/>
                      <w:marRight w:val="0"/>
                      <w:marTop w:val="0"/>
                      <w:marBottom w:val="0"/>
                      <w:divBdr>
                        <w:top w:val="none" w:sz="0" w:space="0" w:color="auto"/>
                        <w:left w:val="none" w:sz="0" w:space="0" w:color="auto"/>
                        <w:bottom w:val="none" w:sz="0" w:space="0" w:color="auto"/>
                        <w:right w:val="none" w:sz="0" w:space="0" w:color="auto"/>
                      </w:divBdr>
                    </w:div>
                    <w:div w:id="1017468232">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169357">
          <w:marLeft w:val="0"/>
          <w:marRight w:val="0"/>
          <w:marTop w:val="0"/>
          <w:marBottom w:val="0"/>
          <w:divBdr>
            <w:top w:val="none" w:sz="0" w:space="0" w:color="auto"/>
            <w:left w:val="none" w:sz="0" w:space="0" w:color="auto"/>
            <w:bottom w:val="none" w:sz="0" w:space="0" w:color="auto"/>
            <w:right w:val="none" w:sz="0" w:space="0" w:color="auto"/>
          </w:divBdr>
          <w:divsChild>
            <w:div w:id="1737967885">
              <w:marLeft w:val="0"/>
              <w:marRight w:val="0"/>
              <w:marTop w:val="0"/>
              <w:marBottom w:val="0"/>
              <w:divBdr>
                <w:top w:val="none" w:sz="0" w:space="0" w:color="auto"/>
                <w:left w:val="none" w:sz="0" w:space="0" w:color="auto"/>
                <w:bottom w:val="none" w:sz="0" w:space="0" w:color="auto"/>
                <w:right w:val="none" w:sz="0" w:space="0" w:color="auto"/>
              </w:divBdr>
              <w:divsChild>
                <w:div w:id="239680380">
                  <w:marLeft w:val="0"/>
                  <w:marRight w:val="0"/>
                  <w:marTop w:val="0"/>
                  <w:marBottom w:val="0"/>
                  <w:divBdr>
                    <w:top w:val="single" w:sz="6" w:space="0" w:color="EBD6A0"/>
                    <w:left w:val="none" w:sz="0" w:space="0" w:color="auto"/>
                    <w:bottom w:val="single" w:sz="6" w:space="0" w:color="EBD6A0"/>
                    <w:right w:val="none" w:sz="0" w:space="0" w:color="auto"/>
                  </w:divBdr>
                </w:div>
                <w:div w:id="655453964">
                  <w:marLeft w:val="0"/>
                  <w:marRight w:val="0"/>
                  <w:marTop w:val="0"/>
                  <w:marBottom w:val="150"/>
                  <w:divBdr>
                    <w:top w:val="none" w:sz="0" w:space="0" w:color="auto"/>
                    <w:left w:val="none" w:sz="0" w:space="0" w:color="auto"/>
                    <w:bottom w:val="none" w:sz="0" w:space="0" w:color="auto"/>
                    <w:right w:val="none" w:sz="0" w:space="0" w:color="auto"/>
                  </w:divBdr>
                </w:div>
                <w:div w:id="1405109345">
                  <w:marLeft w:val="0"/>
                  <w:marRight w:val="0"/>
                  <w:marTop w:val="0"/>
                  <w:marBottom w:val="0"/>
                  <w:divBdr>
                    <w:top w:val="none" w:sz="0" w:space="0" w:color="auto"/>
                    <w:left w:val="none" w:sz="0" w:space="0" w:color="auto"/>
                    <w:bottom w:val="none" w:sz="0" w:space="0" w:color="auto"/>
                    <w:right w:val="none" w:sz="0" w:space="0" w:color="auto"/>
                  </w:divBdr>
                </w:div>
                <w:div w:id="1163935547">
                  <w:marLeft w:val="0"/>
                  <w:marRight w:val="0"/>
                  <w:marTop w:val="0"/>
                  <w:marBottom w:val="0"/>
                  <w:divBdr>
                    <w:top w:val="none" w:sz="0" w:space="0" w:color="auto"/>
                    <w:left w:val="none" w:sz="0" w:space="0" w:color="auto"/>
                    <w:bottom w:val="none" w:sz="0" w:space="0" w:color="auto"/>
                    <w:right w:val="none" w:sz="0" w:space="0" w:color="auto"/>
                  </w:divBdr>
                  <w:divsChild>
                    <w:div w:id="1790970614">
                      <w:blockQuote w:val="1"/>
                      <w:marLeft w:val="720"/>
                      <w:marRight w:val="720"/>
                      <w:marTop w:val="100"/>
                      <w:marBottom w:val="100"/>
                      <w:divBdr>
                        <w:top w:val="none" w:sz="0" w:space="0" w:color="auto"/>
                        <w:left w:val="none" w:sz="0" w:space="0" w:color="auto"/>
                        <w:bottom w:val="none" w:sz="0" w:space="0" w:color="auto"/>
                        <w:right w:val="none" w:sz="0" w:space="0" w:color="auto"/>
                      </w:divBdr>
                    </w:div>
                    <w:div w:id="613286929">
                      <w:marLeft w:val="150"/>
                      <w:marRight w:val="0"/>
                      <w:marTop w:val="0"/>
                      <w:marBottom w:val="0"/>
                      <w:divBdr>
                        <w:top w:val="none" w:sz="0" w:space="0" w:color="auto"/>
                        <w:left w:val="none" w:sz="0" w:space="0" w:color="auto"/>
                        <w:bottom w:val="none" w:sz="0" w:space="0" w:color="auto"/>
                        <w:right w:val="none" w:sz="0" w:space="0" w:color="auto"/>
                      </w:divBdr>
                    </w:div>
                    <w:div w:id="293563182">
                      <w:marLeft w:val="150"/>
                      <w:marRight w:val="0"/>
                      <w:marTop w:val="0"/>
                      <w:marBottom w:val="0"/>
                      <w:divBdr>
                        <w:top w:val="none" w:sz="0" w:space="0" w:color="auto"/>
                        <w:left w:val="none" w:sz="0" w:space="0" w:color="auto"/>
                        <w:bottom w:val="none" w:sz="0" w:space="0" w:color="auto"/>
                        <w:right w:val="none" w:sz="0" w:space="0" w:color="auto"/>
                      </w:divBdr>
                    </w:div>
                    <w:div w:id="1977681518">
                      <w:marLeft w:val="150"/>
                      <w:marRight w:val="0"/>
                      <w:marTop w:val="0"/>
                      <w:marBottom w:val="0"/>
                      <w:divBdr>
                        <w:top w:val="none" w:sz="0" w:space="0" w:color="auto"/>
                        <w:left w:val="none" w:sz="0" w:space="0" w:color="auto"/>
                        <w:bottom w:val="none" w:sz="0" w:space="0" w:color="auto"/>
                        <w:right w:val="none" w:sz="0" w:space="0" w:color="auto"/>
                      </w:divBdr>
                    </w:div>
                    <w:div w:id="768160733">
                      <w:marLeft w:val="150"/>
                      <w:marRight w:val="0"/>
                      <w:marTop w:val="0"/>
                      <w:marBottom w:val="0"/>
                      <w:divBdr>
                        <w:top w:val="none" w:sz="0" w:space="0" w:color="auto"/>
                        <w:left w:val="none" w:sz="0" w:space="0" w:color="auto"/>
                        <w:bottom w:val="none" w:sz="0" w:space="0" w:color="auto"/>
                        <w:right w:val="none" w:sz="0" w:space="0" w:color="auto"/>
                      </w:divBdr>
                    </w:div>
                    <w:div w:id="696856434">
                      <w:marLeft w:val="150"/>
                      <w:marRight w:val="0"/>
                      <w:marTop w:val="0"/>
                      <w:marBottom w:val="0"/>
                      <w:divBdr>
                        <w:top w:val="none" w:sz="0" w:space="0" w:color="auto"/>
                        <w:left w:val="none" w:sz="0" w:space="0" w:color="auto"/>
                        <w:bottom w:val="none" w:sz="0" w:space="0" w:color="auto"/>
                        <w:right w:val="none" w:sz="0" w:space="0" w:color="auto"/>
                      </w:divBdr>
                    </w:div>
                    <w:div w:id="948312649">
                      <w:marLeft w:val="150"/>
                      <w:marRight w:val="0"/>
                      <w:marTop w:val="0"/>
                      <w:marBottom w:val="0"/>
                      <w:divBdr>
                        <w:top w:val="none" w:sz="0" w:space="0" w:color="auto"/>
                        <w:left w:val="none" w:sz="0" w:space="0" w:color="auto"/>
                        <w:bottom w:val="none" w:sz="0" w:space="0" w:color="auto"/>
                        <w:right w:val="none" w:sz="0" w:space="0" w:color="auto"/>
                      </w:divBdr>
                    </w:div>
                    <w:div w:id="1650399053">
                      <w:marLeft w:val="150"/>
                      <w:marRight w:val="0"/>
                      <w:marTop w:val="0"/>
                      <w:marBottom w:val="0"/>
                      <w:divBdr>
                        <w:top w:val="none" w:sz="0" w:space="0" w:color="auto"/>
                        <w:left w:val="none" w:sz="0" w:space="0" w:color="auto"/>
                        <w:bottom w:val="none" w:sz="0" w:space="0" w:color="auto"/>
                        <w:right w:val="none" w:sz="0" w:space="0" w:color="auto"/>
                      </w:divBdr>
                    </w:div>
                    <w:div w:id="2000038112">
                      <w:marLeft w:val="150"/>
                      <w:marRight w:val="0"/>
                      <w:marTop w:val="0"/>
                      <w:marBottom w:val="0"/>
                      <w:divBdr>
                        <w:top w:val="none" w:sz="0" w:space="0" w:color="auto"/>
                        <w:left w:val="none" w:sz="0" w:space="0" w:color="auto"/>
                        <w:bottom w:val="none" w:sz="0" w:space="0" w:color="auto"/>
                        <w:right w:val="none" w:sz="0" w:space="0" w:color="auto"/>
                      </w:divBdr>
                    </w:div>
                    <w:div w:id="1069040512">
                      <w:marLeft w:val="150"/>
                      <w:marRight w:val="0"/>
                      <w:marTop w:val="0"/>
                      <w:marBottom w:val="0"/>
                      <w:divBdr>
                        <w:top w:val="none" w:sz="0" w:space="0" w:color="auto"/>
                        <w:left w:val="none" w:sz="0" w:space="0" w:color="auto"/>
                        <w:bottom w:val="none" w:sz="0" w:space="0" w:color="auto"/>
                        <w:right w:val="none" w:sz="0" w:space="0" w:color="auto"/>
                      </w:divBdr>
                    </w:div>
                    <w:div w:id="857279651">
                      <w:marLeft w:val="150"/>
                      <w:marRight w:val="0"/>
                      <w:marTop w:val="0"/>
                      <w:marBottom w:val="0"/>
                      <w:divBdr>
                        <w:top w:val="none" w:sz="0" w:space="0" w:color="auto"/>
                        <w:left w:val="none" w:sz="0" w:space="0" w:color="auto"/>
                        <w:bottom w:val="none" w:sz="0" w:space="0" w:color="auto"/>
                        <w:right w:val="none" w:sz="0" w:space="0" w:color="auto"/>
                      </w:divBdr>
                    </w:div>
                    <w:div w:id="1283070014">
                      <w:marLeft w:val="150"/>
                      <w:marRight w:val="0"/>
                      <w:marTop w:val="0"/>
                      <w:marBottom w:val="0"/>
                      <w:divBdr>
                        <w:top w:val="none" w:sz="0" w:space="0" w:color="auto"/>
                        <w:left w:val="none" w:sz="0" w:space="0" w:color="auto"/>
                        <w:bottom w:val="none" w:sz="0" w:space="0" w:color="auto"/>
                        <w:right w:val="none" w:sz="0" w:space="0" w:color="auto"/>
                      </w:divBdr>
                    </w:div>
                    <w:div w:id="4915702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081361">
      <w:bodyDiv w:val="1"/>
      <w:marLeft w:val="0"/>
      <w:marRight w:val="0"/>
      <w:marTop w:val="0"/>
      <w:marBottom w:val="0"/>
      <w:divBdr>
        <w:top w:val="none" w:sz="0" w:space="0" w:color="auto"/>
        <w:left w:val="none" w:sz="0" w:space="0" w:color="auto"/>
        <w:bottom w:val="none" w:sz="0" w:space="0" w:color="auto"/>
        <w:right w:val="none" w:sz="0" w:space="0" w:color="auto"/>
      </w:divBdr>
      <w:divsChild>
        <w:div w:id="1493716146">
          <w:marLeft w:val="0"/>
          <w:marRight w:val="0"/>
          <w:marTop w:val="0"/>
          <w:marBottom w:val="0"/>
          <w:divBdr>
            <w:top w:val="none" w:sz="0" w:space="0" w:color="auto"/>
            <w:left w:val="none" w:sz="0" w:space="0" w:color="auto"/>
            <w:bottom w:val="none" w:sz="0" w:space="0" w:color="auto"/>
            <w:right w:val="none" w:sz="0" w:space="0" w:color="auto"/>
          </w:divBdr>
          <w:divsChild>
            <w:div w:id="250814989">
              <w:marLeft w:val="0"/>
              <w:marRight w:val="0"/>
              <w:marTop w:val="0"/>
              <w:marBottom w:val="225"/>
              <w:divBdr>
                <w:top w:val="none" w:sz="0" w:space="0" w:color="auto"/>
                <w:left w:val="none" w:sz="0" w:space="0" w:color="auto"/>
                <w:bottom w:val="none" w:sz="0" w:space="0" w:color="auto"/>
                <w:right w:val="none" w:sz="0" w:space="0" w:color="auto"/>
              </w:divBdr>
            </w:div>
          </w:divsChild>
        </w:div>
        <w:div w:id="1382173452">
          <w:marLeft w:val="0"/>
          <w:marRight w:val="0"/>
          <w:marTop w:val="0"/>
          <w:marBottom w:val="0"/>
          <w:divBdr>
            <w:top w:val="none" w:sz="0" w:space="0" w:color="auto"/>
            <w:left w:val="none" w:sz="0" w:space="0" w:color="auto"/>
            <w:bottom w:val="none" w:sz="0" w:space="0" w:color="auto"/>
            <w:right w:val="none" w:sz="0" w:space="0" w:color="auto"/>
          </w:divBdr>
          <w:divsChild>
            <w:div w:id="95086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7907">
      <w:bodyDiv w:val="1"/>
      <w:marLeft w:val="0"/>
      <w:marRight w:val="0"/>
      <w:marTop w:val="0"/>
      <w:marBottom w:val="0"/>
      <w:divBdr>
        <w:top w:val="none" w:sz="0" w:space="0" w:color="auto"/>
        <w:left w:val="none" w:sz="0" w:space="0" w:color="auto"/>
        <w:bottom w:val="none" w:sz="0" w:space="0" w:color="auto"/>
        <w:right w:val="none" w:sz="0" w:space="0" w:color="auto"/>
      </w:divBdr>
      <w:divsChild>
        <w:div w:id="428820171">
          <w:marLeft w:val="0"/>
          <w:marRight w:val="0"/>
          <w:marTop w:val="0"/>
          <w:marBottom w:val="240"/>
          <w:divBdr>
            <w:top w:val="none" w:sz="0" w:space="0" w:color="auto"/>
            <w:left w:val="none" w:sz="0" w:space="0" w:color="auto"/>
            <w:bottom w:val="none" w:sz="0" w:space="0" w:color="auto"/>
            <w:right w:val="none" w:sz="0" w:space="0" w:color="auto"/>
          </w:divBdr>
        </w:div>
        <w:div w:id="1778869804">
          <w:marLeft w:val="0"/>
          <w:marRight w:val="0"/>
          <w:marTop w:val="0"/>
          <w:marBottom w:val="0"/>
          <w:divBdr>
            <w:top w:val="none" w:sz="0" w:space="0" w:color="auto"/>
            <w:left w:val="none" w:sz="0" w:space="0" w:color="auto"/>
            <w:bottom w:val="none" w:sz="0" w:space="0" w:color="auto"/>
            <w:right w:val="none" w:sz="0" w:space="0" w:color="auto"/>
          </w:divBdr>
          <w:divsChild>
            <w:div w:id="535779240">
              <w:blockQuote w:val="1"/>
              <w:marLeft w:val="0"/>
              <w:marRight w:val="0"/>
              <w:marTop w:val="0"/>
              <w:marBottom w:val="240"/>
              <w:divBdr>
                <w:top w:val="none" w:sz="0" w:space="0" w:color="auto"/>
                <w:left w:val="single" w:sz="24" w:space="24" w:color="BD4147"/>
                <w:bottom w:val="none" w:sz="0" w:space="0" w:color="auto"/>
                <w:right w:val="none" w:sz="0" w:space="0" w:color="auto"/>
              </w:divBdr>
            </w:div>
            <w:div w:id="1088960288">
              <w:blockQuote w:val="1"/>
              <w:marLeft w:val="0"/>
              <w:marRight w:val="0"/>
              <w:marTop w:val="0"/>
              <w:marBottom w:val="240"/>
              <w:divBdr>
                <w:top w:val="none" w:sz="0" w:space="0" w:color="auto"/>
                <w:left w:val="single" w:sz="24" w:space="24" w:color="BD4147"/>
                <w:bottom w:val="none" w:sz="0" w:space="0" w:color="auto"/>
                <w:right w:val="none" w:sz="0" w:space="0" w:color="auto"/>
              </w:divBdr>
            </w:div>
          </w:divsChild>
        </w:div>
      </w:divsChild>
    </w:div>
    <w:div w:id="1764648025">
      <w:bodyDiv w:val="1"/>
      <w:marLeft w:val="0"/>
      <w:marRight w:val="0"/>
      <w:marTop w:val="0"/>
      <w:marBottom w:val="0"/>
      <w:divBdr>
        <w:top w:val="none" w:sz="0" w:space="0" w:color="auto"/>
        <w:left w:val="none" w:sz="0" w:space="0" w:color="auto"/>
        <w:bottom w:val="none" w:sz="0" w:space="0" w:color="auto"/>
        <w:right w:val="none" w:sz="0" w:space="0" w:color="auto"/>
      </w:divBdr>
      <w:divsChild>
        <w:div w:id="26295407">
          <w:marLeft w:val="0"/>
          <w:marRight w:val="0"/>
          <w:marTop w:val="0"/>
          <w:marBottom w:val="0"/>
          <w:divBdr>
            <w:top w:val="none" w:sz="0" w:space="0" w:color="auto"/>
            <w:left w:val="none" w:sz="0" w:space="0" w:color="auto"/>
            <w:bottom w:val="none" w:sz="0" w:space="0" w:color="auto"/>
            <w:right w:val="none" w:sz="0" w:space="0" w:color="auto"/>
          </w:divBdr>
        </w:div>
        <w:div w:id="1187207617">
          <w:marLeft w:val="0"/>
          <w:marRight w:val="0"/>
          <w:marTop w:val="0"/>
          <w:marBottom w:val="0"/>
          <w:divBdr>
            <w:top w:val="none" w:sz="0" w:space="0" w:color="auto"/>
            <w:left w:val="none" w:sz="0" w:space="0" w:color="auto"/>
            <w:bottom w:val="none" w:sz="0" w:space="0" w:color="auto"/>
            <w:right w:val="none" w:sz="0" w:space="0" w:color="auto"/>
          </w:divBdr>
          <w:divsChild>
            <w:div w:id="1997028441">
              <w:marLeft w:val="0"/>
              <w:marRight w:val="0"/>
              <w:marTop w:val="0"/>
              <w:marBottom w:val="0"/>
              <w:divBdr>
                <w:top w:val="none" w:sz="0" w:space="0" w:color="auto"/>
                <w:left w:val="none" w:sz="0" w:space="0" w:color="auto"/>
                <w:bottom w:val="none" w:sz="0" w:space="0" w:color="auto"/>
                <w:right w:val="none" w:sz="0" w:space="0" w:color="auto"/>
              </w:divBdr>
            </w:div>
          </w:divsChild>
        </w:div>
        <w:div w:id="292298168">
          <w:marLeft w:val="0"/>
          <w:marRight w:val="0"/>
          <w:marTop w:val="0"/>
          <w:marBottom w:val="0"/>
          <w:divBdr>
            <w:top w:val="none" w:sz="0" w:space="0" w:color="auto"/>
            <w:left w:val="none" w:sz="0" w:space="0" w:color="auto"/>
            <w:bottom w:val="none" w:sz="0" w:space="0" w:color="auto"/>
            <w:right w:val="none" w:sz="0" w:space="0" w:color="auto"/>
          </w:divBdr>
        </w:div>
        <w:div w:id="677511638">
          <w:marLeft w:val="0"/>
          <w:marRight w:val="0"/>
          <w:marTop w:val="0"/>
          <w:marBottom w:val="0"/>
          <w:divBdr>
            <w:top w:val="none" w:sz="0" w:space="0" w:color="auto"/>
            <w:left w:val="none" w:sz="0" w:space="0" w:color="auto"/>
            <w:bottom w:val="none" w:sz="0" w:space="0" w:color="auto"/>
            <w:right w:val="none" w:sz="0" w:space="0" w:color="auto"/>
          </w:divBdr>
          <w:divsChild>
            <w:div w:id="587274156">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 w:id="1833793758">
      <w:bodyDiv w:val="1"/>
      <w:marLeft w:val="0"/>
      <w:marRight w:val="0"/>
      <w:marTop w:val="0"/>
      <w:marBottom w:val="0"/>
      <w:divBdr>
        <w:top w:val="none" w:sz="0" w:space="0" w:color="auto"/>
        <w:left w:val="none" w:sz="0" w:space="0" w:color="auto"/>
        <w:bottom w:val="none" w:sz="0" w:space="0" w:color="auto"/>
        <w:right w:val="none" w:sz="0" w:space="0" w:color="auto"/>
      </w:divBdr>
      <w:divsChild>
        <w:div w:id="1859197238">
          <w:marLeft w:val="0"/>
          <w:marRight w:val="0"/>
          <w:marTop w:val="0"/>
          <w:marBottom w:val="0"/>
          <w:divBdr>
            <w:top w:val="none" w:sz="0" w:space="0" w:color="auto"/>
            <w:left w:val="none" w:sz="0" w:space="0" w:color="auto"/>
            <w:bottom w:val="none" w:sz="0" w:space="0" w:color="auto"/>
            <w:right w:val="none" w:sz="0" w:space="0" w:color="auto"/>
          </w:divBdr>
          <w:divsChild>
            <w:div w:id="917176573">
              <w:marLeft w:val="0"/>
              <w:marRight w:val="0"/>
              <w:marTop w:val="0"/>
              <w:marBottom w:val="0"/>
              <w:divBdr>
                <w:top w:val="none" w:sz="0" w:space="0" w:color="auto"/>
                <w:left w:val="none" w:sz="0" w:space="0" w:color="auto"/>
                <w:bottom w:val="none" w:sz="0" w:space="0" w:color="auto"/>
                <w:right w:val="none" w:sz="0" w:space="0" w:color="auto"/>
              </w:divBdr>
              <w:divsChild>
                <w:div w:id="2138258346">
                  <w:marLeft w:val="0"/>
                  <w:marRight w:val="0"/>
                  <w:marTop w:val="0"/>
                  <w:marBottom w:val="0"/>
                  <w:divBdr>
                    <w:top w:val="none" w:sz="0" w:space="0" w:color="auto"/>
                    <w:left w:val="none" w:sz="0" w:space="0" w:color="auto"/>
                    <w:bottom w:val="none" w:sz="0" w:space="0" w:color="auto"/>
                    <w:right w:val="none" w:sz="0" w:space="0" w:color="auto"/>
                  </w:divBdr>
                </w:div>
                <w:div w:id="105009092">
                  <w:marLeft w:val="0"/>
                  <w:marRight w:val="0"/>
                  <w:marTop w:val="0"/>
                  <w:marBottom w:val="0"/>
                  <w:divBdr>
                    <w:top w:val="none" w:sz="0" w:space="0" w:color="auto"/>
                    <w:left w:val="none" w:sz="0" w:space="0" w:color="auto"/>
                    <w:bottom w:val="none" w:sz="0" w:space="0" w:color="auto"/>
                    <w:right w:val="none" w:sz="0" w:space="0" w:color="auto"/>
                  </w:divBdr>
                  <w:divsChild>
                    <w:div w:id="333725363">
                      <w:marLeft w:val="0"/>
                      <w:marRight w:val="0"/>
                      <w:marTop w:val="0"/>
                      <w:marBottom w:val="0"/>
                      <w:divBdr>
                        <w:top w:val="none" w:sz="0" w:space="0" w:color="auto"/>
                        <w:left w:val="none" w:sz="0" w:space="0" w:color="auto"/>
                        <w:bottom w:val="none" w:sz="0" w:space="0" w:color="auto"/>
                        <w:right w:val="none" w:sz="0" w:space="0" w:color="auto"/>
                      </w:divBdr>
                    </w:div>
                    <w:div w:id="1875579145">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039609">
          <w:marLeft w:val="0"/>
          <w:marRight w:val="0"/>
          <w:marTop w:val="0"/>
          <w:marBottom w:val="0"/>
          <w:divBdr>
            <w:top w:val="none" w:sz="0" w:space="0" w:color="auto"/>
            <w:left w:val="none" w:sz="0" w:space="0" w:color="auto"/>
            <w:bottom w:val="none" w:sz="0" w:space="0" w:color="auto"/>
            <w:right w:val="none" w:sz="0" w:space="0" w:color="auto"/>
          </w:divBdr>
          <w:divsChild>
            <w:div w:id="396711955">
              <w:marLeft w:val="0"/>
              <w:marRight w:val="0"/>
              <w:marTop w:val="0"/>
              <w:marBottom w:val="0"/>
              <w:divBdr>
                <w:top w:val="none" w:sz="0" w:space="0" w:color="auto"/>
                <w:left w:val="none" w:sz="0" w:space="0" w:color="auto"/>
                <w:bottom w:val="none" w:sz="0" w:space="0" w:color="auto"/>
                <w:right w:val="none" w:sz="0" w:space="0" w:color="auto"/>
              </w:divBdr>
              <w:divsChild>
                <w:div w:id="1099564645">
                  <w:marLeft w:val="0"/>
                  <w:marRight w:val="0"/>
                  <w:marTop w:val="0"/>
                  <w:marBottom w:val="0"/>
                  <w:divBdr>
                    <w:top w:val="single" w:sz="6" w:space="0" w:color="EBD6A0"/>
                    <w:left w:val="none" w:sz="0" w:space="0" w:color="auto"/>
                    <w:bottom w:val="single" w:sz="6" w:space="0" w:color="EBD6A0"/>
                    <w:right w:val="none" w:sz="0" w:space="0" w:color="auto"/>
                  </w:divBdr>
                </w:div>
                <w:div w:id="1646860227">
                  <w:marLeft w:val="0"/>
                  <w:marRight w:val="0"/>
                  <w:marTop w:val="0"/>
                  <w:marBottom w:val="150"/>
                  <w:divBdr>
                    <w:top w:val="none" w:sz="0" w:space="0" w:color="auto"/>
                    <w:left w:val="none" w:sz="0" w:space="0" w:color="auto"/>
                    <w:bottom w:val="none" w:sz="0" w:space="0" w:color="auto"/>
                    <w:right w:val="none" w:sz="0" w:space="0" w:color="auto"/>
                  </w:divBdr>
                </w:div>
                <w:div w:id="753356768">
                  <w:marLeft w:val="0"/>
                  <w:marRight w:val="0"/>
                  <w:marTop w:val="0"/>
                  <w:marBottom w:val="0"/>
                  <w:divBdr>
                    <w:top w:val="none" w:sz="0" w:space="0" w:color="auto"/>
                    <w:left w:val="none" w:sz="0" w:space="0" w:color="auto"/>
                    <w:bottom w:val="none" w:sz="0" w:space="0" w:color="auto"/>
                    <w:right w:val="none" w:sz="0" w:space="0" w:color="auto"/>
                  </w:divBdr>
                </w:div>
                <w:div w:id="1894807660">
                  <w:marLeft w:val="0"/>
                  <w:marRight w:val="0"/>
                  <w:marTop w:val="0"/>
                  <w:marBottom w:val="0"/>
                  <w:divBdr>
                    <w:top w:val="none" w:sz="0" w:space="0" w:color="auto"/>
                    <w:left w:val="none" w:sz="0" w:space="0" w:color="auto"/>
                    <w:bottom w:val="none" w:sz="0" w:space="0" w:color="auto"/>
                    <w:right w:val="none" w:sz="0" w:space="0" w:color="auto"/>
                  </w:divBdr>
                  <w:divsChild>
                    <w:div w:id="1558400149">
                      <w:blockQuote w:val="1"/>
                      <w:marLeft w:val="720"/>
                      <w:marRight w:val="720"/>
                      <w:marTop w:val="100"/>
                      <w:marBottom w:val="100"/>
                      <w:divBdr>
                        <w:top w:val="none" w:sz="0" w:space="0" w:color="auto"/>
                        <w:left w:val="none" w:sz="0" w:space="0" w:color="auto"/>
                        <w:bottom w:val="none" w:sz="0" w:space="0" w:color="auto"/>
                        <w:right w:val="none" w:sz="0" w:space="0" w:color="auto"/>
                      </w:divBdr>
                    </w:div>
                    <w:div w:id="990980399">
                      <w:marLeft w:val="0"/>
                      <w:marRight w:val="0"/>
                      <w:marTop w:val="0"/>
                      <w:marBottom w:val="0"/>
                      <w:divBdr>
                        <w:top w:val="none" w:sz="0" w:space="0" w:color="auto"/>
                        <w:left w:val="none" w:sz="0" w:space="0" w:color="auto"/>
                        <w:bottom w:val="none" w:sz="0" w:space="0" w:color="auto"/>
                        <w:right w:val="none" w:sz="0" w:space="0" w:color="auto"/>
                      </w:divBdr>
                      <w:divsChild>
                        <w:div w:id="401486870">
                          <w:marLeft w:val="0"/>
                          <w:marRight w:val="0"/>
                          <w:marTop w:val="0"/>
                          <w:marBottom w:val="0"/>
                          <w:divBdr>
                            <w:top w:val="none" w:sz="0" w:space="0" w:color="auto"/>
                            <w:left w:val="none" w:sz="0" w:space="0" w:color="auto"/>
                            <w:bottom w:val="none" w:sz="0" w:space="0" w:color="auto"/>
                            <w:right w:val="none" w:sz="0" w:space="0" w:color="auto"/>
                          </w:divBdr>
                        </w:div>
                      </w:divsChild>
                    </w:div>
                    <w:div w:id="1903443818">
                      <w:marLeft w:val="150"/>
                      <w:marRight w:val="0"/>
                      <w:marTop w:val="0"/>
                      <w:marBottom w:val="0"/>
                      <w:divBdr>
                        <w:top w:val="none" w:sz="0" w:space="0" w:color="auto"/>
                        <w:left w:val="none" w:sz="0" w:space="0" w:color="auto"/>
                        <w:bottom w:val="none" w:sz="0" w:space="0" w:color="auto"/>
                        <w:right w:val="none" w:sz="0" w:space="0" w:color="auto"/>
                      </w:divBdr>
                    </w:div>
                    <w:div w:id="1915628864">
                      <w:marLeft w:val="150"/>
                      <w:marRight w:val="0"/>
                      <w:marTop w:val="0"/>
                      <w:marBottom w:val="0"/>
                      <w:divBdr>
                        <w:top w:val="none" w:sz="0" w:space="0" w:color="auto"/>
                        <w:left w:val="none" w:sz="0" w:space="0" w:color="auto"/>
                        <w:bottom w:val="none" w:sz="0" w:space="0" w:color="auto"/>
                        <w:right w:val="none" w:sz="0" w:space="0" w:color="auto"/>
                      </w:divBdr>
                    </w:div>
                    <w:div w:id="261453391">
                      <w:marLeft w:val="150"/>
                      <w:marRight w:val="0"/>
                      <w:marTop w:val="0"/>
                      <w:marBottom w:val="0"/>
                      <w:divBdr>
                        <w:top w:val="none" w:sz="0" w:space="0" w:color="auto"/>
                        <w:left w:val="none" w:sz="0" w:space="0" w:color="auto"/>
                        <w:bottom w:val="none" w:sz="0" w:space="0" w:color="auto"/>
                        <w:right w:val="none" w:sz="0" w:space="0" w:color="auto"/>
                      </w:divBdr>
                    </w:div>
                    <w:div w:id="1348483651">
                      <w:marLeft w:val="150"/>
                      <w:marRight w:val="0"/>
                      <w:marTop w:val="0"/>
                      <w:marBottom w:val="0"/>
                      <w:divBdr>
                        <w:top w:val="none" w:sz="0" w:space="0" w:color="auto"/>
                        <w:left w:val="none" w:sz="0" w:space="0" w:color="auto"/>
                        <w:bottom w:val="none" w:sz="0" w:space="0" w:color="auto"/>
                        <w:right w:val="none" w:sz="0" w:space="0" w:color="auto"/>
                      </w:divBdr>
                    </w:div>
                    <w:div w:id="1063875075">
                      <w:marLeft w:val="150"/>
                      <w:marRight w:val="0"/>
                      <w:marTop w:val="0"/>
                      <w:marBottom w:val="0"/>
                      <w:divBdr>
                        <w:top w:val="none" w:sz="0" w:space="0" w:color="auto"/>
                        <w:left w:val="none" w:sz="0" w:space="0" w:color="auto"/>
                        <w:bottom w:val="none" w:sz="0" w:space="0" w:color="auto"/>
                        <w:right w:val="none" w:sz="0" w:space="0" w:color="auto"/>
                      </w:divBdr>
                    </w:div>
                    <w:div w:id="870343711">
                      <w:marLeft w:val="150"/>
                      <w:marRight w:val="0"/>
                      <w:marTop w:val="0"/>
                      <w:marBottom w:val="0"/>
                      <w:divBdr>
                        <w:top w:val="none" w:sz="0" w:space="0" w:color="auto"/>
                        <w:left w:val="none" w:sz="0" w:space="0" w:color="auto"/>
                        <w:bottom w:val="none" w:sz="0" w:space="0" w:color="auto"/>
                        <w:right w:val="none" w:sz="0" w:space="0" w:color="auto"/>
                      </w:divBdr>
                    </w:div>
                  </w:divsChild>
                </w:div>
                <w:div w:id="264117710">
                  <w:marLeft w:val="0"/>
                  <w:marRight w:val="0"/>
                  <w:marTop w:val="150"/>
                  <w:marBottom w:val="150"/>
                  <w:divBdr>
                    <w:top w:val="none" w:sz="0" w:space="0" w:color="auto"/>
                    <w:left w:val="none" w:sz="0" w:space="0" w:color="auto"/>
                    <w:bottom w:val="none" w:sz="0" w:space="0" w:color="auto"/>
                    <w:right w:val="none" w:sz="0" w:space="0" w:color="auto"/>
                  </w:divBdr>
                  <w:divsChild>
                    <w:div w:id="2091272694">
                      <w:marLeft w:val="0"/>
                      <w:marRight w:val="0"/>
                      <w:marTop w:val="0"/>
                      <w:marBottom w:val="0"/>
                      <w:divBdr>
                        <w:top w:val="single" w:sz="6" w:space="0" w:color="000000"/>
                        <w:left w:val="single" w:sz="6" w:space="0" w:color="000000"/>
                        <w:bottom w:val="single" w:sz="6" w:space="0" w:color="000000"/>
                        <w:right w:val="single" w:sz="6" w:space="0" w:color="000000"/>
                      </w:divBdr>
                      <w:divsChild>
                        <w:div w:id="1218273930">
                          <w:marLeft w:val="0"/>
                          <w:marRight w:val="0"/>
                          <w:marTop w:val="0"/>
                          <w:marBottom w:val="0"/>
                          <w:divBdr>
                            <w:top w:val="single" w:sz="6" w:space="0" w:color="FFFFFF"/>
                            <w:left w:val="single" w:sz="6" w:space="0" w:color="FFFFFF"/>
                            <w:bottom w:val="single" w:sz="6" w:space="0" w:color="DDDDDD"/>
                            <w:right w:val="single" w:sz="6" w:space="0" w:color="DDDDDD"/>
                          </w:divBdr>
                          <w:divsChild>
                            <w:div w:id="876117813">
                              <w:marLeft w:val="0"/>
                              <w:marRight w:val="0"/>
                              <w:marTop w:val="0"/>
                              <w:marBottom w:val="0"/>
                              <w:divBdr>
                                <w:top w:val="none" w:sz="0" w:space="0" w:color="auto"/>
                                <w:left w:val="none" w:sz="0" w:space="0" w:color="auto"/>
                                <w:bottom w:val="none" w:sz="0" w:space="0" w:color="auto"/>
                                <w:right w:val="none" w:sz="0" w:space="0" w:color="auto"/>
                              </w:divBdr>
                              <w:divsChild>
                                <w:div w:id="1674916522">
                                  <w:marLeft w:val="0"/>
                                  <w:marRight w:val="0"/>
                                  <w:marTop w:val="0"/>
                                  <w:marBottom w:val="0"/>
                                  <w:divBdr>
                                    <w:top w:val="single" w:sz="6" w:space="0" w:color="FF8800"/>
                                    <w:left w:val="single" w:sz="6" w:space="0" w:color="FF8800"/>
                                    <w:bottom w:val="single" w:sz="6" w:space="0" w:color="FF8800"/>
                                    <w:right w:val="single" w:sz="6" w:space="0" w:color="FF8800"/>
                                  </w:divBdr>
                                </w:div>
                              </w:divsChild>
                            </w:div>
                          </w:divsChild>
                        </w:div>
                      </w:divsChild>
                    </w:div>
                  </w:divsChild>
                </w:div>
                <w:div w:id="174657420">
                  <w:marLeft w:val="0"/>
                  <w:marRight w:val="0"/>
                  <w:marTop w:val="0"/>
                  <w:marBottom w:val="0"/>
                  <w:divBdr>
                    <w:top w:val="single" w:sz="6" w:space="0" w:color="EBD6A0"/>
                    <w:left w:val="none" w:sz="0" w:space="0" w:color="auto"/>
                    <w:bottom w:val="single" w:sz="6" w:space="0" w:color="EBD6A0"/>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htmlhook.ru/html5-web-storage.html" TargetMode="External"/><Relationship Id="rId21" Type="http://schemas.openxmlformats.org/officeDocument/2006/relationships/hyperlink" Target="https://htmlhook.ru/html5-web-storage.html" TargetMode="External"/><Relationship Id="rId34" Type="http://schemas.openxmlformats.org/officeDocument/2006/relationships/hyperlink" Target="https://htmlhook.ru/atributy-dannyh-html5.html" TargetMode="External"/><Relationship Id="rId42" Type="http://schemas.openxmlformats.org/officeDocument/2006/relationships/hyperlink" Target="http://www.intuit.ru/studies/courses/679/535/lecture/23139?page=1" TargetMode="External"/><Relationship Id="rId47" Type="http://schemas.openxmlformats.org/officeDocument/2006/relationships/hyperlink" Target="http://www.intuit.ru/studies/courses/679/535/lecture/23139?page=1" TargetMode="External"/><Relationship Id="rId50" Type="http://schemas.openxmlformats.org/officeDocument/2006/relationships/hyperlink" Target="http://www.intuit.ru/studies/courses/679/535/lecture/23139?page=1" TargetMode="External"/><Relationship Id="rId55" Type="http://schemas.openxmlformats.org/officeDocument/2006/relationships/hyperlink" Target="http://www.intuit.ru/studies/courses/679/535/lecture/23139?page=1" TargetMode="External"/><Relationship Id="rId63" Type="http://schemas.openxmlformats.org/officeDocument/2006/relationships/hyperlink" Target="http://www.intuit.ru/studies/courses/679/535/lecture/23139?page=1" TargetMode="External"/><Relationship Id="rId68" Type="http://schemas.openxmlformats.org/officeDocument/2006/relationships/hyperlink" Target="http://dev.w3.org/html5/webstorage/" TargetMode="External"/><Relationship Id="rId76" Type="http://schemas.openxmlformats.org/officeDocument/2006/relationships/hyperlink" Target="https://example.org/" TargetMode="External"/><Relationship Id="rId84" Type="http://schemas.openxmlformats.org/officeDocument/2006/relationships/hyperlink" Target="http://www.intuit.ru/studies/courses/679/535/lecture/23141?page=1" TargetMode="External"/><Relationship Id="rId89" Type="http://schemas.openxmlformats.org/officeDocument/2006/relationships/image" Target="media/image1.jpeg"/><Relationship Id="rId97" Type="http://schemas.openxmlformats.org/officeDocument/2006/relationships/hyperlink" Target="http://www.intuit.ru/studies/courses/679/535/lecture/23142" TargetMode="External"/><Relationship Id="rId7" Type="http://schemas.openxmlformats.org/officeDocument/2006/relationships/hyperlink" Target="https://www.canonium.com/category/html" TargetMode="External"/><Relationship Id="rId71" Type="http://schemas.openxmlformats.org/officeDocument/2006/relationships/hyperlink" Target="http://people.opera.com/shwetankd/external/demos/webstorage_demo2.htm" TargetMode="External"/><Relationship Id="rId92" Type="http://schemas.openxmlformats.org/officeDocument/2006/relationships/hyperlink" Target="http://html5demos.com/worker" TargetMode="External"/><Relationship Id="rId2" Type="http://schemas.openxmlformats.org/officeDocument/2006/relationships/styles" Target="styles.xml"/><Relationship Id="rId16" Type="http://schemas.openxmlformats.org/officeDocument/2006/relationships/hyperlink" Target="https://htmlhook.ru/otpravit-cookie-v-brauzer.html" TargetMode="External"/><Relationship Id="rId29" Type="http://schemas.openxmlformats.org/officeDocument/2006/relationships/hyperlink" Target="https://htmlhook.ru/tag/api" TargetMode="External"/><Relationship Id="rId11" Type="http://schemas.openxmlformats.org/officeDocument/2006/relationships/hyperlink" Target="http://msdn.microsoft.com/en-us/ie/dd535732.aspx" TargetMode="External"/><Relationship Id="rId24" Type="http://schemas.openxmlformats.org/officeDocument/2006/relationships/hyperlink" Target="https://htmlhook.ru/html5-web-storage.html" TargetMode="External"/><Relationship Id="rId32" Type="http://schemas.openxmlformats.org/officeDocument/2006/relationships/hyperlink" Target="https://htmlhook.ru/bystrye-ssylki.html" TargetMode="External"/><Relationship Id="rId37" Type="http://schemas.openxmlformats.org/officeDocument/2006/relationships/hyperlink" Target="http://www.intuit.ru/studies/courses/679/535/lecture/23141" TargetMode="External"/><Relationship Id="rId40" Type="http://schemas.openxmlformats.org/officeDocument/2006/relationships/hyperlink" Target="http://www.intuit.ru/studies/courses/679/535/lecture/23139?page=1" TargetMode="External"/><Relationship Id="rId45" Type="http://schemas.openxmlformats.org/officeDocument/2006/relationships/hyperlink" Target="http://www.intuit.ru/studies/courses/679/535/lecture/23139?page=1" TargetMode="External"/><Relationship Id="rId53" Type="http://schemas.openxmlformats.org/officeDocument/2006/relationships/hyperlink" Target="http://www.intuit.ru/studies/courses/679/535/lecture/23139?page=1" TargetMode="External"/><Relationship Id="rId58" Type="http://schemas.openxmlformats.org/officeDocument/2006/relationships/hyperlink" Target="http://www.intuit.ru/studies/courses/679/535/lecture/23139?page=1" TargetMode="External"/><Relationship Id="rId66" Type="http://schemas.openxmlformats.org/officeDocument/2006/relationships/hyperlink" Target="http://www.intuit.ru/studies/courses/679/535/lecture/23139?page=1" TargetMode="External"/><Relationship Id="rId74" Type="http://schemas.openxmlformats.org/officeDocument/2006/relationships/hyperlink" Target="http://abc.example.org/" TargetMode="External"/><Relationship Id="rId79" Type="http://schemas.openxmlformats.org/officeDocument/2006/relationships/hyperlink" Target="http://dev.w3.org/html5/webstorage/" TargetMode="External"/><Relationship Id="rId87" Type="http://schemas.openxmlformats.org/officeDocument/2006/relationships/hyperlink" Target="http://www.intuit.ru/studies/courses/679/535/lecture/23141?page=1" TargetMode="External"/><Relationship Id="rId5" Type="http://schemas.openxmlformats.org/officeDocument/2006/relationships/footnotes" Target="footnotes.xml"/><Relationship Id="rId61" Type="http://schemas.openxmlformats.org/officeDocument/2006/relationships/hyperlink" Target="http://www.intuit.ru/studies/courses/679/535/lecture/23139?page=1" TargetMode="External"/><Relationship Id="rId82" Type="http://schemas.openxmlformats.org/officeDocument/2006/relationships/hyperlink" Target="http://www.intuit.ru/studies/courses/679/535/lecture/23142" TargetMode="External"/><Relationship Id="rId90" Type="http://schemas.openxmlformats.org/officeDocument/2006/relationships/hyperlink" Target="http://dev.opera.com/articles/view/web-workers-rise-up/WebWorkers_demo.zip" TargetMode="External"/><Relationship Id="rId95" Type="http://schemas.openxmlformats.org/officeDocument/2006/relationships/hyperlink" Target="http://diveintohtml5.org/detect.html" TargetMode="External"/><Relationship Id="rId19" Type="http://schemas.openxmlformats.org/officeDocument/2006/relationships/hyperlink" Target="https://htmlhook.ru/html5-web-storage.html" TargetMode="External"/><Relationship Id="rId14" Type="http://schemas.openxmlformats.org/officeDocument/2006/relationships/hyperlink" Target="http://en.wikipedia.org/wiki/DOM_storage" TargetMode="External"/><Relationship Id="rId22" Type="http://schemas.openxmlformats.org/officeDocument/2006/relationships/hyperlink" Target="https://demo.htmlhook.ru/javascript/Web-Storage/localStorage.htm" TargetMode="External"/><Relationship Id="rId27" Type="http://schemas.openxmlformats.org/officeDocument/2006/relationships/hyperlink" Target="https://htmlhook.ru/html5-web-storage.html" TargetMode="External"/><Relationship Id="rId30" Type="http://schemas.openxmlformats.org/officeDocument/2006/relationships/hyperlink" Target="https://htmlhook.ru/dom-api.html" TargetMode="External"/><Relationship Id="rId35" Type="http://schemas.openxmlformats.org/officeDocument/2006/relationships/hyperlink" Target="http://www.intuit.ru/intuit?destination=studies%2Fcourses%2F679%2F535%2Fprint_lecture%2F23139" TargetMode="External"/><Relationship Id="rId43" Type="http://schemas.openxmlformats.org/officeDocument/2006/relationships/hyperlink" Target="http://www.intuit.ru/studies/courses/679/535/lecture/23139?page=1" TargetMode="External"/><Relationship Id="rId48" Type="http://schemas.openxmlformats.org/officeDocument/2006/relationships/hyperlink" Target="http://www.intuit.ru/studies/courses/679/535/lecture/23139?page=1" TargetMode="External"/><Relationship Id="rId56" Type="http://schemas.openxmlformats.org/officeDocument/2006/relationships/hyperlink" Target="http://www.intuit.ru/studies/courses/679/535/lecture/23139?page=1" TargetMode="External"/><Relationship Id="rId64" Type="http://schemas.openxmlformats.org/officeDocument/2006/relationships/hyperlink" Target="http://www.intuit.ru/studies/courses/679/535/lecture/23139?page=1" TargetMode="External"/><Relationship Id="rId69" Type="http://schemas.openxmlformats.org/officeDocument/2006/relationships/hyperlink" Target="http://people.opera.com/shwetankd/external/demos/webstorage_demo.htm" TargetMode="External"/><Relationship Id="rId77" Type="http://schemas.openxmlformats.org/officeDocument/2006/relationships/hyperlink" Target="http://example.org/" TargetMode="External"/><Relationship Id="rId100" Type="http://schemas.openxmlformats.org/officeDocument/2006/relationships/fontTable" Target="fontTable.xml"/><Relationship Id="rId8" Type="http://schemas.openxmlformats.org/officeDocument/2006/relationships/hyperlink" Target="https://habrahabr.ru/hub/ie/" TargetMode="External"/><Relationship Id="rId51" Type="http://schemas.openxmlformats.org/officeDocument/2006/relationships/hyperlink" Target="http://www.intuit.ru/studies/courses/679/535/lecture/23139?page=1" TargetMode="External"/><Relationship Id="rId72" Type="http://schemas.openxmlformats.org/officeDocument/2006/relationships/hyperlink" Target="http://www.opera.com/dragonfly/" TargetMode="External"/><Relationship Id="rId80" Type="http://schemas.openxmlformats.org/officeDocument/2006/relationships/hyperlink" Target="http://www.intuit.ru/intuit?destination=studies%2Fcourses%2F679%2F535%2Fprint_lecture%2F23141" TargetMode="External"/><Relationship Id="rId85" Type="http://schemas.openxmlformats.org/officeDocument/2006/relationships/hyperlink" Target="http://www.intuit.ru/studies/courses/679/535/lecture/23141?page=1" TargetMode="External"/><Relationship Id="rId93" Type="http://schemas.openxmlformats.org/officeDocument/2006/relationships/hyperlink" Target="http://brandonaaron.net/examples/connecting-the-dots-with-web-workers/1" TargetMode="External"/><Relationship Id="rId98" Type="http://schemas.openxmlformats.org/officeDocument/2006/relationships/hyperlink" Target="https://direct.yandex.ru/?partner" TargetMode="External"/><Relationship Id="rId3" Type="http://schemas.openxmlformats.org/officeDocument/2006/relationships/settings" Target="settings.xml"/><Relationship Id="rId12" Type="http://schemas.openxmlformats.org/officeDocument/2006/relationships/hyperlink" Target="http://ejohn.org/blog/dom-storage/" TargetMode="External"/><Relationship Id="rId17" Type="http://schemas.openxmlformats.org/officeDocument/2006/relationships/hyperlink" Target="https://htmlhook.ru/html5-web-storage.html" TargetMode="External"/><Relationship Id="rId25" Type="http://schemas.openxmlformats.org/officeDocument/2006/relationships/hyperlink" Target="https://htmlhook.ru/html5-web-storage.html" TargetMode="External"/><Relationship Id="rId33" Type="http://schemas.openxmlformats.org/officeDocument/2006/relationships/hyperlink" Target="https://htmlhook.ru/web-notifications-api.html" TargetMode="External"/><Relationship Id="rId38" Type="http://schemas.openxmlformats.org/officeDocument/2006/relationships/hyperlink" Target="http://www.intuit.ru/studies/courses/679/535/lecture/23139?page=1" TargetMode="External"/><Relationship Id="rId46" Type="http://schemas.openxmlformats.org/officeDocument/2006/relationships/hyperlink" Target="http://www.intuit.ru/studies/courses/679/535/lecture/23139?page=1" TargetMode="External"/><Relationship Id="rId59" Type="http://schemas.openxmlformats.org/officeDocument/2006/relationships/hyperlink" Target="http://www.intuit.ru/studies/courses/679/535/lecture/23139?page=1" TargetMode="External"/><Relationship Id="rId67" Type="http://schemas.openxmlformats.org/officeDocument/2006/relationships/hyperlink" Target="http://dev.w3.org/html5/webstorage/" TargetMode="External"/><Relationship Id="rId20" Type="http://schemas.openxmlformats.org/officeDocument/2006/relationships/hyperlink" Target="https://htmlhook.ru/html5-web-storage.html" TargetMode="External"/><Relationship Id="rId41" Type="http://schemas.openxmlformats.org/officeDocument/2006/relationships/hyperlink" Target="http://www.intuit.ru/studies/courses/679/535/lecture/23139?page=1" TargetMode="External"/><Relationship Id="rId54" Type="http://schemas.openxmlformats.org/officeDocument/2006/relationships/hyperlink" Target="http://www.intuit.ru/studies/courses/679/535/lecture/23139?page=1" TargetMode="External"/><Relationship Id="rId62" Type="http://schemas.openxmlformats.org/officeDocument/2006/relationships/hyperlink" Target="http://www.intuit.ru/studies/courses/679/535/lecture/23139?page=1" TargetMode="External"/><Relationship Id="rId70" Type="http://schemas.openxmlformats.org/officeDocument/2006/relationships/hyperlink" Target="http://dev.w3.org/html5/webstorage/" TargetMode="External"/><Relationship Id="rId75" Type="http://schemas.openxmlformats.org/officeDocument/2006/relationships/hyperlink" Target="http://example.org/" TargetMode="External"/><Relationship Id="rId83" Type="http://schemas.openxmlformats.org/officeDocument/2006/relationships/hyperlink" Target="http://www.intuit.ru/studies/courses/679/535/lecture/23141?page=1" TargetMode="External"/><Relationship Id="rId88" Type="http://schemas.openxmlformats.org/officeDocument/2006/relationships/hyperlink" Target="http://www.intuit.ru/studies/courses/679/535/lecture/23141?page=1" TargetMode="External"/><Relationship Id="rId91" Type="http://schemas.openxmlformats.org/officeDocument/2006/relationships/hyperlink" Target="http://www.w3.org/TR/workers/" TargetMode="External"/><Relationship Id="rId96" Type="http://schemas.openxmlformats.org/officeDocument/2006/relationships/hyperlink" Target="http://www.intuit.ru/studies/courses/679/535/lecture/23139"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dev.w3.org/html5/webstorage/" TargetMode="External"/><Relationship Id="rId23" Type="http://schemas.openxmlformats.org/officeDocument/2006/relationships/hyperlink" Target="https://htmlhook.ru/html5-web-storage.html" TargetMode="External"/><Relationship Id="rId28" Type="http://schemas.openxmlformats.org/officeDocument/2006/relationships/hyperlink" Target="https://htmlhook.ru/javascript" TargetMode="External"/><Relationship Id="rId36" Type="http://schemas.openxmlformats.org/officeDocument/2006/relationships/hyperlink" Target="http://www.intuit.ru/studies/courses/679/535/lecture/23138" TargetMode="External"/><Relationship Id="rId49" Type="http://schemas.openxmlformats.org/officeDocument/2006/relationships/hyperlink" Target="http://www.intuit.ru/studies/courses/679/535/lecture/23139?page=1" TargetMode="External"/><Relationship Id="rId57" Type="http://schemas.openxmlformats.org/officeDocument/2006/relationships/hyperlink" Target="http://www.intuit.ru/studies/courses/679/535/lecture/23139?page=1" TargetMode="External"/><Relationship Id="rId10" Type="http://schemas.openxmlformats.org/officeDocument/2006/relationships/hyperlink" Target="http://msdn.microsoft.com/en-us/library/cc197062(VS.85).aspx" TargetMode="External"/><Relationship Id="rId31" Type="http://schemas.openxmlformats.org/officeDocument/2006/relationships/hyperlink" Target="https://htmlhook.ru/classlist.html" TargetMode="External"/><Relationship Id="rId44" Type="http://schemas.openxmlformats.org/officeDocument/2006/relationships/hyperlink" Target="http://www.intuit.ru/studies/courses/679/535/lecture/23139?page=1" TargetMode="External"/><Relationship Id="rId52" Type="http://schemas.openxmlformats.org/officeDocument/2006/relationships/hyperlink" Target="http://www.intuit.ru/studies/courses/679/535/lecture/23139?page=1" TargetMode="External"/><Relationship Id="rId60" Type="http://schemas.openxmlformats.org/officeDocument/2006/relationships/hyperlink" Target="http://www.intuit.ru/studies/courses/679/535/lecture/23139?page=1" TargetMode="External"/><Relationship Id="rId65" Type="http://schemas.openxmlformats.org/officeDocument/2006/relationships/hyperlink" Target="http://www.intuit.ru/studies/courses/679/535/lecture/23139?page=1" TargetMode="External"/><Relationship Id="rId73" Type="http://schemas.openxmlformats.org/officeDocument/2006/relationships/hyperlink" Target="http://www.example.org/" TargetMode="External"/><Relationship Id="rId78" Type="http://schemas.openxmlformats.org/officeDocument/2006/relationships/hyperlink" Target="http://example.org:8000/" TargetMode="External"/><Relationship Id="rId81" Type="http://schemas.openxmlformats.org/officeDocument/2006/relationships/hyperlink" Target="http://www.intuit.ru/studies/courses/679/535/lecture/23139" TargetMode="External"/><Relationship Id="rId86" Type="http://schemas.openxmlformats.org/officeDocument/2006/relationships/hyperlink" Target="http://www.intuit.ru/studies/courses/679/535/lecture/23141?page=1" TargetMode="External"/><Relationship Id="rId94" Type="http://schemas.openxmlformats.org/officeDocument/2006/relationships/hyperlink" Target="http://answers.oreilly.com/topic/1358-introducing-the-web-workers-api/" TargetMode="External"/><Relationship Id="rId99" Type="http://schemas.openxmlformats.org/officeDocument/2006/relationships/footer" Target="footer1.xml"/><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dev.w3.org/html5/webstorage/" TargetMode="External"/><Relationship Id="rId13" Type="http://schemas.openxmlformats.org/officeDocument/2006/relationships/hyperlink" Target="http://robertnyman.com/javascript/" TargetMode="External"/><Relationship Id="rId18" Type="http://schemas.openxmlformats.org/officeDocument/2006/relationships/hyperlink" Target="https://htmlhook.ru/javascript-primery-i-kody.html" TargetMode="External"/><Relationship Id="rId39" Type="http://schemas.openxmlformats.org/officeDocument/2006/relationships/hyperlink" Target="http://www.intuit.ru/studies/courses/679/535/lecture/23139?page=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24</Pages>
  <Words>7379</Words>
  <Characters>42061</Characters>
  <Application>Microsoft Office Word</Application>
  <DocSecurity>0</DocSecurity>
  <Lines>350</Lines>
  <Paragraphs>98</Paragraphs>
  <ScaleCrop>false</ScaleCrop>
  <Company>vc</Company>
  <LinksUpToDate>false</LinksUpToDate>
  <CharactersWithSpaces>49342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ПРЕП</dc:creator>
  <cp:keywords/>
  <dc:description/>
  <cp:lastModifiedBy>ПРЕП</cp:lastModifiedBy>
  <cp:revision>3</cp:revision>
  <dcterms:created xsi:type="dcterms:W3CDTF">2017-03-27T12:10:00Z</dcterms:created>
  <dcterms:modified xsi:type="dcterms:W3CDTF">2017-03-27T12:20:00Z</dcterms:modified>
</cp:coreProperties>
</file>