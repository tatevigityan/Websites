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1B" w:rsidRPr="0057021B" w:rsidRDefault="0057021B" w:rsidP="0057021B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>Передача параметров из HTML в 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>JavaScript</w:t>
      </w:r>
      <w:proofErr w:type="spellEnd"/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Часто при инициализации JS-компонента нужно найти определенный 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DOM-элемент</w:t>
      </w:r>
      <w:proofErr w:type="gram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с которым компонент будет работать, а также достать из HTML параметры (настройки). О способах хранения и передачи в JS этих параметров я и хотел бы поговорить.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Раньше я решал эту задачу так: простые параметры передавал через классы, сложные — через дополнительные (не всегда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валидные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) атрибуты или дочерние элементы.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Предположим, у нас есть DOM-элемент: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&lt;span id="test"&gt;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тест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&lt;/span&gt;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При клике на этот элемент мы хотим показывать некий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попап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Для показа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попапа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нужно задать следующие параметры: ширина, высота,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таскаемость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попапа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и текст. Раньше я написал бы примерно следующее: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&lt;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span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id=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"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test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 xml:space="preserve">"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class=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 xml:space="preserve">"width_250 height_150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draggable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"&gt;&lt;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span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class=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"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text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"&gt;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Трам-парам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!&lt;/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span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&gt;тест&lt;/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span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&gt;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Потом я бы долго и 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муторно</w:t>
      </w:r>
      <w:proofErr w:type="gram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получал значения этих параметров путем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выпарсивания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их из классов и доставания из дочерних элементов.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Так бы и мучился дальше, если бы мой коллега</w:t>
      </w:r>
      <w:r w:rsidRPr="0057021B">
        <w:rPr>
          <w:rFonts w:ascii="Trebuchet MS" w:eastAsia="Times New Roman" w:hAnsi="Trebuchet MS" w:cs="Times New Roman"/>
          <w:color w:val="666666"/>
          <w:sz w:val="20"/>
          <w:lang w:eastAsia="ru-RU"/>
        </w:rPr>
        <w:t> </w:t>
      </w:r>
      <w:hyperlink r:id="rId7" w:history="1">
        <w:r w:rsidRPr="0057021B">
          <w:rPr>
            <w:rFonts w:ascii="Trebuchet MS" w:eastAsia="Times New Roman" w:hAnsi="Trebuchet MS" w:cs="Times New Roman"/>
            <w:color w:val="888888"/>
            <w:sz w:val="20"/>
            <w:lang w:eastAsia="ru-RU"/>
          </w:rPr>
          <w:t>Дима Филатов</w:t>
        </w:r>
      </w:hyperlink>
      <w:r w:rsidRPr="0057021B">
        <w:rPr>
          <w:rFonts w:ascii="Trebuchet MS" w:eastAsia="Times New Roman" w:hAnsi="Trebuchet MS" w:cs="Times New Roman"/>
          <w:color w:val="666666"/>
          <w:sz w:val="20"/>
          <w:lang w:eastAsia="ru-RU"/>
        </w:rPr>
        <w:t> 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не подсказал гораздо более элегантное решение — прописать атрибут 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onclick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в 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котором</w:t>
      </w:r>
      <w:proofErr w:type="gram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возвращать объект с настройками.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&lt;span id="test"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="return {width: 250, height: 150,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draggable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: true, text: '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Трам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-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парам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!'</w:t>
      </w:r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};</w:t>
      </w:r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"&gt;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тест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&lt;/span&gt;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Как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достать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этот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объект</w:t>
      </w: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>: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proofErr w:type="spellStart"/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var</w:t>
      </w:r>
      <w:proofErr w:type="spellEnd"/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element =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document.getElementById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('test');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//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Забираем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параметры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proofErr w:type="spellStart"/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var</w:t>
      </w:r>
      <w:proofErr w:type="spellEnd"/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options =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element.onclick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instanceof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Function ? </w:t>
      </w:r>
      <w:proofErr w:type="spellStart"/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element.onclick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(</w:t>
      </w:r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) : {};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//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Заметаем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следы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-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обнуляем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onclick</w:t>
      </w:r>
      <w:proofErr w:type="spellEnd"/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element.onclick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= null;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proofErr w:type="spellStart"/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element.removeAttribute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(</w:t>
      </w:r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'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');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//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Навешиваем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обработчик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для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показа</w:t>
      </w: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</w:t>
      </w: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попапа</w:t>
      </w:r>
      <w:proofErr w:type="spellEnd"/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proofErr w:type="spell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element.onclick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= function () {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lang w:val="en-US"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 xml:space="preserve">    </w:t>
      </w:r>
      <w:proofErr w:type="spellStart"/>
      <w:proofErr w:type="gramStart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showPopup</w:t>
      </w:r>
      <w:proofErr w:type="spell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(</w:t>
      </w:r>
      <w:proofErr w:type="gramEnd"/>
      <w:r w:rsidRPr="0057021B">
        <w:rPr>
          <w:rFonts w:ascii="Courier New" w:eastAsia="Times New Roman" w:hAnsi="Courier New" w:cs="Courier New"/>
          <w:color w:val="666666"/>
          <w:sz w:val="20"/>
          <w:lang w:val="en-US" w:eastAsia="ru-RU"/>
        </w:rPr>
        <w:t>options);</w:t>
      </w:r>
    </w:p>
    <w:p w:rsidR="0057021B" w:rsidRPr="0057021B" w:rsidRDefault="0057021B" w:rsidP="00570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57021B">
        <w:rPr>
          <w:rFonts w:ascii="Courier New" w:eastAsia="Times New Roman" w:hAnsi="Courier New" w:cs="Courier New"/>
          <w:color w:val="666666"/>
          <w:sz w:val="20"/>
          <w:lang w:eastAsia="ru-RU"/>
        </w:rPr>
        <w:t>};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По сути, для передачи настроек используется 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формат</w:t>
      </w:r>
      <w:proofErr w:type="gram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JSON в 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котором</w:t>
      </w:r>
      <w:proofErr w:type="gram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есть шесть типов значений: объект, массив, строка, число, булевское значение и </w:t>
      </w:r>
      <w:proofErr w:type="spell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null</w:t>
      </w:r>
      <w:proofErr w:type="spellEnd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Используя эти типы, можно передавать довольно сложную структуру данных, немыслимую для передачи через классы.</w:t>
      </w:r>
    </w:p>
    <w:p w:rsidR="0057021B" w:rsidRPr="0057021B" w:rsidRDefault="0057021B" w:rsidP="0057021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По-моему, очень круто. </w:t>
      </w:r>
      <w:proofErr w:type="gramStart"/>
      <w:r w:rsidRPr="0057021B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Блин, почему я сам не додумался до этого? :)</w:t>
      </w:r>
      <w:proofErr w:type="gramEnd"/>
    </w:p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4C77E5">
        <w:rPr>
          <w:rFonts w:ascii="Verdana" w:eastAsia="Times New Roman" w:hAnsi="Verdana" w:cs="Times New Roman"/>
          <w:b/>
          <w:bCs/>
          <w:color w:val="2E5B82"/>
          <w:sz w:val="17"/>
          <w:lang w:eastAsia="ru-RU"/>
        </w:rPr>
        <w:t>Передача параметров JS в HTML</w:t>
      </w:r>
    </w:p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Добрый день. Такой вопрос. У меня в файле JS есть массив массивов со значениями стилей. Как в HTML-документе </w:t>
      </w:r>
      <w:proofErr w:type="spellStart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div-ам</w:t>
      </w:r>
      <w:proofErr w:type="spellEnd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присваивать значения из этого массива</w:t>
      </w:r>
      <w:proofErr w:type="gramStart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.(</w:t>
      </w:r>
      <w:proofErr w:type="gramEnd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 ссылаться из JS файла в HTML). На переменную </w:t>
      </w:r>
      <w:proofErr w:type="spellStart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upDateTime</w:t>
      </w:r>
      <w:proofErr w:type="spellEnd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обращаем внимание. Интересно, как присвоить цвет диву, и </w:t>
      </w:r>
      <w:proofErr w:type="gramStart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высоту</w:t>
      </w:r>
      <w:proofErr w:type="gramEnd"/>
      <w:r w:rsidRPr="004C77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заданную в процентах.</w:t>
      </w:r>
      <w:r w:rsidRPr="004C77E5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1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align="center"</w:t>
            </w:r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id="red"&gt;&lt;/div&gt;</w:t>
            </w:r>
          </w:p>
        </w:tc>
      </w:tr>
    </w:tbl>
    <w:p w:rsidR="004C77E5" w:rsidRPr="004C77E5" w:rsidRDefault="004C77E5" w:rsidP="004C77E5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anchor="viewSource" w:tooltip="показать чистый исходник в новом окне" w:history="1"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 xml:space="preserve">показать чистый </w:t>
        </w:r>
        <w:proofErr w:type="spellStart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исходник</w:t>
        </w:r>
        <w:proofErr w:type="spellEnd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 xml:space="preserve"> в новом </w:t>
        </w:r>
        <w:proofErr w:type="spellStart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окне</w:t>
        </w:r>
        <w:proofErr w:type="gramStart"/>
      </w:hyperlink>
      <w:hyperlink r:id="rId9" w:anchor="noList" w:tooltip="Скрыть/показать номера строк" w:history="1"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С</w:t>
        </w:r>
        <w:proofErr w:type="gramEnd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крыть</w:t>
        </w:r>
        <w:proofErr w:type="spellEnd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 xml:space="preserve">/показать номера </w:t>
        </w:r>
        <w:proofErr w:type="spellStart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строк</w:t>
        </w:r>
      </w:hyperlink>
      <w:hyperlink r:id="rId10" w:anchor="printSource" w:tooltip="печать кода с сохранением подсветки" w:history="1"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печать</w:t>
        </w:r>
        <w:proofErr w:type="spellEnd"/>
        <w:r w:rsidRPr="004C77E5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 xml:space="preserve"> кода с сохранением подсветки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65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proofErr w:type="spellEnd"/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params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{</w:t>
            </w:r>
            <w:proofErr w:type="gramEnd"/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lines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[</w:t>
            </w:r>
            <w:proofErr w:type="gramEnd"/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{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updateTime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1000,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elements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[{</w:t>
            </w:r>
            <w:proofErr w:type="gramEnd"/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yellow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},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3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green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50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59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red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]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1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},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99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yellow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updateTime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1000,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elements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[{</w:t>
            </w:r>
            <w:proofErr w:type="gramEnd"/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50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}]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56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{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updateTime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1000,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elements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[{</w:t>
            </w:r>
            <w:proofErr w:type="gramEnd"/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},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50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'#00F',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25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}]</w:t>
            </w:r>
          </w:p>
        </w:tc>
      </w:tr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]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39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proofErr w:type="spellEnd"/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 = 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params.lines.length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lines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 [{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background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: '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red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'}]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91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proofErr w:type="spellEnd"/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createDiv1(){</w:t>
            </w:r>
            <w:proofErr w:type="gramEnd"/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for</w:t>
            </w:r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var</w:t>
            </w:r>
            <w:proofErr w:type="spellEnd"/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0; 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&lt; 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params.lines.length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; 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++){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2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document.getElementById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('red').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style.height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100/a;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752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document.getElementById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('blue').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style.height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100/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apx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document.getElementById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('green').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style.height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100/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apx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</w:tc>
      </w:tr>
    </w:tbl>
    <w:p w:rsidR="004C77E5" w:rsidRPr="004C77E5" w:rsidRDefault="004C77E5" w:rsidP="004C77E5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4C77E5" w:rsidRPr="004C77E5" w:rsidTr="004C77E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C77E5" w:rsidRPr="004C77E5" w:rsidTr="004C7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7E5">
              <w:rPr>
                <w:rFonts w:ascii="Courier New" w:eastAsia="Times New Roman" w:hAnsi="Courier New" w:cs="Courier New"/>
                <w:sz w:val="20"/>
                <w:lang w:eastAsia="ru-RU"/>
              </w:rPr>
              <w:t>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C77E5" w:rsidRPr="004C77E5" w:rsidRDefault="004C77E5" w:rsidP="004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document.getElementById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('red').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style.backgroundColor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params.lines</w:t>
            </w:r>
            <w:proofErr w:type="spellEnd"/>
            <w:r w:rsidRPr="004C77E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[0].background;</w:t>
            </w:r>
          </w:p>
        </w:tc>
      </w:tr>
    </w:tbl>
    <w:p w:rsidR="00F633F9" w:rsidRDefault="00F633F9">
      <w:pPr>
        <w:rPr>
          <w:lang w:val="en-US"/>
        </w:rPr>
      </w:pPr>
    </w:p>
    <w:p w:rsidR="004C77E5" w:rsidRDefault="004C77E5" w:rsidP="004C77E5">
      <w:pPr>
        <w:pStyle w:val="1"/>
        <w:shd w:val="clear" w:color="auto" w:fill="FFFFFF"/>
        <w:spacing w:before="0" w:after="360" w:line="1080" w:lineRule="atLeast"/>
        <w:textAlignment w:val="baseline"/>
        <w:rPr>
          <w:rFonts w:ascii="Georgia" w:hAnsi="Georgia"/>
          <w:b w:val="0"/>
          <w:bCs w:val="0"/>
          <w:color w:val="3A3A3A"/>
          <w:sz w:val="78"/>
          <w:szCs w:val="78"/>
        </w:rPr>
      </w:pPr>
      <w:r>
        <w:rPr>
          <w:rFonts w:ascii="Georgia" w:hAnsi="Georgia"/>
          <w:b w:val="0"/>
          <w:bCs w:val="0"/>
          <w:color w:val="3A3A3A"/>
          <w:sz w:val="78"/>
          <w:szCs w:val="78"/>
        </w:rPr>
        <w:t xml:space="preserve">Передача переменной из </w:t>
      </w:r>
      <w:proofErr w:type="spellStart"/>
      <w:r>
        <w:rPr>
          <w:rFonts w:ascii="Georgia" w:hAnsi="Georgia"/>
          <w:b w:val="0"/>
          <w:bCs w:val="0"/>
          <w:color w:val="3A3A3A"/>
          <w:sz w:val="78"/>
          <w:szCs w:val="78"/>
        </w:rPr>
        <w:t>html</w:t>
      </w:r>
      <w:proofErr w:type="spellEnd"/>
      <w:r>
        <w:rPr>
          <w:rFonts w:ascii="Georgia" w:hAnsi="Georgia"/>
          <w:b w:val="0"/>
          <w:bCs w:val="0"/>
          <w:color w:val="3A3A3A"/>
          <w:sz w:val="78"/>
          <w:szCs w:val="78"/>
        </w:rPr>
        <w:t xml:space="preserve"> в </w:t>
      </w:r>
      <w:proofErr w:type="spellStart"/>
      <w:r>
        <w:rPr>
          <w:rFonts w:ascii="Georgia" w:hAnsi="Georgia"/>
          <w:b w:val="0"/>
          <w:bCs w:val="0"/>
          <w:color w:val="3A3A3A"/>
          <w:sz w:val="78"/>
          <w:szCs w:val="78"/>
        </w:rPr>
        <w:t>javascript</w:t>
      </w:r>
      <w:proofErr w:type="spellEnd"/>
    </w:p>
    <w:p w:rsidR="004C77E5" w:rsidRDefault="004C77E5" w:rsidP="004C77E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В процессе разработке сайтов часто появляется потребность передать какое-либо значение (переменную, массив) в </w:t>
      </w:r>
      <w:proofErr w:type="spellStart"/>
      <w:r>
        <w:rPr>
          <w:rFonts w:ascii="inherit" w:hAnsi="inherit" w:cs="Arial"/>
          <w:color w:val="3A3A3A"/>
        </w:rPr>
        <w:t>javascript,в</w:t>
      </w:r>
      <w:proofErr w:type="spellEnd"/>
      <w:r>
        <w:rPr>
          <w:rFonts w:ascii="inherit" w:hAnsi="inherit" w:cs="Arial"/>
          <w:color w:val="3A3A3A"/>
        </w:rPr>
        <w:t xml:space="preserve"> таких случаях обычно </w:t>
      </w:r>
      <w:proofErr w:type="gramStart"/>
      <w:r>
        <w:rPr>
          <w:rFonts w:ascii="inherit" w:hAnsi="inherit" w:cs="Arial"/>
          <w:color w:val="3A3A3A"/>
        </w:rPr>
        <w:t>советуют</w:t>
      </w:r>
      <w:proofErr w:type="gramEnd"/>
      <w:r>
        <w:rPr>
          <w:rFonts w:ascii="inherit" w:hAnsi="inherit" w:cs="Arial"/>
          <w:color w:val="3A3A3A"/>
        </w:rPr>
        <w:t xml:space="preserve"> что то вроде</w:t>
      </w:r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1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r>
              <w:t>1</w:t>
            </w:r>
          </w:p>
          <w:p w:rsidR="004C77E5" w:rsidRDefault="004C77E5" w:rsidP="004C77E5">
            <w:r>
              <w:t>2</w:t>
            </w:r>
          </w:p>
          <w:p w:rsidR="004C77E5" w:rsidRDefault="004C77E5" w:rsidP="004C77E5">
            <w:r>
              <w:t>3</w:t>
            </w:r>
          </w:p>
          <w:p w:rsidR="004C77E5" w:rsidRDefault="004C77E5" w:rsidP="004C77E5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160" w:type="dxa"/>
            <w:vAlign w:val="center"/>
            <w:hideMark/>
          </w:tcPr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&lt;script&gt;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proofErr w:type="spellStart"/>
            <w:proofErr w:type="gram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proofErr w:type="gram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variable = &lt;?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php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 $variable ;?&gt;</w:t>
            </w:r>
          </w:p>
          <w:p w:rsidR="004C77E5" w:rsidRDefault="004C77E5" w:rsidP="004C77E5"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variable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4C77E5" w:rsidRDefault="004C77E5" w:rsidP="004C77E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proofErr w:type="spellStart"/>
      <w:r>
        <w:rPr>
          <w:rFonts w:ascii="inherit" w:hAnsi="inherit" w:cs="Arial"/>
          <w:color w:val="3A3A3A"/>
        </w:rPr>
        <w:t>Javascript</w:t>
      </w:r>
      <w:proofErr w:type="spellEnd"/>
      <w:r>
        <w:rPr>
          <w:rFonts w:ascii="inherit" w:hAnsi="inherit" w:cs="Arial"/>
          <w:color w:val="3A3A3A"/>
        </w:rPr>
        <w:t xml:space="preserve"> </w:t>
      </w:r>
      <w:proofErr w:type="gramStart"/>
      <w:r>
        <w:rPr>
          <w:rFonts w:ascii="inherit" w:hAnsi="inherit" w:cs="Arial"/>
          <w:color w:val="3A3A3A"/>
        </w:rPr>
        <w:t>записанный</w:t>
      </w:r>
      <w:proofErr w:type="gramEnd"/>
      <w:r>
        <w:rPr>
          <w:rFonts w:ascii="inherit" w:hAnsi="inherit" w:cs="Arial"/>
          <w:color w:val="3A3A3A"/>
        </w:rPr>
        <w:t xml:space="preserve"> </w:t>
      </w:r>
      <w:proofErr w:type="spellStart"/>
      <w:r>
        <w:rPr>
          <w:rFonts w:ascii="inherit" w:hAnsi="inherit" w:cs="Arial"/>
          <w:color w:val="3A3A3A"/>
        </w:rPr>
        <w:t>инлайном</w:t>
      </w:r>
      <w:proofErr w:type="spellEnd"/>
      <w:r>
        <w:rPr>
          <w:rFonts w:ascii="inherit" w:hAnsi="inherit" w:cs="Arial"/>
          <w:color w:val="3A3A3A"/>
        </w:rPr>
        <w:t xml:space="preserve"> вызывает смешанные чувства.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proofErr w:type="gramStart"/>
      <w:r>
        <w:rPr>
          <w:rFonts w:ascii="inherit" w:hAnsi="inherit" w:cs="Arial"/>
          <w:color w:val="3A3A3A"/>
        </w:rPr>
        <w:lastRenderedPageBreak/>
        <w:t>Во</w:t>
      </w:r>
      <w:proofErr w:type="gramEnd"/>
      <w:r>
        <w:rPr>
          <w:rFonts w:ascii="inherit" w:hAnsi="inherit" w:cs="Arial"/>
          <w:color w:val="3A3A3A"/>
        </w:rPr>
        <w:t xml:space="preserve"> первых это почти всегда не по </w:t>
      </w:r>
      <w:proofErr w:type="spellStart"/>
      <w:r>
        <w:rPr>
          <w:rFonts w:ascii="inherit" w:hAnsi="inherit" w:cs="Arial"/>
          <w:color w:val="3A3A3A"/>
        </w:rPr>
        <w:t>кодстайлу</w:t>
      </w:r>
      <w:proofErr w:type="spellEnd"/>
      <w:r>
        <w:rPr>
          <w:rFonts w:ascii="inherit" w:hAnsi="inherit" w:cs="Arial"/>
          <w:color w:val="3A3A3A"/>
        </w:rPr>
        <w:t>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Во вторых трудно отлаживать.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В третьих</w:t>
      </w:r>
      <w:proofErr w:type="gramStart"/>
      <w:r>
        <w:rPr>
          <w:rFonts w:ascii="inherit" w:hAnsi="inherit" w:cs="Arial"/>
          <w:color w:val="3A3A3A"/>
        </w:rPr>
        <w:t xml:space="preserve"> Т</w:t>
      </w:r>
      <w:proofErr w:type="gramEnd"/>
      <w:r>
        <w:rPr>
          <w:rFonts w:ascii="inherit" w:hAnsi="inherit" w:cs="Arial"/>
          <w:color w:val="3A3A3A"/>
        </w:rPr>
        <w:t xml:space="preserve">акой код не </w:t>
      </w:r>
      <w:proofErr w:type="spellStart"/>
      <w:r>
        <w:rPr>
          <w:rFonts w:ascii="inherit" w:hAnsi="inherit" w:cs="Arial"/>
          <w:color w:val="3A3A3A"/>
        </w:rPr>
        <w:t>кушируется</w:t>
      </w:r>
      <w:proofErr w:type="spellEnd"/>
      <w:r>
        <w:rPr>
          <w:rFonts w:ascii="inherit" w:hAnsi="inherit" w:cs="Arial"/>
          <w:color w:val="3A3A3A"/>
        </w:rPr>
        <w:t xml:space="preserve"> браузером.</w:t>
      </w:r>
    </w:p>
    <w:p w:rsidR="004C77E5" w:rsidRDefault="004C77E5" w:rsidP="004C77E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Внимание дорогой читатель  пример выше</w:t>
      </w:r>
      <w:r>
        <w:rPr>
          <w:rStyle w:val="apple-converted-space"/>
          <w:rFonts w:ascii="inherit" w:hAnsi="inherit" w:cs="Arial"/>
          <w:color w:val="3A3A3A"/>
        </w:rPr>
        <w:t> </w:t>
      </w:r>
      <w:r>
        <w:rPr>
          <w:rStyle w:val="a9"/>
          <w:rFonts w:ascii="inherit" w:hAnsi="inherit" w:cs="Arial"/>
          <w:color w:val="3A3A3A"/>
          <w:bdr w:val="none" w:sz="0" w:space="0" w:color="auto" w:frame="1"/>
        </w:rPr>
        <w:t>неправильный более чем полностью</w:t>
      </w:r>
      <w:r>
        <w:rPr>
          <w:rFonts w:ascii="inherit" w:hAnsi="inherit" w:cs="Arial"/>
          <w:color w:val="3A3A3A"/>
        </w:rPr>
        <w:t xml:space="preserve">, о чем предупреждаю сразу и это как раз </w:t>
      </w:r>
      <w:proofErr w:type="gramStart"/>
      <w:r>
        <w:rPr>
          <w:rFonts w:ascii="inherit" w:hAnsi="inherit" w:cs="Arial"/>
          <w:color w:val="3A3A3A"/>
        </w:rPr>
        <w:t>то</w:t>
      </w:r>
      <w:proofErr w:type="gramEnd"/>
      <w:r>
        <w:rPr>
          <w:rFonts w:ascii="inherit" w:hAnsi="inherit" w:cs="Arial"/>
          <w:color w:val="3A3A3A"/>
        </w:rPr>
        <w:t xml:space="preserve"> как делать не нужно, а вот о том как правильно вдумчиво и внимательно можно</w:t>
      </w:r>
      <w:r>
        <w:rPr>
          <w:rStyle w:val="apple-converted-space"/>
          <w:rFonts w:ascii="inherit" w:hAnsi="inherit" w:cs="Arial"/>
          <w:color w:val="3A3A3A"/>
        </w:rPr>
        <w:t> </w:t>
      </w:r>
      <w:r>
        <w:rPr>
          <w:rStyle w:val="a9"/>
          <w:rFonts w:ascii="inherit" w:hAnsi="inherit" w:cs="Arial"/>
          <w:color w:val="3A3A3A"/>
          <w:bdr w:val="none" w:sz="0" w:space="0" w:color="auto" w:frame="1"/>
        </w:rPr>
        <w:t>прочитать ниже</w:t>
      </w:r>
      <w:r>
        <w:rPr>
          <w:rFonts w:ascii="inherit" w:hAnsi="inherit" w:cs="Arial"/>
          <w:color w:val="3A3A3A"/>
        </w:rPr>
        <w:t>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Но если вы к примеру не человек высоких моральными принципов, можете смело копировать и делать с этим  вообще  что угодно, я вам этого не советовал и  более того даже отговаривал.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Я </w:t>
      </w:r>
      <w:proofErr w:type="gramStart"/>
      <w:r>
        <w:rPr>
          <w:rFonts w:ascii="inherit" w:hAnsi="inherit" w:cs="Arial"/>
          <w:color w:val="3A3A3A"/>
        </w:rPr>
        <w:t>убежден</w:t>
      </w:r>
      <w:proofErr w:type="gramEnd"/>
      <w:r>
        <w:rPr>
          <w:rFonts w:ascii="inherit" w:hAnsi="inherit" w:cs="Arial"/>
          <w:color w:val="3A3A3A"/>
        </w:rPr>
        <w:t xml:space="preserve"> что </w:t>
      </w:r>
      <w:proofErr w:type="spellStart"/>
      <w:r>
        <w:rPr>
          <w:rFonts w:ascii="inherit" w:hAnsi="inherit" w:cs="Arial"/>
          <w:color w:val="3A3A3A"/>
        </w:rPr>
        <w:t>javascript</w:t>
      </w:r>
      <w:proofErr w:type="spellEnd"/>
      <w:r>
        <w:rPr>
          <w:rFonts w:ascii="inherit" w:hAnsi="inherit" w:cs="Arial"/>
          <w:color w:val="3A3A3A"/>
        </w:rPr>
        <w:t xml:space="preserve"> должен храниться исключительно в файлах,</w:t>
      </w:r>
      <w:r>
        <w:rPr>
          <w:rFonts w:ascii="inherit" w:hAnsi="inherit" w:cs="Arial"/>
          <w:color w:val="3A3A3A"/>
        </w:rPr>
        <w:br/>
      </w:r>
      <w:proofErr w:type="spellStart"/>
      <w:r>
        <w:rPr>
          <w:rFonts w:ascii="inherit" w:hAnsi="inherit" w:cs="Arial"/>
          <w:color w:val="3A3A3A"/>
        </w:rPr>
        <w:t>html</w:t>
      </w:r>
      <w:proofErr w:type="spellEnd"/>
      <w:r>
        <w:rPr>
          <w:rFonts w:ascii="inherit" w:hAnsi="inherit" w:cs="Arial"/>
          <w:color w:val="3A3A3A"/>
        </w:rPr>
        <w:t xml:space="preserve"> дабы обеспечить нормальное </w:t>
      </w:r>
      <w:proofErr w:type="spellStart"/>
      <w:r>
        <w:rPr>
          <w:rFonts w:ascii="inherit" w:hAnsi="inherit" w:cs="Arial"/>
          <w:color w:val="3A3A3A"/>
        </w:rPr>
        <w:t>кеширование</w:t>
      </w:r>
      <w:proofErr w:type="spellEnd"/>
      <w:r>
        <w:rPr>
          <w:rFonts w:ascii="inherit" w:hAnsi="inherit" w:cs="Arial"/>
          <w:color w:val="3A3A3A"/>
        </w:rPr>
        <w:t xml:space="preserve"> браузерами, и облегчить поиск этого самого </w:t>
      </w:r>
      <w:proofErr w:type="spellStart"/>
      <w:r>
        <w:rPr>
          <w:rFonts w:ascii="inherit" w:hAnsi="inherit" w:cs="Arial"/>
          <w:color w:val="3A3A3A"/>
        </w:rPr>
        <w:t>скрипта</w:t>
      </w:r>
      <w:proofErr w:type="spellEnd"/>
      <w:r>
        <w:rPr>
          <w:rFonts w:ascii="inherit" w:hAnsi="inherit" w:cs="Arial"/>
          <w:color w:val="3A3A3A"/>
        </w:rPr>
        <w:t xml:space="preserve"> в своем проекте.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Но как же передать значение из </w:t>
      </w:r>
      <w:proofErr w:type="spellStart"/>
      <w:r>
        <w:rPr>
          <w:rFonts w:ascii="inherit" w:hAnsi="inherit" w:cs="Arial"/>
          <w:color w:val="3A3A3A"/>
        </w:rPr>
        <w:t>php</w:t>
      </w:r>
      <w:proofErr w:type="spellEnd"/>
      <w:r>
        <w:rPr>
          <w:rFonts w:ascii="inherit" w:hAnsi="inherit" w:cs="Arial"/>
          <w:color w:val="3A3A3A"/>
        </w:rPr>
        <w:t xml:space="preserve"> и при этом сохранить красивый код?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Ответ использовать </w:t>
      </w:r>
      <w:proofErr w:type="spellStart"/>
      <w:r>
        <w:rPr>
          <w:rFonts w:ascii="inherit" w:hAnsi="inherit" w:cs="Arial"/>
          <w:color w:val="3A3A3A"/>
        </w:rPr>
        <w:t>eval</w:t>
      </w:r>
      <w:proofErr w:type="spellEnd"/>
      <w:r>
        <w:rPr>
          <w:rFonts w:ascii="inherit" w:hAnsi="inherit" w:cs="Arial"/>
          <w:color w:val="3A3A3A"/>
        </w:rPr>
        <w:t xml:space="preserve">() в </w:t>
      </w:r>
      <w:proofErr w:type="spellStart"/>
      <w:r>
        <w:rPr>
          <w:rFonts w:ascii="inherit" w:hAnsi="inherit" w:cs="Arial"/>
          <w:color w:val="3A3A3A"/>
        </w:rPr>
        <w:t>Javascript</w:t>
      </w:r>
      <w:proofErr w:type="spellEnd"/>
      <w:r>
        <w:rPr>
          <w:rFonts w:ascii="inherit" w:hAnsi="inherit" w:cs="Arial"/>
          <w:color w:val="3A3A3A"/>
        </w:rPr>
        <w:t>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Рассмотрим пример с </w:t>
      </w:r>
      <w:proofErr w:type="spellStart"/>
      <w:r>
        <w:rPr>
          <w:rFonts w:ascii="inherit" w:hAnsi="inherit" w:cs="Arial"/>
          <w:color w:val="3A3A3A"/>
        </w:rPr>
        <w:t>подключенимм</w:t>
      </w:r>
      <w:proofErr w:type="spellEnd"/>
      <w:r>
        <w:rPr>
          <w:rFonts w:ascii="inherit" w:hAnsi="inherit" w:cs="Arial"/>
          <w:color w:val="3A3A3A"/>
        </w:rPr>
        <w:t xml:space="preserve"> </w:t>
      </w:r>
      <w:proofErr w:type="spellStart"/>
      <w:r>
        <w:rPr>
          <w:rFonts w:ascii="inherit" w:hAnsi="inherit" w:cs="Arial"/>
          <w:color w:val="3A3A3A"/>
        </w:rPr>
        <w:t>google</w:t>
      </w:r>
      <w:proofErr w:type="spellEnd"/>
      <w:r>
        <w:rPr>
          <w:rFonts w:ascii="inherit" w:hAnsi="inherit" w:cs="Arial"/>
          <w:color w:val="3A3A3A"/>
        </w:rPr>
        <w:t xml:space="preserve"> </w:t>
      </w:r>
      <w:proofErr w:type="spellStart"/>
      <w:r>
        <w:rPr>
          <w:rFonts w:ascii="inherit" w:hAnsi="inherit" w:cs="Arial"/>
          <w:color w:val="3A3A3A"/>
        </w:rPr>
        <w:t>maps</w:t>
      </w:r>
      <w:proofErr w:type="spellEnd"/>
      <w:r>
        <w:rPr>
          <w:rFonts w:ascii="inherit" w:hAnsi="inherit" w:cs="Arial"/>
          <w:color w:val="3A3A3A"/>
        </w:rPr>
        <w:t>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Для начала подключим </w:t>
      </w:r>
      <w:proofErr w:type="spellStart"/>
      <w:r>
        <w:rPr>
          <w:rFonts w:ascii="inherit" w:hAnsi="inherit" w:cs="Arial"/>
          <w:color w:val="3A3A3A"/>
        </w:rPr>
        <w:t>google</w:t>
      </w:r>
      <w:proofErr w:type="spellEnd"/>
      <w:r>
        <w:rPr>
          <w:rFonts w:ascii="inherit" w:hAnsi="inherit" w:cs="Arial"/>
          <w:color w:val="3A3A3A"/>
        </w:rPr>
        <w:t xml:space="preserve"> </w:t>
      </w:r>
      <w:proofErr w:type="spellStart"/>
      <w:r>
        <w:rPr>
          <w:rFonts w:ascii="inherit" w:hAnsi="inherit" w:cs="Arial"/>
          <w:color w:val="3A3A3A"/>
        </w:rPr>
        <w:t>maps</w:t>
      </w:r>
      <w:proofErr w:type="spellEnd"/>
      <w:r>
        <w:rPr>
          <w:rFonts w:ascii="inherit" w:hAnsi="inherit" w:cs="Arial"/>
          <w:color w:val="3A3A3A"/>
        </w:rPr>
        <w:t xml:space="preserve"> (библиотеку)</w:t>
      </w:r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2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978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9245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9245" w:type="dxa"/>
            <w:vAlign w:val="center"/>
            <w:hideMark/>
          </w:tcPr>
          <w:p w:rsidR="004C77E5" w:rsidRPr="004C77E5" w:rsidRDefault="004C77E5" w:rsidP="004C77E5">
            <w:pPr>
              <w:rPr>
                <w:sz w:val="24"/>
                <w:szCs w:val="24"/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src='</w:t>
            </w:r>
            <w:hyperlink r:id="rId13" w:history="1">
              <w:r w:rsidRPr="004C77E5">
                <w:rPr>
                  <w:rStyle w:val="a4"/>
                  <w:lang w:val="en-US"/>
                </w:rPr>
                <w:t>https://maps.googleapis.com/maps/api/js?key=AIzaSyCdrLjcwRWoPkHw8bTvGD2gtNCn_6brs0w&amp;amp;sensor=true&amp;amp;language=ru</w:t>
              </w:r>
            </w:hyperlink>
            <w:r w:rsidRPr="004C77E5">
              <w:rPr>
                <w:rStyle w:val="HTML"/>
                <w:rFonts w:eastAsiaTheme="minorHAnsi"/>
                <w:lang w:val="en-US"/>
              </w:rPr>
              <w:t>'&gt;&lt;/script&gt;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инициализируем начало </w:t>
      </w:r>
      <w:proofErr w:type="spellStart"/>
      <w:r>
        <w:rPr>
          <w:rFonts w:ascii="inherit" w:hAnsi="inherit" w:cs="Arial"/>
          <w:color w:val="3A3A3A"/>
        </w:rPr>
        <w:t>отрисовки</w:t>
      </w:r>
      <w:proofErr w:type="spellEnd"/>
      <w:r>
        <w:rPr>
          <w:rFonts w:ascii="inherit" w:hAnsi="inherit" w:cs="Arial"/>
          <w:color w:val="3A3A3A"/>
        </w:rPr>
        <w:t xml:space="preserve"> карт сразу после загрузки DOM</w:t>
      </w:r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4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5"/>
        <w:gridCol w:w="13035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r>
              <w:t>01</w:t>
            </w:r>
          </w:p>
          <w:p w:rsidR="004C77E5" w:rsidRDefault="004C77E5" w:rsidP="004C77E5">
            <w:r>
              <w:t>02</w:t>
            </w:r>
          </w:p>
          <w:p w:rsidR="004C77E5" w:rsidRDefault="004C77E5" w:rsidP="004C77E5">
            <w:r>
              <w:t>03</w:t>
            </w:r>
          </w:p>
          <w:p w:rsidR="004C77E5" w:rsidRDefault="004C77E5" w:rsidP="004C77E5">
            <w:r>
              <w:t>04</w:t>
            </w:r>
          </w:p>
          <w:p w:rsidR="004C77E5" w:rsidRDefault="004C77E5" w:rsidP="004C77E5">
            <w:r>
              <w:t>05</w:t>
            </w:r>
          </w:p>
          <w:p w:rsidR="004C77E5" w:rsidRDefault="004C77E5" w:rsidP="004C77E5">
            <w:r>
              <w:lastRenderedPageBreak/>
              <w:t>06</w:t>
            </w:r>
          </w:p>
          <w:p w:rsidR="004C77E5" w:rsidRDefault="004C77E5" w:rsidP="004C77E5">
            <w:r>
              <w:t>07</w:t>
            </w:r>
          </w:p>
          <w:p w:rsidR="004C77E5" w:rsidRDefault="004C77E5" w:rsidP="004C77E5">
            <w:r>
              <w:t>08</w:t>
            </w:r>
          </w:p>
          <w:p w:rsidR="004C77E5" w:rsidRDefault="004C77E5" w:rsidP="004C77E5">
            <w:r>
              <w:t>09</w:t>
            </w:r>
          </w:p>
          <w:p w:rsidR="004C77E5" w:rsidRDefault="004C77E5" w:rsidP="004C77E5">
            <w:r>
              <w:t>10</w:t>
            </w:r>
          </w:p>
          <w:p w:rsidR="004C77E5" w:rsidRDefault="004C77E5" w:rsidP="004C77E5">
            <w:r>
              <w:t>11</w:t>
            </w:r>
          </w:p>
          <w:p w:rsidR="004C77E5" w:rsidRDefault="004C77E5" w:rsidP="004C77E5">
            <w:r>
              <w:t>12</w:t>
            </w:r>
          </w:p>
          <w:p w:rsidR="004C77E5" w:rsidRDefault="004C77E5" w:rsidP="004C77E5">
            <w:r>
              <w:t>13</w:t>
            </w:r>
          </w:p>
          <w:p w:rsidR="004C77E5" w:rsidRDefault="004C77E5" w:rsidP="004C77E5">
            <w:r>
              <w:t>14</w:t>
            </w:r>
          </w:p>
          <w:p w:rsidR="004C77E5" w:rsidRDefault="004C77E5" w:rsidP="004C77E5">
            <w:r>
              <w:t>15</w:t>
            </w:r>
          </w:p>
          <w:p w:rsidR="004C77E5" w:rsidRDefault="004C77E5" w:rsidP="004C77E5">
            <w:r>
              <w:t>16</w:t>
            </w:r>
          </w:p>
          <w:p w:rsidR="004C77E5" w:rsidRDefault="004C77E5" w:rsidP="004C77E5">
            <w:r>
              <w:t>17</w:t>
            </w:r>
          </w:p>
          <w:p w:rsidR="004C77E5" w:rsidRDefault="004C77E5" w:rsidP="004C77E5">
            <w:r>
              <w:t>18</w:t>
            </w:r>
          </w:p>
          <w:p w:rsidR="004C77E5" w:rsidRDefault="004C77E5" w:rsidP="004C77E5">
            <w:r>
              <w:t>19</w:t>
            </w:r>
          </w:p>
          <w:p w:rsidR="004C77E5" w:rsidRDefault="004C77E5" w:rsidP="004C77E5">
            <w:r>
              <w:t>20</w:t>
            </w:r>
          </w:p>
          <w:p w:rsidR="004C77E5" w:rsidRDefault="004C77E5" w:rsidP="004C77E5">
            <w:r>
              <w:t>21</w:t>
            </w:r>
          </w:p>
          <w:p w:rsidR="004C77E5" w:rsidRDefault="004C77E5" w:rsidP="004C77E5">
            <w:r>
              <w:t>22</w:t>
            </w:r>
          </w:p>
          <w:p w:rsidR="004C77E5" w:rsidRDefault="004C77E5" w:rsidP="004C77E5">
            <w:r>
              <w:t>23</w:t>
            </w:r>
          </w:p>
          <w:p w:rsidR="004C77E5" w:rsidRDefault="004C77E5" w:rsidP="004C77E5">
            <w:r>
              <w:t>24</w:t>
            </w:r>
          </w:p>
          <w:p w:rsidR="004C77E5" w:rsidRDefault="004C77E5" w:rsidP="004C77E5">
            <w:r>
              <w:t>25</w:t>
            </w:r>
          </w:p>
          <w:p w:rsidR="004C77E5" w:rsidRDefault="004C77E5" w:rsidP="004C77E5">
            <w:r>
              <w:t>26</w:t>
            </w:r>
          </w:p>
          <w:p w:rsidR="004C77E5" w:rsidRDefault="004C77E5" w:rsidP="004C77E5">
            <w:r>
              <w:t>27</w:t>
            </w:r>
          </w:p>
          <w:p w:rsidR="004C77E5" w:rsidRDefault="004C77E5" w:rsidP="004C77E5">
            <w:r>
              <w:t>28</w:t>
            </w:r>
          </w:p>
          <w:p w:rsidR="004C77E5" w:rsidRDefault="004C77E5" w:rsidP="004C77E5">
            <w:pPr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13035" w:type="dxa"/>
            <w:vAlign w:val="center"/>
            <w:hideMark/>
          </w:tcPr>
          <w:p w:rsidR="004C77E5" w:rsidRPr="004C77E5" w:rsidRDefault="004C77E5" w:rsidP="004C77E5">
            <w:pPr>
              <w:rPr>
                <w:lang w:val="en-US"/>
              </w:rPr>
            </w:pP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$ =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jQuery.noConflict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$(document).ready(function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() 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if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($('#map-canvas').length) 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function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initialize() 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place =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eval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($("#map-canvas").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attr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('data-place'));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pos = new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google.maps.LatLng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(place[0], place[1]);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mapOptions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 = 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center: pos,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zoom: 17,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mapTypeId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: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google.maps.MapTypeId.ROADMAP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mapTypeControlOptions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: 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 xml:space="preserve">                    style: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google.maps.MapTypeControlStyle.DROPDOWN_MENU</w:t>
            </w:r>
            <w:proofErr w:type="spellEnd"/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},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scrollwheel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: false,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rotateControl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: true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};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map = new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google.maps.Map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("map-canvas"),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mapOptions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map.setTilt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(45);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marker = new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google.maps.Marker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({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position: pos,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    map: map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google.maps.event.addDomListener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(window, 'load', initialize);</w:t>
            </w:r>
          </w:p>
          <w:p w:rsidR="004C77E5" w:rsidRDefault="004C77E5" w:rsidP="004C77E5"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4C77E5" w:rsidRDefault="004C77E5" w:rsidP="004C77E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lastRenderedPageBreak/>
        <w:t xml:space="preserve">Создадим необходимые элементы </w:t>
      </w:r>
      <w:proofErr w:type="spellStart"/>
      <w:r>
        <w:rPr>
          <w:rFonts w:ascii="inherit" w:hAnsi="inherit" w:cs="Arial"/>
          <w:color w:val="3A3A3A"/>
        </w:rPr>
        <w:t>html</w:t>
      </w:r>
      <w:proofErr w:type="spellEnd"/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5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160" w:type="dxa"/>
            <w:vAlign w:val="center"/>
            <w:hideMark/>
          </w:tcPr>
          <w:p w:rsidR="004C77E5" w:rsidRPr="004C77E5" w:rsidRDefault="004C77E5" w:rsidP="004C77E5">
            <w:pPr>
              <w:rPr>
                <w:sz w:val="24"/>
                <w:szCs w:val="24"/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&lt;div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id="map-canvas"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data-place="[61.784625, 34.350755]"&gt;&lt;/div&gt;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Объяснение этой уличной магии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lastRenderedPageBreak/>
        <w:t xml:space="preserve">в </w:t>
      </w:r>
      <w:proofErr w:type="spellStart"/>
      <w:r>
        <w:rPr>
          <w:rFonts w:ascii="inherit" w:hAnsi="inherit" w:cs="Arial"/>
          <w:color w:val="3A3A3A"/>
        </w:rPr>
        <w:t>js</w:t>
      </w:r>
      <w:proofErr w:type="spellEnd"/>
      <w:r>
        <w:rPr>
          <w:rFonts w:ascii="inherit" w:hAnsi="inherit" w:cs="Arial"/>
          <w:color w:val="3A3A3A"/>
        </w:rPr>
        <w:t xml:space="preserve"> нас интересует строка</w:t>
      </w:r>
      <w:proofErr w:type="gramStart"/>
      <w:r>
        <w:rPr>
          <w:rFonts w:ascii="inherit" w:hAnsi="inherit" w:cs="Arial"/>
          <w:color w:val="3A3A3A"/>
        </w:rPr>
        <w:t xml:space="preserve"> :</w:t>
      </w:r>
      <w:proofErr w:type="gramEnd"/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6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160" w:type="dxa"/>
            <w:vAlign w:val="center"/>
            <w:hideMark/>
          </w:tcPr>
          <w:p w:rsidR="004C77E5" w:rsidRPr="004C77E5" w:rsidRDefault="004C77E5" w:rsidP="004C77E5">
            <w:pPr>
              <w:rPr>
                <w:sz w:val="24"/>
                <w:szCs w:val="24"/>
                <w:lang w:val="en-US"/>
              </w:rPr>
            </w:pP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place =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eval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($("#map-canvas").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attr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('data-place'));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здесь</w:t>
      </w:r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7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160" w:type="dxa"/>
            <w:vAlign w:val="center"/>
            <w:hideMark/>
          </w:tcPr>
          <w:p w:rsidR="004C77E5" w:rsidRPr="004C77E5" w:rsidRDefault="004C77E5" w:rsidP="004C77E5">
            <w:pPr>
              <w:rPr>
                <w:sz w:val="24"/>
                <w:szCs w:val="24"/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$("#map-canvas").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attr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('data-place')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Получает атрибут </w:t>
      </w:r>
      <w:proofErr w:type="spellStart"/>
      <w:r>
        <w:rPr>
          <w:rFonts w:ascii="inherit" w:hAnsi="inherit" w:cs="Arial"/>
          <w:color w:val="3A3A3A"/>
        </w:rPr>
        <w:t>data-place</w:t>
      </w:r>
      <w:proofErr w:type="spellEnd"/>
      <w:r>
        <w:rPr>
          <w:rFonts w:ascii="inherit" w:hAnsi="inherit" w:cs="Arial"/>
          <w:color w:val="3A3A3A"/>
        </w:rPr>
        <w:t xml:space="preserve">  элемента с </w:t>
      </w:r>
      <w:proofErr w:type="spellStart"/>
      <w:r>
        <w:rPr>
          <w:rFonts w:ascii="inherit" w:hAnsi="inherit" w:cs="Arial"/>
          <w:color w:val="3A3A3A"/>
        </w:rPr>
        <w:t>id</w:t>
      </w:r>
      <w:proofErr w:type="spellEnd"/>
      <w:r>
        <w:rPr>
          <w:rFonts w:ascii="inherit" w:hAnsi="inherit" w:cs="Arial"/>
          <w:color w:val="3A3A3A"/>
        </w:rPr>
        <w:t xml:space="preserve"> </w:t>
      </w:r>
      <w:proofErr w:type="spellStart"/>
      <w:r>
        <w:rPr>
          <w:rFonts w:ascii="inherit" w:hAnsi="inherit" w:cs="Arial"/>
          <w:color w:val="3A3A3A"/>
        </w:rPr>
        <w:t>map-canvas</w:t>
      </w:r>
      <w:proofErr w:type="spellEnd"/>
      <w:r>
        <w:rPr>
          <w:rFonts w:ascii="inherit" w:hAnsi="inherit" w:cs="Arial"/>
          <w:color w:val="3A3A3A"/>
        </w:rPr>
        <w:t xml:space="preserve"> после чего </w:t>
      </w:r>
      <w:proofErr w:type="spellStart"/>
      <w:r>
        <w:rPr>
          <w:rFonts w:ascii="inherit" w:hAnsi="inherit" w:cs="Arial"/>
          <w:color w:val="3A3A3A"/>
        </w:rPr>
        <w:t>eval</w:t>
      </w:r>
      <w:proofErr w:type="spellEnd"/>
      <w:r>
        <w:rPr>
          <w:rFonts w:ascii="inherit" w:hAnsi="inherit" w:cs="Arial"/>
          <w:color w:val="3A3A3A"/>
        </w:rPr>
        <w:t xml:space="preserve">() преобразует строку [61.784625, 34.350755] в </w:t>
      </w:r>
      <w:proofErr w:type="spellStart"/>
      <w:r>
        <w:rPr>
          <w:rFonts w:ascii="inherit" w:hAnsi="inherit" w:cs="Arial"/>
          <w:color w:val="3A3A3A"/>
        </w:rPr>
        <w:t>js</w:t>
      </w:r>
      <w:proofErr w:type="spellEnd"/>
      <w:r>
        <w:rPr>
          <w:rFonts w:ascii="inherit" w:hAnsi="inherit" w:cs="Arial"/>
          <w:color w:val="3A3A3A"/>
        </w:rPr>
        <w:t xml:space="preserve"> код</w:t>
      </w:r>
      <w:proofErr w:type="gramStart"/>
      <w:r>
        <w:rPr>
          <w:rFonts w:ascii="inherit" w:hAnsi="inherit" w:cs="Arial"/>
          <w:color w:val="3A3A3A"/>
        </w:rPr>
        <w:t xml:space="preserve"> ,</w:t>
      </w:r>
      <w:proofErr w:type="gramEnd"/>
      <w:r>
        <w:rPr>
          <w:rFonts w:ascii="inherit" w:hAnsi="inherit" w:cs="Arial"/>
          <w:color w:val="3A3A3A"/>
        </w:rPr>
        <w:t xml:space="preserve"> конкретней в массив т.к. присутствуют квадратные скобки.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По спецификации HTML5 ,браузеры пропускают атрибуты тегов начинающихся с </w:t>
      </w:r>
      <w:proofErr w:type="spellStart"/>
      <w:r>
        <w:rPr>
          <w:rFonts w:ascii="inherit" w:hAnsi="inherit" w:cs="Arial"/>
          <w:color w:val="3A3A3A"/>
        </w:rPr>
        <w:t>data</w:t>
      </w:r>
      <w:proofErr w:type="spellEnd"/>
      <w:r>
        <w:rPr>
          <w:rFonts w:ascii="inherit" w:hAnsi="inherit" w:cs="Arial"/>
          <w:color w:val="3A3A3A"/>
        </w:rPr>
        <w:t xml:space="preserve">- влиять на </w:t>
      </w:r>
      <w:proofErr w:type="spellStart"/>
      <w:r>
        <w:rPr>
          <w:rFonts w:ascii="inherit" w:hAnsi="inherit" w:cs="Arial"/>
          <w:color w:val="3A3A3A"/>
        </w:rPr>
        <w:t>отрисовку</w:t>
      </w:r>
      <w:proofErr w:type="spellEnd"/>
      <w:r>
        <w:rPr>
          <w:rFonts w:ascii="inherit" w:hAnsi="inherit" w:cs="Arial"/>
          <w:color w:val="3A3A3A"/>
        </w:rPr>
        <w:t xml:space="preserve"> этот атрибут не будет, но его значение можно использовать в </w:t>
      </w:r>
      <w:proofErr w:type="spellStart"/>
      <w:r>
        <w:rPr>
          <w:rFonts w:ascii="inherit" w:hAnsi="inherit" w:cs="Arial"/>
          <w:color w:val="3A3A3A"/>
        </w:rPr>
        <w:t>javascript</w:t>
      </w:r>
      <w:proofErr w:type="spellEnd"/>
      <w:r>
        <w:rPr>
          <w:rFonts w:ascii="inherit" w:hAnsi="inherit" w:cs="Arial"/>
          <w:color w:val="3A3A3A"/>
        </w:rPr>
        <w:t>.</w:t>
      </w:r>
    </w:p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Код </w:t>
      </w:r>
      <w:proofErr w:type="spellStart"/>
      <w:r>
        <w:rPr>
          <w:rFonts w:ascii="inherit" w:hAnsi="inherit" w:cs="Arial"/>
          <w:color w:val="3A3A3A"/>
        </w:rPr>
        <w:t>html</w:t>
      </w:r>
      <w:proofErr w:type="spellEnd"/>
      <w:r>
        <w:rPr>
          <w:rFonts w:ascii="inherit" w:hAnsi="inherit" w:cs="Arial"/>
          <w:color w:val="3A3A3A"/>
        </w:rPr>
        <w:t xml:space="preserve"> можно модифицировать:</w:t>
      </w:r>
    </w:p>
    <w:p w:rsidR="004C77E5" w:rsidRDefault="004C77E5" w:rsidP="004C77E5">
      <w:pPr>
        <w:shd w:val="clear" w:color="auto" w:fill="FFFFFF"/>
        <w:spacing w:line="360" w:lineRule="atLeast"/>
        <w:textAlignment w:val="baseline"/>
        <w:rPr>
          <w:rFonts w:ascii="inherit" w:hAnsi="inherit" w:cs="Arial"/>
          <w:color w:val="3A3A3A"/>
        </w:rPr>
      </w:pPr>
      <w:hyperlink r:id="rId18" w:history="1">
        <w:r>
          <w:rPr>
            <w:rStyle w:val="a4"/>
            <w:rFonts w:ascii="inherit" w:hAnsi="inherit" w:cs="Arial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18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280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280" w:type="dxa"/>
            <w:vAlign w:val="center"/>
            <w:hideMark/>
          </w:tcPr>
          <w:p w:rsidR="004C77E5" w:rsidRPr="004C77E5" w:rsidRDefault="004C77E5" w:rsidP="004C77E5">
            <w:pPr>
              <w:rPr>
                <w:sz w:val="24"/>
                <w:szCs w:val="24"/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&lt;div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id="map-canvas"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data-place="&lt;?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php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 echo '[61.784625, 34.350755]' ;?&gt;"&gt;&lt;/div&gt;</w:t>
            </w:r>
          </w:p>
        </w:tc>
      </w:tr>
    </w:tbl>
    <w:p w:rsidR="004C77E5" w:rsidRDefault="004C77E5" w:rsidP="004C77E5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с использованием </w:t>
      </w:r>
      <w:proofErr w:type="spellStart"/>
      <w:r>
        <w:rPr>
          <w:rFonts w:ascii="inherit" w:hAnsi="inherit" w:cs="Arial"/>
          <w:color w:val="3A3A3A"/>
        </w:rPr>
        <w:t>php</w:t>
      </w:r>
      <w:proofErr w:type="spellEnd"/>
      <w:r>
        <w:rPr>
          <w:rFonts w:ascii="inherit" w:hAnsi="inherit" w:cs="Arial"/>
          <w:color w:val="3A3A3A"/>
        </w:rPr>
        <w:t xml:space="preserve"> , так простыми средствами можно передавать целые массивы переменных из </w:t>
      </w:r>
      <w:proofErr w:type="spellStart"/>
      <w:r>
        <w:rPr>
          <w:rFonts w:ascii="inherit" w:hAnsi="inherit" w:cs="Arial"/>
          <w:color w:val="3A3A3A"/>
        </w:rPr>
        <w:t>php</w:t>
      </w:r>
      <w:proofErr w:type="spellEnd"/>
      <w:r>
        <w:rPr>
          <w:rFonts w:ascii="inherit" w:hAnsi="inherit" w:cs="Arial"/>
          <w:color w:val="3A3A3A"/>
        </w:rPr>
        <w:t xml:space="preserve"> в </w:t>
      </w:r>
      <w:proofErr w:type="spellStart"/>
      <w:r>
        <w:rPr>
          <w:rFonts w:ascii="inherit" w:hAnsi="inherit" w:cs="Arial"/>
          <w:color w:val="3A3A3A"/>
        </w:rPr>
        <w:t>js</w:t>
      </w:r>
      <w:proofErr w:type="spellEnd"/>
      <w:r>
        <w:rPr>
          <w:rFonts w:ascii="inherit" w:hAnsi="inherit" w:cs="Arial"/>
          <w:color w:val="3A3A3A"/>
        </w:rPr>
        <w:t xml:space="preserve"> не используя </w:t>
      </w:r>
      <w:proofErr w:type="spellStart"/>
      <w:r>
        <w:rPr>
          <w:rFonts w:ascii="inherit" w:hAnsi="inherit" w:cs="Arial"/>
          <w:color w:val="3A3A3A"/>
        </w:rPr>
        <w:t>инлайнового</w:t>
      </w:r>
      <w:proofErr w:type="spellEnd"/>
      <w:r>
        <w:rPr>
          <w:rFonts w:ascii="inherit" w:hAnsi="inherit" w:cs="Arial"/>
          <w:color w:val="3A3A3A"/>
        </w:rPr>
        <w:t xml:space="preserve"> написания</w:t>
      </w:r>
      <w:proofErr w:type="gramStart"/>
      <w:r>
        <w:rPr>
          <w:rFonts w:ascii="inherit" w:hAnsi="inherit" w:cs="Arial"/>
          <w:color w:val="3A3A3A"/>
        </w:rPr>
        <w:t xml:space="preserve"> : )</w:t>
      </w:r>
      <w:proofErr w:type="gramEnd"/>
    </w:p>
    <w:p w:rsidR="004C77E5" w:rsidRDefault="004C77E5">
      <w:pPr>
        <w:rPr>
          <w:lang w:val="en-US"/>
        </w:rPr>
      </w:pPr>
    </w:p>
    <w:p w:rsidR="004C77E5" w:rsidRDefault="004C77E5" w:rsidP="004C77E5">
      <w:pPr>
        <w:pStyle w:val="1"/>
        <w:shd w:val="clear" w:color="auto" w:fill="F7F7FA"/>
        <w:ind w:left="120"/>
        <w:jc w:val="center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События</w:t>
      </w:r>
    </w:p>
    <w:p w:rsidR="004C77E5" w:rsidRDefault="004C77E5" w:rsidP="004C77E5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Введение в обработку событий</w:t>
      </w:r>
    </w:p>
    <w:p w:rsidR="004C77E5" w:rsidRDefault="004C77E5" w:rsidP="004C77E5">
      <w:pPr>
        <w:shd w:val="clear" w:color="auto" w:fill="F7F7FA"/>
        <w:jc w:val="right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Последнее обновление: 1.11.2015</w:t>
      </w:r>
    </w:p>
    <w:p w:rsidR="004C77E5" w:rsidRDefault="004C77E5" w:rsidP="004C77E5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</w:p>
    <w:p w:rsidR="004C77E5" w:rsidRDefault="004C77E5" w:rsidP="004C77E5">
      <w:pPr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</w:rPr>
        <w:t> </w:t>
      </w:r>
    </w:p>
    <w:p w:rsidR="004C77E5" w:rsidRDefault="004C77E5" w:rsidP="004C77E5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</w:p>
    <w:p w:rsidR="004C77E5" w:rsidRDefault="004C77E5" w:rsidP="004C77E5">
      <w:pPr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</w:rPr>
        <w:t> </w:t>
      </w:r>
    </w:p>
    <w:p w:rsidR="004C77E5" w:rsidRDefault="004C77E5" w:rsidP="004C77E5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</w:p>
    <w:p w:rsidR="004C77E5" w:rsidRDefault="004C77E5" w:rsidP="004C77E5">
      <w:pPr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</w:rPr>
        <w:t> </w:t>
      </w:r>
    </w:p>
    <w:p w:rsidR="004C77E5" w:rsidRDefault="004C77E5" w:rsidP="004C77E5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</w:p>
    <w:p w:rsidR="004C77E5" w:rsidRDefault="004C77E5" w:rsidP="004C77E5">
      <w:pPr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</w:rPr>
        <w:lastRenderedPageBreak/>
        <w:t> </w:t>
      </w:r>
    </w:p>
    <w:p w:rsidR="004C77E5" w:rsidRDefault="004C77E5" w:rsidP="004C77E5">
      <w:pPr>
        <w:numPr>
          <w:ilvl w:val="0"/>
          <w:numId w:val="1"/>
        </w:numPr>
        <w:shd w:val="clear" w:color="auto" w:fill="F7F7FA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0" w:author="Unknown"/>
          <w:rFonts w:ascii="Verdana" w:hAnsi="Verdana"/>
          <w:color w:val="000000"/>
          <w:sz w:val="20"/>
          <w:szCs w:val="20"/>
        </w:rPr>
      </w:pPr>
      <w:ins w:id="1" w:author="Unknown">
        <w:r>
          <w:rPr>
            <w:rFonts w:ascii="Verdana" w:hAnsi="Verdana"/>
            <w:color w:val="000000"/>
            <w:sz w:val="20"/>
            <w:szCs w:val="20"/>
          </w:rPr>
          <w:t xml:space="preserve">Для взаимодействия с пользователем в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JavaScript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определен механизм событий. Например, когда пользователь нажимает кнопку, то возникает событие нажатия кнопки. В коде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JavaScript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мы можем определить возникновение события и как-то его обработать.</w:t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2" w:author="Unknown"/>
          <w:rFonts w:ascii="Verdana" w:hAnsi="Verdana"/>
          <w:color w:val="000000"/>
          <w:sz w:val="20"/>
          <w:szCs w:val="20"/>
        </w:rPr>
      </w:pPr>
      <w:ins w:id="3" w:author="Unknown">
        <w:r>
          <w:rPr>
            <w:rFonts w:ascii="Verdana" w:hAnsi="Verdana"/>
            <w:color w:val="000000"/>
            <w:sz w:val="20"/>
            <w:szCs w:val="20"/>
          </w:rPr>
          <w:t xml:space="preserve">В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JavaScript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есть следующие типы событий: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4" w:author="Unknown"/>
          <w:rFonts w:ascii="Verdana" w:hAnsi="Verdana"/>
          <w:color w:val="000000"/>
          <w:sz w:val="20"/>
          <w:szCs w:val="20"/>
        </w:rPr>
      </w:pPr>
      <w:ins w:id="5" w:author="Unknown">
        <w:r>
          <w:rPr>
            <w:rFonts w:ascii="Verdana" w:hAnsi="Verdana"/>
            <w:color w:val="000000"/>
            <w:sz w:val="20"/>
            <w:szCs w:val="20"/>
          </w:rPr>
          <w:t>События мыши (перемещение курсора, нажатие мыши и т.д.)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6" w:author="Unknown"/>
          <w:rFonts w:ascii="Verdana" w:hAnsi="Verdana"/>
          <w:color w:val="000000"/>
          <w:sz w:val="20"/>
          <w:szCs w:val="20"/>
        </w:rPr>
      </w:pPr>
      <w:ins w:id="7" w:author="Unknown">
        <w:r>
          <w:rPr>
            <w:rFonts w:ascii="Verdana" w:hAnsi="Verdana"/>
            <w:color w:val="000000"/>
            <w:sz w:val="20"/>
            <w:szCs w:val="20"/>
          </w:rPr>
          <w:t>События клавиатуры (нажатие или отпускание клавиши клавиатуры)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8" w:author="Unknown"/>
          <w:rFonts w:ascii="Verdana" w:hAnsi="Verdana"/>
          <w:color w:val="000000"/>
          <w:sz w:val="20"/>
          <w:szCs w:val="20"/>
        </w:rPr>
      </w:pPr>
      <w:ins w:id="9" w:author="Unknown">
        <w:r>
          <w:rPr>
            <w:rFonts w:ascii="Verdana" w:hAnsi="Verdana"/>
            <w:color w:val="000000"/>
            <w:sz w:val="20"/>
            <w:szCs w:val="20"/>
          </w:rPr>
          <w:t xml:space="preserve">События жизненного цикла элементов (например, событие загрузки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веб-станицы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)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10" w:author="Unknown"/>
          <w:rFonts w:ascii="Verdana" w:hAnsi="Verdana"/>
          <w:color w:val="000000"/>
          <w:sz w:val="20"/>
          <w:szCs w:val="20"/>
        </w:rPr>
      </w:pPr>
      <w:ins w:id="11" w:author="Unknown">
        <w:r>
          <w:rPr>
            <w:rFonts w:ascii="Verdana" w:hAnsi="Verdana"/>
            <w:color w:val="000000"/>
            <w:sz w:val="20"/>
            <w:szCs w:val="20"/>
          </w:rPr>
          <w:t>События элементов форм (нажатие кнопки на форме, выбор элемента в выпадающем списке и т.д.)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12" w:author="Unknown"/>
          <w:rFonts w:ascii="Verdana" w:hAnsi="Verdana"/>
          <w:color w:val="000000"/>
          <w:sz w:val="20"/>
          <w:szCs w:val="20"/>
        </w:rPr>
      </w:pPr>
      <w:ins w:id="13" w:author="Unknown">
        <w:r>
          <w:rPr>
            <w:rFonts w:ascii="Verdana" w:hAnsi="Verdana"/>
            <w:color w:val="000000"/>
            <w:sz w:val="20"/>
            <w:szCs w:val="20"/>
          </w:rPr>
          <w:t>События, возникающие при изменении элементов DOM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14" w:author="Unknown"/>
          <w:rFonts w:ascii="Verdana" w:hAnsi="Verdana"/>
          <w:color w:val="000000"/>
          <w:sz w:val="20"/>
          <w:szCs w:val="20"/>
        </w:rPr>
      </w:pPr>
      <w:ins w:id="15" w:author="Unknown">
        <w:r>
          <w:rPr>
            <w:rFonts w:ascii="Verdana" w:hAnsi="Verdana"/>
            <w:color w:val="000000"/>
            <w:sz w:val="20"/>
            <w:szCs w:val="20"/>
          </w:rPr>
          <w:t>События, возникающие при касании на сенсорных экранах</w:t>
        </w:r>
      </w:ins>
    </w:p>
    <w:p w:rsidR="004C77E5" w:rsidRDefault="004C77E5" w:rsidP="004C77E5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ins w:id="16" w:author="Unknown"/>
          <w:rFonts w:ascii="Verdana" w:hAnsi="Verdana"/>
          <w:color w:val="000000"/>
          <w:sz w:val="20"/>
          <w:szCs w:val="20"/>
        </w:rPr>
      </w:pPr>
      <w:ins w:id="17" w:author="Unknown">
        <w:r>
          <w:rPr>
            <w:rFonts w:ascii="Verdana" w:hAnsi="Verdana"/>
            <w:color w:val="000000"/>
            <w:sz w:val="20"/>
            <w:szCs w:val="20"/>
          </w:rPr>
          <w:t>События, возникающие при возникновении ошибок</w:t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18" w:author="Unknown"/>
          <w:rFonts w:ascii="Verdana" w:hAnsi="Verdana"/>
          <w:color w:val="000000"/>
          <w:sz w:val="20"/>
          <w:szCs w:val="20"/>
        </w:rPr>
      </w:pPr>
      <w:ins w:id="19" w:author="Unknown">
        <w:r>
          <w:rPr>
            <w:rFonts w:ascii="Verdana" w:hAnsi="Verdana"/>
            <w:color w:val="000000"/>
            <w:sz w:val="20"/>
            <w:szCs w:val="20"/>
          </w:rPr>
          <w:t xml:space="preserve">Рассмотрим простейшую обработку событий. Например, на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веб-странице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у нас есть следующий элемент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div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00"/>
      </w:tblGrid>
      <w:tr w:rsidR="004C77E5" w:rsidRP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:rsidR="004C77E5" w:rsidRPr="004C77E5" w:rsidRDefault="004C77E5" w:rsidP="004C77E5">
            <w:pPr>
              <w:spacing w:line="293" w:lineRule="atLeast"/>
              <w:rPr>
                <w:sz w:val="24"/>
                <w:szCs w:val="24"/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&lt;div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rect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"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="alert('</w:t>
            </w:r>
            <w:r>
              <w:rPr>
                <w:rStyle w:val="HTML"/>
                <w:rFonts w:eastAsiaTheme="minorHAnsi"/>
              </w:rPr>
              <w:t>Нажато</w:t>
            </w:r>
            <w:r w:rsidRPr="004C77E5">
              <w:rPr>
                <w:rStyle w:val="HTML"/>
                <w:rFonts w:eastAsiaTheme="minorHAnsi"/>
                <w:lang w:val="en-US"/>
              </w:rPr>
              <w:t>')"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style="width:50px;height:50px;background-color:blue;"&gt;&lt;/div&gt;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20" w:author="Unknown"/>
          <w:rFonts w:ascii="Verdana" w:hAnsi="Verdana"/>
          <w:color w:val="000000"/>
          <w:sz w:val="20"/>
          <w:szCs w:val="20"/>
        </w:rPr>
      </w:pPr>
      <w:ins w:id="21" w:author="Unknown">
        <w:r>
          <w:rPr>
            <w:rFonts w:ascii="Verdana" w:hAnsi="Verdana"/>
            <w:color w:val="000000"/>
            <w:sz w:val="20"/>
            <w:szCs w:val="20"/>
          </w:rPr>
          <w:t xml:space="preserve">Здесь определен обычный блок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div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который имеет атрибут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onclick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который задает</w:t>
        </w:r>
        <w:r>
          <w:rPr>
            <w:rStyle w:val="apple-converted-space"/>
            <w:rFonts w:ascii="Verdana" w:hAnsi="Verdana"/>
            <w:color w:val="000000"/>
          </w:rPr>
          <w:t> </w:t>
        </w:r>
        <w:r>
          <w:rPr>
            <w:rStyle w:val="bb"/>
            <w:rFonts w:ascii="Verdana" w:hAnsi="Verdana"/>
            <w:b/>
            <w:bCs/>
            <w:color w:val="000000"/>
            <w:sz w:val="20"/>
            <w:szCs w:val="20"/>
          </w:rPr>
          <w:t>обработчик события</w:t>
        </w:r>
        <w:r>
          <w:rPr>
            <w:rStyle w:val="apple-converted-space"/>
            <w:rFonts w:ascii="Verdana" w:hAnsi="Verdana"/>
            <w:color w:val="000000"/>
          </w:rPr>
          <w:t> </w:t>
        </w:r>
        <w:r>
          <w:rPr>
            <w:rFonts w:ascii="Verdana" w:hAnsi="Verdana"/>
            <w:color w:val="000000"/>
            <w:sz w:val="20"/>
            <w:szCs w:val="20"/>
          </w:rPr>
          <w:t xml:space="preserve">нажатия на блок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div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. То есть, чтобы обработать какое-либо событие, нам надо определить для него обработчик. Обработчик представляет собой код на языке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JavaScript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 В данном случае обработчик выглядит довольно просто: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00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0" w:type="dxa"/>
            <w:vAlign w:val="center"/>
            <w:hideMark/>
          </w:tcPr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>('Нажато')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22" w:author="Unknown"/>
          <w:rFonts w:ascii="Verdana" w:hAnsi="Verdana"/>
          <w:color w:val="000000"/>
          <w:sz w:val="20"/>
          <w:szCs w:val="20"/>
        </w:rPr>
      </w:pPr>
      <w:ins w:id="23" w:author="Unknown">
        <w:r>
          <w:rPr>
            <w:rFonts w:ascii="Verdana" w:hAnsi="Verdana"/>
            <w:color w:val="000000"/>
            <w:sz w:val="20"/>
            <w:szCs w:val="20"/>
          </w:rPr>
          <w:t>И при нажатии на кнопку будет выскакивать сообщение:</w:t>
        </w:r>
      </w:ins>
    </w:p>
    <w:p w:rsidR="004C77E5" w:rsidRDefault="004C77E5" w:rsidP="004C77E5">
      <w:pPr>
        <w:rPr>
          <w:ins w:id="24" w:author="Unknown"/>
          <w:rFonts w:ascii="Times New Roman" w:hAnsi="Times New Roman"/>
          <w:sz w:val="24"/>
          <w:szCs w:val="24"/>
        </w:rPr>
      </w:pPr>
      <w:ins w:id="25" w:author="Unknown">
        <w:r>
          <w:fldChar w:fldCharType="begin"/>
        </w:r>
        <w:r>
          <w:instrText xml:space="preserve"> INCLUDEPICTURE "https://metanit.com/web/javascript/pics/events.png" \* MERGEFORMATINET </w:instrText>
        </w:r>
      </w:ins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Обработка событий в JavaScript" style="width:24pt;height:24pt"/>
        </w:pict>
      </w:r>
      <w:ins w:id="26" w:author="Unknown">
        <w:r>
          <w:fldChar w:fldCharType="end"/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27" w:author="Unknown"/>
          <w:rFonts w:ascii="Verdana" w:hAnsi="Verdana"/>
          <w:color w:val="000000"/>
          <w:sz w:val="20"/>
          <w:szCs w:val="20"/>
        </w:rPr>
      </w:pPr>
      <w:ins w:id="28" w:author="Unknown">
        <w:r>
          <w:rPr>
            <w:rFonts w:ascii="Verdana" w:hAnsi="Verdana"/>
            <w:color w:val="000000"/>
            <w:sz w:val="20"/>
            <w:szCs w:val="20"/>
          </w:rPr>
          <w:t>Также можно было бы вынести все действия по обработке события в отдельную функцию: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495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</w:pPr>
            <w:r>
              <w:t>1</w:t>
            </w:r>
          </w:p>
          <w:p w:rsidR="004C77E5" w:rsidRDefault="004C77E5" w:rsidP="004C77E5">
            <w:pPr>
              <w:spacing w:line="293" w:lineRule="atLeast"/>
            </w:pPr>
            <w:r>
              <w:t>2</w:t>
            </w:r>
          </w:p>
          <w:p w:rsidR="004C77E5" w:rsidRDefault="004C77E5" w:rsidP="004C77E5">
            <w:pPr>
              <w:spacing w:line="293" w:lineRule="atLeast"/>
            </w:pPr>
            <w:r>
              <w:t>3</w:t>
            </w:r>
          </w:p>
          <w:p w:rsidR="004C77E5" w:rsidRDefault="004C77E5" w:rsidP="004C77E5">
            <w:pPr>
              <w:spacing w:line="293" w:lineRule="atLeast"/>
            </w:pPr>
            <w:r>
              <w:lastRenderedPageBreak/>
              <w:t>4</w:t>
            </w:r>
          </w:p>
          <w:p w:rsidR="004C77E5" w:rsidRDefault="004C77E5" w:rsidP="004C77E5">
            <w:pPr>
              <w:spacing w:line="293" w:lineRule="atLeast"/>
            </w:pPr>
            <w:r>
              <w:t>5</w:t>
            </w:r>
          </w:p>
          <w:p w:rsidR="004C77E5" w:rsidRDefault="004C77E5" w:rsidP="004C77E5">
            <w:pPr>
              <w:spacing w:line="293" w:lineRule="atLeast"/>
            </w:pPr>
            <w:r>
              <w:t>6</w:t>
            </w:r>
          </w:p>
          <w:p w:rsidR="004C77E5" w:rsidRDefault="004C77E5" w:rsidP="004C77E5">
            <w:pPr>
              <w:spacing w:line="293" w:lineRule="atLeast"/>
            </w:pPr>
            <w:r>
              <w:t>7</w:t>
            </w:r>
          </w:p>
          <w:p w:rsidR="004C77E5" w:rsidRDefault="004C77E5" w:rsidP="004C77E5">
            <w:pPr>
              <w:spacing w:line="293" w:lineRule="atLeast"/>
            </w:pPr>
            <w:r>
              <w:t>8</w:t>
            </w:r>
          </w:p>
          <w:p w:rsidR="004C77E5" w:rsidRDefault="004C77E5" w:rsidP="004C77E5">
            <w:pPr>
              <w:spacing w:line="293" w:lineRule="atLeast"/>
            </w:pPr>
            <w:r>
              <w:t>9</w:t>
            </w:r>
          </w:p>
          <w:p w:rsidR="004C77E5" w:rsidRDefault="004C77E5" w:rsidP="004C77E5">
            <w:pPr>
              <w:spacing w:line="293" w:lineRule="atLeast"/>
            </w:pPr>
            <w:r>
              <w:t>10</w:t>
            </w:r>
          </w:p>
          <w:p w:rsidR="004C77E5" w:rsidRDefault="004C77E5" w:rsidP="004C77E5">
            <w:pPr>
              <w:spacing w:line="293" w:lineRule="atLeast"/>
            </w:pPr>
            <w:r>
              <w:t>11</w:t>
            </w:r>
          </w:p>
          <w:p w:rsidR="004C77E5" w:rsidRDefault="004C77E5" w:rsidP="004C77E5">
            <w:pPr>
              <w:spacing w:line="293" w:lineRule="atLeast"/>
            </w:pPr>
            <w:r>
              <w:t>12</w:t>
            </w:r>
          </w:p>
          <w:p w:rsidR="004C77E5" w:rsidRDefault="004C77E5" w:rsidP="004C77E5">
            <w:pPr>
              <w:spacing w:line="293" w:lineRule="atLeast"/>
            </w:pPr>
            <w:r>
              <w:t>13</w:t>
            </w:r>
          </w:p>
          <w:p w:rsidR="004C77E5" w:rsidRDefault="004C77E5" w:rsidP="004C77E5">
            <w:pPr>
              <w:spacing w:line="293" w:lineRule="atLeast"/>
            </w:pPr>
            <w:r>
              <w:t>14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2495" w:type="dxa"/>
            <w:vAlign w:val="center"/>
            <w:hideMark/>
          </w:tcPr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    &lt;meta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charset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="utf-8"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&lt;div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rect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"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displayMessage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()"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style="width:50px;height:50px;background-color:blue;"&gt;&lt;/div&gt;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 xml:space="preserve">function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displayMessage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(){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alert('</w:t>
            </w:r>
            <w:r>
              <w:rPr>
                <w:rStyle w:val="HTML"/>
                <w:rFonts w:eastAsiaTheme="minorHAnsi"/>
              </w:rPr>
              <w:t>Нажато</w:t>
            </w:r>
            <w:r w:rsidRPr="004C77E5">
              <w:rPr>
                <w:rStyle w:val="HTML"/>
                <w:rFonts w:eastAsiaTheme="minorHAnsi"/>
                <w:lang w:val="en-US"/>
              </w:rPr>
              <w:t>');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29" w:author="Unknown"/>
          <w:rFonts w:ascii="Verdana" w:hAnsi="Verdana"/>
          <w:color w:val="000000"/>
          <w:sz w:val="20"/>
          <w:szCs w:val="20"/>
        </w:rPr>
      </w:pPr>
      <w:ins w:id="30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>Теперь обработчиком события будет выступать функция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displayMessage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4C77E5" w:rsidRDefault="004C77E5" w:rsidP="004C77E5">
      <w:pPr>
        <w:pStyle w:val="3"/>
        <w:shd w:val="clear" w:color="auto" w:fill="F7F7FA"/>
        <w:rPr>
          <w:ins w:id="31" w:author="Unknown"/>
          <w:rFonts w:ascii="Verdana" w:hAnsi="Verdana"/>
          <w:color w:val="000000"/>
        </w:rPr>
      </w:pPr>
      <w:ins w:id="32" w:author="Unknown">
        <w:r>
          <w:rPr>
            <w:rFonts w:ascii="Verdana" w:hAnsi="Verdana"/>
            <w:color w:val="000000"/>
          </w:rPr>
          <w:t xml:space="preserve">Передача параметров </w:t>
        </w:r>
        <w:proofErr w:type="gramStart"/>
        <w:r>
          <w:rPr>
            <w:rFonts w:ascii="Verdana" w:hAnsi="Verdana"/>
            <w:color w:val="000000"/>
          </w:rPr>
          <w:t>в</w:t>
        </w:r>
        <w:proofErr w:type="gramEnd"/>
        <w:r>
          <w:rPr>
            <w:rFonts w:ascii="Verdana" w:hAnsi="Verdana"/>
            <w:color w:val="000000"/>
          </w:rPr>
          <w:t xml:space="preserve"> </w:t>
        </w:r>
        <w:proofErr w:type="gramStart"/>
        <w:r>
          <w:rPr>
            <w:rFonts w:ascii="Verdana" w:hAnsi="Verdana"/>
            <w:color w:val="000000"/>
          </w:rPr>
          <w:t>обработчик</w:t>
        </w:r>
        <w:proofErr w:type="gramEnd"/>
        <w:r>
          <w:rPr>
            <w:rFonts w:ascii="Verdana" w:hAnsi="Verdana"/>
            <w:color w:val="000000"/>
          </w:rPr>
          <w:t xml:space="preserve"> события</w:t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33" w:author="Unknown"/>
          <w:rFonts w:ascii="Verdana" w:hAnsi="Verdana"/>
          <w:color w:val="000000"/>
          <w:sz w:val="20"/>
          <w:szCs w:val="20"/>
        </w:rPr>
      </w:pPr>
      <w:proofErr w:type="gramStart"/>
      <w:ins w:id="34" w:author="Unknown">
        <w:r>
          <w:rPr>
            <w:rFonts w:ascii="Verdana" w:hAnsi="Verdana"/>
            <w:color w:val="000000"/>
            <w:sz w:val="20"/>
            <w:szCs w:val="20"/>
          </w:rPr>
          <w:t>В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обработчик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можно передавать параметры. Например, мы можем передать текущий объект, на котором возникает событие: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00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</w:pPr>
            <w:r>
              <w:t>1</w:t>
            </w:r>
          </w:p>
          <w:p w:rsidR="004C77E5" w:rsidRDefault="004C77E5" w:rsidP="004C77E5">
            <w:pPr>
              <w:spacing w:line="293" w:lineRule="atLeast"/>
            </w:pPr>
            <w:r>
              <w:t>2</w:t>
            </w:r>
          </w:p>
          <w:p w:rsidR="004C77E5" w:rsidRDefault="004C77E5" w:rsidP="004C77E5">
            <w:pPr>
              <w:spacing w:line="293" w:lineRule="atLeast"/>
            </w:pPr>
            <w:r>
              <w:t>3</w:t>
            </w:r>
          </w:p>
          <w:p w:rsidR="004C77E5" w:rsidRDefault="004C77E5" w:rsidP="004C77E5">
            <w:pPr>
              <w:spacing w:line="293" w:lineRule="atLeast"/>
            </w:pPr>
            <w:r>
              <w:t>4</w:t>
            </w:r>
          </w:p>
          <w:p w:rsidR="004C77E5" w:rsidRDefault="004C77E5" w:rsidP="004C77E5">
            <w:pPr>
              <w:spacing w:line="293" w:lineRule="atLeast"/>
            </w:pPr>
            <w:r>
              <w:t>5</w:t>
            </w:r>
          </w:p>
          <w:p w:rsidR="004C77E5" w:rsidRDefault="004C77E5" w:rsidP="004C77E5">
            <w:pPr>
              <w:spacing w:line="293" w:lineRule="atLeast"/>
            </w:pPr>
            <w:r>
              <w:t>6</w:t>
            </w:r>
          </w:p>
          <w:p w:rsidR="004C77E5" w:rsidRDefault="004C77E5" w:rsidP="004C77E5">
            <w:pPr>
              <w:spacing w:line="293" w:lineRule="atLeast"/>
            </w:pPr>
            <w:r>
              <w:t>7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12600" w:type="dxa"/>
            <w:vAlign w:val="center"/>
            <w:hideMark/>
          </w:tcPr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&lt;a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="page1.html"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="return handler(this)"&gt;</w:t>
            </w:r>
            <w:r>
              <w:rPr>
                <w:rStyle w:val="HTML"/>
                <w:rFonts w:eastAsiaTheme="minorHAnsi"/>
              </w:rPr>
              <w:t>Станица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 1&lt;/a&gt;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function handler(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obj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){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alert(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obj.href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);</w:t>
            </w:r>
          </w:p>
          <w:p w:rsidR="004C77E5" w:rsidRDefault="004C77E5" w:rsidP="004C77E5">
            <w:pPr>
              <w:spacing w:line="293" w:lineRule="atLeast"/>
            </w:pPr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false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35" w:author="Unknown"/>
          <w:rFonts w:ascii="Verdana" w:hAnsi="Verdana"/>
          <w:color w:val="000000"/>
          <w:sz w:val="20"/>
          <w:szCs w:val="20"/>
        </w:rPr>
      </w:pPr>
      <w:ins w:id="36" w:author="Unknown">
        <w:r>
          <w:rPr>
            <w:rFonts w:ascii="Verdana" w:hAnsi="Verdana"/>
            <w:color w:val="000000"/>
            <w:sz w:val="20"/>
            <w:szCs w:val="20"/>
          </w:rPr>
          <w:t>Ключевое слово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this</w:t>
        </w:r>
        <w:proofErr w:type="spellEnd"/>
        <w:r>
          <w:rPr>
            <w:rStyle w:val="apple-converted-space"/>
            <w:rFonts w:ascii="Verdana" w:hAnsi="Verdana"/>
            <w:color w:val="000000"/>
          </w:rPr>
          <w:t> </w:t>
        </w:r>
        <w:r>
          <w:rPr>
            <w:rFonts w:ascii="Verdana" w:hAnsi="Verdana"/>
            <w:color w:val="000000"/>
            <w:sz w:val="20"/>
            <w:szCs w:val="20"/>
          </w:rPr>
          <w:t xml:space="preserve">указывает на текущий объект ссылки, на которую производится нажатие. И в коде обработчика мы можем получить этот объект и обратиться к его свойствам, например, к свойству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href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37" w:author="Unknown"/>
          <w:rFonts w:ascii="Verdana" w:hAnsi="Verdana"/>
          <w:color w:val="000000"/>
          <w:sz w:val="20"/>
          <w:szCs w:val="20"/>
        </w:rPr>
      </w:pPr>
      <w:ins w:id="38" w:author="Unknown">
        <w:r>
          <w:rPr>
            <w:rFonts w:ascii="Verdana" w:hAnsi="Verdana"/>
            <w:color w:val="000000"/>
            <w:sz w:val="20"/>
            <w:szCs w:val="20"/>
          </w:rPr>
          <w:t xml:space="preserve">Кроме того, надо отметить, что здесь обработчик возвращает результат. Хотя в первом примере с блоком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div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от обработчика не требовалось возвращения результата. Дело в </w:t>
        </w:r>
        <w:r>
          <w:rPr>
            <w:rFonts w:ascii="Verdana" w:hAnsi="Verdana"/>
            <w:color w:val="000000"/>
            <w:sz w:val="20"/>
            <w:szCs w:val="20"/>
          </w:rPr>
          <w:lastRenderedPageBreak/>
          <w:t>том, что для некоторых обработчиков можно подтвердить или остановить обработку события. Например, нажатие на ссылку должно привести к переадресации. Но возвращая из обработчика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false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мы можем остановить стандартный путь обработки события, и переадресации не будет. Если же возвращать значение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true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, то событие обрабатывается в стандартном порядке.</w:t>
        </w:r>
      </w:ins>
    </w:p>
    <w:p w:rsidR="004C77E5" w:rsidRDefault="004C77E5" w:rsidP="004C77E5">
      <w:pPr>
        <w:pStyle w:val="a3"/>
        <w:shd w:val="clear" w:color="auto" w:fill="F7F7FA"/>
        <w:spacing w:line="312" w:lineRule="atLeast"/>
        <w:rPr>
          <w:ins w:id="39" w:author="Unknown"/>
          <w:rFonts w:ascii="Verdana" w:hAnsi="Verdana"/>
          <w:color w:val="000000"/>
          <w:sz w:val="20"/>
          <w:szCs w:val="20"/>
        </w:rPr>
      </w:pPr>
      <w:ins w:id="40" w:author="Unknown">
        <w:r>
          <w:rPr>
            <w:rFonts w:ascii="Verdana" w:hAnsi="Verdana"/>
            <w:color w:val="000000"/>
            <w:sz w:val="20"/>
            <w:szCs w:val="20"/>
          </w:rPr>
          <w:t xml:space="preserve">Если же мы вовсе уберем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возвращении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результата, то событие будет обрабатываться, как будто возвращается значение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true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:</w:t>
        </w:r>
      </w:ins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00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</w:pPr>
            <w:r>
              <w:t>1</w:t>
            </w:r>
          </w:p>
          <w:p w:rsidR="004C77E5" w:rsidRDefault="004C77E5" w:rsidP="004C77E5">
            <w:pPr>
              <w:spacing w:line="293" w:lineRule="atLeast"/>
            </w:pPr>
            <w:r>
              <w:t>2</w:t>
            </w:r>
          </w:p>
          <w:p w:rsidR="004C77E5" w:rsidRDefault="004C77E5" w:rsidP="004C77E5">
            <w:pPr>
              <w:spacing w:line="293" w:lineRule="atLeast"/>
            </w:pPr>
            <w:r>
              <w:t>3</w:t>
            </w:r>
          </w:p>
          <w:p w:rsidR="004C77E5" w:rsidRDefault="004C77E5" w:rsidP="004C77E5">
            <w:pPr>
              <w:spacing w:line="293" w:lineRule="atLeast"/>
            </w:pPr>
            <w:r>
              <w:t>4</w:t>
            </w:r>
          </w:p>
          <w:p w:rsidR="004C77E5" w:rsidRDefault="004C77E5" w:rsidP="004C77E5">
            <w:pPr>
              <w:spacing w:line="293" w:lineRule="atLeast"/>
            </w:pPr>
            <w:r>
              <w:t>5</w:t>
            </w:r>
          </w:p>
          <w:p w:rsidR="004C77E5" w:rsidRDefault="004C77E5" w:rsidP="004C77E5">
            <w:pPr>
              <w:spacing w:line="293" w:lineRule="atLeast"/>
            </w:pPr>
            <w:r>
              <w:t>6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2600" w:type="dxa"/>
            <w:vAlign w:val="center"/>
            <w:hideMark/>
          </w:tcPr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&lt;a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href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="page1.html"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="handler(this)"&gt;</w:t>
            </w:r>
            <w:r>
              <w:rPr>
                <w:rStyle w:val="HTML"/>
                <w:rFonts w:eastAsiaTheme="minorHAnsi"/>
              </w:rPr>
              <w:t>Станица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 1&lt;/a&gt;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function handler(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obj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){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alert(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obj.href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);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41" w:author="Unknown"/>
          <w:rFonts w:ascii="Verdana" w:hAnsi="Verdana"/>
          <w:color w:val="000000"/>
          <w:sz w:val="20"/>
          <w:szCs w:val="20"/>
        </w:rPr>
      </w:pPr>
      <w:ins w:id="42" w:author="Unknown">
        <w:r>
          <w:rPr>
            <w:rFonts w:ascii="Verdana" w:hAnsi="Verdana"/>
            <w:color w:val="000000"/>
            <w:sz w:val="20"/>
            <w:szCs w:val="20"/>
          </w:rPr>
          <w:t xml:space="preserve">Кроме непосредственно элемента-источника события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в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обработчик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мы можем передавать объект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event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. Этот объект не определяется разработчиком, это просто аргумент функции обработчика, который хранит всю информацию о событии. Например:</w:t>
        </w:r>
      </w:ins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255"/>
      </w:tblGrid>
      <w:tr w:rsidR="004C77E5" w:rsidTr="004C7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C77E5" w:rsidRDefault="004C77E5" w:rsidP="004C77E5">
            <w:pPr>
              <w:spacing w:line="293" w:lineRule="atLeast"/>
            </w:pPr>
            <w:r>
              <w:t>1</w:t>
            </w:r>
          </w:p>
          <w:p w:rsidR="004C77E5" w:rsidRDefault="004C77E5" w:rsidP="004C77E5">
            <w:pPr>
              <w:spacing w:line="293" w:lineRule="atLeast"/>
            </w:pPr>
            <w:r>
              <w:t>2</w:t>
            </w:r>
          </w:p>
          <w:p w:rsidR="004C77E5" w:rsidRDefault="004C77E5" w:rsidP="004C77E5">
            <w:pPr>
              <w:spacing w:line="293" w:lineRule="atLeast"/>
            </w:pPr>
            <w:r>
              <w:t>3</w:t>
            </w:r>
          </w:p>
          <w:p w:rsidR="004C77E5" w:rsidRDefault="004C77E5" w:rsidP="004C77E5">
            <w:pPr>
              <w:spacing w:line="293" w:lineRule="atLeast"/>
            </w:pPr>
            <w:r>
              <w:t>4</w:t>
            </w:r>
          </w:p>
          <w:p w:rsidR="004C77E5" w:rsidRDefault="004C77E5" w:rsidP="004C77E5">
            <w:pPr>
              <w:spacing w:line="293" w:lineRule="atLeast"/>
            </w:pPr>
            <w:r>
              <w:t>5</w:t>
            </w:r>
          </w:p>
          <w:p w:rsidR="004C77E5" w:rsidRDefault="004C77E5" w:rsidP="004C77E5">
            <w:pPr>
              <w:spacing w:line="293" w:lineRule="atLeast"/>
            </w:pPr>
            <w:r>
              <w:t>6</w:t>
            </w:r>
          </w:p>
          <w:p w:rsidR="004C77E5" w:rsidRDefault="004C77E5" w:rsidP="004C77E5">
            <w:pPr>
              <w:spacing w:line="293" w:lineRule="atLeast"/>
            </w:pPr>
            <w:r>
              <w:t>7</w:t>
            </w:r>
          </w:p>
          <w:p w:rsidR="004C77E5" w:rsidRDefault="004C77E5" w:rsidP="004C77E5">
            <w:pPr>
              <w:spacing w:line="293" w:lineRule="atLeast"/>
            </w:pPr>
            <w:r>
              <w:t>8</w:t>
            </w:r>
          </w:p>
          <w:p w:rsidR="004C77E5" w:rsidRDefault="004C77E5" w:rsidP="004C77E5">
            <w:pPr>
              <w:spacing w:line="293" w:lineRule="atLeast"/>
            </w:pPr>
            <w:r>
              <w:t>9</w:t>
            </w:r>
          </w:p>
          <w:p w:rsidR="004C77E5" w:rsidRDefault="004C77E5" w:rsidP="004C77E5">
            <w:pPr>
              <w:spacing w:line="293" w:lineRule="atLeast"/>
            </w:pPr>
            <w:r>
              <w:t>10</w:t>
            </w:r>
          </w:p>
          <w:p w:rsidR="004C77E5" w:rsidRDefault="004C77E5" w:rsidP="004C77E5">
            <w:pPr>
              <w:spacing w:line="293" w:lineRule="atLeast"/>
            </w:pPr>
            <w:r>
              <w:t>11</w:t>
            </w:r>
          </w:p>
          <w:p w:rsidR="004C77E5" w:rsidRDefault="004C77E5" w:rsidP="004C77E5">
            <w:pPr>
              <w:spacing w:line="293" w:lineRule="atLeast"/>
            </w:pPr>
            <w:r>
              <w:t>12</w:t>
            </w:r>
          </w:p>
          <w:p w:rsidR="004C77E5" w:rsidRDefault="004C77E5" w:rsidP="004C77E5">
            <w:pPr>
              <w:spacing w:line="293" w:lineRule="atLeast"/>
            </w:pPr>
            <w:r>
              <w:lastRenderedPageBreak/>
              <w:t>13</w:t>
            </w:r>
          </w:p>
          <w:p w:rsidR="004C77E5" w:rsidRDefault="004C77E5" w:rsidP="004C77E5">
            <w:pPr>
              <w:spacing w:line="293" w:lineRule="atLeast"/>
            </w:pPr>
            <w:r>
              <w:t>14</w:t>
            </w:r>
          </w:p>
          <w:p w:rsidR="004C77E5" w:rsidRDefault="004C77E5" w:rsidP="004C77E5">
            <w:pPr>
              <w:spacing w:line="293" w:lineRule="atLeast"/>
            </w:pPr>
            <w:r>
              <w:t>15</w:t>
            </w:r>
          </w:p>
          <w:p w:rsidR="004C77E5" w:rsidRDefault="004C77E5" w:rsidP="004C77E5">
            <w:pPr>
              <w:spacing w:line="293" w:lineRule="atLeast"/>
            </w:pPr>
            <w:r>
              <w:t>16</w:t>
            </w:r>
          </w:p>
          <w:p w:rsidR="004C77E5" w:rsidRDefault="004C77E5" w:rsidP="004C77E5">
            <w:pPr>
              <w:spacing w:line="293" w:lineRule="atLeast"/>
            </w:pPr>
            <w:r>
              <w:t>17</w:t>
            </w:r>
          </w:p>
          <w:p w:rsidR="004C77E5" w:rsidRDefault="004C77E5" w:rsidP="004C77E5">
            <w:pPr>
              <w:spacing w:line="293" w:lineRule="atLeast"/>
            </w:pPr>
            <w:r>
              <w:t>18</w:t>
            </w:r>
          </w:p>
          <w:p w:rsidR="004C77E5" w:rsidRDefault="004C77E5" w:rsidP="004C77E5">
            <w:pPr>
              <w:spacing w:line="293" w:lineRule="atLeast"/>
            </w:pPr>
            <w:r>
              <w:t>19</w:t>
            </w:r>
          </w:p>
          <w:p w:rsidR="004C77E5" w:rsidRDefault="004C77E5" w:rsidP="004C77E5">
            <w:pPr>
              <w:spacing w:line="293" w:lineRule="atLeast"/>
            </w:pPr>
            <w:r>
              <w:t>20</w:t>
            </w:r>
          </w:p>
          <w:p w:rsidR="004C77E5" w:rsidRDefault="004C77E5" w:rsidP="004C77E5">
            <w:pPr>
              <w:spacing w:line="293" w:lineRule="atLeast"/>
            </w:pPr>
            <w:r>
              <w:t>21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2255" w:type="dxa"/>
            <w:vAlign w:val="center"/>
            <w:hideMark/>
          </w:tcPr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&lt;meta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charset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="utf-8"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&lt;style&gt;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#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rect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{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width:50px;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height:50px;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    background-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color:blue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&lt;/style&gt;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lastRenderedPageBreak/>
              <w:t>&lt;body&gt;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&lt;div</w:t>
            </w:r>
            <w:r w:rsidRPr="004C77E5">
              <w:rPr>
                <w:lang w:val="en-US"/>
              </w:rPr>
              <w:t xml:space="preserve"> </w:t>
            </w:r>
            <w:r w:rsidRPr="004C77E5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rect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"</w:t>
            </w:r>
            <w:r w:rsidRPr="004C77E5">
              <w:rPr>
                <w:lang w:val="en-US"/>
              </w:rPr>
              <w:t xml:space="preserve"> 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>="handler(event)"&gt;&lt;/div&gt;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&lt;script&gt;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function handler(e){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</w:t>
            </w:r>
            <w:r w:rsidRPr="004C77E5">
              <w:rPr>
                <w:lang w:val="en-US"/>
              </w:rPr>
              <w:t> </w:t>
            </w:r>
          </w:p>
          <w:p w:rsidR="004C77E5" w:rsidRPr="004C77E5" w:rsidRDefault="004C77E5" w:rsidP="004C77E5">
            <w:pPr>
              <w:spacing w:line="293" w:lineRule="atLeast"/>
              <w:rPr>
                <w:lang w:val="en-US"/>
              </w:rPr>
            </w:pPr>
            <w:r w:rsidRPr="004C77E5">
              <w:rPr>
                <w:rStyle w:val="HTML"/>
                <w:rFonts w:eastAsiaTheme="minorHAnsi"/>
                <w:lang w:val="en-US"/>
              </w:rPr>
              <w:t>    alert(</w:t>
            </w:r>
            <w:proofErr w:type="spellStart"/>
            <w:r w:rsidRPr="004C77E5">
              <w:rPr>
                <w:rStyle w:val="HTML"/>
                <w:rFonts w:eastAsiaTheme="minorHAnsi"/>
                <w:lang w:val="en-US"/>
              </w:rPr>
              <w:t>e.type</w:t>
            </w:r>
            <w:proofErr w:type="spellEnd"/>
            <w:r w:rsidRPr="004C77E5">
              <w:rPr>
                <w:rStyle w:val="HTML"/>
                <w:rFonts w:eastAsiaTheme="minorHAnsi"/>
                <w:lang w:val="en-US"/>
              </w:rPr>
              <w:t xml:space="preserve">);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тип</w:t>
            </w:r>
            <w:r w:rsidRPr="004C77E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C77E5" w:rsidRDefault="004C77E5" w:rsidP="004C77E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C77E5" w:rsidRDefault="004C77E5" w:rsidP="004C77E5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C77E5" w:rsidRDefault="004C77E5" w:rsidP="004C77E5">
      <w:pPr>
        <w:pStyle w:val="a3"/>
        <w:shd w:val="clear" w:color="auto" w:fill="F7F7FA"/>
        <w:spacing w:line="312" w:lineRule="atLeast"/>
        <w:rPr>
          <w:ins w:id="43" w:author="Unknown"/>
          <w:rFonts w:ascii="Verdana" w:hAnsi="Verdana"/>
          <w:color w:val="000000"/>
          <w:sz w:val="20"/>
          <w:szCs w:val="20"/>
        </w:rPr>
      </w:pPr>
      <w:ins w:id="44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>В данном случае с помощью свойства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type</w:t>
        </w:r>
        <w:proofErr w:type="spellEnd"/>
        <w:r>
          <w:rPr>
            <w:rStyle w:val="apple-converted-space"/>
            <w:rFonts w:ascii="Verdana" w:hAnsi="Verdana"/>
            <w:color w:val="000000"/>
          </w:rPr>
          <w:t> </w:t>
        </w:r>
        <w:r>
          <w:rPr>
            <w:rFonts w:ascii="Verdana" w:hAnsi="Verdana"/>
            <w:color w:val="000000"/>
            <w:sz w:val="20"/>
            <w:szCs w:val="20"/>
          </w:rPr>
          <w:t xml:space="preserve">объекта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event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получаем тип события (в данном случае тип</w:t>
        </w:r>
        <w:r>
          <w:rPr>
            <w:rStyle w:val="apple-converted-space"/>
            <w:rFonts w:ascii="Verdana" w:hAnsi="Verdana"/>
            <w:color w:val="000000"/>
          </w:rPr>
          <w:t> </w:t>
        </w:r>
        <w:proofErr w:type="spellStart"/>
        <w:r>
          <w:rPr>
            <w:rStyle w:val="HTML"/>
            <w:color w:val="000000"/>
          </w:rPr>
          <w:t>click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).</w:t>
        </w:r>
      </w:ins>
    </w:p>
    <w:p w:rsidR="004C77E5" w:rsidRDefault="004C77E5">
      <w:pPr>
        <w:rPr>
          <w:lang w:val="en-US"/>
        </w:rPr>
      </w:pP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45" w:name="metkadoc1"/>
      <w:r>
        <w:rPr>
          <w:rFonts w:ascii="Verdana" w:hAnsi="Verdana"/>
          <w:color w:val="684F0C"/>
          <w:sz w:val="39"/>
          <w:szCs w:val="39"/>
          <w:shd w:val="clear" w:color="auto" w:fill="F3FAFF"/>
        </w:rPr>
        <w:t xml:space="preserve">Советы по </w:t>
      </w:r>
      <w:proofErr w:type="spellStart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JavaScript</w:t>
      </w:r>
      <w:proofErr w:type="spellEnd"/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46" w:name="metkadoc2"/>
      <w:bookmarkEnd w:id="45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Передача и обработка данных в html-файле</w:t>
      </w:r>
    </w:p>
    <w:bookmarkEnd w:id="46"/>
    <w:p w:rsidR="004C77E5" w:rsidRDefault="004C77E5" w:rsidP="004C77E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Передача данных в html-файл:</w:t>
      </w:r>
    </w:p>
    <w:p w:rsidR="004C77E5" w:rsidRDefault="004C77E5" w:rsidP="004C77E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Передачу данных в html-файл можно произвести через URL-адрес. После адреса ставиться знак вопроса и после него параметр, который Вы хотите передать. Если этих параметров несколько, то между ними ставиться амперсанд (&amp;).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Пример 1: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"youfile.html?parametr"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Пример</w:t>
      </w:r>
      <w:r w:rsidRPr="004C77E5">
        <w:rPr>
          <w:rFonts w:ascii="Verdana" w:hAnsi="Verdana"/>
          <w:b/>
          <w:bCs/>
          <w:color w:val="000000"/>
          <w:sz w:val="27"/>
          <w:szCs w:val="27"/>
          <w:lang w:val="en-US"/>
        </w:rPr>
        <w:t xml:space="preserve"> 2: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lastRenderedPageBreak/>
        <w:t>"youfile.html?parametr1&amp;parametr2&amp;parametr3"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Также данные можно передавать при помощи форм. Для этого надо воспользоваться методом GET.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Вот как буде выглядеть URL-адрес в строке </w:t>
      </w:r>
      <w:proofErr w:type="spellStart"/>
      <w:r>
        <w:rPr>
          <w:rFonts w:ascii="Verdana" w:hAnsi="Verdana"/>
          <w:color w:val="000000"/>
          <w:sz w:val="27"/>
          <w:szCs w:val="27"/>
        </w:rPr>
        <w:t>броузера</w:t>
      </w:r>
      <w:proofErr w:type="spellEnd"/>
      <w:r>
        <w:rPr>
          <w:rFonts w:ascii="Verdana" w:hAnsi="Verdana"/>
          <w:color w:val="000000"/>
          <w:sz w:val="27"/>
          <w:szCs w:val="27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Пример</w:t>
      </w:r>
      <w:r w:rsidRPr="004C77E5">
        <w:rPr>
          <w:rFonts w:ascii="Verdana" w:hAnsi="Verdana"/>
          <w:b/>
          <w:bCs/>
          <w:color w:val="000000"/>
          <w:sz w:val="27"/>
          <w:szCs w:val="27"/>
          <w:lang w:val="en-US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"youfile.html?name1=value1&amp;name2=value2&amp;name3=value3"</w:t>
      </w:r>
    </w:p>
    <w:p w:rsidR="004C77E5" w:rsidRPr="004C77E5" w:rsidRDefault="004C77E5" w:rsidP="004C77E5">
      <w:pPr>
        <w:rPr>
          <w:rFonts w:ascii="Times New Roman" w:hAnsi="Times New Roman"/>
          <w:sz w:val="24"/>
          <w:szCs w:val="24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br/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br/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br/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Получение переданных данных:</w:t>
      </w:r>
    </w:p>
    <w:p w:rsidR="004C77E5" w:rsidRDefault="004C77E5" w:rsidP="004C77E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Получение переданных данных выполняется при помощи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JavaScript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Сначало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мы присваиваем переменной все то, что находится после знака вопроса: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var p_url=location.search.substring(1);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 передавали один параметр, то переменную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p_url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можно обрабатывать.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параметров было много, то их надо разделить: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var parametr=p_url.split("&amp;");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 нас получился массив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parametr</w:t>
      </w:r>
      <w:proofErr w:type="spellEnd"/>
      <w:r>
        <w:rPr>
          <w:rFonts w:ascii="Verdana" w:hAnsi="Verdana"/>
          <w:color w:val="000000"/>
          <w:sz w:val="27"/>
          <w:szCs w:val="27"/>
        </w:rPr>
        <w:t>, который содержит полученные данные.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 пересылали данные при помощи форм, то надо избавиться от знака равенства и присвоить каждой переменной свое значение: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var values= new Array();for(i=0; i var j=parametr.split("="); values[j[0]]=unescape(j[1]);}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lastRenderedPageBreak/>
        <w:t>Пример</w:t>
      </w:r>
      <w:r w:rsidRPr="004C77E5">
        <w:rPr>
          <w:rFonts w:ascii="Verdana" w:hAnsi="Verdana"/>
          <w:b/>
          <w:bCs/>
          <w:color w:val="000000"/>
          <w:sz w:val="27"/>
          <w:szCs w:val="27"/>
          <w:lang w:val="en-US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Если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строка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была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"youfile.html?name=Serg&amp;city=</w:t>
      </w:r>
      <w:r>
        <w:rPr>
          <w:rFonts w:ascii="Verdana" w:hAnsi="Verdana"/>
          <w:color w:val="000000"/>
          <w:sz w:val="27"/>
          <w:szCs w:val="27"/>
        </w:rPr>
        <w:t>Рязань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&amp;age=21"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то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получим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массив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values[name]="Serg";values[city]="</w:t>
      </w:r>
      <w:r>
        <w:rPr>
          <w:rFonts w:ascii="Verdana" w:hAnsi="Verdana"/>
          <w:color w:val="000000"/>
          <w:sz w:val="27"/>
          <w:szCs w:val="27"/>
        </w:rPr>
        <w:t>Рязань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";values[age]="21";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или можно так: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values</w:t>
      </w:r>
      <w:proofErr w:type="spellEnd"/>
      <w:r>
        <w:rPr>
          <w:rFonts w:ascii="Verdana" w:hAnsi="Verdana"/>
          <w:color w:val="000000"/>
          <w:sz w:val="27"/>
          <w:szCs w:val="27"/>
        </w:rPr>
        <w:t>[0]="</w:t>
      </w:r>
      <w:proofErr w:type="spellStart"/>
      <w:r>
        <w:rPr>
          <w:rFonts w:ascii="Verdana" w:hAnsi="Verdana"/>
          <w:color w:val="000000"/>
          <w:sz w:val="27"/>
          <w:szCs w:val="27"/>
        </w:rPr>
        <w:t>Serg</w:t>
      </w:r>
      <w:proofErr w:type="spellEnd"/>
      <w:r>
        <w:rPr>
          <w:rFonts w:ascii="Verdana" w:hAnsi="Verdana"/>
          <w:color w:val="000000"/>
          <w:sz w:val="27"/>
          <w:szCs w:val="27"/>
        </w:rPr>
        <w:t>";</w:t>
      </w:r>
      <w:proofErr w:type="spellStart"/>
      <w:r>
        <w:rPr>
          <w:rFonts w:ascii="Verdana" w:hAnsi="Verdana"/>
          <w:color w:val="000000"/>
          <w:sz w:val="27"/>
          <w:szCs w:val="27"/>
        </w:rPr>
        <w:t>values</w:t>
      </w:r>
      <w:proofErr w:type="spellEnd"/>
      <w:r>
        <w:rPr>
          <w:rFonts w:ascii="Verdana" w:hAnsi="Verdana"/>
          <w:color w:val="000000"/>
          <w:sz w:val="27"/>
          <w:szCs w:val="27"/>
        </w:rPr>
        <w:t>[1]="Рязань";</w:t>
      </w:r>
      <w:proofErr w:type="spellStart"/>
      <w:r>
        <w:rPr>
          <w:rFonts w:ascii="Verdana" w:hAnsi="Verdana"/>
          <w:color w:val="000000"/>
          <w:sz w:val="27"/>
          <w:szCs w:val="27"/>
        </w:rPr>
        <w:t>values</w:t>
      </w:r>
      <w:proofErr w:type="spellEnd"/>
      <w:r>
        <w:rPr>
          <w:rFonts w:ascii="Verdana" w:hAnsi="Verdana"/>
          <w:color w:val="000000"/>
          <w:sz w:val="27"/>
          <w:szCs w:val="27"/>
        </w:rPr>
        <w:t>[2]="21";</w:t>
      </w: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47" w:name="metkadoc3"/>
      <w:r>
        <w:rPr>
          <w:rFonts w:ascii="Verdana" w:hAnsi="Verdana"/>
          <w:color w:val="684F0C"/>
          <w:sz w:val="39"/>
          <w:szCs w:val="39"/>
          <w:shd w:val="clear" w:color="auto" w:fill="F3FAFF"/>
        </w:rPr>
        <w:t xml:space="preserve">Чем заменить SSI, или необычное использование </w:t>
      </w:r>
      <w:proofErr w:type="spellStart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JavaScript</w:t>
      </w:r>
      <w:proofErr w:type="spellEnd"/>
    </w:p>
    <w:bookmarkEnd w:id="47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Структура подавляющего количества </w:t>
      </w:r>
      <w:proofErr w:type="spellStart"/>
      <w:r>
        <w:rPr>
          <w:rFonts w:ascii="Verdana" w:hAnsi="Verdana"/>
          <w:color w:val="000000"/>
          <w:sz w:val="27"/>
          <w:szCs w:val="27"/>
        </w:rPr>
        <w:t>интернет-страничек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примерно одинакова: это заголовок странички, навигационное меню и, непосредственно, само содержимое. Нет проблем, когда на Вашем сайте несколько страниц. Если Вы захотели изменить дизайн, то на это уйдет немного времени. А если страниц не 8-10 а 100-200? Чтобы поменять дизайн нужен долгий однообразный кропотливый труд. А если в меню появился новый пункт? Опять же везде на каждой странице надо вводить изменения.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Помочь в этом может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t>SSI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- возможность собрать страничку из отдельных блоков. Т.е у Вас есть меню, которое одинаково на всех страницах. Вы его выносите в отдельный файл, а затем включаете его в нужное место на странице. Теперь, чтобы изменить меню на всех страницах, надо изменить его только в одном файле.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Это конечно удобно, но данная возможность имеется только при платном </w:t>
      </w:r>
      <w:proofErr w:type="spellStart"/>
      <w:r>
        <w:rPr>
          <w:rFonts w:ascii="Verdana" w:hAnsi="Verdana"/>
          <w:color w:val="000000"/>
          <w:sz w:val="27"/>
          <w:szCs w:val="27"/>
        </w:rPr>
        <w:t>хостинге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или Вам придется вставлять баннеры </w:t>
      </w:r>
      <w:proofErr w:type="spellStart"/>
      <w:r>
        <w:rPr>
          <w:rFonts w:ascii="Verdana" w:hAnsi="Verdana"/>
          <w:color w:val="000000"/>
          <w:sz w:val="27"/>
          <w:szCs w:val="27"/>
        </w:rPr>
        <w:t>хостера</w:t>
      </w:r>
      <w:proofErr w:type="spellEnd"/>
      <w:r>
        <w:rPr>
          <w:rFonts w:ascii="Verdana" w:hAnsi="Verdana"/>
          <w:color w:val="000000"/>
          <w:sz w:val="27"/>
          <w:szCs w:val="27"/>
        </w:rPr>
        <w:t>, что может быть нежелательно для Вас.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Справиться с этой проблемой может язык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JavaScript</w:t>
      </w:r>
      <w:proofErr w:type="spellEnd"/>
      <w:r>
        <w:rPr>
          <w:rFonts w:ascii="Verdana" w:hAnsi="Verdana"/>
          <w:color w:val="000000"/>
          <w:sz w:val="27"/>
          <w:szCs w:val="27"/>
        </w:rPr>
        <w:t>, а именно атрибут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i/>
          <w:iCs/>
          <w:color w:val="000000"/>
          <w:sz w:val="27"/>
          <w:szCs w:val="27"/>
        </w:rPr>
        <w:t>SRC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в теле тега &lt;SCRIPT&gt;.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Атрибут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i/>
          <w:iCs/>
          <w:color w:val="000000"/>
          <w:sz w:val="27"/>
          <w:szCs w:val="27"/>
        </w:rPr>
        <w:t>SRC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задает URL файла, в котором находится код программы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JavaScript</w:t>
      </w:r>
      <w:proofErr w:type="spellEnd"/>
      <w:r>
        <w:rPr>
          <w:rFonts w:ascii="Verdana" w:hAnsi="Verdana"/>
          <w:color w:val="000000"/>
          <w:sz w:val="27"/>
          <w:szCs w:val="27"/>
        </w:rPr>
        <w:t>, а в самом файле с расширением *.</w:t>
      </w:r>
      <w:proofErr w:type="spellStart"/>
      <w:r>
        <w:rPr>
          <w:rFonts w:ascii="Verdana" w:hAnsi="Verdana"/>
          <w:color w:val="000000"/>
          <w:sz w:val="27"/>
          <w:szCs w:val="27"/>
        </w:rPr>
        <w:t>js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мы </w:t>
      </w:r>
      <w:r>
        <w:rPr>
          <w:rFonts w:ascii="Verdana" w:hAnsi="Verdana"/>
          <w:color w:val="000000"/>
          <w:sz w:val="27"/>
          <w:szCs w:val="27"/>
        </w:rPr>
        <w:lastRenderedPageBreak/>
        <w:t>запишем то, что должно выводиться на экран при помощи метода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document.write</w:t>
      </w:r>
      <w:proofErr w:type="spellEnd"/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Например у нас есть меню состоящее из двух пунктов и страница, в которую надо вставить это меню: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Файл</w:t>
      </w:r>
      <w:r w:rsidRPr="004C77E5">
        <w:rPr>
          <w:rFonts w:ascii="Verdana" w:hAnsi="Verdana"/>
          <w:b/>
          <w:bCs/>
          <w:color w:val="000000"/>
          <w:sz w:val="27"/>
          <w:szCs w:val="27"/>
          <w:lang w:val="en-US"/>
        </w:rPr>
        <w:t xml:space="preserve"> menu.js: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document.write("&lt;B&gt;</w:t>
      </w:r>
      <w:r>
        <w:rPr>
          <w:rFonts w:ascii="Verdana" w:hAnsi="Verdana"/>
          <w:color w:val="000000"/>
          <w:sz w:val="27"/>
          <w:szCs w:val="27"/>
        </w:rPr>
        <w:t>Меню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:&lt;/B&gt;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&lt;BR&gt;"); document.write("&lt;A href="page1.html"&gt;</w:t>
      </w:r>
      <w:r>
        <w:rPr>
          <w:rFonts w:ascii="Verdana" w:hAnsi="Verdana"/>
          <w:color w:val="000000"/>
          <w:sz w:val="27"/>
          <w:szCs w:val="27"/>
        </w:rPr>
        <w:t>Ссылка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1&lt;/A&gt;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&lt;BR&gt;"); document.write("&lt;A href="page2.html"&gt;</w:t>
      </w:r>
      <w:r>
        <w:rPr>
          <w:rFonts w:ascii="Verdana" w:hAnsi="Verdana"/>
          <w:color w:val="000000"/>
          <w:sz w:val="27"/>
          <w:szCs w:val="27"/>
        </w:rPr>
        <w:t>Ссылка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2&lt;/A&gt;");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Файл</w:t>
      </w:r>
      <w:r w:rsidRPr="004C77E5">
        <w:rPr>
          <w:rFonts w:ascii="Verdana" w:hAnsi="Verdana"/>
          <w:b/>
          <w:bCs/>
          <w:color w:val="000000"/>
          <w:sz w:val="27"/>
          <w:szCs w:val="27"/>
          <w:lang w:val="en-US"/>
        </w:rPr>
        <w:t xml:space="preserve"> page.html: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&lt;html&gt; &lt;head&gt; &lt;title&gt;</w:t>
      </w:r>
      <w:r>
        <w:rPr>
          <w:rFonts w:ascii="Verdana" w:hAnsi="Verdana"/>
          <w:color w:val="000000"/>
          <w:sz w:val="27"/>
          <w:szCs w:val="27"/>
        </w:rPr>
        <w:t>Проверка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&lt;/title&gt; &lt;/head&gt; &lt;body&gt; &lt;h1&gt;</w:t>
      </w:r>
      <w:r>
        <w:rPr>
          <w:rFonts w:ascii="Verdana" w:hAnsi="Verdana"/>
          <w:color w:val="000000"/>
          <w:sz w:val="27"/>
          <w:szCs w:val="27"/>
        </w:rPr>
        <w:t>Моя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страница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&lt;/h1&gt; &lt;script src="menu.js"&gt;&lt;/script&gt; . . . &lt;/body&gt; &lt;/html&gt;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Т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.</w:t>
      </w:r>
      <w:r>
        <w:rPr>
          <w:rFonts w:ascii="Verdana" w:hAnsi="Verdana"/>
          <w:color w:val="000000"/>
          <w:sz w:val="27"/>
          <w:szCs w:val="27"/>
        </w:rPr>
        <w:t>е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. </w:t>
      </w:r>
      <w:r>
        <w:rPr>
          <w:rFonts w:ascii="Verdana" w:hAnsi="Verdana"/>
          <w:color w:val="000000"/>
          <w:sz w:val="27"/>
          <w:szCs w:val="27"/>
        </w:rPr>
        <w:t>вместо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&lt;script src="menu.js"&gt;&lt;/script&gt;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браузер вставил: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&lt;B&gt;Меню:&lt;/B&gt;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&lt;BR&gt; &lt;A href="page1.html"&gt;</w:t>
      </w:r>
      <w:r>
        <w:rPr>
          <w:rFonts w:ascii="Verdana" w:hAnsi="Verdana"/>
          <w:color w:val="000000"/>
          <w:sz w:val="27"/>
          <w:szCs w:val="27"/>
        </w:rPr>
        <w:t>Ссылка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1&lt;/A&gt;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&lt;BR&gt; &lt;A href="page2.html"&gt;</w:t>
      </w:r>
      <w:r>
        <w:rPr>
          <w:rFonts w:ascii="Verdana" w:hAnsi="Verdana"/>
          <w:color w:val="000000"/>
          <w:sz w:val="27"/>
          <w:szCs w:val="27"/>
        </w:rPr>
        <w:t>Ссылка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2&lt;/A&gt;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И если вместо меню на всех страницах вставить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i/>
          <w:iCs/>
          <w:color w:val="000000"/>
          <w:sz w:val="27"/>
          <w:szCs w:val="27"/>
        </w:rPr>
        <w:t>&lt;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script</w:t>
      </w:r>
      <w:proofErr w:type="spellEnd"/>
      <w:r>
        <w:rPr>
          <w:rFonts w:ascii="Verdana" w:hAnsi="Verdana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src=</w:t>
      </w:r>
      <w:proofErr w:type="spellEnd"/>
      <w:r>
        <w:rPr>
          <w:rFonts w:ascii="Verdana" w:hAnsi="Verdana"/>
          <w:i/>
          <w:iCs/>
          <w:color w:val="000000"/>
          <w:sz w:val="27"/>
          <w:szCs w:val="27"/>
        </w:rPr>
        <w:t>"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menu.js</w:t>
      </w:r>
      <w:proofErr w:type="spellEnd"/>
      <w:r>
        <w:rPr>
          <w:rFonts w:ascii="Verdana" w:hAnsi="Verdana"/>
          <w:i/>
          <w:iCs/>
          <w:color w:val="000000"/>
          <w:sz w:val="27"/>
          <w:szCs w:val="27"/>
        </w:rPr>
        <w:t>"&gt;&lt;/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script</w:t>
      </w:r>
      <w:proofErr w:type="spellEnd"/>
      <w:r>
        <w:rPr>
          <w:rFonts w:ascii="Verdana" w:hAnsi="Verdana"/>
          <w:i/>
          <w:iCs/>
          <w:color w:val="000000"/>
          <w:sz w:val="27"/>
          <w:szCs w:val="27"/>
        </w:rPr>
        <w:t>&gt;</w:t>
      </w:r>
      <w:r>
        <w:rPr>
          <w:rFonts w:ascii="Verdana" w:hAnsi="Verdana"/>
          <w:color w:val="000000"/>
          <w:sz w:val="27"/>
          <w:szCs w:val="27"/>
        </w:rPr>
        <w:t>, то для изменения меню на всех страницах нужно изменить только файл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menu.js</w:t>
      </w:r>
      <w:proofErr w:type="spellEnd"/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Но у этого метода есть небольшие недостатки:</w:t>
      </w: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48" w:name="metkadoc4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Как сделать страницу стартовой</w:t>
      </w:r>
    </w:p>
    <w:bookmarkEnd w:id="48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Сделав страницу стартовой при запуске </w:t>
      </w:r>
      <w:proofErr w:type="spellStart"/>
      <w:r>
        <w:rPr>
          <w:rFonts w:ascii="Verdana" w:hAnsi="Verdana"/>
          <w:color w:val="000000"/>
          <w:sz w:val="27"/>
          <w:szCs w:val="27"/>
        </w:rPr>
        <w:t>Internet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Explorer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браузер пользователя будет автоматически загружать указанный адрес.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Вот код ссылки, нажав которую пользователь сделает страницу стартовой: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lastRenderedPageBreak/>
        <w:t xml:space="preserve">&lt;a href="#" onClick="this.style.behavior="url(#default#homepage)"; this.setHomePage("http://www.spravkaweb.ru/"); return false;"&gt; </w:t>
      </w:r>
      <w:r>
        <w:rPr>
          <w:rFonts w:ascii="Verdana" w:hAnsi="Verdana"/>
          <w:color w:val="000000"/>
          <w:sz w:val="27"/>
          <w:szCs w:val="27"/>
        </w:rPr>
        <w:t>Сделать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страницу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стартовой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&lt;/a&gt;</w:t>
      </w: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49" w:name="metkadoc5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Как добавить страницу в избранное</w:t>
      </w:r>
    </w:p>
    <w:bookmarkEnd w:id="49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Добавляет вашу страницу в "Избранное".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Эта возможность позволяет посетителю вашей страницы сделать закладку, если он не успевает просмотреть или просто запомнить адрес вашего ресурса.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&lt;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href=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"#" </w:t>
      </w:r>
      <w:proofErr w:type="spellStart"/>
      <w:r>
        <w:rPr>
          <w:rFonts w:ascii="Verdana" w:hAnsi="Verdana"/>
          <w:color w:val="000000"/>
          <w:sz w:val="27"/>
          <w:szCs w:val="27"/>
        </w:rPr>
        <w:t>onClick=</w:t>
      </w:r>
      <w:proofErr w:type="spellEnd"/>
      <w:r>
        <w:rPr>
          <w:rFonts w:ascii="Verdana" w:hAnsi="Verdana"/>
          <w:color w:val="000000"/>
          <w:sz w:val="27"/>
          <w:szCs w:val="27"/>
        </w:rPr>
        <w:t>"</w:t>
      </w:r>
      <w:proofErr w:type="spellStart"/>
      <w:r>
        <w:rPr>
          <w:rFonts w:ascii="Verdana" w:hAnsi="Verdana"/>
          <w:color w:val="000000"/>
          <w:sz w:val="27"/>
          <w:szCs w:val="27"/>
        </w:rPr>
        <w:t>window.external.addFavorite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("http://www.spravkaweb.ru/", "Краткий справочник WEB-языков"); </w:t>
      </w:r>
      <w:proofErr w:type="spellStart"/>
      <w:r>
        <w:rPr>
          <w:rFonts w:ascii="Verdana" w:hAnsi="Verdana"/>
          <w:color w:val="000000"/>
          <w:sz w:val="27"/>
          <w:szCs w:val="27"/>
        </w:rPr>
        <w:t>return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false</w:t>
      </w:r>
      <w:proofErr w:type="spellEnd"/>
      <w:r>
        <w:rPr>
          <w:rFonts w:ascii="Verdana" w:hAnsi="Verdana"/>
          <w:color w:val="000000"/>
          <w:sz w:val="27"/>
          <w:szCs w:val="27"/>
        </w:rPr>
        <w:t>;"&gt; Добавить сайт в избранное&lt;/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Fonts w:ascii="Verdana" w:hAnsi="Verdana"/>
          <w:color w:val="000000"/>
          <w:sz w:val="27"/>
          <w:szCs w:val="27"/>
        </w:rPr>
        <w:t>&gt;</w:t>
      </w: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50" w:name="metkadoc6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Как вывести дату последнего изменения страницы</w:t>
      </w:r>
    </w:p>
    <w:bookmarkEnd w:id="50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Эта возможность позволяет автоматически указывать дату последней модификации данной страницы.</w:t>
      </w:r>
    </w:p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Но данная возможность таит и свой минус: требуется почаще обновлять страницу, а иначе пользователь будет думать, что срок годности вашего ресурса уже давно истек.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&lt;script language="JavaScript"&gt; &lt;!-- document.write ("</w:t>
      </w:r>
      <w:r>
        <w:rPr>
          <w:rFonts w:ascii="Verdana" w:hAnsi="Verdana"/>
          <w:color w:val="000000"/>
          <w:sz w:val="27"/>
          <w:szCs w:val="27"/>
        </w:rPr>
        <w:t>Дата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последнего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изменения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: " + document.lastModified); //--&gt; &lt;/script&gt;</w:t>
      </w:r>
    </w:p>
    <w:p w:rsid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</w:rPr>
      </w:pPr>
      <w:bookmarkStart w:id="51" w:name="metkadoc7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Как убрать в теге SELECT рамку и стрелку</w:t>
      </w:r>
    </w:p>
    <w:bookmarkEnd w:id="51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При помощи каскадных таблиц стилей (</w:t>
      </w:r>
      <w:r>
        <w:rPr>
          <w:rFonts w:ascii="Verdana" w:hAnsi="Verdana"/>
          <w:b/>
          <w:bCs/>
          <w:color w:val="000000"/>
          <w:sz w:val="27"/>
          <w:szCs w:val="27"/>
        </w:rPr>
        <w:t>CSS</w:t>
      </w:r>
      <w:r>
        <w:rPr>
          <w:rFonts w:ascii="Verdana" w:hAnsi="Verdana"/>
          <w:color w:val="000000"/>
          <w:sz w:val="27"/>
          <w:szCs w:val="27"/>
        </w:rPr>
        <w:t>) можно изменить стандартный вид объекта &lt;SELECT&gt;: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&lt;SELECT size=1 style="position:absolute;width:100px; clip:rect(2px 82px 20px 2px);background:pink;top:10px;"&gt;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&lt;OPTION VALUE=1&gt;One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lastRenderedPageBreak/>
        <w:t>&lt;OPTION VALUE=2&gt;Two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&lt;OPTION VALUE=3&gt;Three &lt;/SELECT&gt;</w:t>
      </w:r>
    </w:p>
    <w:p w:rsidR="004C77E5" w:rsidRPr="004C77E5" w:rsidRDefault="004C77E5" w:rsidP="004C77E5">
      <w:pPr>
        <w:pStyle w:val="1"/>
        <w:spacing w:before="150" w:after="150"/>
        <w:ind w:left="225" w:right="225"/>
        <w:rPr>
          <w:rFonts w:ascii="Verdana" w:hAnsi="Verdana"/>
          <w:color w:val="684F0C"/>
          <w:sz w:val="39"/>
          <w:szCs w:val="39"/>
          <w:shd w:val="clear" w:color="auto" w:fill="F3FAFF"/>
          <w:lang w:val="en-US"/>
        </w:rPr>
      </w:pPr>
      <w:bookmarkStart w:id="52" w:name="metkadoc8"/>
      <w:r>
        <w:rPr>
          <w:rFonts w:ascii="Verdana" w:hAnsi="Verdana"/>
          <w:color w:val="684F0C"/>
          <w:sz w:val="39"/>
          <w:szCs w:val="39"/>
          <w:shd w:val="clear" w:color="auto" w:fill="F3FAFF"/>
        </w:rPr>
        <w:t>Интересный</w:t>
      </w:r>
      <w:r w:rsidRPr="004C77E5">
        <w:rPr>
          <w:rFonts w:ascii="Verdana" w:hAnsi="Verdana"/>
          <w:color w:val="684F0C"/>
          <w:sz w:val="39"/>
          <w:szCs w:val="39"/>
          <w:shd w:val="clear" w:color="auto" w:fill="F3FAFF"/>
          <w:lang w:val="en-US"/>
        </w:rPr>
        <w:t xml:space="preserve"> JavaScript - </w:t>
      </w:r>
      <w:r>
        <w:rPr>
          <w:rFonts w:ascii="Verdana" w:hAnsi="Verdana"/>
          <w:color w:val="684F0C"/>
          <w:sz w:val="39"/>
          <w:szCs w:val="39"/>
          <w:shd w:val="clear" w:color="auto" w:fill="F3FAFF"/>
        </w:rPr>
        <w:t>побуквенное</w:t>
      </w:r>
      <w:r w:rsidRPr="004C77E5">
        <w:rPr>
          <w:rFonts w:ascii="Verdana" w:hAnsi="Verdana"/>
          <w:color w:val="684F0C"/>
          <w:sz w:val="39"/>
          <w:szCs w:val="39"/>
          <w:shd w:val="clear" w:color="auto" w:fill="F3FAFF"/>
          <w:lang w:val="en-US"/>
        </w:rPr>
        <w:t xml:space="preserve"> </w:t>
      </w:r>
      <w:r>
        <w:rPr>
          <w:rFonts w:ascii="Verdana" w:hAnsi="Verdana"/>
          <w:color w:val="684F0C"/>
          <w:sz w:val="39"/>
          <w:szCs w:val="39"/>
          <w:shd w:val="clear" w:color="auto" w:fill="F3FAFF"/>
        </w:rPr>
        <w:t>появление</w:t>
      </w:r>
      <w:r w:rsidRPr="004C77E5">
        <w:rPr>
          <w:rFonts w:ascii="Verdana" w:hAnsi="Verdana"/>
          <w:color w:val="684F0C"/>
          <w:sz w:val="39"/>
          <w:szCs w:val="39"/>
          <w:shd w:val="clear" w:color="auto" w:fill="F3FAFF"/>
          <w:lang w:val="en-US"/>
        </w:rPr>
        <w:t xml:space="preserve"> </w:t>
      </w:r>
      <w:r>
        <w:rPr>
          <w:rFonts w:ascii="Verdana" w:hAnsi="Verdana"/>
          <w:color w:val="684F0C"/>
          <w:sz w:val="39"/>
          <w:szCs w:val="39"/>
          <w:shd w:val="clear" w:color="auto" w:fill="F3FAFF"/>
        </w:rPr>
        <w:t>текста</w:t>
      </w:r>
    </w:p>
    <w:bookmarkEnd w:id="52"/>
    <w:p w:rsid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Данный эффект позволяет выводить текст побуквенно. Есть возможность задавать количество выводимых за один раз символов и скорость вывода.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Вот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код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: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&lt;script&gt;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var source,dest,len,now=0,delay=100,letters=1;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function show_text()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{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source = document.getElementById("pageTextSource");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dest = document.getElementById("pageText");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len = source.innerHTML.length;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show();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}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function show()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{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dest.innerHTML += source.innerHTML.substr(now,letters);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now+=letters;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if(now&lt;len)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setTimeout("show()",delay);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}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lastRenderedPageBreak/>
        <w:t>&lt;/script&gt;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&lt;body onload="show_text();"&gt;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&lt;p style="display:none" id="pageTextSource"&gt;</w:t>
      </w:r>
      <w:r>
        <w:rPr>
          <w:rFonts w:ascii="Verdana" w:hAnsi="Verdana"/>
          <w:color w:val="000000"/>
          <w:sz w:val="27"/>
          <w:szCs w:val="27"/>
        </w:rPr>
        <w:t>Текст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для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вывода</w:t>
      </w:r>
      <w:r w:rsidRPr="004C77E5">
        <w:rPr>
          <w:rFonts w:ascii="Verdana" w:hAnsi="Verdana"/>
          <w:color w:val="000000"/>
          <w:sz w:val="27"/>
          <w:szCs w:val="27"/>
          <w:lang w:val="en-US"/>
        </w:rPr>
        <w:t>...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&lt;p id="pageText"&gt;&lt;/p&gt;</w:t>
      </w:r>
    </w:p>
    <w:p w:rsidR="004C77E5" w:rsidRPr="004C77E5" w:rsidRDefault="004C77E5" w:rsidP="004C77E5">
      <w:pPr>
        <w:pStyle w:val="a3"/>
        <w:shd w:val="clear" w:color="auto" w:fill="F3FAFF"/>
        <w:rPr>
          <w:rFonts w:ascii="Verdana" w:hAnsi="Verdana"/>
          <w:color w:val="000000"/>
          <w:sz w:val="27"/>
          <w:szCs w:val="27"/>
          <w:lang w:val="en-US"/>
        </w:rPr>
      </w:pPr>
      <w:r w:rsidRPr="004C77E5">
        <w:rPr>
          <w:rFonts w:ascii="Verdana" w:hAnsi="Verdana"/>
          <w:color w:val="000000"/>
          <w:sz w:val="27"/>
          <w:szCs w:val="27"/>
          <w:lang w:val="en-US"/>
        </w:rPr>
        <w:t>&lt;/body&gt;</w:t>
      </w:r>
    </w:p>
    <w:p w:rsidR="004C77E5" w:rsidRPr="004C77E5" w:rsidRDefault="004C77E5">
      <w:pPr>
        <w:rPr>
          <w:lang w:val="en-US"/>
        </w:rPr>
      </w:pPr>
    </w:p>
    <w:sectPr w:rsidR="004C77E5" w:rsidRPr="004C77E5" w:rsidSect="00F633F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21B" w:rsidRDefault="0057021B" w:rsidP="0057021B">
      <w:pPr>
        <w:spacing w:after="0" w:line="240" w:lineRule="auto"/>
      </w:pPr>
      <w:r>
        <w:separator/>
      </w:r>
    </w:p>
  </w:endnote>
  <w:endnote w:type="continuationSeparator" w:id="0">
    <w:p w:rsidR="0057021B" w:rsidRDefault="0057021B" w:rsidP="0057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80143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4C77E5" w:rsidRPr="004C77E5" w:rsidRDefault="004C77E5">
        <w:pPr>
          <w:pStyle w:val="a7"/>
          <w:jc w:val="center"/>
          <w:rPr>
            <w:sz w:val="28"/>
          </w:rPr>
        </w:pPr>
        <w:r w:rsidRPr="004C77E5">
          <w:rPr>
            <w:sz w:val="28"/>
          </w:rPr>
          <w:fldChar w:fldCharType="begin"/>
        </w:r>
        <w:r w:rsidRPr="004C77E5">
          <w:rPr>
            <w:sz w:val="28"/>
          </w:rPr>
          <w:instrText xml:space="preserve"> PAGE   \* MERGEFORMAT </w:instrText>
        </w:r>
        <w:r w:rsidRPr="004C77E5">
          <w:rPr>
            <w:sz w:val="28"/>
          </w:rPr>
          <w:fldChar w:fldCharType="separate"/>
        </w:r>
        <w:r>
          <w:rPr>
            <w:noProof/>
            <w:sz w:val="28"/>
          </w:rPr>
          <w:t>16</w:t>
        </w:r>
        <w:r w:rsidRPr="004C77E5">
          <w:rPr>
            <w:sz w:val="28"/>
          </w:rPr>
          <w:fldChar w:fldCharType="end"/>
        </w:r>
      </w:p>
    </w:sdtContent>
  </w:sdt>
  <w:p w:rsidR="0057021B" w:rsidRDefault="0057021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21B" w:rsidRDefault="0057021B" w:rsidP="0057021B">
      <w:pPr>
        <w:spacing w:after="0" w:line="240" w:lineRule="auto"/>
      </w:pPr>
      <w:r>
        <w:separator/>
      </w:r>
    </w:p>
  </w:footnote>
  <w:footnote w:type="continuationSeparator" w:id="0">
    <w:p w:rsidR="0057021B" w:rsidRDefault="0057021B" w:rsidP="0057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BC7"/>
    <w:multiLevelType w:val="multilevel"/>
    <w:tmpl w:val="CA8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5738B"/>
    <w:multiLevelType w:val="multilevel"/>
    <w:tmpl w:val="D22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21B"/>
    <w:rsid w:val="0008549A"/>
    <w:rsid w:val="004C77E5"/>
    <w:rsid w:val="0057021B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next w:val="a"/>
    <w:link w:val="10"/>
    <w:uiPriority w:val="9"/>
    <w:qFormat/>
    <w:rsid w:val="004C7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0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02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0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02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57021B"/>
  </w:style>
  <w:style w:type="character" w:styleId="a4">
    <w:name w:val="Hyperlink"/>
    <w:basedOn w:val="a0"/>
    <w:uiPriority w:val="99"/>
    <w:semiHidden/>
    <w:unhideWhenUsed/>
    <w:rsid w:val="0057021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70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02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570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7021B"/>
  </w:style>
  <w:style w:type="paragraph" w:styleId="a7">
    <w:name w:val="footer"/>
    <w:basedOn w:val="a"/>
    <w:link w:val="a8"/>
    <w:uiPriority w:val="99"/>
    <w:unhideWhenUsed/>
    <w:rsid w:val="00570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021B"/>
  </w:style>
  <w:style w:type="character" w:styleId="a9">
    <w:name w:val="Strong"/>
    <w:basedOn w:val="a0"/>
    <w:uiPriority w:val="22"/>
    <w:qFormat/>
    <w:rsid w:val="004C77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7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C7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b">
    <w:name w:val="bb"/>
    <w:basedOn w:val="a0"/>
    <w:rsid w:val="004C7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3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1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92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5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3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61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5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32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13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forum/" TargetMode="External"/><Relationship Id="rId13" Type="http://schemas.openxmlformats.org/officeDocument/2006/relationships/hyperlink" Target="https://maps.googleapis.com/maps/api/js?key=AIzaSyCdrLjcwRWoPkHw8bTvGD2gtNCn_6brs0w&amp;amp;sensor=true&amp;amp;language=ru" TargetMode="External"/><Relationship Id="rId18" Type="http://schemas.openxmlformats.org/officeDocument/2006/relationships/hyperlink" Target="https://alkoweb.ru/peredacha-peremennoj-iz-html-v-java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filatov.blogspot.com/" TargetMode="External"/><Relationship Id="rId12" Type="http://schemas.openxmlformats.org/officeDocument/2006/relationships/hyperlink" Target="https://alkoweb.ru/peredacha-peremennoj-iz-html-v-javascript/" TargetMode="External"/><Relationship Id="rId17" Type="http://schemas.openxmlformats.org/officeDocument/2006/relationships/hyperlink" Target="https://alkoweb.ru/peredacha-peremennoj-iz-html-v-java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koweb.ru/peredacha-peremennoj-iz-html-v-javascrip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koweb.ru/peredacha-peremennoj-iz-html-v-javascrip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koweb.ru/peredacha-peremennoj-iz-html-v-javascript/" TargetMode="External"/><Relationship Id="rId10" Type="http://schemas.openxmlformats.org/officeDocument/2006/relationships/hyperlink" Target="http://javascript.ru/foru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javascript.ru/forum/" TargetMode="External"/><Relationship Id="rId14" Type="http://schemas.openxmlformats.org/officeDocument/2006/relationships/hyperlink" Target="https://alkoweb.ru/peredacha-peremennoj-iz-html-v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2017-03-29T11:46:00Z</dcterms:created>
  <dcterms:modified xsi:type="dcterms:W3CDTF">2017-03-29T12:57:00Z</dcterms:modified>
</cp:coreProperties>
</file>