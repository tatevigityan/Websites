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D1B" w:rsidRPr="003C5D1B" w:rsidRDefault="003C5D1B" w:rsidP="003C5D1B">
      <w:pPr>
        <w:shd w:val="clear" w:color="auto" w:fill="FFFFFF"/>
        <w:spacing w:before="150" w:after="150" w:line="600" w:lineRule="atLeast"/>
        <w:outlineLvl w:val="0"/>
        <w:rPr>
          <w:rFonts w:ascii="Times New Roman" w:eastAsia="Times New Roman" w:hAnsi="Times New Roman" w:cs="Times New Roman"/>
          <w:color w:val="444444"/>
          <w:kern w:val="36"/>
          <w:sz w:val="28"/>
          <w:szCs w:val="28"/>
          <w:lang w:eastAsia="ru-RU"/>
        </w:rPr>
      </w:pPr>
      <w:r w:rsidRPr="003C5D1B">
        <w:rPr>
          <w:rFonts w:ascii="Times New Roman" w:eastAsia="Times New Roman" w:hAnsi="Times New Roman" w:cs="Times New Roman"/>
          <w:color w:val="444444"/>
          <w:kern w:val="36"/>
          <w:sz w:val="28"/>
          <w:szCs w:val="28"/>
          <w:lang w:eastAsia="ru-RU"/>
        </w:rPr>
        <w:t xml:space="preserve">Работа с файлами в </w:t>
      </w:r>
      <w:proofErr w:type="spellStart"/>
      <w:r w:rsidRPr="003C5D1B">
        <w:rPr>
          <w:rFonts w:ascii="Times New Roman" w:eastAsia="Times New Roman" w:hAnsi="Times New Roman" w:cs="Times New Roman"/>
          <w:color w:val="444444"/>
          <w:kern w:val="36"/>
          <w:sz w:val="28"/>
          <w:szCs w:val="28"/>
          <w:lang w:eastAsia="ru-RU"/>
        </w:rPr>
        <w:t>JavaScript</w:t>
      </w:r>
      <w:proofErr w:type="spellEnd"/>
      <w:r w:rsidRPr="003C5D1B">
        <w:rPr>
          <w:rFonts w:ascii="Times New Roman" w:eastAsia="Times New Roman" w:hAnsi="Times New Roman" w:cs="Times New Roman"/>
          <w:color w:val="444444"/>
          <w:kern w:val="36"/>
          <w:sz w:val="28"/>
          <w:szCs w:val="28"/>
          <w:lang w:eastAsia="ru-RU"/>
        </w:rPr>
        <w:t>, Часть 1: Основы</w:t>
      </w:r>
    </w:p>
    <w:p w:rsidR="003C5D1B" w:rsidRPr="003C5D1B" w:rsidRDefault="003C5D1B" w:rsidP="003C5D1B">
      <w:pPr>
        <w:shd w:val="clear" w:color="auto" w:fill="FFFFFF"/>
        <w:spacing w:after="0" w:line="300" w:lineRule="atLeast"/>
        <w:ind w:left="720" w:right="225"/>
        <w:rPr>
          <w:rFonts w:ascii="Times New Roman" w:eastAsia="Times New Roman" w:hAnsi="Times New Roman" w:cs="Times New Roman"/>
          <w:color w:val="999999"/>
          <w:sz w:val="28"/>
          <w:szCs w:val="28"/>
          <w:lang w:eastAsia="ru-RU"/>
        </w:rPr>
      </w:pPr>
      <w:r w:rsidRPr="003C5D1B">
        <w:rPr>
          <w:rFonts w:ascii="Times New Roman" w:eastAsia="Times New Roman" w:hAnsi="Times New Roman" w:cs="Times New Roman"/>
          <w:color w:val="999999"/>
          <w:sz w:val="28"/>
          <w:szCs w:val="28"/>
          <w:lang w:eastAsia="ru-RU"/>
        </w:rPr>
        <w:t> Категория: </w:t>
      </w:r>
      <w:proofErr w:type="spellStart"/>
      <w:r w:rsidR="00522BB5" w:rsidRPr="003C5D1B">
        <w:rPr>
          <w:rFonts w:ascii="Times New Roman" w:eastAsia="Times New Roman" w:hAnsi="Times New Roman" w:cs="Times New Roman"/>
          <w:color w:val="999999"/>
          <w:sz w:val="28"/>
          <w:szCs w:val="28"/>
          <w:lang w:eastAsia="ru-RU"/>
        </w:rPr>
        <w:fldChar w:fldCharType="begin"/>
      </w:r>
      <w:r w:rsidRPr="003C5D1B">
        <w:rPr>
          <w:rFonts w:ascii="Times New Roman" w:eastAsia="Times New Roman" w:hAnsi="Times New Roman" w:cs="Times New Roman"/>
          <w:color w:val="999999"/>
          <w:sz w:val="28"/>
          <w:szCs w:val="28"/>
          <w:lang w:eastAsia="ru-RU"/>
        </w:rPr>
        <w:instrText xml:space="preserve"> HYPERLINK "http://xdan.ru/categories/javascript" </w:instrText>
      </w:r>
      <w:r w:rsidR="00522BB5" w:rsidRPr="003C5D1B">
        <w:rPr>
          <w:rFonts w:ascii="Times New Roman" w:eastAsia="Times New Roman" w:hAnsi="Times New Roman" w:cs="Times New Roman"/>
          <w:color w:val="999999"/>
          <w:sz w:val="28"/>
          <w:szCs w:val="28"/>
          <w:lang w:eastAsia="ru-RU"/>
        </w:rPr>
        <w:fldChar w:fldCharType="separate"/>
      </w:r>
      <w:r w:rsidRPr="003C5D1B">
        <w:rPr>
          <w:rFonts w:ascii="Times New Roman" w:eastAsia="Times New Roman" w:hAnsi="Times New Roman" w:cs="Times New Roman"/>
          <w:color w:val="0088CC"/>
          <w:sz w:val="28"/>
          <w:szCs w:val="28"/>
          <w:lang w:eastAsia="ru-RU"/>
        </w:rPr>
        <w:t>JavaScript</w:t>
      </w:r>
      <w:proofErr w:type="spellEnd"/>
      <w:r w:rsidR="00522BB5" w:rsidRPr="003C5D1B">
        <w:rPr>
          <w:rFonts w:ascii="Times New Roman" w:eastAsia="Times New Roman" w:hAnsi="Times New Roman" w:cs="Times New Roman"/>
          <w:color w:val="999999"/>
          <w:sz w:val="28"/>
          <w:szCs w:val="28"/>
          <w:lang w:eastAsia="ru-RU"/>
        </w:rPr>
        <w:fldChar w:fldCharType="end"/>
      </w:r>
      <w:r w:rsidRPr="003C5D1B">
        <w:rPr>
          <w:rFonts w:ascii="Times New Roman" w:eastAsia="Times New Roman" w:hAnsi="Times New Roman" w:cs="Times New Roman"/>
          <w:color w:val="999999"/>
          <w:sz w:val="28"/>
          <w:szCs w:val="28"/>
          <w:lang w:eastAsia="ru-RU"/>
        </w:rPr>
        <w:t xml:space="preserve"> </w:t>
      </w:r>
    </w:p>
    <w:p w:rsidR="003C5D1B" w:rsidRPr="003C5D1B" w:rsidRDefault="003C5D1B" w:rsidP="003C5D1B">
      <w:pPr>
        <w:shd w:val="clear" w:color="auto" w:fill="FFFFFF"/>
        <w:spacing w:after="0" w:line="300" w:lineRule="atLeast"/>
        <w:ind w:left="720" w:right="225"/>
        <w:rPr>
          <w:rFonts w:ascii="Times New Roman" w:eastAsia="Times New Roman" w:hAnsi="Times New Roman" w:cs="Times New Roman"/>
          <w:color w:val="999999"/>
          <w:sz w:val="28"/>
          <w:szCs w:val="28"/>
          <w:lang w:eastAsia="ru-RU"/>
        </w:rPr>
      </w:pPr>
      <w:r w:rsidRPr="003C5D1B">
        <w:rPr>
          <w:rFonts w:ascii="Times New Roman" w:eastAsia="Times New Roman" w:hAnsi="Times New Roman" w:cs="Times New Roman"/>
          <w:color w:val="999999"/>
          <w:sz w:val="28"/>
          <w:szCs w:val="28"/>
          <w:lang w:eastAsia="ru-RU"/>
        </w:rPr>
        <w:t xml:space="preserve"> Опубликовано: 26 июня 2012 </w:t>
      </w:r>
    </w:p>
    <w:p w:rsidR="003C5D1B" w:rsidRPr="003C5D1B" w:rsidRDefault="003C5D1B" w:rsidP="003C5D1B">
      <w:pPr>
        <w:shd w:val="clear" w:color="auto" w:fill="FFFFFF"/>
        <w:spacing w:after="0" w:line="300" w:lineRule="atLeast"/>
        <w:ind w:left="720" w:right="225"/>
        <w:rPr>
          <w:rFonts w:ascii="Times New Roman" w:eastAsia="Times New Roman" w:hAnsi="Times New Roman" w:cs="Times New Roman"/>
          <w:color w:val="999999"/>
          <w:sz w:val="28"/>
          <w:szCs w:val="28"/>
          <w:lang w:eastAsia="ru-RU"/>
        </w:rPr>
      </w:pPr>
      <w:r w:rsidRPr="003C5D1B">
        <w:rPr>
          <w:rFonts w:ascii="Times New Roman" w:eastAsia="Times New Roman" w:hAnsi="Times New Roman" w:cs="Times New Roman"/>
          <w:color w:val="999999"/>
          <w:sz w:val="28"/>
          <w:szCs w:val="28"/>
          <w:lang w:eastAsia="ru-RU"/>
        </w:rPr>
        <w:t> Просмотров: 62864</w:t>
      </w:r>
    </w:p>
    <w:p w:rsidR="003C5D1B" w:rsidRPr="003C5D1B" w:rsidRDefault="003C5D1B" w:rsidP="003C5D1B">
      <w:pPr>
        <w:shd w:val="clear" w:color="auto" w:fill="FFFFFF"/>
        <w:spacing w:after="270" w:line="360" w:lineRule="atLeast"/>
        <w:jc w:val="both"/>
        <w:rPr>
          <w:ins w:id="0" w:author="Unknown"/>
          <w:rFonts w:ascii="Times New Roman" w:eastAsia="Times New Roman" w:hAnsi="Times New Roman" w:cs="Times New Roman"/>
          <w:color w:val="666666"/>
          <w:sz w:val="28"/>
          <w:szCs w:val="28"/>
          <w:lang w:eastAsia="ru-RU"/>
        </w:rPr>
      </w:pPr>
      <w:ins w:id="1" w:author="Unknown">
        <w:r w:rsidRPr="003C5D1B">
          <w:rPr>
            <w:rFonts w:ascii="Times New Roman" w:eastAsia="Times New Roman" w:hAnsi="Times New Roman" w:cs="Times New Roman"/>
            <w:color w:val="666666"/>
            <w:sz w:val="28"/>
            <w:szCs w:val="28"/>
            <w:lang w:eastAsia="ru-RU"/>
          </w:rPr>
          <w:t xml:space="preserve">При всем бурном развитии </w:t>
        </w:r>
        <w:proofErr w:type="spellStart"/>
        <w:r w:rsidRPr="003C5D1B">
          <w:rPr>
            <w:rFonts w:ascii="Times New Roman" w:eastAsia="Times New Roman" w:hAnsi="Times New Roman" w:cs="Times New Roman"/>
            <w:color w:val="666666"/>
            <w:sz w:val="28"/>
            <w:szCs w:val="28"/>
            <w:lang w:eastAsia="ru-RU"/>
          </w:rPr>
          <w:t>web</w:t>
        </w:r>
        <w:proofErr w:type="spellEnd"/>
        <w:r w:rsidRPr="003C5D1B">
          <w:rPr>
            <w:rFonts w:ascii="Times New Roman" w:eastAsia="Times New Roman" w:hAnsi="Times New Roman" w:cs="Times New Roman"/>
            <w:color w:val="666666"/>
            <w:sz w:val="28"/>
            <w:szCs w:val="28"/>
            <w:lang w:eastAsia="ru-RU"/>
          </w:rPr>
          <w:t xml:space="preserve">, и стандартов </w:t>
        </w:r>
        <w:proofErr w:type="spellStart"/>
        <w:r w:rsidRPr="003C5D1B">
          <w:rPr>
            <w:rFonts w:ascii="Times New Roman" w:eastAsia="Times New Roman" w:hAnsi="Times New Roman" w:cs="Times New Roman"/>
            <w:color w:val="666666"/>
            <w:sz w:val="28"/>
            <w:szCs w:val="28"/>
            <w:lang w:eastAsia="ru-RU"/>
          </w:rPr>
          <w:t>html</w:t>
        </w:r>
        <w:proofErr w:type="spellEnd"/>
        <w:r w:rsidRPr="003C5D1B">
          <w:rPr>
            <w:rFonts w:ascii="Times New Roman" w:eastAsia="Times New Roman" w:hAnsi="Times New Roman" w:cs="Times New Roman"/>
            <w:color w:val="666666"/>
            <w:sz w:val="28"/>
            <w:szCs w:val="28"/>
            <w:lang w:eastAsia="ru-RU"/>
          </w:rPr>
          <w:t xml:space="preserve"> в частности, работа  с файлами, практически никогда не менялась. К счастью, с приходом </w:t>
        </w:r>
        <w:r w:rsidR="00522BB5" w:rsidRPr="003C5D1B">
          <w:rPr>
            <w:rFonts w:ascii="Times New Roman" w:eastAsia="Times New Roman" w:hAnsi="Times New Roman" w:cs="Times New Roman"/>
            <w:color w:val="666666"/>
            <w:sz w:val="28"/>
            <w:szCs w:val="28"/>
            <w:lang w:eastAsia="ru-RU"/>
          </w:rPr>
          <w:fldChar w:fldCharType="begin"/>
        </w:r>
        <w:r w:rsidRPr="003C5D1B">
          <w:rPr>
            <w:rFonts w:ascii="Times New Roman" w:eastAsia="Times New Roman" w:hAnsi="Times New Roman" w:cs="Times New Roman"/>
            <w:color w:val="666666"/>
            <w:sz w:val="28"/>
            <w:szCs w:val="28"/>
            <w:lang w:eastAsia="ru-RU"/>
          </w:rPr>
          <w:instrText xml:space="preserve"> HYPERLINK "http://xdan.ru/ispolzuem-datepicker-iz-jquery-ui.html" </w:instrText>
        </w:r>
        <w:r w:rsidR="00522BB5" w:rsidRPr="003C5D1B">
          <w:rPr>
            <w:rFonts w:ascii="Times New Roman" w:eastAsia="Times New Roman" w:hAnsi="Times New Roman" w:cs="Times New Roman"/>
            <w:color w:val="666666"/>
            <w:sz w:val="28"/>
            <w:szCs w:val="28"/>
            <w:lang w:eastAsia="ru-RU"/>
          </w:rPr>
          <w:fldChar w:fldCharType="separate"/>
        </w:r>
        <w:r w:rsidRPr="003C5D1B">
          <w:rPr>
            <w:rFonts w:ascii="Times New Roman" w:eastAsia="Times New Roman" w:hAnsi="Times New Roman" w:cs="Times New Roman"/>
            <w:color w:val="0088CC"/>
            <w:sz w:val="28"/>
            <w:szCs w:val="28"/>
            <w:lang w:eastAsia="ru-RU"/>
          </w:rPr>
          <w:t>HTML5</w:t>
        </w:r>
        <w:r w:rsidR="00522BB5" w:rsidRPr="003C5D1B">
          <w:rPr>
            <w:rFonts w:ascii="Times New Roman" w:eastAsia="Times New Roman" w:hAnsi="Times New Roman" w:cs="Times New Roman"/>
            <w:color w:val="666666"/>
            <w:sz w:val="28"/>
            <w:szCs w:val="28"/>
            <w:lang w:eastAsia="ru-RU"/>
          </w:rPr>
          <w:fldChar w:fldCharType="end"/>
        </w:r>
        <w:r w:rsidRPr="003C5D1B">
          <w:rPr>
            <w:rFonts w:ascii="Times New Roman" w:eastAsia="Times New Roman" w:hAnsi="Times New Roman" w:cs="Times New Roman"/>
            <w:color w:val="666666"/>
            <w:sz w:val="28"/>
            <w:szCs w:val="28"/>
            <w:lang w:eastAsia="ru-RU"/>
          </w:rPr>
          <w:t> и связанных с ним API, сейчас у нас гораздо больше возможностей для работы с файлами, чем когда-либо в предыдущих версиях браузеров(</w:t>
        </w:r>
        <w:proofErr w:type="spellStart"/>
        <w:r w:rsidRPr="003C5D1B">
          <w:rPr>
            <w:rFonts w:ascii="Times New Roman" w:eastAsia="Times New Roman" w:hAnsi="Times New Roman" w:cs="Times New Roman"/>
            <w:color w:val="666666"/>
            <w:sz w:val="28"/>
            <w:szCs w:val="28"/>
            <w:lang w:eastAsia="ru-RU"/>
          </w:rPr>
          <w:t>iOS</w:t>
        </w:r>
        <w:proofErr w:type="spellEnd"/>
        <w:r w:rsidRPr="003C5D1B">
          <w:rPr>
            <w:rFonts w:ascii="Times New Roman" w:eastAsia="Times New Roman" w:hAnsi="Times New Roman" w:cs="Times New Roman"/>
            <w:color w:val="666666"/>
            <w:sz w:val="28"/>
            <w:szCs w:val="28"/>
            <w:lang w:eastAsia="ru-RU"/>
          </w:rPr>
          <w:t xml:space="preserve"> до сих пор нет поддержки </w:t>
        </w:r>
        <w:proofErr w:type="spellStart"/>
        <w:r w:rsidR="00522BB5" w:rsidRPr="003C5D1B">
          <w:rPr>
            <w:rFonts w:ascii="Times New Roman" w:eastAsia="Times New Roman" w:hAnsi="Times New Roman" w:cs="Times New Roman"/>
            <w:color w:val="666666"/>
            <w:sz w:val="28"/>
            <w:szCs w:val="28"/>
            <w:lang w:eastAsia="ru-RU"/>
          </w:rPr>
          <w:fldChar w:fldCharType="begin"/>
        </w:r>
        <w:r w:rsidRPr="003C5D1B">
          <w:rPr>
            <w:rFonts w:ascii="Times New Roman" w:eastAsia="Times New Roman" w:hAnsi="Times New Roman" w:cs="Times New Roman"/>
            <w:color w:val="666666"/>
            <w:sz w:val="28"/>
            <w:szCs w:val="28"/>
            <w:lang w:eastAsia="ru-RU"/>
          </w:rPr>
          <w:instrText xml:space="preserve"> HYPERLINK "http://xdan.ru/working-with-files-in-javascript-part-2-filereader.html" </w:instrText>
        </w:r>
        <w:r w:rsidR="00522BB5" w:rsidRPr="003C5D1B">
          <w:rPr>
            <w:rFonts w:ascii="Times New Roman" w:eastAsia="Times New Roman" w:hAnsi="Times New Roman" w:cs="Times New Roman"/>
            <w:color w:val="666666"/>
            <w:sz w:val="28"/>
            <w:szCs w:val="28"/>
            <w:lang w:eastAsia="ru-RU"/>
          </w:rPr>
          <w:fldChar w:fldCharType="separate"/>
        </w:r>
        <w:r w:rsidRPr="003C5D1B">
          <w:rPr>
            <w:rFonts w:ascii="Times New Roman" w:eastAsia="Times New Roman" w:hAnsi="Times New Roman" w:cs="Times New Roman"/>
            <w:color w:val="0088CC"/>
            <w:sz w:val="28"/>
            <w:szCs w:val="28"/>
            <w:lang w:eastAsia="ru-RU"/>
          </w:rPr>
          <w:t>File</w:t>
        </w:r>
        <w:proofErr w:type="spellEnd"/>
        <w:r w:rsidRPr="003C5D1B">
          <w:rPr>
            <w:rFonts w:ascii="Times New Roman" w:eastAsia="Times New Roman" w:hAnsi="Times New Roman" w:cs="Times New Roman"/>
            <w:color w:val="0088CC"/>
            <w:sz w:val="28"/>
            <w:szCs w:val="28"/>
            <w:lang w:eastAsia="ru-RU"/>
          </w:rPr>
          <w:t xml:space="preserve"> API</w:t>
        </w:r>
        <w:r w:rsidR="00522BB5" w:rsidRPr="003C5D1B">
          <w:rPr>
            <w:rFonts w:ascii="Times New Roman" w:eastAsia="Times New Roman" w:hAnsi="Times New Roman" w:cs="Times New Roman"/>
            <w:color w:val="666666"/>
            <w:sz w:val="28"/>
            <w:szCs w:val="28"/>
            <w:lang w:eastAsia="ru-RU"/>
          </w:rPr>
          <w:fldChar w:fldCharType="end"/>
        </w:r>
        <w:r w:rsidRPr="003C5D1B">
          <w:rPr>
            <w:rFonts w:ascii="Times New Roman" w:eastAsia="Times New Roman" w:hAnsi="Times New Roman" w:cs="Times New Roman"/>
            <w:color w:val="666666"/>
            <w:sz w:val="28"/>
            <w:szCs w:val="28"/>
            <w:lang w:eastAsia="ru-RU"/>
          </w:rPr>
          <w:t>).</w:t>
        </w:r>
      </w:ins>
    </w:p>
    <w:p w:rsidR="003C5D1B" w:rsidRPr="003C5D1B" w:rsidRDefault="003C5D1B" w:rsidP="003C5D1B">
      <w:pPr>
        <w:shd w:val="clear" w:color="auto" w:fill="FFFFFF"/>
        <w:spacing w:before="150" w:after="150" w:line="600" w:lineRule="atLeast"/>
        <w:jc w:val="both"/>
        <w:outlineLvl w:val="2"/>
        <w:rPr>
          <w:ins w:id="2" w:author="Unknown"/>
          <w:rFonts w:ascii="Times New Roman" w:eastAsia="Times New Roman" w:hAnsi="Times New Roman" w:cs="Times New Roman"/>
          <w:color w:val="444444"/>
          <w:sz w:val="28"/>
          <w:szCs w:val="28"/>
          <w:lang w:eastAsia="ru-RU"/>
        </w:rPr>
      </w:pPr>
      <w:ins w:id="3" w:author="Unknown">
        <w:r w:rsidRPr="003C5D1B">
          <w:rPr>
            <w:rFonts w:ascii="Times New Roman" w:eastAsia="Times New Roman" w:hAnsi="Times New Roman" w:cs="Times New Roman"/>
            <w:color w:val="444444"/>
            <w:sz w:val="28"/>
            <w:szCs w:val="28"/>
            <w:lang w:eastAsia="ru-RU"/>
          </w:rPr>
          <w:t xml:space="preserve">Тип Файл - </w:t>
        </w:r>
        <w:proofErr w:type="spellStart"/>
        <w:r w:rsidRPr="003C5D1B">
          <w:rPr>
            <w:rFonts w:ascii="Times New Roman" w:eastAsia="Times New Roman" w:hAnsi="Times New Roman" w:cs="Times New Roman"/>
            <w:color w:val="444444"/>
            <w:sz w:val="28"/>
            <w:szCs w:val="28"/>
            <w:lang w:eastAsia="ru-RU"/>
          </w:rPr>
          <w:t>File</w:t>
        </w:r>
        <w:proofErr w:type="spellEnd"/>
      </w:ins>
    </w:p>
    <w:p w:rsidR="003C5D1B" w:rsidRPr="003C5D1B" w:rsidRDefault="003C5D1B" w:rsidP="001C4BD4">
      <w:pPr>
        <w:shd w:val="clear" w:color="auto" w:fill="FFFFFF"/>
        <w:spacing w:after="270" w:line="360" w:lineRule="atLeast"/>
        <w:rPr>
          <w:ins w:id="4" w:author="Unknown"/>
          <w:rFonts w:ascii="Times New Roman" w:eastAsia="Times New Roman" w:hAnsi="Times New Roman" w:cs="Times New Roman"/>
          <w:color w:val="666666"/>
          <w:sz w:val="28"/>
          <w:szCs w:val="28"/>
          <w:lang w:eastAsia="ru-RU"/>
        </w:rPr>
      </w:pPr>
      <w:ins w:id="5" w:author="Unknown">
        <w:r w:rsidRPr="003C5D1B">
          <w:rPr>
            <w:rFonts w:ascii="Times New Roman" w:eastAsia="Times New Roman" w:hAnsi="Times New Roman" w:cs="Times New Roman"/>
            <w:color w:val="666666"/>
            <w:sz w:val="28"/>
            <w:szCs w:val="28"/>
            <w:lang w:eastAsia="ru-RU"/>
          </w:rPr>
          <w:t xml:space="preserve">Тип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определен в спецификации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API[1] и является абстрактным представлением файла. Каждый экземпляр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имеет следующие свойства:</w:t>
        </w:r>
        <w:r w:rsidRPr="003C5D1B">
          <w:rPr>
            <w:rFonts w:ascii="Times New Roman" w:eastAsia="Times New Roman" w:hAnsi="Times New Roman" w:cs="Times New Roman"/>
            <w:color w:val="666666"/>
            <w:sz w:val="28"/>
            <w:szCs w:val="28"/>
            <w:lang w:eastAsia="ru-RU"/>
          </w:rPr>
          <w:br/>
          <w:t> </w:t>
        </w:r>
        <w:proofErr w:type="spellStart"/>
        <w:r w:rsidRPr="003C5D1B">
          <w:rPr>
            <w:rFonts w:ascii="Times New Roman" w:eastAsia="Times New Roman" w:hAnsi="Times New Roman" w:cs="Times New Roman"/>
            <w:color w:val="666666"/>
            <w:sz w:val="28"/>
            <w:szCs w:val="28"/>
            <w:lang w:eastAsia="ru-RU"/>
          </w:rPr>
          <w:t>name</w:t>
        </w:r>
        <w:proofErr w:type="spellEnd"/>
        <w:r w:rsidRPr="003C5D1B">
          <w:rPr>
            <w:rFonts w:ascii="Times New Roman" w:eastAsia="Times New Roman" w:hAnsi="Times New Roman" w:cs="Times New Roman"/>
            <w:color w:val="666666"/>
            <w:sz w:val="28"/>
            <w:szCs w:val="28"/>
            <w:lang w:eastAsia="ru-RU"/>
          </w:rPr>
          <w:t xml:space="preserve"> – имя файла</w:t>
        </w:r>
        <w:r w:rsidRPr="003C5D1B">
          <w:rPr>
            <w:rFonts w:ascii="Times New Roman" w:eastAsia="Times New Roman" w:hAnsi="Times New Roman" w:cs="Times New Roman"/>
            <w:color w:val="666666"/>
            <w:sz w:val="28"/>
            <w:szCs w:val="28"/>
            <w:lang w:eastAsia="ru-RU"/>
          </w:rPr>
          <w:br/>
          <w:t> </w:t>
        </w:r>
        <w:proofErr w:type="spellStart"/>
        <w:r w:rsidRPr="003C5D1B">
          <w:rPr>
            <w:rFonts w:ascii="Times New Roman" w:eastAsia="Times New Roman" w:hAnsi="Times New Roman" w:cs="Times New Roman"/>
            <w:color w:val="666666"/>
            <w:sz w:val="28"/>
            <w:szCs w:val="28"/>
            <w:lang w:eastAsia="ru-RU"/>
          </w:rPr>
          <w:t>size</w:t>
        </w:r>
        <w:proofErr w:type="spellEnd"/>
        <w:r w:rsidRPr="003C5D1B">
          <w:rPr>
            <w:rFonts w:ascii="Times New Roman" w:eastAsia="Times New Roman" w:hAnsi="Times New Roman" w:cs="Times New Roman"/>
            <w:color w:val="666666"/>
            <w:sz w:val="28"/>
            <w:szCs w:val="28"/>
            <w:lang w:eastAsia="ru-RU"/>
          </w:rPr>
          <w:t xml:space="preserve"> – размер файла в байтах</w:t>
        </w:r>
        <w:r w:rsidRPr="003C5D1B">
          <w:rPr>
            <w:rFonts w:ascii="Times New Roman" w:eastAsia="Times New Roman" w:hAnsi="Times New Roman" w:cs="Times New Roman"/>
            <w:color w:val="666666"/>
            <w:sz w:val="28"/>
            <w:szCs w:val="28"/>
            <w:lang w:eastAsia="ru-RU"/>
          </w:rPr>
          <w:br/>
          <w:t>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 xml:space="preserve"> –  </w:t>
        </w:r>
        <w:r w:rsidR="00522BB5" w:rsidRPr="003C5D1B">
          <w:rPr>
            <w:rFonts w:ascii="Times New Roman" w:eastAsia="Times New Roman" w:hAnsi="Times New Roman" w:cs="Times New Roman"/>
            <w:color w:val="666666"/>
            <w:sz w:val="28"/>
            <w:szCs w:val="28"/>
            <w:lang w:eastAsia="ru-RU"/>
          </w:rPr>
          <w:fldChar w:fldCharType="begin"/>
        </w:r>
        <w:r w:rsidRPr="003C5D1B">
          <w:rPr>
            <w:rFonts w:ascii="Times New Roman" w:eastAsia="Times New Roman" w:hAnsi="Times New Roman" w:cs="Times New Roman"/>
            <w:color w:val="666666"/>
            <w:sz w:val="28"/>
            <w:szCs w:val="28"/>
            <w:lang w:eastAsia="ru-RU"/>
          </w:rPr>
          <w:instrText xml:space="preserve"> HYPERLINK "http://ru.wikipedia.org/wiki/MIME" \t "_blank" </w:instrText>
        </w:r>
        <w:r w:rsidR="00522BB5" w:rsidRPr="003C5D1B">
          <w:rPr>
            <w:rFonts w:ascii="Times New Roman" w:eastAsia="Times New Roman" w:hAnsi="Times New Roman" w:cs="Times New Roman"/>
            <w:color w:val="666666"/>
            <w:sz w:val="28"/>
            <w:szCs w:val="28"/>
            <w:lang w:eastAsia="ru-RU"/>
          </w:rPr>
          <w:fldChar w:fldCharType="separate"/>
        </w:r>
        <w:r w:rsidRPr="003C5D1B">
          <w:rPr>
            <w:rFonts w:ascii="Times New Roman" w:eastAsia="Times New Roman" w:hAnsi="Times New Roman" w:cs="Times New Roman"/>
            <w:color w:val="0088CC"/>
            <w:sz w:val="28"/>
            <w:szCs w:val="28"/>
            <w:lang w:eastAsia="ru-RU"/>
          </w:rPr>
          <w:t>MIME тип</w:t>
        </w:r>
        <w:r w:rsidR="00522BB5" w:rsidRPr="003C5D1B">
          <w:rPr>
            <w:rFonts w:ascii="Times New Roman" w:eastAsia="Times New Roman" w:hAnsi="Times New Roman" w:cs="Times New Roman"/>
            <w:color w:val="666666"/>
            <w:sz w:val="28"/>
            <w:szCs w:val="28"/>
            <w:lang w:eastAsia="ru-RU"/>
          </w:rPr>
          <w:fldChar w:fldCharType="end"/>
        </w:r>
        <w:r w:rsidRPr="003C5D1B">
          <w:rPr>
            <w:rFonts w:ascii="Times New Roman" w:eastAsia="Times New Roman" w:hAnsi="Times New Roman" w:cs="Times New Roman"/>
            <w:color w:val="666666"/>
            <w:sz w:val="28"/>
            <w:szCs w:val="28"/>
            <w:lang w:eastAsia="ru-RU"/>
          </w:rPr>
          <w:t> файла</w:t>
        </w:r>
      </w:ins>
    </w:p>
    <w:p w:rsidR="003C5D1B" w:rsidRPr="003C5D1B" w:rsidRDefault="003C5D1B" w:rsidP="003C5D1B">
      <w:pPr>
        <w:shd w:val="clear" w:color="auto" w:fill="FFFFFF"/>
        <w:spacing w:after="270" w:line="360" w:lineRule="atLeast"/>
        <w:jc w:val="both"/>
        <w:rPr>
          <w:ins w:id="6" w:author="Unknown"/>
          <w:rFonts w:ascii="Times New Roman" w:eastAsia="Times New Roman" w:hAnsi="Times New Roman" w:cs="Times New Roman"/>
          <w:color w:val="666666"/>
          <w:sz w:val="28"/>
          <w:szCs w:val="28"/>
          <w:lang w:eastAsia="ru-RU"/>
        </w:rPr>
      </w:pPr>
      <w:ins w:id="7" w:author="Unknown">
        <w:r w:rsidRPr="003C5D1B">
          <w:rPr>
            <w:rFonts w:ascii="Times New Roman" w:eastAsia="Times New Roman" w:hAnsi="Times New Roman" w:cs="Times New Roman"/>
            <w:color w:val="666666"/>
            <w:sz w:val="28"/>
            <w:szCs w:val="28"/>
            <w:lang w:eastAsia="ru-RU"/>
          </w:rPr>
          <w:t xml:space="preserve">Объект типа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дает важную информацию о файле, не предоставляя прямой доступ к содержимому файла. Он является лишь ссылкой на файл, и получение данных из этого файла является отдельным процессом в целом.</w:t>
        </w:r>
      </w:ins>
    </w:p>
    <w:p w:rsidR="003C5D1B" w:rsidRPr="003C5D1B" w:rsidRDefault="003C5D1B" w:rsidP="003C5D1B">
      <w:pPr>
        <w:shd w:val="clear" w:color="auto" w:fill="FFFFFF"/>
        <w:spacing w:before="150" w:after="150" w:line="600" w:lineRule="atLeast"/>
        <w:jc w:val="both"/>
        <w:outlineLvl w:val="2"/>
        <w:rPr>
          <w:ins w:id="8" w:author="Unknown"/>
          <w:rFonts w:ascii="Times New Roman" w:eastAsia="Times New Roman" w:hAnsi="Times New Roman" w:cs="Times New Roman"/>
          <w:color w:val="444444"/>
          <w:sz w:val="28"/>
          <w:szCs w:val="28"/>
          <w:lang w:eastAsia="ru-RU"/>
        </w:rPr>
      </w:pPr>
      <w:ins w:id="9" w:author="Unknown">
        <w:r w:rsidRPr="003C5D1B">
          <w:rPr>
            <w:rFonts w:ascii="Times New Roman" w:eastAsia="Times New Roman" w:hAnsi="Times New Roman" w:cs="Times New Roman"/>
            <w:color w:val="444444"/>
            <w:sz w:val="28"/>
            <w:szCs w:val="28"/>
            <w:lang w:eastAsia="ru-RU"/>
          </w:rPr>
          <w:t>Получение ссылок на файлы</w:t>
        </w:r>
      </w:ins>
    </w:p>
    <w:p w:rsidR="003C5D1B" w:rsidRPr="003C5D1B" w:rsidRDefault="003C5D1B" w:rsidP="003C5D1B">
      <w:pPr>
        <w:shd w:val="clear" w:color="auto" w:fill="FFFFFF"/>
        <w:spacing w:after="270" w:line="360" w:lineRule="atLeast"/>
        <w:jc w:val="both"/>
        <w:rPr>
          <w:ins w:id="10" w:author="Unknown"/>
          <w:rFonts w:ascii="Times New Roman" w:eastAsia="Times New Roman" w:hAnsi="Times New Roman" w:cs="Times New Roman"/>
          <w:color w:val="666666"/>
          <w:sz w:val="28"/>
          <w:szCs w:val="28"/>
          <w:lang w:eastAsia="ru-RU"/>
        </w:rPr>
      </w:pPr>
      <w:ins w:id="11" w:author="Unknown">
        <w:r w:rsidRPr="003C5D1B">
          <w:rPr>
            <w:rFonts w:ascii="Times New Roman" w:eastAsia="Times New Roman" w:hAnsi="Times New Roman" w:cs="Times New Roman"/>
            <w:color w:val="666666"/>
            <w:sz w:val="28"/>
            <w:szCs w:val="28"/>
            <w:lang w:eastAsia="ru-RU"/>
          </w:rPr>
          <w:t xml:space="preserve">Разумеется, доступ к пользовательским файлам строго запрещен в Интернете, потому как очевидны проблемы с безопасностью личных данных. Вы не хотели бы, чтобы Вы загружали </w:t>
        </w:r>
        <w:proofErr w:type="spellStart"/>
        <w:r w:rsidRPr="003C5D1B">
          <w:rPr>
            <w:rFonts w:ascii="Times New Roman" w:eastAsia="Times New Roman" w:hAnsi="Times New Roman" w:cs="Times New Roman"/>
            <w:color w:val="666666"/>
            <w:sz w:val="28"/>
            <w:szCs w:val="28"/>
            <w:lang w:eastAsia="ru-RU"/>
          </w:rPr>
          <w:t>веб-страницу</w:t>
        </w:r>
        <w:proofErr w:type="spellEnd"/>
        <w:r w:rsidRPr="003C5D1B">
          <w:rPr>
            <w:rFonts w:ascii="Times New Roman" w:eastAsia="Times New Roman" w:hAnsi="Times New Roman" w:cs="Times New Roman"/>
            <w:color w:val="666666"/>
            <w:sz w:val="28"/>
            <w:szCs w:val="28"/>
            <w:lang w:eastAsia="ru-RU"/>
          </w:rPr>
          <w:t xml:space="preserve">, а затем она сканировала Ваш жесткий диск и выясняла, что там есть полезного. Нужно разрешение от пользователя, чтобы получить доступ к файлам с его компьютера. Тем не </w:t>
        </w:r>
        <w:proofErr w:type="gramStart"/>
        <w:r w:rsidRPr="003C5D1B">
          <w:rPr>
            <w:rFonts w:ascii="Times New Roman" w:eastAsia="Times New Roman" w:hAnsi="Times New Roman" w:cs="Times New Roman"/>
            <w:color w:val="666666"/>
            <w:sz w:val="28"/>
            <w:szCs w:val="28"/>
            <w:lang w:eastAsia="ru-RU"/>
          </w:rPr>
          <w:t>менее</w:t>
        </w:r>
        <w:proofErr w:type="gramEnd"/>
        <w:r w:rsidRPr="003C5D1B">
          <w:rPr>
            <w:rFonts w:ascii="Times New Roman" w:eastAsia="Times New Roman" w:hAnsi="Times New Roman" w:cs="Times New Roman"/>
            <w:color w:val="666666"/>
            <w:sz w:val="28"/>
            <w:szCs w:val="28"/>
            <w:lang w:eastAsia="ru-RU"/>
          </w:rPr>
          <w:t xml:space="preserve"> для </w:t>
        </w:r>
        <w:proofErr w:type="spellStart"/>
        <w:r w:rsidRPr="003C5D1B">
          <w:rPr>
            <w:rFonts w:ascii="Times New Roman" w:eastAsia="Times New Roman" w:hAnsi="Times New Roman" w:cs="Times New Roman"/>
            <w:color w:val="666666"/>
            <w:sz w:val="28"/>
            <w:szCs w:val="28"/>
            <w:lang w:eastAsia="ru-RU"/>
          </w:rPr>
          <w:t>веб-страниц</w:t>
        </w:r>
        <w:proofErr w:type="spellEnd"/>
        <w:r w:rsidRPr="003C5D1B">
          <w:rPr>
            <w:rFonts w:ascii="Times New Roman" w:eastAsia="Times New Roman" w:hAnsi="Times New Roman" w:cs="Times New Roman"/>
            <w:color w:val="666666"/>
            <w:sz w:val="28"/>
            <w:szCs w:val="28"/>
            <w:lang w:eastAsia="ru-RU"/>
          </w:rPr>
          <w:t xml:space="preserve"> чтения файлов разрешено каждый раз, когда пользователь решат что-то загрузить.</w:t>
        </w:r>
        <w:r w:rsidRPr="003C5D1B">
          <w:rPr>
            <w:rFonts w:ascii="Times New Roman" w:eastAsia="Times New Roman" w:hAnsi="Times New Roman" w:cs="Times New Roman"/>
            <w:color w:val="666666"/>
            <w:sz w:val="28"/>
            <w:szCs w:val="28"/>
            <w:lang w:eastAsia="ru-RU"/>
          </w:rPr>
          <w:br/>
        </w:r>
        <w:r w:rsidRPr="003C5D1B">
          <w:rPr>
            <w:rFonts w:ascii="Times New Roman" w:eastAsia="Times New Roman" w:hAnsi="Times New Roman" w:cs="Times New Roman"/>
            <w:color w:val="666666"/>
            <w:sz w:val="28"/>
            <w:szCs w:val="28"/>
            <w:lang w:eastAsia="ru-RU"/>
          </w:rPr>
          <w:br/>
          <w:t> Когда вы используете элемент &lt;</w:t>
        </w:r>
        <w:proofErr w:type="spellStart"/>
        <w:r w:rsidRPr="003C5D1B">
          <w:rPr>
            <w:rFonts w:ascii="Times New Roman" w:eastAsia="Times New Roman" w:hAnsi="Times New Roman" w:cs="Times New Roman"/>
            <w:color w:val="666666"/>
            <w:sz w:val="28"/>
            <w:szCs w:val="28"/>
            <w:lang w:eastAsia="ru-RU"/>
          </w:rPr>
          <w:t>input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"&gt;, Вы даете </w:t>
        </w:r>
        <w:proofErr w:type="spellStart"/>
        <w:r w:rsidRPr="003C5D1B">
          <w:rPr>
            <w:rFonts w:ascii="Times New Roman" w:eastAsia="Times New Roman" w:hAnsi="Times New Roman" w:cs="Times New Roman"/>
            <w:color w:val="666666"/>
            <w:sz w:val="28"/>
            <w:szCs w:val="28"/>
            <w:lang w:eastAsia="ru-RU"/>
          </w:rPr>
          <w:t>веб</w:t>
        </w:r>
        <w:proofErr w:type="spellEnd"/>
        <w:r w:rsidRPr="003C5D1B">
          <w:rPr>
            <w:rFonts w:ascii="Times New Roman" w:eastAsia="Times New Roman" w:hAnsi="Times New Roman" w:cs="Times New Roman"/>
            <w:color w:val="666666"/>
            <w:sz w:val="28"/>
            <w:szCs w:val="28"/>
            <w:lang w:eastAsia="ru-RU"/>
          </w:rPr>
          <w:t xml:space="preserve"> странице (и серверу) разрешение на доступ к файлу.  Так, что первое, как вы можете получить объект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это поле &lt;</w:t>
        </w:r>
        <w:proofErr w:type="spellStart"/>
        <w:r w:rsidRPr="003C5D1B">
          <w:rPr>
            <w:rFonts w:ascii="Times New Roman" w:eastAsia="Times New Roman" w:hAnsi="Times New Roman" w:cs="Times New Roman"/>
            <w:color w:val="666666"/>
            <w:sz w:val="28"/>
            <w:szCs w:val="28"/>
            <w:lang w:eastAsia="ru-RU"/>
          </w:rPr>
          <w:t>input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"&gt;.</w:t>
        </w:r>
      </w:ins>
    </w:p>
    <w:p w:rsidR="003C5D1B" w:rsidRPr="003C5D1B" w:rsidRDefault="003C5D1B" w:rsidP="003C5D1B">
      <w:pPr>
        <w:shd w:val="clear" w:color="auto" w:fill="FFFFFF"/>
        <w:spacing w:after="270" w:line="360" w:lineRule="atLeast"/>
        <w:jc w:val="both"/>
        <w:rPr>
          <w:ins w:id="12" w:author="Unknown"/>
          <w:rFonts w:ascii="Times New Roman" w:eastAsia="Times New Roman" w:hAnsi="Times New Roman" w:cs="Times New Roman"/>
          <w:color w:val="666666"/>
          <w:sz w:val="28"/>
          <w:szCs w:val="28"/>
          <w:lang w:eastAsia="ru-RU"/>
        </w:rPr>
      </w:pPr>
      <w:ins w:id="13" w:author="Unknown">
        <w:r w:rsidRPr="003C5D1B">
          <w:rPr>
            <w:rFonts w:ascii="Times New Roman" w:eastAsia="Times New Roman" w:hAnsi="Times New Roman" w:cs="Times New Roman"/>
            <w:color w:val="666666"/>
            <w:sz w:val="28"/>
            <w:szCs w:val="28"/>
            <w:lang w:eastAsia="ru-RU"/>
          </w:rPr>
          <w:t>HTML5 определяет файловые ссылки для всех &lt;</w:t>
        </w:r>
        <w:proofErr w:type="spellStart"/>
        <w:r w:rsidRPr="003C5D1B">
          <w:rPr>
            <w:rFonts w:ascii="Times New Roman" w:eastAsia="Times New Roman" w:hAnsi="Times New Roman" w:cs="Times New Roman"/>
            <w:color w:val="666666"/>
            <w:sz w:val="28"/>
            <w:szCs w:val="28"/>
            <w:lang w:eastAsia="ru-RU"/>
          </w:rPr>
          <w:t>input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"&gt; управления. Эта коллекция </w:t>
        </w:r>
        <w:proofErr w:type="spellStart"/>
        <w:r w:rsidRPr="003C5D1B">
          <w:rPr>
            <w:rFonts w:ascii="Times New Roman" w:eastAsia="Times New Roman" w:hAnsi="Times New Roman" w:cs="Times New Roman"/>
            <w:color w:val="666666"/>
            <w:sz w:val="28"/>
            <w:szCs w:val="28"/>
            <w:lang w:eastAsia="ru-RU"/>
          </w:rPr>
          <w:t>FileList</w:t>
        </w:r>
        <w:proofErr w:type="spellEnd"/>
        <w:r w:rsidRPr="003C5D1B">
          <w:rPr>
            <w:rFonts w:ascii="Times New Roman" w:eastAsia="Times New Roman" w:hAnsi="Times New Roman" w:cs="Times New Roman"/>
            <w:color w:val="666666"/>
            <w:sz w:val="28"/>
            <w:szCs w:val="28"/>
            <w:lang w:eastAsia="ru-RU"/>
          </w:rPr>
          <w:t xml:space="preserve">, которая представляет собой структуру в виде массива под названием </w:t>
        </w:r>
        <w:proofErr w:type="spellStart"/>
        <w:r w:rsidRPr="003C5D1B">
          <w:rPr>
            <w:rFonts w:ascii="Times New Roman" w:eastAsia="Times New Roman" w:hAnsi="Times New Roman" w:cs="Times New Roman"/>
            <w:color w:val="666666"/>
            <w:sz w:val="28"/>
            <w:szCs w:val="28"/>
            <w:lang w:eastAsia="ru-RU"/>
          </w:rPr>
          <w:t>FileList</w:t>
        </w:r>
        <w:proofErr w:type="spellEnd"/>
        <w:r w:rsidRPr="003C5D1B">
          <w:rPr>
            <w:rFonts w:ascii="Times New Roman" w:eastAsia="Times New Roman" w:hAnsi="Times New Roman" w:cs="Times New Roman"/>
            <w:color w:val="666666"/>
            <w:sz w:val="28"/>
            <w:szCs w:val="28"/>
            <w:lang w:eastAsia="ru-RU"/>
          </w:rPr>
          <w:t xml:space="preserve"> содержащую объекты типа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для </w:t>
        </w:r>
        <w:r w:rsidRPr="003C5D1B">
          <w:rPr>
            <w:rFonts w:ascii="Times New Roman" w:eastAsia="Times New Roman" w:hAnsi="Times New Roman" w:cs="Times New Roman"/>
            <w:color w:val="666666"/>
            <w:sz w:val="28"/>
            <w:szCs w:val="28"/>
            <w:lang w:eastAsia="ru-RU"/>
          </w:rPr>
          <w:lastRenderedPageBreak/>
          <w:t>каждого выбранного файла в поле &lt;</w:t>
        </w:r>
        <w:proofErr w:type="spellStart"/>
        <w:r w:rsidRPr="003C5D1B">
          <w:rPr>
            <w:rFonts w:ascii="Times New Roman" w:eastAsia="Times New Roman" w:hAnsi="Times New Roman" w:cs="Times New Roman"/>
            <w:color w:val="666666"/>
            <w:sz w:val="28"/>
            <w:szCs w:val="28"/>
            <w:lang w:eastAsia="ru-RU"/>
          </w:rPr>
          <w:t>input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"&gt;  (помните, HTML5 позволяет выбрать несколько файлов в этом элементе управления). Так что в любой момент времени, Вы можете получить доступ к файлам пользователя, которые он  выбрал, с помощью кода вроде этого:</w:t>
        </w:r>
      </w:ins>
    </w:p>
    <w:tbl>
      <w:tblPr>
        <w:tblW w:w="11550" w:type="dxa"/>
        <w:tblCellMar>
          <w:left w:w="0" w:type="dxa"/>
          <w:right w:w="0" w:type="dxa"/>
        </w:tblCellMar>
        <w:tblLook w:val="04A0"/>
      </w:tblPr>
      <w:tblGrid>
        <w:gridCol w:w="480"/>
        <w:gridCol w:w="11070"/>
      </w:tblGrid>
      <w:tr w:rsidR="003C5D1B" w:rsidRPr="001C4BD4"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tc>
        <w:tc>
          <w:tcPr>
            <w:tcW w:w="1107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&lt;input type="file" id="your-files" multiple&gt;</w:t>
            </w:r>
          </w:p>
        </w:tc>
      </w:tr>
    </w:tbl>
    <w:p w:rsidR="003C5D1B" w:rsidRPr="003C5D1B" w:rsidRDefault="003C5D1B" w:rsidP="003C5D1B">
      <w:pPr>
        <w:shd w:val="clear" w:color="auto" w:fill="FFFFFF"/>
        <w:spacing w:after="270" w:line="360" w:lineRule="atLeast"/>
        <w:rPr>
          <w:ins w:id="14" w:author="Unknown"/>
          <w:rFonts w:ascii="Times New Roman" w:eastAsia="Times New Roman" w:hAnsi="Times New Roman" w:cs="Times New Roman"/>
          <w:color w:val="666666"/>
          <w:sz w:val="28"/>
          <w:szCs w:val="28"/>
          <w:lang w:eastAsia="ru-RU"/>
        </w:rPr>
      </w:pPr>
      <w:ins w:id="15" w:author="Unknown">
        <w:r w:rsidRPr="003C5D1B">
          <w:rPr>
            <w:rFonts w:ascii="Times New Roman" w:eastAsia="Times New Roman" w:hAnsi="Times New Roman" w:cs="Times New Roman"/>
            <w:color w:val="666666"/>
            <w:sz w:val="28"/>
            <w:szCs w:val="28"/>
            <w:lang w:eastAsia="ru-RU"/>
          </w:rPr>
          <w:t>и</w:t>
        </w:r>
      </w:ins>
    </w:p>
    <w:tbl>
      <w:tblPr>
        <w:tblW w:w="11550" w:type="dxa"/>
        <w:tblCellMar>
          <w:left w:w="0" w:type="dxa"/>
          <w:right w:w="0" w:type="dxa"/>
        </w:tblCellMar>
        <w:tblLook w:val="04A0"/>
      </w:tblPr>
      <w:tblGrid>
        <w:gridCol w:w="600"/>
        <w:gridCol w:w="10950"/>
      </w:tblGrid>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2</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3</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4</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5</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6</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7</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8</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9</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10</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12</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13</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14</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15</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16</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&lt;script&gt;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control = </w:t>
            </w:r>
            <w:proofErr w:type="spellStart"/>
            <w:r w:rsidRPr="003C5D1B">
              <w:rPr>
                <w:rFonts w:ascii="Times New Roman" w:eastAsia="Times New Roman" w:hAnsi="Times New Roman" w:cs="Times New Roman"/>
                <w:sz w:val="28"/>
                <w:szCs w:val="28"/>
                <w:lang w:val="en-US" w:eastAsia="ru-RU"/>
              </w:rPr>
              <w:t>document.getElementById</w:t>
            </w:r>
            <w:proofErr w:type="spellEnd"/>
            <w:r w:rsidRPr="003C5D1B">
              <w:rPr>
                <w:rFonts w:ascii="Times New Roman" w:eastAsia="Times New Roman" w:hAnsi="Times New Roman" w:cs="Times New Roman"/>
                <w:sz w:val="28"/>
                <w:szCs w:val="28"/>
                <w:lang w:val="en-US" w:eastAsia="ru-RU"/>
              </w:rPr>
              <w:t>("your-files");</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control.addEventListener</w:t>
            </w:r>
            <w:proofErr w:type="spellEnd"/>
            <w:r w:rsidRPr="003C5D1B">
              <w:rPr>
                <w:rFonts w:ascii="Times New Roman" w:eastAsia="Times New Roman" w:hAnsi="Times New Roman" w:cs="Times New Roman"/>
                <w:sz w:val="28"/>
                <w:szCs w:val="28"/>
                <w:lang w:val="en-US" w:eastAsia="ru-RU"/>
              </w:rPr>
              <w:t>("change", function(event) {</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eastAsia="ru-RU"/>
              </w:rPr>
              <w:t xml:space="preserve">// Когда происходит изменение элементов управления, </w:t>
            </w:r>
            <w:proofErr w:type="gramStart"/>
            <w:r w:rsidRPr="003C5D1B">
              <w:rPr>
                <w:rFonts w:ascii="Times New Roman" w:eastAsia="Times New Roman" w:hAnsi="Times New Roman" w:cs="Times New Roman"/>
                <w:sz w:val="28"/>
                <w:szCs w:val="28"/>
                <w:lang w:eastAsia="ru-RU"/>
              </w:rPr>
              <w:t>значит</w:t>
            </w:r>
            <w:proofErr w:type="gramEnd"/>
            <w:r w:rsidRPr="003C5D1B">
              <w:rPr>
                <w:rFonts w:ascii="Times New Roman" w:eastAsia="Times New Roman" w:hAnsi="Times New Roman" w:cs="Times New Roman"/>
                <w:sz w:val="28"/>
                <w:szCs w:val="28"/>
                <w:lang w:eastAsia="ru-RU"/>
              </w:rPr>
              <w:t xml:space="preserve"> появились новые файлы</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eastAsia="ru-RU"/>
              </w:rPr>
              <w:t>    </w:t>
            </w: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xml:space="preserve"> = 0,</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 xml:space="preserve">files = </w:t>
            </w:r>
            <w:proofErr w:type="spellStart"/>
            <w:r w:rsidRPr="003C5D1B">
              <w:rPr>
                <w:rFonts w:ascii="Times New Roman" w:eastAsia="Times New Roman" w:hAnsi="Times New Roman" w:cs="Times New Roman"/>
                <w:sz w:val="28"/>
                <w:szCs w:val="28"/>
                <w:lang w:val="en-US" w:eastAsia="ru-RU"/>
              </w:rPr>
              <w:t>control.files</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proofErr w:type="spellStart"/>
            <w:r w:rsidRPr="003C5D1B">
              <w:rPr>
                <w:rFonts w:ascii="Times New Roman" w:eastAsia="Times New Roman" w:hAnsi="Times New Roman" w:cs="Times New Roman"/>
                <w:sz w:val="28"/>
                <w:szCs w:val="28"/>
                <w:lang w:val="en-US" w:eastAsia="ru-RU"/>
              </w:rPr>
              <w:t>len</w:t>
            </w:r>
            <w:proofErr w:type="spellEnd"/>
            <w:r w:rsidRPr="003C5D1B">
              <w:rPr>
                <w:rFonts w:ascii="Times New Roman" w:eastAsia="Times New Roman" w:hAnsi="Times New Roman" w:cs="Times New Roman"/>
                <w:sz w:val="28"/>
                <w:szCs w:val="28"/>
                <w:lang w:val="en-US" w:eastAsia="ru-RU"/>
              </w:rPr>
              <w:t xml:space="preserve"> = </w:t>
            </w:r>
            <w:proofErr w:type="spellStart"/>
            <w:r w:rsidRPr="003C5D1B">
              <w:rPr>
                <w:rFonts w:ascii="Times New Roman" w:eastAsia="Times New Roman" w:hAnsi="Times New Roman" w:cs="Times New Roman"/>
                <w:sz w:val="28"/>
                <w:szCs w:val="28"/>
                <w:lang w:val="en-US" w:eastAsia="ru-RU"/>
              </w:rPr>
              <w:t>files.length</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 </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 xml:space="preserve">for (;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xml:space="preserve"> &lt; </w:t>
            </w:r>
            <w:proofErr w:type="spellStart"/>
            <w:r w:rsidRPr="003C5D1B">
              <w:rPr>
                <w:rFonts w:ascii="Times New Roman" w:eastAsia="Times New Roman" w:hAnsi="Times New Roman" w:cs="Times New Roman"/>
                <w:sz w:val="28"/>
                <w:szCs w:val="28"/>
                <w:lang w:val="en-US" w:eastAsia="ru-RU"/>
              </w:rPr>
              <w:t>len</w:t>
            </w:r>
            <w:proofErr w:type="spellEnd"/>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console.log("Filename: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].name);</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console.log("Type: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].type);</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console.log("Size: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].size + " bytes");</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 </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proofErr w:type="gramStart"/>
            <w:r w:rsidRPr="003C5D1B">
              <w:rPr>
                <w:rFonts w:ascii="Times New Roman" w:eastAsia="Times New Roman" w:hAnsi="Times New Roman" w:cs="Times New Roman"/>
                <w:sz w:val="28"/>
                <w:szCs w:val="28"/>
                <w:lang w:eastAsia="ru-RU"/>
              </w:rPr>
              <w:t>}, </w:t>
            </w:r>
            <w:proofErr w:type="spellStart"/>
            <w:r w:rsidRPr="003C5D1B">
              <w:rPr>
                <w:rFonts w:ascii="Times New Roman" w:eastAsia="Times New Roman" w:hAnsi="Times New Roman" w:cs="Times New Roman"/>
                <w:sz w:val="28"/>
                <w:szCs w:val="28"/>
                <w:lang w:eastAsia="ru-RU"/>
              </w:rPr>
              <w:t>false</w:t>
            </w:r>
            <w:proofErr w:type="spellEnd"/>
            <w:r w:rsidRPr="003C5D1B">
              <w:rPr>
                <w:rFonts w:ascii="Times New Roman" w:eastAsia="Times New Roman" w:hAnsi="Times New Roman" w:cs="Times New Roman"/>
                <w:sz w:val="28"/>
                <w:szCs w:val="28"/>
                <w:lang w:eastAsia="ru-RU"/>
              </w:rPr>
              <w:t>);</w:t>
            </w:r>
            <w:proofErr w:type="gramEnd"/>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&lt;/</w:t>
            </w:r>
            <w:proofErr w:type="spellStart"/>
            <w:r w:rsidRPr="003C5D1B">
              <w:rPr>
                <w:rFonts w:ascii="Times New Roman" w:eastAsia="Times New Roman" w:hAnsi="Times New Roman" w:cs="Times New Roman"/>
                <w:sz w:val="28"/>
                <w:szCs w:val="28"/>
                <w:lang w:eastAsia="ru-RU"/>
              </w:rPr>
              <w:t>script</w:t>
            </w:r>
            <w:proofErr w:type="spellEnd"/>
            <w:r w:rsidRPr="003C5D1B">
              <w:rPr>
                <w:rFonts w:ascii="Times New Roman" w:eastAsia="Times New Roman" w:hAnsi="Times New Roman" w:cs="Times New Roman"/>
                <w:sz w:val="28"/>
                <w:szCs w:val="28"/>
                <w:lang w:eastAsia="ru-RU"/>
              </w:rPr>
              <w:t>&gt;</w:t>
            </w:r>
          </w:p>
        </w:tc>
      </w:tr>
    </w:tbl>
    <w:p w:rsidR="003C5D1B" w:rsidRPr="003C5D1B" w:rsidRDefault="003C5D1B" w:rsidP="003C5D1B">
      <w:pPr>
        <w:shd w:val="clear" w:color="auto" w:fill="FFFFFF"/>
        <w:spacing w:after="270" w:line="360" w:lineRule="atLeast"/>
        <w:rPr>
          <w:ins w:id="16" w:author="Unknown"/>
          <w:rFonts w:ascii="Times New Roman" w:eastAsia="Times New Roman" w:hAnsi="Times New Roman" w:cs="Times New Roman"/>
          <w:color w:val="666666"/>
          <w:sz w:val="28"/>
          <w:szCs w:val="28"/>
          <w:lang w:eastAsia="ru-RU"/>
        </w:rPr>
      </w:pPr>
      <w:ins w:id="17" w:author="Unknown">
        <w:r w:rsidRPr="003C5D1B">
          <w:rPr>
            <w:rFonts w:ascii="Times New Roman" w:eastAsia="Times New Roman" w:hAnsi="Times New Roman" w:cs="Times New Roman"/>
            <w:color w:val="666666"/>
            <w:sz w:val="28"/>
            <w:szCs w:val="28"/>
            <w:lang w:eastAsia="ru-RU"/>
          </w:rPr>
          <w:t>Этот сравнительно простой код ожидает событие изменения в контроле(&lt;</w:t>
        </w:r>
        <w:proofErr w:type="spellStart"/>
        <w:r w:rsidRPr="003C5D1B">
          <w:rPr>
            <w:rFonts w:ascii="Times New Roman" w:eastAsia="Times New Roman" w:hAnsi="Times New Roman" w:cs="Times New Roman"/>
            <w:color w:val="666666"/>
            <w:sz w:val="28"/>
            <w:szCs w:val="28"/>
            <w:lang w:eastAsia="ru-RU"/>
          </w:rPr>
          <w:t>input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type=</w:t>
        </w:r>
        <w:proofErr w:type="spellEnd"/>
        <w:r w:rsidRPr="003C5D1B">
          <w:rPr>
            <w:rFonts w:ascii="Times New Roman" w:eastAsia="Times New Roman" w:hAnsi="Times New Roman" w:cs="Times New Roman"/>
            <w:color w:val="666666"/>
            <w:sz w:val="28"/>
            <w:szCs w:val="28"/>
            <w:lang w:eastAsia="ru-RU"/>
          </w:rPr>
          <w:t>"</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"&gt;</w:t>
        </w:r>
        <w:proofErr w:type="gramStart"/>
        <w:r w:rsidRPr="003C5D1B">
          <w:rPr>
            <w:rFonts w:ascii="Times New Roman" w:eastAsia="Times New Roman" w:hAnsi="Times New Roman" w:cs="Times New Roman"/>
            <w:color w:val="666666"/>
            <w:sz w:val="28"/>
            <w:szCs w:val="28"/>
            <w:lang w:eastAsia="ru-RU"/>
          </w:rPr>
          <w:t xml:space="preserve"> )</w:t>
        </w:r>
        <w:proofErr w:type="gramEnd"/>
        <w:r w:rsidRPr="003C5D1B">
          <w:rPr>
            <w:rFonts w:ascii="Times New Roman" w:eastAsia="Times New Roman" w:hAnsi="Times New Roman" w:cs="Times New Roman"/>
            <w:color w:val="666666"/>
            <w:sz w:val="28"/>
            <w:szCs w:val="28"/>
            <w:lang w:eastAsia="ru-RU"/>
          </w:rPr>
          <w:t xml:space="preserve">. Когда событие происходит, это означает, что выбор файла изменился, и код перебирает все объекты типа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и выводит информацию из них. Имейте в виду, что свойство файлов всегда доступны из </w:t>
        </w:r>
        <w:proofErr w:type="spellStart"/>
        <w:r w:rsidRPr="003C5D1B">
          <w:rPr>
            <w:rFonts w:ascii="Times New Roman" w:eastAsia="Times New Roman" w:hAnsi="Times New Roman" w:cs="Times New Roman"/>
            <w:color w:val="666666"/>
            <w:sz w:val="28"/>
            <w:szCs w:val="28"/>
            <w:lang w:eastAsia="ru-RU"/>
          </w:rPr>
          <w:t>JavaScript</w:t>
        </w:r>
        <w:proofErr w:type="spellEnd"/>
        <w:r w:rsidRPr="003C5D1B">
          <w:rPr>
            <w:rFonts w:ascii="Times New Roman" w:eastAsia="Times New Roman" w:hAnsi="Times New Roman" w:cs="Times New Roman"/>
            <w:color w:val="666666"/>
            <w:sz w:val="28"/>
            <w:szCs w:val="28"/>
            <w:lang w:eastAsia="ru-RU"/>
          </w:rPr>
          <w:t>, так что вам не придется ждать следующего изменения, чтобы попытаться сделать что-то другое с ними.</w:t>
        </w:r>
      </w:ins>
    </w:p>
    <w:p w:rsidR="003C5D1B" w:rsidRPr="003C5D1B" w:rsidRDefault="003C5D1B" w:rsidP="003C5D1B">
      <w:pPr>
        <w:shd w:val="clear" w:color="auto" w:fill="FFFFFF"/>
        <w:spacing w:before="150" w:after="150" w:line="600" w:lineRule="atLeast"/>
        <w:outlineLvl w:val="2"/>
        <w:rPr>
          <w:ins w:id="18" w:author="Unknown"/>
          <w:rFonts w:ascii="Times New Roman" w:eastAsia="Times New Roman" w:hAnsi="Times New Roman" w:cs="Times New Roman"/>
          <w:color w:val="444444"/>
          <w:sz w:val="28"/>
          <w:szCs w:val="28"/>
          <w:lang w:eastAsia="ru-RU"/>
        </w:rPr>
      </w:pPr>
      <w:proofErr w:type="spellStart"/>
      <w:ins w:id="19" w:author="Unknown">
        <w:r w:rsidRPr="003C5D1B">
          <w:rPr>
            <w:rFonts w:ascii="Times New Roman" w:eastAsia="Times New Roman" w:hAnsi="Times New Roman" w:cs="Times New Roman"/>
            <w:color w:val="444444"/>
            <w:sz w:val="28"/>
            <w:szCs w:val="28"/>
            <w:lang w:eastAsia="ru-RU"/>
          </w:rPr>
          <w:t>Drag</w:t>
        </w:r>
        <w:proofErr w:type="spellEnd"/>
        <w:r w:rsidRPr="003C5D1B">
          <w:rPr>
            <w:rFonts w:ascii="Times New Roman" w:eastAsia="Times New Roman" w:hAnsi="Times New Roman" w:cs="Times New Roman"/>
            <w:color w:val="444444"/>
            <w:sz w:val="28"/>
            <w:szCs w:val="28"/>
            <w:lang w:eastAsia="ru-RU"/>
          </w:rPr>
          <w:t xml:space="preserve"> </w:t>
        </w:r>
        <w:proofErr w:type="spellStart"/>
        <w:r w:rsidRPr="003C5D1B">
          <w:rPr>
            <w:rFonts w:ascii="Times New Roman" w:eastAsia="Times New Roman" w:hAnsi="Times New Roman" w:cs="Times New Roman"/>
            <w:color w:val="444444"/>
            <w:sz w:val="28"/>
            <w:szCs w:val="28"/>
            <w:lang w:eastAsia="ru-RU"/>
          </w:rPr>
          <w:t>and</w:t>
        </w:r>
        <w:proofErr w:type="spellEnd"/>
        <w:r w:rsidRPr="003C5D1B">
          <w:rPr>
            <w:rFonts w:ascii="Times New Roman" w:eastAsia="Times New Roman" w:hAnsi="Times New Roman" w:cs="Times New Roman"/>
            <w:color w:val="444444"/>
            <w:sz w:val="28"/>
            <w:szCs w:val="28"/>
            <w:lang w:eastAsia="ru-RU"/>
          </w:rPr>
          <w:t xml:space="preserve"> </w:t>
        </w:r>
        <w:proofErr w:type="spellStart"/>
        <w:r w:rsidRPr="003C5D1B">
          <w:rPr>
            <w:rFonts w:ascii="Times New Roman" w:eastAsia="Times New Roman" w:hAnsi="Times New Roman" w:cs="Times New Roman"/>
            <w:color w:val="444444"/>
            <w:sz w:val="28"/>
            <w:szCs w:val="28"/>
            <w:lang w:eastAsia="ru-RU"/>
          </w:rPr>
          <w:t>drop</w:t>
        </w:r>
        <w:proofErr w:type="spellEnd"/>
        <w:r w:rsidRPr="003C5D1B">
          <w:rPr>
            <w:rFonts w:ascii="Times New Roman" w:eastAsia="Times New Roman" w:hAnsi="Times New Roman" w:cs="Times New Roman"/>
            <w:color w:val="444444"/>
            <w:sz w:val="28"/>
            <w:szCs w:val="28"/>
            <w:lang w:eastAsia="ru-RU"/>
          </w:rPr>
          <w:t xml:space="preserve"> файлов</w:t>
        </w:r>
      </w:ins>
    </w:p>
    <w:p w:rsidR="003C5D1B" w:rsidRPr="003C5D1B" w:rsidRDefault="003C5D1B" w:rsidP="003C5D1B">
      <w:pPr>
        <w:shd w:val="clear" w:color="auto" w:fill="FFFFFF"/>
        <w:spacing w:after="270" w:line="360" w:lineRule="atLeast"/>
        <w:rPr>
          <w:ins w:id="20" w:author="Unknown"/>
          <w:rFonts w:ascii="Times New Roman" w:eastAsia="Times New Roman" w:hAnsi="Times New Roman" w:cs="Times New Roman"/>
          <w:color w:val="666666"/>
          <w:sz w:val="28"/>
          <w:szCs w:val="28"/>
          <w:lang w:eastAsia="ru-RU"/>
        </w:rPr>
      </w:pPr>
      <w:ins w:id="21" w:author="Unknown">
        <w:r w:rsidRPr="003C5D1B">
          <w:rPr>
            <w:rFonts w:ascii="Times New Roman" w:eastAsia="Times New Roman" w:hAnsi="Times New Roman" w:cs="Times New Roman"/>
            <w:color w:val="666666"/>
            <w:sz w:val="28"/>
            <w:szCs w:val="28"/>
            <w:lang w:eastAsia="ru-RU"/>
          </w:rPr>
          <w:t xml:space="preserve">Доступ к файлам из формы по средствам </w:t>
        </w:r>
        <w:proofErr w:type="spellStart"/>
        <w:r w:rsidRPr="003C5D1B">
          <w:rPr>
            <w:rFonts w:ascii="Times New Roman" w:eastAsia="Times New Roman" w:hAnsi="Times New Roman" w:cs="Times New Roman"/>
            <w:color w:val="666666"/>
            <w:sz w:val="28"/>
            <w:szCs w:val="28"/>
            <w:lang w:eastAsia="ru-RU"/>
          </w:rPr>
          <w:t>контролов</w:t>
        </w:r>
        <w:proofErr w:type="spellEnd"/>
        <w:r w:rsidRPr="003C5D1B">
          <w:rPr>
            <w:rFonts w:ascii="Times New Roman" w:eastAsia="Times New Roman" w:hAnsi="Times New Roman" w:cs="Times New Roman"/>
            <w:color w:val="666666"/>
            <w:sz w:val="28"/>
            <w:szCs w:val="28"/>
            <w:lang w:eastAsia="ru-RU"/>
          </w:rPr>
          <w:t xml:space="preserve"> по-прежнему требует действий пользователей: нахождение и выбора  интересующего файла. К счастью, HTML5 </w:t>
        </w:r>
        <w:proofErr w:type="spellStart"/>
        <w:r w:rsidRPr="003C5D1B">
          <w:rPr>
            <w:rFonts w:ascii="Times New Roman" w:eastAsia="Times New Roman" w:hAnsi="Times New Roman" w:cs="Times New Roman"/>
            <w:color w:val="666666"/>
            <w:sz w:val="28"/>
            <w:szCs w:val="28"/>
            <w:lang w:eastAsia="ru-RU"/>
          </w:rPr>
          <w:t>Drag</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and</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Drop</w:t>
        </w:r>
        <w:proofErr w:type="spellEnd"/>
        <w:r w:rsidRPr="003C5D1B">
          <w:rPr>
            <w:rFonts w:ascii="Times New Roman" w:eastAsia="Times New Roman" w:hAnsi="Times New Roman" w:cs="Times New Roman"/>
            <w:color w:val="666666"/>
            <w:sz w:val="28"/>
            <w:szCs w:val="28"/>
            <w:lang w:eastAsia="ru-RU"/>
          </w:rPr>
          <w:t xml:space="preserve">  предоставляет еще один способ для пользователей, чтобы предоставить доступ к своим файлам: путем простого перетаскивания файлов с рабочего стола в </w:t>
        </w:r>
        <w:proofErr w:type="spellStart"/>
        <w:r w:rsidRPr="003C5D1B">
          <w:rPr>
            <w:rFonts w:ascii="Times New Roman" w:eastAsia="Times New Roman" w:hAnsi="Times New Roman" w:cs="Times New Roman"/>
            <w:color w:val="666666"/>
            <w:sz w:val="28"/>
            <w:szCs w:val="28"/>
            <w:lang w:eastAsia="ru-RU"/>
          </w:rPr>
          <w:t>веб-браузер</w:t>
        </w:r>
        <w:proofErr w:type="spellEnd"/>
        <w:r w:rsidRPr="003C5D1B">
          <w:rPr>
            <w:rFonts w:ascii="Times New Roman" w:eastAsia="Times New Roman" w:hAnsi="Times New Roman" w:cs="Times New Roman"/>
            <w:color w:val="666666"/>
            <w:sz w:val="28"/>
            <w:szCs w:val="28"/>
            <w:lang w:eastAsia="ru-RU"/>
          </w:rPr>
          <w:t>. Все, что вам нужно сделать, чтобы это реализовать отслеживать два события.</w:t>
        </w:r>
      </w:ins>
    </w:p>
    <w:p w:rsidR="003C5D1B" w:rsidRPr="003C5D1B" w:rsidRDefault="003C5D1B" w:rsidP="003C5D1B">
      <w:pPr>
        <w:shd w:val="clear" w:color="auto" w:fill="FFFFFF"/>
        <w:spacing w:after="270" w:line="360" w:lineRule="atLeast"/>
        <w:rPr>
          <w:ins w:id="22" w:author="Unknown"/>
          <w:rFonts w:ascii="Times New Roman" w:eastAsia="Times New Roman" w:hAnsi="Times New Roman" w:cs="Times New Roman"/>
          <w:color w:val="666666"/>
          <w:sz w:val="28"/>
          <w:szCs w:val="28"/>
          <w:lang w:eastAsia="ru-RU"/>
        </w:rPr>
      </w:pPr>
      <w:ins w:id="23" w:author="Unknown">
        <w:r w:rsidRPr="003C5D1B">
          <w:rPr>
            <w:rFonts w:ascii="Times New Roman" w:eastAsia="Times New Roman" w:hAnsi="Times New Roman" w:cs="Times New Roman"/>
            <w:color w:val="666666"/>
            <w:sz w:val="28"/>
            <w:szCs w:val="28"/>
            <w:lang w:eastAsia="ru-RU"/>
          </w:rPr>
          <w:t>Для того</w:t>
        </w:r>
        <w:proofErr w:type="gramStart"/>
        <w:r w:rsidRPr="003C5D1B">
          <w:rPr>
            <w:rFonts w:ascii="Times New Roman" w:eastAsia="Times New Roman" w:hAnsi="Times New Roman" w:cs="Times New Roman"/>
            <w:color w:val="666666"/>
            <w:sz w:val="28"/>
            <w:szCs w:val="28"/>
            <w:lang w:eastAsia="ru-RU"/>
          </w:rPr>
          <w:t>,</w:t>
        </w:r>
        <w:proofErr w:type="gramEnd"/>
        <w:r w:rsidRPr="003C5D1B">
          <w:rPr>
            <w:rFonts w:ascii="Times New Roman" w:eastAsia="Times New Roman" w:hAnsi="Times New Roman" w:cs="Times New Roman"/>
            <w:color w:val="666666"/>
            <w:sz w:val="28"/>
            <w:szCs w:val="28"/>
            <w:lang w:eastAsia="ru-RU"/>
          </w:rPr>
          <w:t xml:space="preserve"> чтобы читать файлы, которые упали на элемент страницы, вы должны отслеживать события </w:t>
        </w:r>
        <w:proofErr w:type="spellStart"/>
        <w:r w:rsidRPr="003C5D1B">
          <w:rPr>
            <w:rFonts w:ascii="Times New Roman" w:eastAsia="Times New Roman" w:hAnsi="Times New Roman" w:cs="Times New Roman"/>
            <w:color w:val="666666"/>
            <w:sz w:val="28"/>
            <w:szCs w:val="28"/>
            <w:lang w:eastAsia="ru-RU"/>
          </w:rPr>
          <w:t>DragOver</w:t>
        </w:r>
        <w:proofErr w:type="spellEnd"/>
        <w:r w:rsidRPr="003C5D1B">
          <w:rPr>
            <w:rFonts w:ascii="Times New Roman" w:eastAsia="Times New Roman" w:hAnsi="Times New Roman" w:cs="Times New Roman"/>
            <w:color w:val="666666"/>
            <w:sz w:val="28"/>
            <w:szCs w:val="28"/>
            <w:lang w:eastAsia="ru-RU"/>
          </w:rPr>
          <w:t xml:space="preserve"> и </w:t>
        </w:r>
        <w:proofErr w:type="spellStart"/>
        <w:r w:rsidRPr="003C5D1B">
          <w:rPr>
            <w:rFonts w:ascii="Times New Roman" w:eastAsia="Times New Roman" w:hAnsi="Times New Roman" w:cs="Times New Roman"/>
            <w:color w:val="666666"/>
            <w:sz w:val="28"/>
            <w:szCs w:val="28"/>
            <w:lang w:eastAsia="ru-RU"/>
          </w:rPr>
          <w:t>Drop</w:t>
        </w:r>
        <w:proofErr w:type="spellEnd"/>
        <w:r w:rsidRPr="003C5D1B">
          <w:rPr>
            <w:rFonts w:ascii="Times New Roman" w:eastAsia="Times New Roman" w:hAnsi="Times New Roman" w:cs="Times New Roman"/>
            <w:color w:val="666666"/>
            <w:sz w:val="28"/>
            <w:szCs w:val="28"/>
            <w:lang w:eastAsia="ru-RU"/>
          </w:rPr>
          <w:t xml:space="preserve">, и отменять действия по </w:t>
        </w:r>
        <w:r w:rsidRPr="003C5D1B">
          <w:rPr>
            <w:rFonts w:ascii="Times New Roman" w:eastAsia="Times New Roman" w:hAnsi="Times New Roman" w:cs="Times New Roman"/>
            <w:color w:val="666666"/>
            <w:sz w:val="28"/>
            <w:szCs w:val="28"/>
            <w:lang w:eastAsia="ru-RU"/>
          </w:rPr>
          <w:lastRenderedPageBreak/>
          <w:t xml:space="preserve">умолчанию, в обоих. </w:t>
        </w:r>
        <w:proofErr w:type="gramStart"/>
        <w:r w:rsidRPr="003C5D1B">
          <w:rPr>
            <w:rFonts w:ascii="Times New Roman" w:eastAsia="Times New Roman" w:hAnsi="Times New Roman" w:cs="Times New Roman"/>
            <w:color w:val="666666"/>
            <w:sz w:val="28"/>
            <w:szCs w:val="28"/>
            <w:lang w:eastAsia="ru-RU"/>
          </w:rPr>
          <w:t>Это говорит браузеру, что вы знаете, что делаете :) и отменяет стандартные действия в таких случаях.</w:t>
        </w:r>
        <w:proofErr w:type="gramEnd"/>
        <w:r w:rsidRPr="003C5D1B">
          <w:rPr>
            <w:rFonts w:ascii="Times New Roman" w:eastAsia="Times New Roman" w:hAnsi="Times New Roman" w:cs="Times New Roman"/>
            <w:color w:val="666666"/>
            <w:sz w:val="28"/>
            <w:szCs w:val="28"/>
            <w:lang w:eastAsia="ru-RU"/>
          </w:rPr>
          <w:t xml:space="preserve"> Например, когда Вы перетаскиваете на страницу файл изображения, стандартным действием в таком случае будет открытие этого файла в этой вкладке. Это действие нужно отменить.</w:t>
        </w:r>
      </w:ins>
    </w:p>
    <w:tbl>
      <w:tblPr>
        <w:tblW w:w="11550" w:type="dxa"/>
        <w:tblCellMar>
          <w:left w:w="0" w:type="dxa"/>
          <w:right w:w="0" w:type="dxa"/>
        </w:tblCellMar>
        <w:tblLook w:val="04A0"/>
      </w:tblPr>
      <w:tblGrid>
        <w:gridCol w:w="480"/>
        <w:gridCol w:w="11070"/>
      </w:tblGrid>
      <w:tr w:rsidR="003C5D1B" w:rsidRPr="001C4BD4"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tc>
        <w:tc>
          <w:tcPr>
            <w:tcW w:w="1107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&lt;div id="your-files"&gt;&lt;/div&gt;</w:t>
            </w:r>
          </w:p>
        </w:tc>
      </w:tr>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2</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3</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4</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5</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6</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7</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8</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9</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10</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12</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13</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14</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15</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16</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17</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18</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&lt;script&gt;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target = </w:t>
            </w:r>
            <w:proofErr w:type="spellStart"/>
            <w:r w:rsidRPr="003C5D1B">
              <w:rPr>
                <w:rFonts w:ascii="Times New Roman" w:eastAsia="Times New Roman" w:hAnsi="Times New Roman" w:cs="Times New Roman"/>
                <w:sz w:val="28"/>
                <w:szCs w:val="28"/>
                <w:lang w:val="en-US" w:eastAsia="ru-RU"/>
              </w:rPr>
              <w:t>document.getElementById</w:t>
            </w:r>
            <w:proofErr w:type="spellEnd"/>
            <w:r w:rsidRPr="003C5D1B">
              <w:rPr>
                <w:rFonts w:ascii="Times New Roman" w:eastAsia="Times New Roman" w:hAnsi="Times New Roman" w:cs="Times New Roman"/>
                <w:sz w:val="28"/>
                <w:szCs w:val="28"/>
                <w:lang w:val="en-US" w:eastAsia="ru-RU"/>
              </w:rPr>
              <w:t>("your-files");</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target.addEventListener</w:t>
            </w:r>
            <w:proofErr w:type="spellEnd"/>
            <w:r w:rsidRPr="003C5D1B">
              <w:rPr>
                <w:rFonts w:ascii="Times New Roman" w:eastAsia="Times New Roman" w:hAnsi="Times New Roman" w:cs="Times New Roman"/>
                <w:sz w:val="28"/>
                <w:szCs w:val="28"/>
                <w:lang w:val="en-US" w:eastAsia="ru-RU"/>
              </w:rPr>
              <w:t>("</w:t>
            </w:r>
            <w:proofErr w:type="spellStart"/>
            <w:r w:rsidRPr="003C5D1B">
              <w:rPr>
                <w:rFonts w:ascii="Times New Roman" w:eastAsia="Times New Roman" w:hAnsi="Times New Roman" w:cs="Times New Roman"/>
                <w:sz w:val="28"/>
                <w:szCs w:val="28"/>
                <w:lang w:val="en-US" w:eastAsia="ru-RU"/>
              </w:rPr>
              <w:t>dragover</w:t>
            </w:r>
            <w:proofErr w:type="spellEnd"/>
            <w:r w:rsidRPr="003C5D1B">
              <w:rPr>
                <w:rFonts w:ascii="Times New Roman" w:eastAsia="Times New Roman" w:hAnsi="Times New Roman" w:cs="Times New Roman"/>
                <w:sz w:val="28"/>
                <w:szCs w:val="28"/>
                <w:lang w:val="en-US" w:eastAsia="ru-RU"/>
              </w:rPr>
              <w:t>", function(event) {</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val="en-US" w:eastAsia="ru-RU"/>
              </w:rPr>
              <w:t>    </w:t>
            </w:r>
            <w:proofErr w:type="spellStart"/>
            <w:r w:rsidRPr="003C5D1B">
              <w:rPr>
                <w:rFonts w:ascii="Times New Roman" w:eastAsia="Times New Roman" w:hAnsi="Times New Roman" w:cs="Times New Roman"/>
                <w:sz w:val="28"/>
                <w:szCs w:val="28"/>
                <w:lang w:eastAsia="ru-RU"/>
              </w:rPr>
              <w:t>event.preventDefault</w:t>
            </w:r>
            <w:proofErr w:type="spellEnd"/>
            <w:r w:rsidRPr="003C5D1B">
              <w:rPr>
                <w:rFonts w:ascii="Times New Roman" w:eastAsia="Times New Roman" w:hAnsi="Times New Roman" w:cs="Times New Roman"/>
                <w:sz w:val="28"/>
                <w:szCs w:val="28"/>
                <w:lang w:eastAsia="ru-RU"/>
              </w:rPr>
              <w:t>(); // отменяем действие по умолчанию</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 false);</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target.addEventListener</w:t>
            </w:r>
            <w:proofErr w:type="spellEnd"/>
            <w:r w:rsidRPr="003C5D1B">
              <w:rPr>
                <w:rFonts w:ascii="Times New Roman" w:eastAsia="Times New Roman" w:hAnsi="Times New Roman" w:cs="Times New Roman"/>
                <w:sz w:val="28"/>
                <w:szCs w:val="28"/>
                <w:lang w:val="en-US" w:eastAsia="ru-RU"/>
              </w:rPr>
              <w:t>("drop", function(event) {</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eastAsia="ru-RU"/>
              </w:rPr>
              <w:t>// отменяем действие по умолчанию</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eastAsia="ru-RU"/>
              </w:rPr>
              <w:t>    </w:t>
            </w:r>
            <w:proofErr w:type="spellStart"/>
            <w:r w:rsidRPr="003C5D1B">
              <w:rPr>
                <w:rFonts w:ascii="Times New Roman" w:eastAsia="Times New Roman" w:hAnsi="Times New Roman" w:cs="Times New Roman"/>
                <w:sz w:val="28"/>
                <w:szCs w:val="28"/>
                <w:lang w:eastAsia="ru-RU"/>
              </w:rPr>
              <w:t>event.preventDefault</w:t>
            </w:r>
            <w:proofErr w:type="spellEnd"/>
            <w:r w:rsidRPr="003C5D1B">
              <w:rPr>
                <w:rFonts w:ascii="Times New Roman" w:eastAsia="Times New Roman" w:hAnsi="Times New Roman" w:cs="Times New Roman"/>
                <w:sz w:val="28"/>
                <w:szCs w:val="28"/>
                <w:lang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eastAsia="ru-RU"/>
              </w:rPr>
              <w:t>    </w:t>
            </w: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xml:space="preserve"> = 0,</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 xml:space="preserve">files = </w:t>
            </w:r>
            <w:proofErr w:type="spellStart"/>
            <w:r w:rsidRPr="003C5D1B">
              <w:rPr>
                <w:rFonts w:ascii="Times New Roman" w:eastAsia="Times New Roman" w:hAnsi="Times New Roman" w:cs="Times New Roman"/>
                <w:sz w:val="28"/>
                <w:szCs w:val="28"/>
                <w:lang w:val="en-US" w:eastAsia="ru-RU"/>
              </w:rPr>
              <w:t>event.dataTransfer.files</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proofErr w:type="spellStart"/>
            <w:r w:rsidRPr="003C5D1B">
              <w:rPr>
                <w:rFonts w:ascii="Times New Roman" w:eastAsia="Times New Roman" w:hAnsi="Times New Roman" w:cs="Times New Roman"/>
                <w:sz w:val="28"/>
                <w:szCs w:val="28"/>
                <w:lang w:val="en-US" w:eastAsia="ru-RU"/>
              </w:rPr>
              <w:t>len</w:t>
            </w:r>
            <w:proofErr w:type="spellEnd"/>
            <w:r w:rsidRPr="003C5D1B">
              <w:rPr>
                <w:rFonts w:ascii="Times New Roman" w:eastAsia="Times New Roman" w:hAnsi="Times New Roman" w:cs="Times New Roman"/>
                <w:sz w:val="28"/>
                <w:szCs w:val="28"/>
                <w:lang w:val="en-US" w:eastAsia="ru-RU"/>
              </w:rPr>
              <w:t xml:space="preserve"> = </w:t>
            </w:r>
            <w:proofErr w:type="spellStart"/>
            <w:r w:rsidRPr="003C5D1B">
              <w:rPr>
                <w:rFonts w:ascii="Times New Roman" w:eastAsia="Times New Roman" w:hAnsi="Times New Roman" w:cs="Times New Roman"/>
                <w:sz w:val="28"/>
                <w:szCs w:val="28"/>
                <w:lang w:val="en-US" w:eastAsia="ru-RU"/>
              </w:rPr>
              <w:t>files.length</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 xml:space="preserve">for (;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xml:space="preserve"> &lt; </w:t>
            </w:r>
            <w:proofErr w:type="spellStart"/>
            <w:r w:rsidRPr="003C5D1B">
              <w:rPr>
                <w:rFonts w:ascii="Times New Roman" w:eastAsia="Times New Roman" w:hAnsi="Times New Roman" w:cs="Times New Roman"/>
                <w:sz w:val="28"/>
                <w:szCs w:val="28"/>
                <w:lang w:val="en-US" w:eastAsia="ru-RU"/>
              </w:rPr>
              <w:t>len</w:t>
            </w:r>
            <w:proofErr w:type="spellEnd"/>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 {</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console.log("Filename: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].name);</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console.log("Type: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].type);</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console.log("Size: " + files[</w:t>
            </w:r>
            <w:proofErr w:type="spellStart"/>
            <w:r w:rsidRPr="003C5D1B">
              <w:rPr>
                <w:rFonts w:ascii="Times New Roman" w:eastAsia="Times New Roman" w:hAnsi="Times New Roman" w:cs="Times New Roman"/>
                <w:sz w:val="28"/>
                <w:szCs w:val="28"/>
                <w:lang w:val="en-US" w:eastAsia="ru-RU"/>
              </w:rPr>
              <w:t>i</w:t>
            </w:r>
            <w:proofErr w:type="spellEnd"/>
            <w:r w:rsidRPr="003C5D1B">
              <w:rPr>
                <w:rFonts w:ascii="Times New Roman" w:eastAsia="Times New Roman" w:hAnsi="Times New Roman" w:cs="Times New Roman"/>
                <w:sz w:val="28"/>
                <w:szCs w:val="28"/>
                <w:lang w:val="en-US" w:eastAsia="ru-RU"/>
              </w:rPr>
              <w:t>].size + " bytes");</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proofErr w:type="gramStart"/>
            <w:r w:rsidRPr="003C5D1B">
              <w:rPr>
                <w:rFonts w:ascii="Times New Roman" w:eastAsia="Times New Roman" w:hAnsi="Times New Roman" w:cs="Times New Roman"/>
                <w:sz w:val="28"/>
                <w:szCs w:val="28"/>
                <w:lang w:eastAsia="ru-RU"/>
              </w:rPr>
              <w:t>}, </w:t>
            </w:r>
            <w:proofErr w:type="spellStart"/>
            <w:r w:rsidRPr="003C5D1B">
              <w:rPr>
                <w:rFonts w:ascii="Times New Roman" w:eastAsia="Times New Roman" w:hAnsi="Times New Roman" w:cs="Times New Roman"/>
                <w:sz w:val="28"/>
                <w:szCs w:val="28"/>
                <w:lang w:eastAsia="ru-RU"/>
              </w:rPr>
              <w:t>false</w:t>
            </w:r>
            <w:proofErr w:type="spellEnd"/>
            <w:r w:rsidRPr="003C5D1B">
              <w:rPr>
                <w:rFonts w:ascii="Times New Roman" w:eastAsia="Times New Roman" w:hAnsi="Times New Roman" w:cs="Times New Roman"/>
                <w:sz w:val="28"/>
                <w:szCs w:val="28"/>
                <w:lang w:eastAsia="ru-RU"/>
              </w:rPr>
              <w:t>);</w:t>
            </w:r>
            <w:proofErr w:type="gramEnd"/>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&lt;/</w:t>
            </w:r>
            <w:proofErr w:type="spellStart"/>
            <w:r w:rsidRPr="003C5D1B">
              <w:rPr>
                <w:rFonts w:ascii="Times New Roman" w:eastAsia="Times New Roman" w:hAnsi="Times New Roman" w:cs="Times New Roman"/>
                <w:sz w:val="28"/>
                <w:szCs w:val="28"/>
                <w:lang w:eastAsia="ru-RU"/>
              </w:rPr>
              <w:t>script</w:t>
            </w:r>
            <w:proofErr w:type="spellEnd"/>
            <w:r w:rsidRPr="003C5D1B">
              <w:rPr>
                <w:rFonts w:ascii="Times New Roman" w:eastAsia="Times New Roman" w:hAnsi="Times New Roman" w:cs="Times New Roman"/>
                <w:sz w:val="28"/>
                <w:szCs w:val="28"/>
                <w:lang w:eastAsia="ru-RU"/>
              </w:rPr>
              <w:t>&gt;</w:t>
            </w:r>
          </w:p>
        </w:tc>
      </w:tr>
    </w:tbl>
    <w:p w:rsidR="003C5D1B" w:rsidRPr="003C5D1B" w:rsidRDefault="003C5D1B" w:rsidP="003C5D1B">
      <w:pPr>
        <w:shd w:val="clear" w:color="auto" w:fill="FFFFFF"/>
        <w:spacing w:after="270" w:line="360" w:lineRule="atLeast"/>
        <w:rPr>
          <w:ins w:id="24" w:author="Unknown"/>
          <w:rFonts w:ascii="Times New Roman" w:eastAsia="Times New Roman" w:hAnsi="Times New Roman" w:cs="Times New Roman"/>
          <w:color w:val="666666"/>
          <w:sz w:val="28"/>
          <w:szCs w:val="28"/>
          <w:lang w:eastAsia="ru-RU"/>
        </w:rPr>
      </w:pPr>
      <w:proofErr w:type="spellStart"/>
      <w:ins w:id="25" w:author="Unknown">
        <w:r w:rsidRPr="003C5D1B">
          <w:rPr>
            <w:rFonts w:ascii="Times New Roman" w:eastAsia="Times New Roman" w:hAnsi="Times New Roman" w:cs="Times New Roman"/>
            <w:color w:val="666666"/>
            <w:sz w:val="28"/>
            <w:szCs w:val="28"/>
            <w:lang w:eastAsia="ru-RU"/>
          </w:rPr>
          <w:t>event.dataTransfer.files</w:t>
        </w:r>
        <w:proofErr w:type="spellEnd"/>
        <w:r w:rsidRPr="003C5D1B">
          <w:rPr>
            <w:rFonts w:ascii="Times New Roman" w:eastAsia="Times New Roman" w:hAnsi="Times New Roman" w:cs="Times New Roman"/>
            <w:color w:val="666666"/>
            <w:sz w:val="28"/>
            <w:szCs w:val="28"/>
            <w:lang w:eastAsia="ru-RU"/>
          </w:rPr>
          <w:t xml:space="preserve"> другой </w:t>
        </w:r>
        <w:proofErr w:type="spellStart"/>
        <w:r w:rsidRPr="003C5D1B">
          <w:rPr>
            <w:rFonts w:ascii="Times New Roman" w:eastAsia="Times New Roman" w:hAnsi="Times New Roman" w:cs="Times New Roman"/>
            <w:color w:val="666666"/>
            <w:sz w:val="28"/>
            <w:szCs w:val="28"/>
            <w:lang w:eastAsia="ru-RU"/>
          </w:rPr>
          <w:t>FileList</w:t>
        </w:r>
        <w:proofErr w:type="spellEnd"/>
        <w:r w:rsidRPr="003C5D1B">
          <w:rPr>
            <w:rFonts w:ascii="Times New Roman" w:eastAsia="Times New Roman" w:hAnsi="Times New Roman" w:cs="Times New Roman"/>
            <w:color w:val="666666"/>
            <w:sz w:val="28"/>
            <w:szCs w:val="28"/>
            <w:lang w:eastAsia="ru-RU"/>
          </w:rPr>
          <w:t xml:space="preserve"> объект, через который вы можете получить доступ, к информации о файлах. Код почти такой же, как и </w:t>
        </w:r>
        <w:proofErr w:type="spellStart"/>
        <w:r w:rsidRPr="003C5D1B">
          <w:rPr>
            <w:rFonts w:ascii="Times New Roman" w:eastAsia="Times New Roman" w:hAnsi="Times New Roman" w:cs="Times New Roman"/>
            <w:color w:val="666666"/>
            <w:sz w:val="28"/>
            <w:szCs w:val="28"/>
            <w:lang w:eastAsia="ru-RU"/>
          </w:rPr>
          <w:t>контролами</w:t>
        </w:r>
        <w:proofErr w:type="spellEnd"/>
        <w:r w:rsidRPr="003C5D1B">
          <w:rPr>
            <w:rFonts w:ascii="Times New Roman" w:eastAsia="Times New Roman" w:hAnsi="Times New Roman" w:cs="Times New Roman"/>
            <w:color w:val="666666"/>
            <w:sz w:val="28"/>
            <w:szCs w:val="28"/>
            <w:lang w:eastAsia="ru-RU"/>
          </w:rPr>
          <w:t xml:space="preserve"> формы и объекты типа </w:t>
        </w:r>
        <w:proofErr w:type="spellStart"/>
        <w:r w:rsidRPr="003C5D1B">
          <w:rPr>
            <w:rFonts w:ascii="Times New Roman" w:eastAsia="Times New Roman" w:hAnsi="Times New Roman" w:cs="Times New Roman"/>
            <w:color w:val="666666"/>
            <w:sz w:val="28"/>
            <w:szCs w:val="28"/>
            <w:lang w:eastAsia="ru-RU"/>
          </w:rPr>
          <w:t>File</w:t>
        </w:r>
        <w:proofErr w:type="spellEnd"/>
        <w:r w:rsidRPr="003C5D1B">
          <w:rPr>
            <w:rFonts w:ascii="Times New Roman" w:eastAsia="Times New Roman" w:hAnsi="Times New Roman" w:cs="Times New Roman"/>
            <w:color w:val="666666"/>
            <w:sz w:val="28"/>
            <w:szCs w:val="28"/>
            <w:lang w:eastAsia="ru-RU"/>
          </w:rPr>
          <w:t xml:space="preserve"> могут быть доступны таким же образом.</w:t>
        </w:r>
      </w:ins>
    </w:p>
    <w:p w:rsidR="003C5D1B" w:rsidRPr="003C5D1B" w:rsidRDefault="003C5D1B" w:rsidP="003C5D1B">
      <w:pPr>
        <w:shd w:val="clear" w:color="auto" w:fill="FFFFFF"/>
        <w:spacing w:before="150" w:after="150" w:line="600" w:lineRule="atLeast"/>
        <w:outlineLvl w:val="2"/>
        <w:rPr>
          <w:ins w:id="26" w:author="Unknown"/>
          <w:rFonts w:ascii="Times New Roman" w:eastAsia="Times New Roman" w:hAnsi="Times New Roman" w:cs="Times New Roman"/>
          <w:color w:val="444444"/>
          <w:sz w:val="28"/>
          <w:szCs w:val="28"/>
          <w:lang w:eastAsia="ru-RU"/>
        </w:rPr>
      </w:pPr>
      <w:ins w:id="27" w:author="Unknown">
        <w:r w:rsidRPr="003C5D1B">
          <w:rPr>
            <w:rFonts w:ascii="Times New Roman" w:eastAsia="Times New Roman" w:hAnsi="Times New Roman" w:cs="Times New Roman"/>
            <w:color w:val="444444"/>
            <w:sz w:val="28"/>
            <w:szCs w:val="28"/>
            <w:lang w:eastAsia="ru-RU"/>
          </w:rPr>
          <w:t xml:space="preserve">AJAX </w:t>
        </w:r>
        <w:proofErr w:type="spellStart"/>
        <w:proofErr w:type="gramStart"/>
        <w:r w:rsidRPr="003C5D1B">
          <w:rPr>
            <w:rFonts w:ascii="Times New Roman" w:eastAsia="Times New Roman" w:hAnsi="Times New Roman" w:cs="Times New Roman"/>
            <w:color w:val="444444"/>
            <w:sz w:val="28"/>
            <w:szCs w:val="28"/>
            <w:lang w:eastAsia="ru-RU"/>
          </w:rPr>
          <w:t>p</w:t>
        </w:r>
        <w:proofErr w:type="gramEnd"/>
        <w:r w:rsidRPr="003C5D1B">
          <w:rPr>
            <w:rFonts w:ascii="Times New Roman" w:eastAsia="Times New Roman" w:hAnsi="Times New Roman" w:cs="Times New Roman"/>
            <w:color w:val="444444"/>
            <w:sz w:val="28"/>
            <w:szCs w:val="28"/>
            <w:lang w:eastAsia="ru-RU"/>
          </w:rPr>
          <w:t>агрузка</w:t>
        </w:r>
        <w:proofErr w:type="spellEnd"/>
        <w:r w:rsidRPr="003C5D1B">
          <w:rPr>
            <w:rFonts w:ascii="Times New Roman" w:eastAsia="Times New Roman" w:hAnsi="Times New Roman" w:cs="Times New Roman"/>
            <w:color w:val="444444"/>
            <w:sz w:val="28"/>
            <w:szCs w:val="28"/>
            <w:lang w:eastAsia="ru-RU"/>
          </w:rPr>
          <w:t xml:space="preserve"> файлов</w:t>
        </w:r>
      </w:ins>
    </w:p>
    <w:p w:rsidR="003C5D1B" w:rsidRPr="003C5D1B" w:rsidRDefault="003C5D1B" w:rsidP="003C5D1B">
      <w:pPr>
        <w:shd w:val="clear" w:color="auto" w:fill="FFFFFF"/>
        <w:spacing w:after="270" w:line="360" w:lineRule="atLeast"/>
        <w:rPr>
          <w:ins w:id="28" w:author="Unknown"/>
          <w:rFonts w:ascii="Times New Roman" w:eastAsia="Times New Roman" w:hAnsi="Times New Roman" w:cs="Times New Roman"/>
          <w:color w:val="666666"/>
          <w:sz w:val="28"/>
          <w:szCs w:val="28"/>
          <w:lang w:eastAsia="ru-RU"/>
        </w:rPr>
      </w:pPr>
      <w:ins w:id="29" w:author="Unknown">
        <w:r w:rsidRPr="003C5D1B">
          <w:rPr>
            <w:rFonts w:ascii="Times New Roman" w:eastAsia="Times New Roman" w:hAnsi="Times New Roman" w:cs="Times New Roman"/>
            <w:color w:val="666666"/>
            <w:sz w:val="28"/>
            <w:szCs w:val="28"/>
            <w:lang w:eastAsia="ru-RU"/>
          </w:rPr>
          <w:t>Если у вас есть ссылка на файл, то вы сможете сделать очень удобную вещь: загрузить файл с помощью </w:t>
        </w:r>
        <w:proofErr w:type="spellStart"/>
        <w:r w:rsidR="00522BB5" w:rsidRPr="003C5D1B">
          <w:rPr>
            <w:rFonts w:ascii="Times New Roman" w:eastAsia="Times New Roman" w:hAnsi="Times New Roman" w:cs="Times New Roman"/>
            <w:color w:val="666666"/>
            <w:sz w:val="28"/>
            <w:szCs w:val="28"/>
            <w:lang w:eastAsia="ru-RU"/>
          </w:rPr>
          <w:fldChar w:fldCharType="begin"/>
        </w:r>
        <w:r w:rsidRPr="003C5D1B">
          <w:rPr>
            <w:rFonts w:ascii="Times New Roman" w:eastAsia="Times New Roman" w:hAnsi="Times New Roman" w:cs="Times New Roman"/>
            <w:color w:val="666666"/>
            <w:sz w:val="28"/>
            <w:szCs w:val="28"/>
            <w:lang w:eastAsia="ru-RU"/>
          </w:rPr>
          <w:instrText xml:space="preserve"> HYPERLINK "http://xdan.ru/primeri-raboti-s-ajax-na-jquery.html" </w:instrText>
        </w:r>
        <w:r w:rsidR="00522BB5" w:rsidRPr="003C5D1B">
          <w:rPr>
            <w:rFonts w:ascii="Times New Roman" w:eastAsia="Times New Roman" w:hAnsi="Times New Roman" w:cs="Times New Roman"/>
            <w:color w:val="666666"/>
            <w:sz w:val="28"/>
            <w:szCs w:val="28"/>
            <w:lang w:eastAsia="ru-RU"/>
          </w:rPr>
          <w:fldChar w:fldCharType="separate"/>
        </w:r>
        <w:r w:rsidRPr="003C5D1B">
          <w:rPr>
            <w:rFonts w:ascii="Times New Roman" w:eastAsia="Times New Roman" w:hAnsi="Times New Roman" w:cs="Times New Roman"/>
            <w:color w:val="0088CC"/>
            <w:sz w:val="28"/>
            <w:szCs w:val="28"/>
            <w:lang w:eastAsia="ru-RU"/>
          </w:rPr>
          <w:t>Ajax</w:t>
        </w:r>
        <w:proofErr w:type="spellEnd"/>
        <w:r w:rsidR="00522BB5" w:rsidRPr="003C5D1B">
          <w:rPr>
            <w:rFonts w:ascii="Times New Roman" w:eastAsia="Times New Roman" w:hAnsi="Times New Roman" w:cs="Times New Roman"/>
            <w:color w:val="666666"/>
            <w:sz w:val="28"/>
            <w:szCs w:val="28"/>
            <w:lang w:eastAsia="ru-RU"/>
          </w:rPr>
          <w:fldChar w:fldCharType="end"/>
        </w:r>
        <w:r w:rsidRPr="003C5D1B">
          <w:rPr>
            <w:rFonts w:ascii="Times New Roman" w:eastAsia="Times New Roman" w:hAnsi="Times New Roman" w:cs="Times New Roman"/>
            <w:color w:val="666666"/>
            <w:sz w:val="28"/>
            <w:szCs w:val="28"/>
            <w:lang w:eastAsia="ru-RU"/>
          </w:rPr>
          <w:t xml:space="preserve">. Все это возможно благодаря объекту </w:t>
        </w:r>
        <w:proofErr w:type="spellStart"/>
        <w:r w:rsidRPr="003C5D1B">
          <w:rPr>
            <w:rFonts w:ascii="Times New Roman" w:eastAsia="Times New Roman" w:hAnsi="Times New Roman" w:cs="Times New Roman"/>
            <w:color w:val="666666"/>
            <w:sz w:val="28"/>
            <w:szCs w:val="28"/>
            <w:lang w:eastAsia="ru-RU"/>
          </w:rPr>
          <w:t>FormData</w:t>
        </w:r>
        <w:proofErr w:type="spellEnd"/>
        <w:r w:rsidRPr="003C5D1B">
          <w:rPr>
            <w:rFonts w:ascii="Times New Roman" w:eastAsia="Times New Roman" w:hAnsi="Times New Roman" w:cs="Times New Roman"/>
            <w:color w:val="666666"/>
            <w:sz w:val="28"/>
            <w:szCs w:val="28"/>
            <w:lang w:eastAsia="ru-RU"/>
          </w:rPr>
          <w:t xml:space="preserve">, которая определен в </w:t>
        </w:r>
        <w:proofErr w:type="spellStart"/>
        <w:r w:rsidRPr="003C5D1B">
          <w:rPr>
            <w:rFonts w:ascii="Times New Roman" w:eastAsia="Times New Roman" w:hAnsi="Times New Roman" w:cs="Times New Roman"/>
            <w:color w:val="666666"/>
            <w:sz w:val="28"/>
            <w:szCs w:val="28"/>
            <w:lang w:eastAsia="ru-RU"/>
          </w:rPr>
          <w:t>XMLHttpRequest</w:t>
        </w:r>
        <w:proofErr w:type="spellEnd"/>
        <w:r w:rsidRPr="003C5D1B">
          <w:rPr>
            <w:rFonts w:ascii="Times New Roman" w:eastAsia="Times New Roman" w:hAnsi="Times New Roman" w:cs="Times New Roman"/>
            <w:color w:val="666666"/>
            <w:sz w:val="28"/>
            <w:szCs w:val="28"/>
            <w:lang w:eastAsia="ru-RU"/>
          </w:rPr>
          <w:t xml:space="preserve"> . Этот объект представляет собой HTML-форму и позволяет добавлять пары ключ-значение, которые будут переданы на сервер с помощью метода </w:t>
        </w:r>
        <w:proofErr w:type="spellStart"/>
        <w:r w:rsidRPr="003C5D1B">
          <w:rPr>
            <w:rFonts w:ascii="Times New Roman" w:eastAsia="Times New Roman" w:hAnsi="Times New Roman" w:cs="Times New Roman"/>
            <w:color w:val="666666"/>
            <w:sz w:val="28"/>
            <w:szCs w:val="28"/>
            <w:lang w:eastAsia="ru-RU"/>
          </w:rPr>
          <w:t>append</w:t>
        </w:r>
        <w:proofErr w:type="spellEnd"/>
        <w:r w:rsidRPr="003C5D1B">
          <w:rPr>
            <w:rFonts w:ascii="Times New Roman" w:eastAsia="Times New Roman" w:hAnsi="Times New Roman" w:cs="Times New Roman"/>
            <w:color w:val="666666"/>
            <w:sz w:val="28"/>
            <w:szCs w:val="28"/>
            <w:lang w:eastAsia="ru-RU"/>
          </w:rPr>
          <w:t>():</w:t>
        </w:r>
      </w:ins>
    </w:p>
    <w:tbl>
      <w:tblPr>
        <w:tblW w:w="11550" w:type="dxa"/>
        <w:tblCellMar>
          <w:left w:w="0" w:type="dxa"/>
          <w:right w:w="0" w:type="dxa"/>
        </w:tblCellMar>
        <w:tblLook w:val="04A0"/>
      </w:tblPr>
      <w:tblGrid>
        <w:gridCol w:w="480"/>
        <w:gridCol w:w="11070"/>
      </w:tblGrid>
      <w:tr w:rsidR="003C5D1B" w:rsidRPr="001C4BD4"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2</w:t>
            </w:r>
          </w:p>
        </w:tc>
        <w:tc>
          <w:tcPr>
            <w:tcW w:w="1107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form = new </w:t>
            </w:r>
            <w:proofErr w:type="spellStart"/>
            <w:r w:rsidRPr="003C5D1B">
              <w:rPr>
                <w:rFonts w:ascii="Times New Roman" w:eastAsia="Times New Roman" w:hAnsi="Times New Roman" w:cs="Times New Roman"/>
                <w:sz w:val="28"/>
                <w:szCs w:val="28"/>
                <w:lang w:val="en-US" w:eastAsia="ru-RU"/>
              </w:rPr>
              <w:t>FormData</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form.append</w:t>
            </w:r>
            <w:proofErr w:type="spellEnd"/>
            <w:r w:rsidRPr="003C5D1B">
              <w:rPr>
                <w:rFonts w:ascii="Times New Roman" w:eastAsia="Times New Roman" w:hAnsi="Times New Roman" w:cs="Times New Roman"/>
                <w:sz w:val="28"/>
                <w:szCs w:val="28"/>
                <w:lang w:val="en-US" w:eastAsia="ru-RU"/>
              </w:rPr>
              <w:t>("name", "</w:t>
            </w:r>
            <w:r w:rsidRPr="003C5D1B">
              <w:rPr>
                <w:rFonts w:ascii="Times New Roman" w:eastAsia="Times New Roman" w:hAnsi="Times New Roman" w:cs="Times New Roman"/>
                <w:sz w:val="28"/>
                <w:szCs w:val="28"/>
                <w:lang w:eastAsia="ru-RU"/>
              </w:rPr>
              <w:t>Николай</w:t>
            </w:r>
            <w:r w:rsidRPr="003C5D1B">
              <w:rPr>
                <w:rFonts w:ascii="Times New Roman" w:eastAsia="Times New Roman" w:hAnsi="Times New Roman" w:cs="Times New Roman"/>
                <w:sz w:val="28"/>
                <w:szCs w:val="28"/>
                <w:lang w:val="en-US" w:eastAsia="ru-RU"/>
              </w:rPr>
              <w:t>");</w:t>
            </w:r>
          </w:p>
        </w:tc>
      </w:tr>
    </w:tbl>
    <w:p w:rsidR="003C5D1B" w:rsidRPr="003C5D1B" w:rsidRDefault="003C5D1B" w:rsidP="003C5D1B">
      <w:pPr>
        <w:shd w:val="clear" w:color="auto" w:fill="FFFFFF"/>
        <w:spacing w:after="270" w:line="360" w:lineRule="atLeast"/>
        <w:rPr>
          <w:ins w:id="30" w:author="Unknown"/>
          <w:rFonts w:ascii="Times New Roman" w:eastAsia="Times New Roman" w:hAnsi="Times New Roman" w:cs="Times New Roman"/>
          <w:color w:val="666666"/>
          <w:sz w:val="28"/>
          <w:szCs w:val="28"/>
          <w:lang w:eastAsia="ru-RU"/>
        </w:rPr>
      </w:pPr>
      <w:ins w:id="31" w:author="Unknown">
        <w:r w:rsidRPr="003C5D1B">
          <w:rPr>
            <w:rFonts w:ascii="Times New Roman" w:eastAsia="Times New Roman" w:hAnsi="Times New Roman" w:cs="Times New Roman"/>
            <w:color w:val="666666"/>
            <w:sz w:val="28"/>
            <w:szCs w:val="28"/>
            <w:lang w:eastAsia="ru-RU"/>
          </w:rPr>
          <w:t xml:space="preserve">Самое замечательное в объекте </w:t>
        </w:r>
        <w:proofErr w:type="spellStart"/>
        <w:r w:rsidRPr="003C5D1B">
          <w:rPr>
            <w:rFonts w:ascii="Times New Roman" w:eastAsia="Times New Roman" w:hAnsi="Times New Roman" w:cs="Times New Roman"/>
            <w:color w:val="666666"/>
            <w:sz w:val="28"/>
            <w:szCs w:val="28"/>
            <w:lang w:eastAsia="ru-RU"/>
          </w:rPr>
          <w:t>FormData</w:t>
        </w:r>
        <w:proofErr w:type="spellEnd"/>
        <w:r w:rsidRPr="003C5D1B">
          <w:rPr>
            <w:rFonts w:ascii="Times New Roman" w:eastAsia="Times New Roman" w:hAnsi="Times New Roman" w:cs="Times New Roman"/>
            <w:color w:val="666666"/>
            <w:sz w:val="28"/>
            <w:szCs w:val="28"/>
            <w:lang w:eastAsia="ru-RU"/>
          </w:rPr>
          <w:t>, что вы можете добавить файл непосредственно к нему, фактически имитируя загрузку файла через HTML-</w:t>
        </w:r>
        <w:r w:rsidRPr="003C5D1B">
          <w:rPr>
            <w:rFonts w:ascii="Times New Roman" w:eastAsia="Times New Roman" w:hAnsi="Times New Roman" w:cs="Times New Roman"/>
            <w:color w:val="666666"/>
            <w:sz w:val="28"/>
            <w:szCs w:val="28"/>
            <w:lang w:eastAsia="ru-RU"/>
          </w:rPr>
          <w:lastRenderedPageBreak/>
          <w:t>форму. Все, что вам нужно сделать, это добавить в файл ссылки с определенным именем, и браузер сделает все остальное. Для примера:</w:t>
        </w:r>
      </w:ins>
    </w:p>
    <w:tbl>
      <w:tblPr>
        <w:tblW w:w="11550" w:type="dxa"/>
        <w:tblCellMar>
          <w:left w:w="0" w:type="dxa"/>
          <w:right w:w="0" w:type="dxa"/>
        </w:tblCellMar>
        <w:tblLook w:val="04A0"/>
      </w:tblPr>
      <w:tblGrid>
        <w:gridCol w:w="600"/>
        <w:gridCol w:w="10950"/>
      </w:tblGrid>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2</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3</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4</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5</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6</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7</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8</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9</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10</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11</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12</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8"/>
                <w:szCs w:val="28"/>
                <w:lang w:eastAsia="ru-RU"/>
              </w:rPr>
            </w:pPr>
            <w:r w:rsidRPr="003C5D1B">
              <w:rPr>
                <w:rFonts w:ascii="Times New Roman" w:eastAsia="Times New Roman" w:hAnsi="Times New Roman" w:cs="Times New Roman"/>
                <w:sz w:val="28"/>
                <w:szCs w:val="28"/>
                <w:lang w:eastAsia="ru-RU"/>
              </w:rPr>
              <w:t>// Создаем форму с несколькими значениями</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proofErr w:type="spellStart"/>
            <w:r w:rsidRPr="003C5D1B">
              <w:rPr>
                <w:rFonts w:ascii="Times New Roman" w:eastAsia="Times New Roman" w:hAnsi="Times New Roman" w:cs="Times New Roman"/>
                <w:sz w:val="28"/>
                <w:szCs w:val="28"/>
                <w:lang w:eastAsia="ru-RU"/>
              </w:rPr>
              <w:t>var</w:t>
            </w:r>
            <w:proofErr w:type="spellEnd"/>
            <w:r w:rsidRPr="003C5D1B">
              <w:rPr>
                <w:rFonts w:ascii="Times New Roman" w:eastAsia="Times New Roman" w:hAnsi="Times New Roman" w:cs="Times New Roman"/>
                <w:sz w:val="28"/>
                <w:szCs w:val="28"/>
                <w:lang w:eastAsia="ru-RU"/>
              </w:rPr>
              <w:t xml:space="preserve"> </w:t>
            </w:r>
            <w:proofErr w:type="spellStart"/>
            <w:r w:rsidRPr="003C5D1B">
              <w:rPr>
                <w:rFonts w:ascii="Times New Roman" w:eastAsia="Times New Roman" w:hAnsi="Times New Roman" w:cs="Times New Roman"/>
                <w:sz w:val="28"/>
                <w:szCs w:val="28"/>
                <w:lang w:eastAsia="ru-RU"/>
              </w:rPr>
              <w:t>form</w:t>
            </w:r>
            <w:proofErr w:type="spellEnd"/>
            <w:r w:rsidRPr="003C5D1B">
              <w:rPr>
                <w:rFonts w:ascii="Times New Roman" w:eastAsia="Times New Roman" w:hAnsi="Times New Roman" w:cs="Times New Roman"/>
                <w:sz w:val="28"/>
                <w:szCs w:val="28"/>
                <w:lang w:eastAsia="ru-RU"/>
              </w:rPr>
              <w:t xml:space="preserve"> = </w:t>
            </w:r>
            <w:proofErr w:type="spellStart"/>
            <w:r w:rsidRPr="003C5D1B">
              <w:rPr>
                <w:rFonts w:ascii="Times New Roman" w:eastAsia="Times New Roman" w:hAnsi="Times New Roman" w:cs="Times New Roman"/>
                <w:sz w:val="28"/>
                <w:szCs w:val="28"/>
                <w:lang w:eastAsia="ru-RU"/>
              </w:rPr>
              <w:t>new</w:t>
            </w:r>
            <w:proofErr w:type="spellEnd"/>
            <w:r w:rsidRPr="003C5D1B">
              <w:rPr>
                <w:rFonts w:ascii="Times New Roman" w:eastAsia="Times New Roman" w:hAnsi="Times New Roman" w:cs="Times New Roman"/>
                <w:sz w:val="28"/>
                <w:szCs w:val="28"/>
                <w:lang w:eastAsia="ru-RU"/>
              </w:rPr>
              <w:t xml:space="preserve"> </w:t>
            </w:r>
            <w:proofErr w:type="spellStart"/>
            <w:r w:rsidRPr="003C5D1B">
              <w:rPr>
                <w:rFonts w:ascii="Times New Roman" w:eastAsia="Times New Roman" w:hAnsi="Times New Roman" w:cs="Times New Roman"/>
                <w:sz w:val="28"/>
                <w:szCs w:val="28"/>
                <w:lang w:eastAsia="ru-RU"/>
              </w:rPr>
              <w:t>FormData</w:t>
            </w:r>
            <w:proofErr w:type="spellEnd"/>
            <w:r w:rsidRPr="003C5D1B">
              <w:rPr>
                <w:rFonts w:ascii="Times New Roman" w:eastAsia="Times New Roman" w:hAnsi="Times New Roman" w:cs="Times New Roman"/>
                <w:sz w:val="28"/>
                <w:szCs w:val="28"/>
                <w:lang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form.append</w:t>
            </w:r>
            <w:proofErr w:type="spellEnd"/>
            <w:r w:rsidRPr="003C5D1B">
              <w:rPr>
                <w:rFonts w:ascii="Times New Roman" w:eastAsia="Times New Roman" w:hAnsi="Times New Roman" w:cs="Times New Roman"/>
                <w:sz w:val="28"/>
                <w:szCs w:val="28"/>
                <w:lang w:val="en-US" w:eastAsia="ru-RU"/>
              </w:rPr>
              <w:t>("name", "</w:t>
            </w:r>
            <w:r w:rsidRPr="003C5D1B">
              <w:rPr>
                <w:rFonts w:ascii="Times New Roman" w:eastAsia="Times New Roman" w:hAnsi="Times New Roman" w:cs="Times New Roman"/>
                <w:sz w:val="28"/>
                <w:szCs w:val="28"/>
                <w:lang w:eastAsia="ru-RU"/>
              </w:rPr>
              <w:t>Николай</w:t>
            </w:r>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form.append</w:t>
            </w:r>
            <w:proofErr w:type="spellEnd"/>
            <w:r w:rsidRPr="003C5D1B">
              <w:rPr>
                <w:rFonts w:ascii="Times New Roman" w:eastAsia="Times New Roman" w:hAnsi="Times New Roman" w:cs="Times New Roman"/>
                <w:sz w:val="28"/>
                <w:szCs w:val="28"/>
                <w:lang w:val="en-US" w:eastAsia="ru-RU"/>
              </w:rPr>
              <w:t xml:space="preserve">("photo", </w:t>
            </w:r>
            <w:proofErr w:type="spellStart"/>
            <w:r w:rsidRPr="003C5D1B">
              <w:rPr>
                <w:rFonts w:ascii="Times New Roman" w:eastAsia="Times New Roman" w:hAnsi="Times New Roman" w:cs="Times New Roman"/>
                <w:sz w:val="28"/>
                <w:szCs w:val="28"/>
                <w:lang w:val="en-US" w:eastAsia="ru-RU"/>
              </w:rPr>
              <w:t>control.files</w:t>
            </w:r>
            <w:proofErr w:type="spellEnd"/>
            <w:r w:rsidRPr="003C5D1B">
              <w:rPr>
                <w:rFonts w:ascii="Times New Roman" w:eastAsia="Times New Roman" w:hAnsi="Times New Roman" w:cs="Times New Roman"/>
                <w:sz w:val="28"/>
                <w:szCs w:val="28"/>
                <w:lang w:val="en-US" w:eastAsia="ru-RU"/>
              </w:rPr>
              <w:t>[0]);</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 </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 xml:space="preserve">// </w:t>
            </w:r>
            <w:r w:rsidRPr="003C5D1B">
              <w:rPr>
                <w:rFonts w:ascii="Times New Roman" w:eastAsia="Times New Roman" w:hAnsi="Times New Roman" w:cs="Times New Roman"/>
                <w:sz w:val="28"/>
                <w:szCs w:val="28"/>
                <w:lang w:eastAsia="ru-RU"/>
              </w:rPr>
              <w:t>отправляем</w:t>
            </w:r>
            <w:r w:rsidRPr="003C5D1B">
              <w:rPr>
                <w:rFonts w:ascii="Times New Roman" w:eastAsia="Times New Roman" w:hAnsi="Times New Roman" w:cs="Times New Roman"/>
                <w:sz w:val="28"/>
                <w:szCs w:val="28"/>
                <w:lang w:val="en-US" w:eastAsia="ru-RU"/>
              </w:rPr>
              <w:t xml:space="preserve"> </w:t>
            </w:r>
            <w:r w:rsidRPr="003C5D1B">
              <w:rPr>
                <w:rFonts w:ascii="Times New Roman" w:eastAsia="Times New Roman" w:hAnsi="Times New Roman" w:cs="Times New Roman"/>
                <w:sz w:val="28"/>
                <w:szCs w:val="28"/>
                <w:lang w:eastAsia="ru-RU"/>
              </w:rPr>
              <w:t>через</w:t>
            </w:r>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xhr</w:t>
            </w:r>
            <w:proofErr w:type="spellEnd"/>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var</w:t>
            </w:r>
            <w:proofErr w:type="spellEnd"/>
            <w:r w:rsidRPr="003C5D1B">
              <w:rPr>
                <w:rFonts w:ascii="Times New Roman" w:eastAsia="Times New Roman" w:hAnsi="Times New Roman" w:cs="Times New Roman"/>
                <w:sz w:val="28"/>
                <w:szCs w:val="28"/>
                <w:lang w:val="en-US" w:eastAsia="ru-RU"/>
              </w:rPr>
              <w:t xml:space="preserve"> </w:t>
            </w:r>
            <w:proofErr w:type="spellStart"/>
            <w:r w:rsidRPr="003C5D1B">
              <w:rPr>
                <w:rFonts w:ascii="Times New Roman" w:eastAsia="Times New Roman" w:hAnsi="Times New Roman" w:cs="Times New Roman"/>
                <w:sz w:val="28"/>
                <w:szCs w:val="28"/>
                <w:lang w:val="en-US" w:eastAsia="ru-RU"/>
              </w:rPr>
              <w:t>xhr</w:t>
            </w:r>
            <w:proofErr w:type="spellEnd"/>
            <w:r w:rsidRPr="003C5D1B">
              <w:rPr>
                <w:rFonts w:ascii="Times New Roman" w:eastAsia="Times New Roman" w:hAnsi="Times New Roman" w:cs="Times New Roman"/>
                <w:sz w:val="28"/>
                <w:szCs w:val="28"/>
                <w:lang w:val="en-US" w:eastAsia="ru-RU"/>
              </w:rPr>
              <w:t xml:space="preserve"> = new </w:t>
            </w:r>
            <w:proofErr w:type="spellStart"/>
            <w:r w:rsidRPr="003C5D1B">
              <w:rPr>
                <w:rFonts w:ascii="Times New Roman" w:eastAsia="Times New Roman" w:hAnsi="Times New Roman" w:cs="Times New Roman"/>
                <w:sz w:val="28"/>
                <w:szCs w:val="28"/>
                <w:lang w:val="en-US" w:eastAsia="ru-RU"/>
              </w:rPr>
              <w:t>XMLHttpRequest</w:t>
            </w:r>
            <w:proofErr w:type="spellEnd"/>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xhr.onload</w:t>
            </w:r>
            <w:proofErr w:type="spellEnd"/>
            <w:r w:rsidRPr="003C5D1B">
              <w:rPr>
                <w:rFonts w:ascii="Times New Roman" w:eastAsia="Times New Roman" w:hAnsi="Times New Roman" w:cs="Times New Roman"/>
                <w:sz w:val="28"/>
                <w:szCs w:val="28"/>
                <w:lang w:val="en-US" w:eastAsia="ru-RU"/>
              </w:rPr>
              <w:t xml:space="preserve"> = function() {</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color w:val="DD1144"/>
                <w:sz w:val="28"/>
                <w:szCs w:val="28"/>
                <w:lang w:val="en-US" w:eastAsia="ru-RU"/>
              </w:rPr>
              <w:t>    </w:t>
            </w:r>
            <w:r w:rsidRPr="003C5D1B">
              <w:rPr>
                <w:rFonts w:ascii="Times New Roman" w:eastAsia="Times New Roman" w:hAnsi="Times New Roman" w:cs="Times New Roman"/>
                <w:sz w:val="28"/>
                <w:szCs w:val="28"/>
                <w:lang w:val="en-US" w:eastAsia="ru-RU"/>
              </w:rPr>
              <w:t>console.log("</w:t>
            </w:r>
            <w:r w:rsidRPr="003C5D1B">
              <w:rPr>
                <w:rFonts w:ascii="Times New Roman" w:eastAsia="Times New Roman" w:hAnsi="Times New Roman" w:cs="Times New Roman"/>
                <w:sz w:val="28"/>
                <w:szCs w:val="28"/>
                <w:lang w:eastAsia="ru-RU"/>
              </w:rPr>
              <w:t>Отправка</w:t>
            </w:r>
            <w:r w:rsidRPr="003C5D1B">
              <w:rPr>
                <w:rFonts w:ascii="Times New Roman" w:eastAsia="Times New Roman" w:hAnsi="Times New Roman" w:cs="Times New Roman"/>
                <w:sz w:val="28"/>
                <w:szCs w:val="28"/>
                <w:lang w:val="en-US" w:eastAsia="ru-RU"/>
              </w:rPr>
              <w:t xml:space="preserve"> </w:t>
            </w:r>
            <w:r w:rsidRPr="003C5D1B">
              <w:rPr>
                <w:rFonts w:ascii="Times New Roman" w:eastAsia="Times New Roman" w:hAnsi="Times New Roman" w:cs="Times New Roman"/>
                <w:sz w:val="28"/>
                <w:szCs w:val="28"/>
                <w:lang w:eastAsia="ru-RU"/>
              </w:rPr>
              <w:t>завершена</w:t>
            </w:r>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r w:rsidRPr="003C5D1B">
              <w:rPr>
                <w:rFonts w:ascii="Times New Roman" w:eastAsia="Times New Roman" w:hAnsi="Times New Roman" w:cs="Times New Roman"/>
                <w:sz w:val="28"/>
                <w:szCs w:val="28"/>
                <w:lang w:val="en-US" w:eastAsia="ru-RU"/>
              </w:rPr>
              <w:t>};</w:t>
            </w:r>
          </w:p>
          <w:p w:rsidR="003C5D1B" w:rsidRPr="003C5D1B" w:rsidRDefault="003C5D1B" w:rsidP="003C5D1B">
            <w:pPr>
              <w:spacing w:after="0" w:line="240" w:lineRule="auto"/>
              <w:rPr>
                <w:rFonts w:ascii="Times New Roman" w:eastAsia="Times New Roman" w:hAnsi="Times New Roman" w:cs="Times New Roman"/>
                <w:sz w:val="28"/>
                <w:szCs w:val="28"/>
                <w:lang w:val="en-US" w:eastAsia="ru-RU"/>
              </w:rPr>
            </w:pPr>
            <w:proofErr w:type="spellStart"/>
            <w:r w:rsidRPr="003C5D1B">
              <w:rPr>
                <w:rFonts w:ascii="Times New Roman" w:eastAsia="Times New Roman" w:hAnsi="Times New Roman" w:cs="Times New Roman"/>
                <w:sz w:val="28"/>
                <w:szCs w:val="28"/>
                <w:lang w:val="en-US" w:eastAsia="ru-RU"/>
              </w:rPr>
              <w:t>xhr.open</w:t>
            </w:r>
            <w:proofErr w:type="spellEnd"/>
            <w:r w:rsidRPr="003C5D1B">
              <w:rPr>
                <w:rFonts w:ascii="Times New Roman" w:eastAsia="Times New Roman" w:hAnsi="Times New Roman" w:cs="Times New Roman"/>
                <w:sz w:val="28"/>
                <w:szCs w:val="28"/>
                <w:lang w:val="en-US" w:eastAsia="ru-RU"/>
              </w:rPr>
              <w:t>("post", "/</w:t>
            </w:r>
            <w:proofErr w:type="spellStart"/>
            <w:r w:rsidRPr="003C5D1B">
              <w:rPr>
                <w:rFonts w:ascii="Times New Roman" w:eastAsia="Times New Roman" w:hAnsi="Times New Roman" w:cs="Times New Roman"/>
                <w:sz w:val="28"/>
                <w:szCs w:val="28"/>
                <w:lang w:val="en-US" w:eastAsia="ru-RU"/>
              </w:rPr>
              <w:t>entrypoint</w:t>
            </w:r>
            <w:proofErr w:type="spellEnd"/>
            <w:r w:rsidRPr="003C5D1B">
              <w:rPr>
                <w:rFonts w:ascii="Times New Roman" w:eastAsia="Times New Roman" w:hAnsi="Times New Roman" w:cs="Times New Roman"/>
                <w:sz w:val="28"/>
                <w:szCs w:val="28"/>
                <w:lang w:val="en-US" w:eastAsia="ru-RU"/>
              </w:rPr>
              <w:t>", true);</w:t>
            </w:r>
          </w:p>
          <w:p w:rsidR="003C5D1B" w:rsidRPr="003C5D1B" w:rsidRDefault="003C5D1B" w:rsidP="003C5D1B">
            <w:pPr>
              <w:spacing w:after="0" w:line="240" w:lineRule="auto"/>
              <w:rPr>
                <w:rFonts w:ascii="Times New Roman" w:eastAsia="Times New Roman" w:hAnsi="Times New Roman" w:cs="Times New Roman"/>
                <w:sz w:val="28"/>
                <w:szCs w:val="28"/>
                <w:lang w:eastAsia="ru-RU"/>
              </w:rPr>
            </w:pPr>
            <w:proofErr w:type="spellStart"/>
            <w:r w:rsidRPr="003C5D1B">
              <w:rPr>
                <w:rFonts w:ascii="Times New Roman" w:eastAsia="Times New Roman" w:hAnsi="Times New Roman" w:cs="Times New Roman"/>
                <w:sz w:val="28"/>
                <w:szCs w:val="28"/>
                <w:lang w:eastAsia="ru-RU"/>
              </w:rPr>
              <w:t>xhr.send</w:t>
            </w:r>
            <w:proofErr w:type="spellEnd"/>
            <w:r w:rsidRPr="003C5D1B">
              <w:rPr>
                <w:rFonts w:ascii="Times New Roman" w:eastAsia="Times New Roman" w:hAnsi="Times New Roman" w:cs="Times New Roman"/>
                <w:sz w:val="28"/>
                <w:szCs w:val="28"/>
                <w:lang w:eastAsia="ru-RU"/>
              </w:rPr>
              <w:t>(</w:t>
            </w:r>
            <w:proofErr w:type="spellStart"/>
            <w:r w:rsidRPr="003C5D1B">
              <w:rPr>
                <w:rFonts w:ascii="Times New Roman" w:eastAsia="Times New Roman" w:hAnsi="Times New Roman" w:cs="Times New Roman"/>
                <w:sz w:val="28"/>
                <w:szCs w:val="28"/>
                <w:lang w:eastAsia="ru-RU"/>
              </w:rPr>
              <w:t>form</w:t>
            </w:r>
            <w:proofErr w:type="spellEnd"/>
            <w:r w:rsidRPr="003C5D1B">
              <w:rPr>
                <w:rFonts w:ascii="Times New Roman" w:eastAsia="Times New Roman" w:hAnsi="Times New Roman" w:cs="Times New Roman"/>
                <w:sz w:val="28"/>
                <w:szCs w:val="28"/>
                <w:lang w:eastAsia="ru-RU"/>
              </w:rPr>
              <w:t>);</w:t>
            </w:r>
          </w:p>
        </w:tc>
      </w:tr>
    </w:tbl>
    <w:p w:rsidR="003C5D1B" w:rsidRPr="003C5D1B" w:rsidRDefault="003C5D1B" w:rsidP="003C5D1B">
      <w:pPr>
        <w:shd w:val="clear" w:color="auto" w:fill="FFFFFF"/>
        <w:spacing w:after="270" w:line="360" w:lineRule="atLeast"/>
        <w:rPr>
          <w:ins w:id="32" w:author="Unknown"/>
          <w:rFonts w:ascii="Times New Roman" w:eastAsia="Times New Roman" w:hAnsi="Times New Roman" w:cs="Times New Roman"/>
          <w:color w:val="666666"/>
          <w:sz w:val="28"/>
          <w:szCs w:val="28"/>
          <w:lang w:eastAsia="ru-RU"/>
        </w:rPr>
      </w:pPr>
      <w:ins w:id="33" w:author="Unknown">
        <w:r w:rsidRPr="003C5D1B">
          <w:rPr>
            <w:rFonts w:ascii="Times New Roman" w:eastAsia="Times New Roman" w:hAnsi="Times New Roman" w:cs="Times New Roman"/>
            <w:color w:val="666666"/>
            <w:sz w:val="28"/>
            <w:szCs w:val="28"/>
            <w:lang w:eastAsia="ru-RU"/>
          </w:rPr>
          <w:t xml:space="preserve">Как только объект </w:t>
        </w:r>
        <w:proofErr w:type="spellStart"/>
        <w:r w:rsidRPr="003C5D1B">
          <w:rPr>
            <w:rFonts w:ascii="Times New Roman" w:eastAsia="Times New Roman" w:hAnsi="Times New Roman" w:cs="Times New Roman"/>
            <w:color w:val="666666"/>
            <w:sz w:val="28"/>
            <w:szCs w:val="28"/>
            <w:lang w:eastAsia="ru-RU"/>
          </w:rPr>
          <w:t>FormData</w:t>
        </w:r>
        <w:proofErr w:type="spellEnd"/>
        <w:r w:rsidRPr="003C5D1B">
          <w:rPr>
            <w:rFonts w:ascii="Times New Roman" w:eastAsia="Times New Roman" w:hAnsi="Times New Roman" w:cs="Times New Roman"/>
            <w:color w:val="666666"/>
            <w:sz w:val="28"/>
            <w:szCs w:val="28"/>
            <w:lang w:eastAsia="ru-RU"/>
          </w:rPr>
          <w:t xml:space="preserve"> передается в </w:t>
        </w:r>
        <w:proofErr w:type="spellStart"/>
        <w:r w:rsidRPr="003C5D1B">
          <w:rPr>
            <w:rFonts w:ascii="Times New Roman" w:eastAsia="Times New Roman" w:hAnsi="Times New Roman" w:cs="Times New Roman"/>
            <w:color w:val="666666"/>
            <w:sz w:val="28"/>
            <w:szCs w:val="28"/>
            <w:lang w:eastAsia="ru-RU"/>
          </w:rPr>
          <w:t>send</w:t>
        </w:r>
        <w:proofErr w:type="spellEnd"/>
        <w:r w:rsidRPr="003C5D1B">
          <w:rPr>
            <w:rFonts w:ascii="Times New Roman" w:eastAsia="Times New Roman" w:hAnsi="Times New Roman" w:cs="Times New Roman"/>
            <w:color w:val="666666"/>
            <w:sz w:val="28"/>
            <w:szCs w:val="28"/>
            <w:lang w:eastAsia="ru-RU"/>
          </w:rPr>
          <w:t xml:space="preserve"> (), надлежащие к его содержимому HTTP заголовки  устанавливаются автоматически. Вам не нужно беспокоиться об установке правильной кодировки формы при использовании файлов, сервер будет работать с полученными файлами, так как если бы  была отправлена​​ обычная HTML форма</w:t>
        </w:r>
        <w:proofErr w:type="gramStart"/>
        <w:r w:rsidRPr="003C5D1B">
          <w:rPr>
            <w:rFonts w:ascii="Times New Roman" w:eastAsia="Times New Roman" w:hAnsi="Times New Roman" w:cs="Times New Roman"/>
            <w:color w:val="666666"/>
            <w:sz w:val="28"/>
            <w:szCs w:val="28"/>
            <w:lang w:eastAsia="ru-RU"/>
          </w:rPr>
          <w:t xml:space="preserve"> ,</w:t>
        </w:r>
        <w:proofErr w:type="gramEnd"/>
        <w:r w:rsidRPr="003C5D1B">
          <w:rPr>
            <w:rFonts w:ascii="Times New Roman" w:eastAsia="Times New Roman" w:hAnsi="Times New Roman" w:cs="Times New Roman"/>
            <w:color w:val="666666"/>
            <w:sz w:val="28"/>
            <w:szCs w:val="28"/>
            <w:lang w:eastAsia="ru-RU"/>
          </w:rPr>
          <w:t xml:space="preserve"> читая данные о присланном файле из $_FILES['</w:t>
        </w:r>
        <w:proofErr w:type="spellStart"/>
        <w:r w:rsidRPr="003C5D1B">
          <w:rPr>
            <w:rFonts w:ascii="Times New Roman" w:eastAsia="Times New Roman" w:hAnsi="Times New Roman" w:cs="Times New Roman"/>
            <w:color w:val="666666"/>
            <w:sz w:val="28"/>
            <w:szCs w:val="28"/>
            <w:lang w:eastAsia="ru-RU"/>
          </w:rPr>
          <w:t>photo</w:t>
        </w:r>
        <w:proofErr w:type="spellEnd"/>
        <w:r w:rsidRPr="003C5D1B">
          <w:rPr>
            <w:rFonts w:ascii="Times New Roman" w:eastAsia="Times New Roman" w:hAnsi="Times New Roman" w:cs="Times New Roman"/>
            <w:color w:val="666666"/>
            <w:sz w:val="28"/>
            <w:szCs w:val="28"/>
            <w:lang w:eastAsia="ru-RU"/>
          </w:rPr>
          <w:t xml:space="preserve">'] и </w:t>
        </w:r>
        <w:proofErr w:type="spellStart"/>
        <w:r w:rsidRPr="003C5D1B">
          <w:rPr>
            <w:rFonts w:ascii="Times New Roman" w:eastAsia="Times New Roman" w:hAnsi="Times New Roman" w:cs="Times New Roman"/>
            <w:color w:val="666666"/>
            <w:sz w:val="28"/>
            <w:szCs w:val="28"/>
            <w:lang w:eastAsia="ru-RU"/>
          </w:rPr>
          <w:t>текстовыt</w:t>
        </w:r>
        <w:proofErr w:type="spellEnd"/>
        <w:r w:rsidRPr="003C5D1B">
          <w:rPr>
            <w:rFonts w:ascii="Times New Roman" w:eastAsia="Times New Roman" w:hAnsi="Times New Roman" w:cs="Times New Roman"/>
            <w:color w:val="666666"/>
            <w:sz w:val="28"/>
            <w:szCs w:val="28"/>
            <w:lang w:eastAsia="ru-RU"/>
          </w:rPr>
          <w:t xml:space="preserve"> данных из $_POST['</w:t>
        </w:r>
        <w:proofErr w:type="spellStart"/>
        <w:r w:rsidRPr="003C5D1B">
          <w:rPr>
            <w:rFonts w:ascii="Times New Roman" w:eastAsia="Times New Roman" w:hAnsi="Times New Roman" w:cs="Times New Roman"/>
            <w:color w:val="666666"/>
            <w:sz w:val="28"/>
            <w:szCs w:val="28"/>
            <w:lang w:eastAsia="ru-RU"/>
          </w:rPr>
          <w:t>name</w:t>
        </w:r>
        <w:proofErr w:type="spellEnd"/>
        <w:r w:rsidRPr="003C5D1B">
          <w:rPr>
            <w:rFonts w:ascii="Times New Roman" w:eastAsia="Times New Roman" w:hAnsi="Times New Roman" w:cs="Times New Roman"/>
            <w:color w:val="666666"/>
            <w:sz w:val="28"/>
            <w:szCs w:val="28"/>
            <w:lang w:eastAsia="ru-RU"/>
          </w:rPr>
          <w:t xml:space="preserve">']. Это дает вам универсальность, чтобы написать код обработки на стороне сервера, который может легко работать как с традиционными </w:t>
        </w:r>
        <w:proofErr w:type="gramStart"/>
        <w:r w:rsidRPr="003C5D1B">
          <w:rPr>
            <w:rFonts w:ascii="Times New Roman" w:eastAsia="Times New Roman" w:hAnsi="Times New Roman" w:cs="Times New Roman"/>
            <w:color w:val="666666"/>
            <w:sz w:val="28"/>
            <w:szCs w:val="28"/>
            <w:lang w:eastAsia="ru-RU"/>
          </w:rPr>
          <w:t>HTML-формами</w:t>
        </w:r>
        <w:proofErr w:type="gramEnd"/>
        <w:r w:rsidRPr="003C5D1B">
          <w:rPr>
            <w:rFonts w:ascii="Times New Roman" w:eastAsia="Times New Roman" w:hAnsi="Times New Roman" w:cs="Times New Roman"/>
            <w:color w:val="666666"/>
            <w:sz w:val="28"/>
            <w:szCs w:val="28"/>
            <w:lang w:eastAsia="ru-RU"/>
          </w:rPr>
          <w:t xml:space="preserve"> так и с формами присланными через </w:t>
        </w:r>
        <w:proofErr w:type="spellStart"/>
        <w:r w:rsidRPr="003C5D1B">
          <w:rPr>
            <w:rFonts w:ascii="Times New Roman" w:eastAsia="Times New Roman" w:hAnsi="Times New Roman" w:cs="Times New Roman"/>
            <w:color w:val="666666"/>
            <w:sz w:val="28"/>
            <w:szCs w:val="28"/>
            <w:lang w:eastAsia="ru-RU"/>
          </w:rPr>
          <w:t>Ajax</w:t>
        </w:r>
        <w:proofErr w:type="spellEnd"/>
        <w:r w:rsidRPr="003C5D1B">
          <w:rPr>
            <w:rFonts w:ascii="Times New Roman" w:eastAsia="Times New Roman" w:hAnsi="Times New Roman" w:cs="Times New Roman"/>
            <w:color w:val="666666"/>
            <w:sz w:val="28"/>
            <w:szCs w:val="28"/>
            <w:lang w:eastAsia="ru-RU"/>
          </w:rPr>
          <w:t>.</w:t>
        </w:r>
      </w:ins>
    </w:p>
    <w:p w:rsidR="003C5D1B" w:rsidRPr="003C5D1B" w:rsidRDefault="003C5D1B" w:rsidP="003C5D1B">
      <w:pPr>
        <w:shd w:val="clear" w:color="auto" w:fill="FFFFFF"/>
        <w:spacing w:after="270" w:line="360" w:lineRule="atLeast"/>
        <w:rPr>
          <w:ins w:id="34" w:author="Unknown"/>
          <w:rFonts w:ascii="Times New Roman" w:eastAsia="Times New Roman" w:hAnsi="Times New Roman" w:cs="Times New Roman"/>
          <w:color w:val="666666"/>
          <w:sz w:val="28"/>
          <w:szCs w:val="28"/>
          <w:lang w:eastAsia="ru-RU"/>
        </w:rPr>
      </w:pPr>
      <w:ins w:id="35" w:author="Unknown">
        <w:r w:rsidRPr="003C5D1B">
          <w:rPr>
            <w:rFonts w:ascii="Times New Roman" w:eastAsia="Times New Roman" w:hAnsi="Times New Roman" w:cs="Times New Roman"/>
            <w:color w:val="666666"/>
            <w:sz w:val="28"/>
            <w:szCs w:val="28"/>
            <w:lang w:eastAsia="ru-RU"/>
          </w:rPr>
          <w:t xml:space="preserve">И все это работает на последней версии большинства браузеров, включая </w:t>
        </w:r>
        <w:proofErr w:type="spellStart"/>
        <w:r w:rsidRPr="003C5D1B">
          <w:rPr>
            <w:rFonts w:ascii="Times New Roman" w:eastAsia="Times New Roman" w:hAnsi="Times New Roman" w:cs="Times New Roman"/>
            <w:color w:val="666666"/>
            <w:sz w:val="28"/>
            <w:szCs w:val="28"/>
            <w:lang w:eastAsia="ru-RU"/>
          </w:rPr>
          <w:t>Internet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Explorer</w:t>
        </w:r>
        <w:proofErr w:type="spellEnd"/>
        <w:r w:rsidRPr="003C5D1B">
          <w:rPr>
            <w:rFonts w:ascii="Times New Roman" w:eastAsia="Times New Roman" w:hAnsi="Times New Roman" w:cs="Times New Roman"/>
            <w:color w:val="666666"/>
            <w:sz w:val="28"/>
            <w:szCs w:val="28"/>
            <w:lang w:eastAsia="ru-RU"/>
          </w:rPr>
          <w:t xml:space="preserve"> 10. К сожалению </w:t>
        </w:r>
        <w:proofErr w:type="spellStart"/>
        <w:r w:rsidRPr="003C5D1B">
          <w:rPr>
            <w:rFonts w:ascii="Times New Roman" w:eastAsia="Times New Roman" w:hAnsi="Times New Roman" w:cs="Times New Roman"/>
            <w:color w:val="666666"/>
            <w:sz w:val="28"/>
            <w:szCs w:val="28"/>
            <w:lang w:eastAsia="ru-RU"/>
          </w:rPr>
          <w:t>Internet</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Explorer</w:t>
        </w:r>
        <w:proofErr w:type="spellEnd"/>
        <w:r w:rsidRPr="003C5D1B">
          <w:rPr>
            <w:rFonts w:ascii="Times New Roman" w:eastAsia="Times New Roman" w:hAnsi="Times New Roman" w:cs="Times New Roman"/>
            <w:color w:val="666666"/>
            <w:sz w:val="28"/>
            <w:szCs w:val="28"/>
            <w:lang w:eastAsia="ru-RU"/>
          </w:rPr>
          <w:t xml:space="preserve"> 9 этого пока не поддерживает. </w:t>
        </w:r>
      </w:ins>
    </w:p>
    <w:p w:rsidR="003C5D1B" w:rsidRPr="003C5D1B" w:rsidRDefault="003C5D1B" w:rsidP="003C5D1B">
      <w:pPr>
        <w:shd w:val="clear" w:color="auto" w:fill="FFFFFF"/>
        <w:spacing w:before="150" w:after="150" w:line="600" w:lineRule="atLeast"/>
        <w:outlineLvl w:val="2"/>
        <w:rPr>
          <w:ins w:id="36" w:author="Unknown"/>
          <w:rFonts w:ascii="Times New Roman" w:eastAsia="Times New Roman" w:hAnsi="Times New Roman" w:cs="Times New Roman"/>
          <w:color w:val="444444"/>
          <w:sz w:val="28"/>
          <w:szCs w:val="28"/>
          <w:lang w:eastAsia="ru-RU"/>
        </w:rPr>
      </w:pPr>
      <w:ins w:id="37" w:author="Unknown">
        <w:r w:rsidRPr="003C5D1B">
          <w:rPr>
            <w:rFonts w:ascii="Times New Roman" w:eastAsia="Times New Roman" w:hAnsi="Times New Roman" w:cs="Times New Roman"/>
            <w:color w:val="444444"/>
            <w:sz w:val="28"/>
            <w:szCs w:val="28"/>
            <w:lang w:eastAsia="ru-RU"/>
          </w:rPr>
          <w:t>Что дальше</w:t>
        </w:r>
      </w:ins>
    </w:p>
    <w:p w:rsidR="003C5D1B" w:rsidRPr="003C5D1B" w:rsidRDefault="003C5D1B" w:rsidP="003C5D1B">
      <w:pPr>
        <w:shd w:val="clear" w:color="auto" w:fill="FFFFFF"/>
        <w:spacing w:after="270" w:line="360" w:lineRule="atLeast"/>
        <w:rPr>
          <w:ins w:id="38" w:author="Unknown"/>
          <w:rFonts w:ascii="Times New Roman" w:eastAsia="Times New Roman" w:hAnsi="Times New Roman" w:cs="Times New Roman"/>
          <w:color w:val="666666"/>
          <w:sz w:val="28"/>
          <w:szCs w:val="28"/>
          <w:lang w:eastAsia="ru-RU"/>
        </w:rPr>
      </w:pPr>
      <w:ins w:id="39" w:author="Unknown">
        <w:r w:rsidRPr="003C5D1B">
          <w:rPr>
            <w:rFonts w:ascii="Times New Roman" w:eastAsia="Times New Roman" w:hAnsi="Times New Roman" w:cs="Times New Roman"/>
            <w:color w:val="666666"/>
            <w:sz w:val="28"/>
            <w:szCs w:val="28"/>
            <w:lang w:eastAsia="ru-RU"/>
          </w:rPr>
          <w:t xml:space="preserve">Теперь вы знаете два способа доступа к информации о файле в браузере: через </w:t>
        </w:r>
        <w:proofErr w:type="spellStart"/>
        <w:r w:rsidRPr="003C5D1B">
          <w:rPr>
            <w:rFonts w:ascii="Times New Roman" w:eastAsia="Times New Roman" w:hAnsi="Times New Roman" w:cs="Times New Roman"/>
            <w:color w:val="666666"/>
            <w:sz w:val="28"/>
            <w:szCs w:val="28"/>
            <w:lang w:eastAsia="ru-RU"/>
          </w:rPr>
          <w:t>контрол</w:t>
        </w:r>
        <w:proofErr w:type="spellEnd"/>
        <w:r w:rsidRPr="003C5D1B">
          <w:rPr>
            <w:rFonts w:ascii="Times New Roman" w:eastAsia="Times New Roman" w:hAnsi="Times New Roman" w:cs="Times New Roman"/>
            <w:color w:val="666666"/>
            <w:sz w:val="28"/>
            <w:szCs w:val="28"/>
            <w:lang w:eastAsia="ru-RU"/>
          </w:rPr>
          <w:t xml:space="preserve"> формы и через </w:t>
        </w:r>
        <w:proofErr w:type="spellStart"/>
        <w:r w:rsidRPr="003C5D1B">
          <w:rPr>
            <w:rFonts w:ascii="Times New Roman" w:eastAsia="Times New Roman" w:hAnsi="Times New Roman" w:cs="Times New Roman"/>
            <w:color w:val="666666"/>
            <w:sz w:val="28"/>
            <w:szCs w:val="28"/>
            <w:lang w:eastAsia="ru-RU"/>
          </w:rPr>
          <w:t>нативный</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drag</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and</w:t>
        </w:r>
        <w:proofErr w:type="spellEnd"/>
        <w:r w:rsidRPr="003C5D1B">
          <w:rPr>
            <w:rFonts w:ascii="Times New Roman" w:eastAsia="Times New Roman" w:hAnsi="Times New Roman" w:cs="Times New Roman"/>
            <w:color w:val="666666"/>
            <w:sz w:val="28"/>
            <w:szCs w:val="28"/>
            <w:lang w:eastAsia="ru-RU"/>
          </w:rPr>
          <w:t xml:space="preserve"> </w:t>
        </w:r>
        <w:proofErr w:type="spellStart"/>
        <w:r w:rsidRPr="003C5D1B">
          <w:rPr>
            <w:rFonts w:ascii="Times New Roman" w:eastAsia="Times New Roman" w:hAnsi="Times New Roman" w:cs="Times New Roman"/>
            <w:color w:val="666666"/>
            <w:sz w:val="28"/>
            <w:szCs w:val="28"/>
            <w:lang w:eastAsia="ru-RU"/>
          </w:rPr>
          <w:t>drop</w:t>
        </w:r>
        <w:proofErr w:type="spellEnd"/>
        <w:r w:rsidRPr="003C5D1B">
          <w:rPr>
            <w:rFonts w:ascii="Times New Roman" w:eastAsia="Times New Roman" w:hAnsi="Times New Roman" w:cs="Times New Roman"/>
            <w:color w:val="666666"/>
            <w:sz w:val="28"/>
            <w:szCs w:val="28"/>
            <w:lang w:eastAsia="ru-RU"/>
          </w:rPr>
          <w:t xml:space="preserve">'. Вероятно, появятся и другие способы доступа к файлам в будущем, но сейчас Вам нужно знать только эти два. Конечно, читать информацию о файлах, это только часть </w:t>
        </w:r>
        <w:proofErr w:type="spellStart"/>
        <w:r w:rsidRPr="003C5D1B">
          <w:rPr>
            <w:rFonts w:ascii="Times New Roman" w:eastAsia="Times New Roman" w:hAnsi="Times New Roman" w:cs="Times New Roman"/>
            <w:color w:val="666666"/>
            <w:sz w:val="28"/>
            <w:szCs w:val="28"/>
            <w:lang w:eastAsia="ru-RU"/>
          </w:rPr>
          <w:t>проблемы</w:t>
        </w:r>
        <w:proofErr w:type="gramStart"/>
        <w:r w:rsidRPr="003C5D1B">
          <w:rPr>
            <w:rFonts w:ascii="Times New Roman" w:eastAsia="Times New Roman" w:hAnsi="Times New Roman" w:cs="Times New Roman"/>
            <w:color w:val="666666"/>
            <w:sz w:val="28"/>
            <w:szCs w:val="28"/>
            <w:lang w:eastAsia="ru-RU"/>
          </w:rPr>
          <w:t>.С</w:t>
        </w:r>
        <w:proofErr w:type="gramEnd"/>
        <w:r w:rsidRPr="003C5D1B">
          <w:rPr>
            <w:rFonts w:ascii="Times New Roman" w:eastAsia="Times New Roman" w:hAnsi="Times New Roman" w:cs="Times New Roman"/>
            <w:color w:val="666666"/>
            <w:sz w:val="28"/>
            <w:szCs w:val="28"/>
            <w:lang w:eastAsia="ru-RU"/>
          </w:rPr>
          <w:t>ледующим</w:t>
        </w:r>
        <w:proofErr w:type="spellEnd"/>
        <w:r w:rsidRPr="003C5D1B">
          <w:rPr>
            <w:rFonts w:ascii="Times New Roman" w:eastAsia="Times New Roman" w:hAnsi="Times New Roman" w:cs="Times New Roman"/>
            <w:color w:val="666666"/>
            <w:sz w:val="28"/>
            <w:szCs w:val="28"/>
            <w:lang w:eastAsia="ru-RU"/>
          </w:rPr>
          <w:t xml:space="preserve"> шагом будет чтение  данных из этих файлов, об этом и напишу во второй части статьи.</w:t>
        </w:r>
      </w:ins>
    </w:p>
    <w:p w:rsidR="003C5D1B" w:rsidRPr="003C5D1B" w:rsidRDefault="003C5D1B" w:rsidP="003C5D1B">
      <w:pPr>
        <w:shd w:val="clear" w:color="auto" w:fill="FFFFFF"/>
        <w:spacing w:before="150" w:after="150" w:line="600" w:lineRule="atLeast"/>
        <w:outlineLvl w:val="2"/>
        <w:rPr>
          <w:ins w:id="40" w:author="Unknown"/>
          <w:rFonts w:ascii="Times New Roman" w:eastAsia="Times New Roman" w:hAnsi="Times New Roman" w:cs="Times New Roman"/>
          <w:color w:val="444444"/>
          <w:sz w:val="28"/>
          <w:szCs w:val="28"/>
          <w:lang w:eastAsia="ru-RU"/>
        </w:rPr>
      </w:pPr>
      <w:ins w:id="41" w:author="Unknown">
        <w:r w:rsidRPr="003C5D1B">
          <w:rPr>
            <w:rFonts w:ascii="Times New Roman" w:eastAsia="Times New Roman" w:hAnsi="Times New Roman" w:cs="Times New Roman"/>
            <w:color w:val="444444"/>
            <w:sz w:val="28"/>
            <w:szCs w:val="28"/>
            <w:lang w:eastAsia="ru-RU"/>
          </w:rPr>
          <w:t>Ссылки по теме:</w:t>
        </w:r>
      </w:ins>
    </w:p>
    <w:p w:rsidR="003C5D1B" w:rsidRPr="001C4BD4" w:rsidRDefault="00522BB5" w:rsidP="003C5D1B">
      <w:pPr>
        <w:shd w:val="clear" w:color="auto" w:fill="FFFFFF"/>
        <w:spacing w:after="270" w:line="360" w:lineRule="atLeast"/>
        <w:rPr>
          <w:ins w:id="42" w:author="Unknown"/>
          <w:rFonts w:ascii="Times New Roman" w:eastAsia="Times New Roman" w:hAnsi="Times New Roman" w:cs="Times New Roman"/>
          <w:color w:val="666666"/>
          <w:sz w:val="28"/>
          <w:szCs w:val="28"/>
          <w:lang w:val="en-US" w:eastAsia="ru-RU"/>
        </w:rPr>
      </w:pPr>
      <w:ins w:id="43" w:author="Unknown">
        <w:r w:rsidRPr="003C5D1B">
          <w:rPr>
            <w:rFonts w:ascii="Times New Roman" w:eastAsia="Times New Roman" w:hAnsi="Times New Roman" w:cs="Times New Roman"/>
            <w:color w:val="666666"/>
            <w:sz w:val="28"/>
            <w:szCs w:val="28"/>
            <w:lang w:eastAsia="ru-RU"/>
          </w:rPr>
          <w:fldChar w:fldCharType="begin"/>
        </w:r>
        <w:r w:rsidR="003C5D1B" w:rsidRPr="001C4BD4">
          <w:rPr>
            <w:rFonts w:ascii="Times New Roman" w:eastAsia="Times New Roman" w:hAnsi="Times New Roman" w:cs="Times New Roman"/>
            <w:color w:val="666666"/>
            <w:sz w:val="28"/>
            <w:szCs w:val="28"/>
            <w:lang w:val="en-US" w:eastAsia="ru-RU"/>
          </w:rPr>
          <w:instrText xml:space="preserve"> HYPERLINK "http://dev.w3.org/2006/webapi/FileAPI/" \t "_blank" </w:instrText>
        </w:r>
        <w:r w:rsidRPr="003C5D1B">
          <w:rPr>
            <w:rFonts w:ascii="Times New Roman" w:eastAsia="Times New Roman" w:hAnsi="Times New Roman" w:cs="Times New Roman"/>
            <w:color w:val="666666"/>
            <w:sz w:val="28"/>
            <w:szCs w:val="28"/>
            <w:lang w:eastAsia="ru-RU"/>
          </w:rPr>
          <w:fldChar w:fldCharType="separate"/>
        </w:r>
        <w:r w:rsidR="003C5D1B" w:rsidRPr="001C4BD4">
          <w:rPr>
            <w:rFonts w:ascii="Times New Roman" w:eastAsia="Times New Roman" w:hAnsi="Times New Roman" w:cs="Times New Roman"/>
            <w:color w:val="0088CC"/>
            <w:sz w:val="28"/>
            <w:szCs w:val="28"/>
            <w:lang w:val="en-US" w:eastAsia="ru-RU"/>
          </w:rPr>
          <w:t xml:space="preserve">File API </w:t>
        </w:r>
        <w:r w:rsidR="003C5D1B" w:rsidRPr="003C5D1B">
          <w:rPr>
            <w:rFonts w:ascii="Times New Roman" w:eastAsia="Times New Roman" w:hAnsi="Times New Roman" w:cs="Times New Roman"/>
            <w:color w:val="0088CC"/>
            <w:sz w:val="28"/>
            <w:szCs w:val="28"/>
            <w:lang w:eastAsia="ru-RU"/>
          </w:rPr>
          <w:t>спецификация</w:t>
        </w:r>
        <w:r w:rsidRPr="003C5D1B">
          <w:rPr>
            <w:rFonts w:ascii="Times New Roman" w:eastAsia="Times New Roman" w:hAnsi="Times New Roman" w:cs="Times New Roman"/>
            <w:color w:val="666666"/>
            <w:sz w:val="28"/>
            <w:szCs w:val="28"/>
            <w:lang w:eastAsia="ru-RU"/>
          </w:rPr>
          <w:fldChar w:fldCharType="end"/>
        </w:r>
      </w:ins>
    </w:p>
    <w:p w:rsidR="003C5D1B" w:rsidRPr="003C5D1B" w:rsidRDefault="00522BB5" w:rsidP="003C5D1B">
      <w:pPr>
        <w:shd w:val="clear" w:color="auto" w:fill="FFFFFF"/>
        <w:spacing w:after="270" w:line="360" w:lineRule="atLeast"/>
        <w:rPr>
          <w:ins w:id="44" w:author="Unknown"/>
          <w:rFonts w:ascii="Times New Roman" w:eastAsia="Times New Roman" w:hAnsi="Times New Roman" w:cs="Times New Roman"/>
          <w:color w:val="666666"/>
          <w:sz w:val="28"/>
          <w:szCs w:val="28"/>
          <w:lang w:val="en-US" w:eastAsia="ru-RU"/>
        </w:rPr>
      </w:pPr>
      <w:ins w:id="45" w:author="Unknown">
        <w:r w:rsidRPr="003C5D1B">
          <w:rPr>
            <w:rFonts w:ascii="Times New Roman" w:eastAsia="Times New Roman" w:hAnsi="Times New Roman" w:cs="Times New Roman"/>
            <w:color w:val="666666"/>
            <w:sz w:val="28"/>
            <w:szCs w:val="28"/>
            <w:lang w:eastAsia="ru-RU"/>
          </w:rPr>
          <w:lastRenderedPageBreak/>
          <w:fldChar w:fldCharType="begin"/>
        </w:r>
        <w:r w:rsidR="003C5D1B" w:rsidRPr="003C5D1B">
          <w:rPr>
            <w:rFonts w:ascii="Times New Roman" w:eastAsia="Times New Roman" w:hAnsi="Times New Roman" w:cs="Times New Roman"/>
            <w:color w:val="666666"/>
            <w:sz w:val="28"/>
            <w:szCs w:val="28"/>
            <w:lang w:val="en-US" w:eastAsia="ru-RU"/>
          </w:rPr>
          <w:instrText xml:space="preserve"> HYPERLINK "http://www.whatwg.org/specs/web-apps/current-work/multipage/dnd.html" \l "dnd" \t "_blank" </w:instrText>
        </w:r>
        <w:r w:rsidRPr="003C5D1B">
          <w:rPr>
            <w:rFonts w:ascii="Times New Roman" w:eastAsia="Times New Roman" w:hAnsi="Times New Roman" w:cs="Times New Roman"/>
            <w:color w:val="666666"/>
            <w:sz w:val="28"/>
            <w:szCs w:val="28"/>
            <w:lang w:eastAsia="ru-RU"/>
          </w:rPr>
          <w:fldChar w:fldCharType="separate"/>
        </w:r>
        <w:r w:rsidR="003C5D1B" w:rsidRPr="003C5D1B">
          <w:rPr>
            <w:rFonts w:ascii="Times New Roman" w:eastAsia="Times New Roman" w:hAnsi="Times New Roman" w:cs="Times New Roman"/>
            <w:color w:val="0088CC"/>
            <w:sz w:val="28"/>
            <w:szCs w:val="28"/>
            <w:lang w:val="en-US" w:eastAsia="ru-RU"/>
          </w:rPr>
          <w:t>HTML5 Drag and Drop</w:t>
        </w:r>
        <w:r w:rsidRPr="003C5D1B">
          <w:rPr>
            <w:rFonts w:ascii="Times New Roman" w:eastAsia="Times New Roman" w:hAnsi="Times New Roman" w:cs="Times New Roman"/>
            <w:color w:val="666666"/>
            <w:sz w:val="28"/>
            <w:szCs w:val="28"/>
            <w:lang w:eastAsia="ru-RU"/>
          </w:rPr>
          <w:fldChar w:fldCharType="end"/>
        </w:r>
      </w:ins>
    </w:p>
    <w:p w:rsidR="003C5D1B" w:rsidRPr="003C5D1B" w:rsidRDefault="00522BB5" w:rsidP="003C5D1B">
      <w:pPr>
        <w:shd w:val="clear" w:color="auto" w:fill="FFFFFF"/>
        <w:spacing w:after="270" w:line="360" w:lineRule="atLeast"/>
        <w:rPr>
          <w:ins w:id="46" w:author="Unknown"/>
          <w:rFonts w:ascii="Times New Roman" w:eastAsia="Times New Roman" w:hAnsi="Times New Roman" w:cs="Times New Roman"/>
          <w:color w:val="666666"/>
          <w:sz w:val="28"/>
          <w:szCs w:val="28"/>
          <w:lang w:val="en-US" w:eastAsia="ru-RU"/>
        </w:rPr>
      </w:pPr>
      <w:ins w:id="47" w:author="Unknown">
        <w:r w:rsidRPr="003C5D1B">
          <w:rPr>
            <w:rFonts w:ascii="Times New Roman" w:eastAsia="Times New Roman" w:hAnsi="Times New Roman" w:cs="Times New Roman"/>
            <w:color w:val="666666"/>
            <w:sz w:val="28"/>
            <w:szCs w:val="28"/>
            <w:lang w:eastAsia="ru-RU"/>
          </w:rPr>
          <w:fldChar w:fldCharType="begin"/>
        </w:r>
        <w:r w:rsidR="003C5D1B" w:rsidRPr="003C5D1B">
          <w:rPr>
            <w:rFonts w:ascii="Times New Roman" w:eastAsia="Times New Roman" w:hAnsi="Times New Roman" w:cs="Times New Roman"/>
            <w:color w:val="666666"/>
            <w:sz w:val="28"/>
            <w:szCs w:val="28"/>
            <w:lang w:val="en-US" w:eastAsia="ru-RU"/>
          </w:rPr>
          <w:instrText xml:space="preserve"> HYPERLINK "http://www.w3.org/TR/XMLHttpRequest/" \t "_blank" </w:instrText>
        </w:r>
        <w:r w:rsidRPr="003C5D1B">
          <w:rPr>
            <w:rFonts w:ascii="Times New Roman" w:eastAsia="Times New Roman" w:hAnsi="Times New Roman" w:cs="Times New Roman"/>
            <w:color w:val="666666"/>
            <w:sz w:val="28"/>
            <w:szCs w:val="28"/>
            <w:lang w:eastAsia="ru-RU"/>
          </w:rPr>
          <w:fldChar w:fldCharType="separate"/>
        </w:r>
        <w:proofErr w:type="spellStart"/>
        <w:r w:rsidR="003C5D1B" w:rsidRPr="003C5D1B">
          <w:rPr>
            <w:rFonts w:ascii="Times New Roman" w:eastAsia="Times New Roman" w:hAnsi="Times New Roman" w:cs="Times New Roman"/>
            <w:color w:val="0088CC"/>
            <w:sz w:val="28"/>
            <w:szCs w:val="28"/>
            <w:lang w:val="en-US" w:eastAsia="ru-RU"/>
          </w:rPr>
          <w:t>XMLHttpRequest</w:t>
        </w:r>
        <w:proofErr w:type="spellEnd"/>
        <w:r w:rsidR="003C5D1B" w:rsidRPr="003C5D1B">
          <w:rPr>
            <w:rFonts w:ascii="Times New Roman" w:eastAsia="Times New Roman" w:hAnsi="Times New Roman" w:cs="Times New Roman"/>
            <w:color w:val="0088CC"/>
            <w:sz w:val="28"/>
            <w:szCs w:val="28"/>
            <w:lang w:val="en-US" w:eastAsia="ru-RU"/>
          </w:rPr>
          <w:t xml:space="preserve"> Level 2</w:t>
        </w:r>
        <w:r w:rsidRPr="003C5D1B">
          <w:rPr>
            <w:rFonts w:ascii="Times New Roman" w:eastAsia="Times New Roman" w:hAnsi="Times New Roman" w:cs="Times New Roman"/>
            <w:color w:val="666666"/>
            <w:sz w:val="28"/>
            <w:szCs w:val="28"/>
            <w:lang w:eastAsia="ru-RU"/>
          </w:rPr>
          <w:fldChar w:fldCharType="end"/>
        </w:r>
      </w:ins>
    </w:p>
    <w:p w:rsidR="003C5D1B" w:rsidRPr="003C5D1B" w:rsidRDefault="003C5D1B" w:rsidP="003C5D1B">
      <w:pPr>
        <w:shd w:val="clear" w:color="auto" w:fill="FFFFFF"/>
        <w:spacing w:after="270" w:line="360" w:lineRule="atLeast"/>
        <w:rPr>
          <w:ins w:id="48" w:author="Unknown"/>
          <w:rFonts w:ascii="Times New Roman" w:eastAsia="Times New Roman" w:hAnsi="Times New Roman" w:cs="Times New Roman"/>
          <w:color w:val="666666"/>
          <w:sz w:val="28"/>
          <w:szCs w:val="28"/>
          <w:lang w:val="en-US" w:eastAsia="ru-RU"/>
        </w:rPr>
      </w:pPr>
      <w:ins w:id="49" w:author="Unknown">
        <w:r w:rsidRPr="003C5D1B">
          <w:rPr>
            <w:rFonts w:ascii="Times New Roman" w:eastAsia="Times New Roman" w:hAnsi="Times New Roman" w:cs="Times New Roman"/>
            <w:color w:val="666666"/>
            <w:sz w:val="28"/>
            <w:szCs w:val="28"/>
            <w:lang w:val="en-US" w:eastAsia="ru-RU"/>
          </w:rPr>
          <w:t> </w:t>
        </w:r>
      </w:ins>
    </w:p>
    <w:p w:rsidR="003C5D1B" w:rsidRPr="003C5D1B" w:rsidRDefault="003C5D1B" w:rsidP="003C5D1B">
      <w:pPr>
        <w:shd w:val="clear" w:color="auto" w:fill="FFFFFF"/>
        <w:spacing w:before="150" w:after="150" w:line="600" w:lineRule="atLeast"/>
        <w:outlineLvl w:val="2"/>
        <w:rPr>
          <w:ins w:id="50" w:author="Unknown"/>
          <w:rFonts w:ascii="Times New Roman" w:eastAsia="Times New Roman" w:hAnsi="Times New Roman" w:cs="Times New Roman"/>
          <w:color w:val="444444"/>
          <w:sz w:val="28"/>
          <w:szCs w:val="28"/>
          <w:lang w:eastAsia="ru-RU"/>
        </w:rPr>
      </w:pPr>
      <w:ins w:id="51" w:author="Unknown">
        <w:r w:rsidRPr="003C5D1B">
          <w:rPr>
            <w:rFonts w:ascii="Times New Roman" w:eastAsia="Times New Roman" w:hAnsi="Times New Roman" w:cs="Times New Roman"/>
            <w:color w:val="444444"/>
            <w:sz w:val="28"/>
            <w:szCs w:val="28"/>
            <w:lang w:eastAsia="ru-RU"/>
          </w:rPr>
          <w:t>Связанные статьи</w:t>
        </w:r>
      </w:ins>
    </w:p>
    <w:p w:rsidR="003C5D1B" w:rsidRPr="003C5D1B" w:rsidRDefault="00522BB5" w:rsidP="003C5D1B">
      <w:pPr>
        <w:shd w:val="clear" w:color="auto" w:fill="FFFFFF"/>
        <w:spacing w:after="270" w:line="360" w:lineRule="atLeast"/>
        <w:rPr>
          <w:ins w:id="52" w:author="Unknown"/>
          <w:rFonts w:ascii="Times New Roman" w:eastAsia="Times New Roman" w:hAnsi="Times New Roman" w:cs="Times New Roman"/>
          <w:color w:val="666666"/>
          <w:sz w:val="28"/>
          <w:szCs w:val="28"/>
          <w:lang w:eastAsia="ru-RU"/>
        </w:rPr>
      </w:pPr>
      <w:ins w:id="53" w:author="Unknown">
        <w:r w:rsidRPr="003C5D1B">
          <w:rPr>
            <w:rFonts w:ascii="Times New Roman" w:eastAsia="Times New Roman" w:hAnsi="Times New Roman" w:cs="Times New Roman"/>
            <w:color w:val="666666"/>
            <w:sz w:val="28"/>
            <w:szCs w:val="28"/>
            <w:lang w:eastAsia="ru-RU"/>
          </w:rPr>
          <w:fldChar w:fldCharType="begin"/>
        </w:r>
        <w:r w:rsidR="003C5D1B" w:rsidRPr="003C5D1B">
          <w:rPr>
            <w:rFonts w:ascii="Times New Roman" w:eastAsia="Times New Roman" w:hAnsi="Times New Roman" w:cs="Times New Roman"/>
            <w:color w:val="666666"/>
            <w:sz w:val="28"/>
            <w:szCs w:val="28"/>
            <w:lang w:eastAsia="ru-RU"/>
          </w:rPr>
          <w:instrText xml:space="preserve"> HYPERLINK "http://xdan.ru/Working-with-files-in-JavaScript-Part-2-FileReader.html" </w:instrText>
        </w:r>
        <w:r w:rsidRPr="003C5D1B">
          <w:rPr>
            <w:rFonts w:ascii="Times New Roman" w:eastAsia="Times New Roman" w:hAnsi="Times New Roman" w:cs="Times New Roman"/>
            <w:color w:val="666666"/>
            <w:sz w:val="28"/>
            <w:szCs w:val="28"/>
            <w:lang w:eastAsia="ru-RU"/>
          </w:rPr>
          <w:fldChar w:fldCharType="separate"/>
        </w:r>
        <w:r w:rsidR="003C5D1B" w:rsidRPr="003C5D1B">
          <w:rPr>
            <w:rFonts w:ascii="Times New Roman" w:eastAsia="Times New Roman" w:hAnsi="Times New Roman" w:cs="Times New Roman"/>
            <w:color w:val="0088CC"/>
            <w:sz w:val="28"/>
            <w:szCs w:val="28"/>
            <w:lang w:eastAsia="ru-RU"/>
          </w:rPr>
          <w:t xml:space="preserve">Работа с файлами в </w:t>
        </w:r>
        <w:proofErr w:type="spellStart"/>
        <w:r w:rsidR="003C5D1B" w:rsidRPr="003C5D1B">
          <w:rPr>
            <w:rFonts w:ascii="Times New Roman" w:eastAsia="Times New Roman" w:hAnsi="Times New Roman" w:cs="Times New Roman"/>
            <w:color w:val="0088CC"/>
            <w:sz w:val="28"/>
            <w:szCs w:val="28"/>
            <w:lang w:eastAsia="ru-RU"/>
          </w:rPr>
          <w:t>JavaScript</w:t>
        </w:r>
        <w:proofErr w:type="spellEnd"/>
        <w:r w:rsidR="003C5D1B" w:rsidRPr="003C5D1B">
          <w:rPr>
            <w:rFonts w:ascii="Times New Roman" w:eastAsia="Times New Roman" w:hAnsi="Times New Roman" w:cs="Times New Roman"/>
            <w:color w:val="0088CC"/>
            <w:sz w:val="28"/>
            <w:szCs w:val="28"/>
            <w:lang w:eastAsia="ru-RU"/>
          </w:rPr>
          <w:t xml:space="preserve">, Часть 2: </w:t>
        </w:r>
        <w:proofErr w:type="spellStart"/>
        <w:r w:rsidR="003C5D1B" w:rsidRPr="003C5D1B">
          <w:rPr>
            <w:rFonts w:ascii="Times New Roman" w:eastAsia="Times New Roman" w:hAnsi="Times New Roman" w:cs="Times New Roman"/>
            <w:color w:val="0088CC"/>
            <w:sz w:val="28"/>
            <w:szCs w:val="28"/>
            <w:lang w:eastAsia="ru-RU"/>
          </w:rPr>
          <w:t>FileReader</w:t>
        </w:r>
        <w:proofErr w:type="spellEnd"/>
        <w:r w:rsidRPr="003C5D1B">
          <w:rPr>
            <w:rFonts w:ascii="Times New Roman" w:eastAsia="Times New Roman" w:hAnsi="Times New Roman" w:cs="Times New Roman"/>
            <w:color w:val="666666"/>
            <w:sz w:val="28"/>
            <w:szCs w:val="28"/>
            <w:lang w:eastAsia="ru-RU"/>
          </w:rPr>
          <w:fldChar w:fldCharType="end"/>
        </w:r>
        <w:r w:rsidR="003C5D1B" w:rsidRPr="003C5D1B">
          <w:rPr>
            <w:rFonts w:ascii="Times New Roman" w:eastAsia="Times New Roman" w:hAnsi="Times New Roman" w:cs="Times New Roman"/>
            <w:color w:val="666666"/>
            <w:sz w:val="28"/>
            <w:szCs w:val="28"/>
            <w:lang w:eastAsia="ru-RU"/>
          </w:rPr>
          <w:br/>
        </w:r>
        <w:r w:rsidRPr="003C5D1B">
          <w:rPr>
            <w:rFonts w:ascii="Times New Roman" w:eastAsia="Times New Roman" w:hAnsi="Times New Roman" w:cs="Times New Roman"/>
            <w:color w:val="666666"/>
            <w:sz w:val="28"/>
            <w:szCs w:val="28"/>
            <w:lang w:eastAsia="ru-RU"/>
          </w:rPr>
          <w:fldChar w:fldCharType="begin"/>
        </w:r>
        <w:r w:rsidR="003C5D1B" w:rsidRPr="003C5D1B">
          <w:rPr>
            <w:rFonts w:ascii="Times New Roman" w:eastAsia="Times New Roman" w:hAnsi="Times New Roman" w:cs="Times New Roman"/>
            <w:color w:val="666666"/>
            <w:sz w:val="28"/>
            <w:szCs w:val="28"/>
            <w:lang w:eastAsia="ru-RU"/>
          </w:rPr>
          <w:instrText xml:space="preserve"> HYPERLINK "http://xdan.ru/Working-with-files-in-JavaScript-Part-3-Progress-events-and-errors.html" </w:instrText>
        </w:r>
        <w:r w:rsidRPr="003C5D1B">
          <w:rPr>
            <w:rFonts w:ascii="Times New Roman" w:eastAsia="Times New Roman" w:hAnsi="Times New Roman" w:cs="Times New Roman"/>
            <w:color w:val="666666"/>
            <w:sz w:val="28"/>
            <w:szCs w:val="28"/>
            <w:lang w:eastAsia="ru-RU"/>
          </w:rPr>
          <w:fldChar w:fldCharType="separate"/>
        </w:r>
        <w:r w:rsidR="003C5D1B" w:rsidRPr="003C5D1B">
          <w:rPr>
            <w:rFonts w:ascii="Times New Roman" w:eastAsia="Times New Roman" w:hAnsi="Times New Roman" w:cs="Times New Roman"/>
            <w:color w:val="0088CC"/>
            <w:sz w:val="28"/>
            <w:szCs w:val="28"/>
            <w:lang w:eastAsia="ru-RU"/>
          </w:rPr>
          <w:t xml:space="preserve">Работа с файлами в </w:t>
        </w:r>
        <w:proofErr w:type="spellStart"/>
        <w:r w:rsidR="003C5D1B" w:rsidRPr="003C5D1B">
          <w:rPr>
            <w:rFonts w:ascii="Times New Roman" w:eastAsia="Times New Roman" w:hAnsi="Times New Roman" w:cs="Times New Roman"/>
            <w:color w:val="0088CC"/>
            <w:sz w:val="28"/>
            <w:szCs w:val="28"/>
            <w:lang w:eastAsia="ru-RU"/>
          </w:rPr>
          <w:t>JavaScript</w:t>
        </w:r>
        <w:proofErr w:type="spellEnd"/>
        <w:r w:rsidR="003C5D1B" w:rsidRPr="003C5D1B">
          <w:rPr>
            <w:rFonts w:ascii="Times New Roman" w:eastAsia="Times New Roman" w:hAnsi="Times New Roman" w:cs="Times New Roman"/>
            <w:color w:val="0088CC"/>
            <w:sz w:val="28"/>
            <w:szCs w:val="28"/>
            <w:lang w:eastAsia="ru-RU"/>
          </w:rPr>
          <w:t>, Часть 3:Событие прогресса и ошибки</w:t>
        </w:r>
        <w:r w:rsidRPr="003C5D1B">
          <w:rPr>
            <w:rFonts w:ascii="Times New Roman" w:eastAsia="Times New Roman" w:hAnsi="Times New Roman" w:cs="Times New Roman"/>
            <w:color w:val="666666"/>
            <w:sz w:val="28"/>
            <w:szCs w:val="28"/>
            <w:lang w:eastAsia="ru-RU"/>
          </w:rPr>
          <w:fldChar w:fldCharType="end"/>
        </w:r>
        <w:r w:rsidR="003C5D1B" w:rsidRPr="003C5D1B">
          <w:rPr>
            <w:rFonts w:ascii="Times New Roman" w:eastAsia="Times New Roman" w:hAnsi="Times New Roman" w:cs="Times New Roman"/>
            <w:color w:val="666666"/>
            <w:sz w:val="28"/>
            <w:szCs w:val="28"/>
            <w:lang w:eastAsia="ru-RU"/>
          </w:rPr>
          <w:br/>
        </w:r>
        <w:r w:rsidRPr="003C5D1B">
          <w:rPr>
            <w:rFonts w:ascii="Times New Roman" w:eastAsia="Times New Roman" w:hAnsi="Times New Roman" w:cs="Times New Roman"/>
            <w:color w:val="666666"/>
            <w:sz w:val="28"/>
            <w:szCs w:val="28"/>
            <w:lang w:eastAsia="ru-RU"/>
          </w:rPr>
          <w:fldChar w:fldCharType="begin"/>
        </w:r>
        <w:r w:rsidR="003C5D1B" w:rsidRPr="003C5D1B">
          <w:rPr>
            <w:rFonts w:ascii="Times New Roman" w:eastAsia="Times New Roman" w:hAnsi="Times New Roman" w:cs="Times New Roman"/>
            <w:color w:val="666666"/>
            <w:sz w:val="28"/>
            <w:szCs w:val="28"/>
            <w:lang w:eastAsia="ru-RU"/>
          </w:rPr>
          <w:instrText xml:space="preserve"> HYPERLINK "http://xdan.ru/working-with-files-in-javascript-part-4-object-urls.html" </w:instrText>
        </w:r>
        <w:r w:rsidRPr="003C5D1B">
          <w:rPr>
            <w:rFonts w:ascii="Times New Roman" w:eastAsia="Times New Roman" w:hAnsi="Times New Roman" w:cs="Times New Roman"/>
            <w:color w:val="666666"/>
            <w:sz w:val="28"/>
            <w:szCs w:val="28"/>
            <w:lang w:eastAsia="ru-RU"/>
          </w:rPr>
          <w:fldChar w:fldCharType="separate"/>
        </w:r>
        <w:r w:rsidR="003C5D1B" w:rsidRPr="003C5D1B">
          <w:rPr>
            <w:rFonts w:ascii="Times New Roman" w:eastAsia="Times New Roman" w:hAnsi="Times New Roman" w:cs="Times New Roman"/>
            <w:color w:val="0088CC"/>
            <w:sz w:val="28"/>
            <w:szCs w:val="28"/>
            <w:lang w:eastAsia="ru-RU"/>
          </w:rPr>
          <w:t xml:space="preserve">Работа с файлами в </w:t>
        </w:r>
        <w:proofErr w:type="spellStart"/>
        <w:r w:rsidR="003C5D1B" w:rsidRPr="003C5D1B">
          <w:rPr>
            <w:rFonts w:ascii="Times New Roman" w:eastAsia="Times New Roman" w:hAnsi="Times New Roman" w:cs="Times New Roman"/>
            <w:color w:val="0088CC"/>
            <w:sz w:val="28"/>
            <w:szCs w:val="28"/>
            <w:lang w:eastAsia="ru-RU"/>
          </w:rPr>
          <w:t>JavaScript</w:t>
        </w:r>
        <w:proofErr w:type="spellEnd"/>
        <w:r w:rsidR="003C5D1B" w:rsidRPr="003C5D1B">
          <w:rPr>
            <w:rFonts w:ascii="Times New Roman" w:eastAsia="Times New Roman" w:hAnsi="Times New Roman" w:cs="Times New Roman"/>
            <w:color w:val="0088CC"/>
            <w:sz w:val="28"/>
            <w:szCs w:val="28"/>
            <w:lang w:eastAsia="ru-RU"/>
          </w:rPr>
          <w:t>, Часть 4:Объект URL</w:t>
        </w:r>
        <w:r w:rsidRPr="003C5D1B">
          <w:rPr>
            <w:rFonts w:ascii="Times New Roman" w:eastAsia="Times New Roman" w:hAnsi="Times New Roman" w:cs="Times New Roman"/>
            <w:color w:val="666666"/>
            <w:sz w:val="28"/>
            <w:szCs w:val="28"/>
            <w:lang w:eastAsia="ru-RU"/>
          </w:rPr>
          <w:fldChar w:fldCharType="end"/>
        </w:r>
      </w:ins>
    </w:p>
    <w:p w:rsidR="003C5D1B" w:rsidRPr="003C5D1B" w:rsidRDefault="003C5D1B" w:rsidP="003C5D1B">
      <w:pPr>
        <w:shd w:val="clear" w:color="auto" w:fill="FFFFFF"/>
        <w:spacing w:before="150" w:after="150" w:line="600" w:lineRule="atLeast"/>
        <w:outlineLvl w:val="0"/>
        <w:rPr>
          <w:rFonts w:ascii="Helvetica" w:eastAsia="Times New Roman" w:hAnsi="Helvetica" w:cs="Times New Roman"/>
          <w:color w:val="444444"/>
          <w:kern w:val="36"/>
          <w:sz w:val="58"/>
          <w:szCs w:val="58"/>
          <w:lang w:eastAsia="ru-RU"/>
        </w:rPr>
      </w:pPr>
      <w:r w:rsidRPr="003C5D1B">
        <w:rPr>
          <w:rFonts w:ascii="Helvetica" w:eastAsia="Times New Roman" w:hAnsi="Helvetica" w:cs="Times New Roman"/>
          <w:color w:val="444444"/>
          <w:kern w:val="36"/>
          <w:sz w:val="58"/>
          <w:szCs w:val="58"/>
          <w:lang w:eastAsia="ru-RU"/>
        </w:rPr>
        <w:t xml:space="preserve">Работа с файлами в </w:t>
      </w:r>
      <w:proofErr w:type="spellStart"/>
      <w:r w:rsidRPr="003C5D1B">
        <w:rPr>
          <w:rFonts w:ascii="Helvetica" w:eastAsia="Times New Roman" w:hAnsi="Helvetica" w:cs="Times New Roman"/>
          <w:color w:val="444444"/>
          <w:kern w:val="36"/>
          <w:sz w:val="58"/>
          <w:szCs w:val="58"/>
          <w:lang w:eastAsia="ru-RU"/>
        </w:rPr>
        <w:t>JavaScript</w:t>
      </w:r>
      <w:proofErr w:type="spellEnd"/>
      <w:r w:rsidRPr="003C5D1B">
        <w:rPr>
          <w:rFonts w:ascii="Helvetica" w:eastAsia="Times New Roman" w:hAnsi="Helvetica" w:cs="Times New Roman"/>
          <w:color w:val="444444"/>
          <w:kern w:val="36"/>
          <w:sz w:val="58"/>
          <w:szCs w:val="58"/>
          <w:lang w:eastAsia="ru-RU"/>
        </w:rPr>
        <w:t xml:space="preserve">, Часть 2: </w:t>
      </w:r>
      <w:proofErr w:type="spellStart"/>
      <w:r w:rsidRPr="003C5D1B">
        <w:rPr>
          <w:rFonts w:ascii="Helvetica" w:eastAsia="Times New Roman" w:hAnsi="Helvetica" w:cs="Times New Roman"/>
          <w:color w:val="444444"/>
          <w:kern w:val="36"/>
          <w:sz w:val="58"/>
          <w:szCs w:val="58"/>
          <w:lang w:eastAsia="ru-RU"/>
        </w:rPr>
        <w:t>FileReader</w:t>
      </w:r>
      <w:proofErr w:type="spellEnd"/>
    </w:p>
    <w:p w:rsidR="003C5D1B" w:rsidRPr="003C5D1B" w:rsidRDefault="003C5D1B" w:rsidP="003C5D1B">
      <w:pPr>
        <w:shd w:val="clear" w:color="auto" w:fill="FFFFFF"/>
        <w:spacing w:after="0" w:line="300" w:lineRule="atLeast"/>
        <w:ind w:left="720" w:right="225"/>
        <w:rPr>
          <w:rFonts w:ascii="Helvetica" w:eastAsia="Times New Roman" w:hAnsi="Helvetica" w:cs="Times New Roman"/>
          <w:color w:val="999999"/>
          <w:sz w:val="20"/>
          <w:szCs w:val="20"/>
          <w:lang w:eastAsia="ru-RU"/>
        </w:rPr>
      </w:pPr>
      <w:r w:rsidRPr="003C5D1B">
        <w:rPr>
          <w:rFonts w:ascii="Helvetica" w:eastAsia="Times New Roman" w:hAnsi="Helvetica" w:cs="Times New Roman"/>
          <w:color w:val="999999"/>
          <w:sz w:val="20"/>
          <w:lang w:eastAsia="ru-RU"/>
        </w:rPr>
        <w:t> </w:t>
      </w:r>
      <w:r w:rsidRPr="003C5D1B">
        <w:rPr>
          <w:rFonts w:ascii="Helvetica" w:eastAsia="Times New Roman" w:hAnsi="Helvetica" w:cs="Times New Roman"/>
          <w:color w:val="999999"/>
          <w:sz w:val="20"/>
          <w:szCs w:val="20"/>
          <w:lang w:eastAsia="ru-RU"/>
        </w:rPr>
        <w:t>Категория:</w:t>
      </w:r>
      <w:r w:rsidRPr="003C5D1B">
        <w:rPr>
          <w:rFonts w:ascii="Helvetica" w:eastAsia="Times New Roman" w:hAnsi="Helvetica" w:cs="Times New Roman"/>
          <w:color w:val="999999"/>
          <w:sz w:val="20"/>
          <w:lang w:eastAsia="ru-RU"/>
        </w:rPr>
        <w:t> </w:t>
      </w:r>
      <w:proofErr w:type="spellStart"/>
      <w:r w:rsidR="00522BB5" w:rsidRPr="003C5D1B">
        <w:rPr>
          <w:rFonts w:ascii="Helvetica" w:eastAsia="Times New Roman" w:hAnsi="Helvetica" w:cs="Times New Roman"/>
          <w:color w:val="999999"/>
          <w:sz w:val="20"/>
          <w:szCs w:val="20"/>
          <w:lang w:eastAsia="ru-RU"/>
        </w:rPr>
        <w:fldChar w:fldCharType="begin"/>
      </w:r>
      <w:r w:rsidRPr="003C5D1B">
        <w:rPr>
          <w:rFonts w:ascii="Helvetica" w:eastAsia="Times New Roman" w:hAnsi="Helvetica" w:cs="Times New Roman"/>
          <w:color w:val="999999"/>
          <w:sz w:val="20"/>
          <w:szCs w:val="20"/>
          <w:lang w:eastAsia="ru-RU"/>
        </w:rPr>
        <w:instrText xml:space="preserve"> HYPERLINK "http://xdan.ru/categories/javascript" </w:instrText>
      </w:r>
      <w:r w:rsidR="00522BB5" w:rsidRPr="003C5D1B">
        <w:rPr>
          <w:rFonts w:ascii="Helvetica" w:eastAsia="Times New Roman" w:hAnsi="Helvetica" w:cs="Times New Roman"/>
          <w:color w:val="999999"/>
          <w:sz w:val="20"/>
          <w:szCs w:val="20"/>
          <w:lang w:eastAsia="ru-RU"/>
        </w:rPr>
        <w:fldChar w:fldCharType="separate"/>
      </w:r>
      <w:r w:rsidRPr="003C5D1B">
        <w:rPr>
          <w:rFonts w:ascii="Helvetica" w:eastAsia="Times New Roman" w:hAnsi="Helvetica" w:cs="Times New Roman"/>
          <w:color w:val="0088CC"/>
          <w:sz w:val="20"/>
          <w:lang w:eastAsia="ru-RU"/>
        </w:rPr>
        <w:t>JavaScript</w:t>
      </w:r>
      <w:proofErr w:type="spellEnd"/>
      <w:r w:rsidR="00522BB5" w:rsidRPr="003C5D1B">
        <w:rPr>
          <w:rFonts w:ascii="Helvetica" w:eastAsia="Times New Roman" w:hAnsi="Helvetica" w:cs="Times New Roman"/>
          <w:color w:val="999999"/>
          <w:sz w:val="20"/>
          <w:szCs w:val="20"/>
          <w:lang w:eastAsia="ru-RU"/>
        </w:rPr>
        <w:fldChar w:fldCharType="end"/>
      </w:r>
      <w:r w:rsidRPr="003C5D1B">
        <w:rPr>
          <w:rFonts w:ascii="Helvetica" w:eastAsia="Times New Roman" w:hAnsi="Helvetica" w:cs="Times New Roman"/>
          <w:color w:val="999999"/>
          <w:sz w:val="20"/>
          <w:szCs w:val="20"/>
          <w:lang w:eastAsia="ru-RU"/>
        </w:rPr>
        <w:t xml:space="preserve"> </w:t>
      </w:r>
    </w:p>
    <w:p w:rsidR="003C5D1B" w:rsidRPr="003C5D1B" w:rsidRDefault="003C5D1B" w:rsidP="003C5D1B">
      <w:pPr>
        <w:shd w:val="clear" w:color="auto" w:fill="FFFFFF"/>
        <w:spacing w:after="0" w:line="300" w:lineRule="atLeast"/>
        <w:ind w:left="720" w:right="225"/>
        <w:rPr>
          <w:rFonts w:ascii="Helvetica" w:eastAsia="Times New Roman" w:hAnsi="Helvetica" w:cs="Times New Roman"/>
          <w:color w:val="999999"/>
          <w:sz w:val="20"/>
          <w:szCs w:val="20"/>
          <w:lang w:eastAsia="ru-RU"/>
        </w:rPr>
      </w:pPr>
      <w:r w:rsidRPr="003C5D1B">
        <w:rPr>
          <w:rFonts w:ascii="Helvetica" w:eastAsia="Times New Roman" w:hAnsi="Helvetica" w:cs="Times New Roman"/>
          <w:color w:val="999999"/>
          <w:sz w:val="20"/>
          <w:lang w:eastAsia="ru-RU"/>
        </w:rPr>
        <w:t> </w:t>
      </w:r>
      <w:r w:rsidRPr="003C5D1B">
        <w:rPr>
          <w:rFonts w:ascii="Helvetica" w:eastAsia="Times New Roman" w:hAnsi="Helvetica" w:cs="Times New Roman"/>
          <w:color w:val="999999"/>
          <w:sz w:val="20"/>
          <w:szCs w:val="20"/>
          <w:lang w:eastAsia="ru-RU"/>
        </w:rPr>
        <w:t xml:space="preserve">Опубликовано: 29 июня 2012 </w:t>
      </w:r>
    </w:p>
    <w:p w:rsidR="003C5D1B" w:rsidRPr="003C5D1B" w:rsidRDefault="003C5D1B" w:rsidP="003C5D1B">
      <w:pPr>
        <w:shd w:val="clear" w:color="auto" w:fill="FFFFFF"/>
        <w:spacing w:after="0" w:line="300" w:lineRule="atLeast"/>
        <w:ind w:left="720" w:right="225"/>
        <w:rPr>
          <w:rFonts w:ascii="Helvetica" w:eastAsia="Times New Roman" w:hAnsi="Helvetica" w:cs="Times New Roman"/>
          <w:color w:val="999999"/>
          <w:sz w:val="20"/>
          <w:szCs w:val="20"/>
          <w:lang w:eastAsia="ru-RU"/>
        </w:rPr>
      </w:pPr>
      <w:r w:rsidRPr="003C5D1B">
        <w:rPr>
          <w:rFonts w:ascii="Helvetica" w:eastAsia="Times New Roman" w:hAnsi="Helvetica" w:cs="Times New Roman"/>
          <w:color w:val="999999"/>
          <w:sz w:val="20"/>
          <w:lang w:eastAsia="ru-RU"/>
        </w:rPr>
        <w:t> </w:t>
      </w:r>
      <w:r w:rsidRPr="003C5D1B">
        <w:rPr>
          <w:rFonts w:ascii="Helvetica" w:eastAsia="Times New Roman" w:hAnsi="Helvetica" w:cs="Times New Roman"/>
          <w:color w:val="999999"/>
          <w:sz w:val="20"/>
          <w:szCs w:val="20"/>
          <w:lang w:eastAsia="ru-RU"/>
        </w:rPr>
        <w:t>Просмотров: 53765</w:t>
      </w:r>
    </w:p>
    <w:p w:rsidR="003C5D1B" w:rsidRPr="003C5D1B" w:rsidRDefault="003C5D1B" w:rsidP="003C5D1B">
      <w:pPr>
        <w:shd w:val="clear" w:color="auto" w:fill="FFFFFF"/>
        <w:spacing w:after="0" w:line="360" w:lineRule="atLeast"/>
        <w:rPr>
          <w:rFonts w:ascii="Helvetica" w:eastAsia="Times New Roman" w:hAnsi="Helvetica" w:cs="Times New Roman"/>
          <w:color w:val="666666"/>
          <w:sz w:val="21"/>
          <w:szCs w:val="21"/>
          <w:lang w:eastAsia="ru-RU"/>
        </w:rPr>
      </w:pPr>
      <w:r w:rsidRPr="003C5D1B">
        <w:rPr>
          <w:rFonts w:ascii="Helvetica" w:eastAsia="Times New Roman" w:hAnsi="Helvetica" w:cs="Times New Roman"/>
          <w:color w:val="666666"/>
          <w:sz w:val="21"/>
          <w:lang w:eastAsia="ru-RU"/>
        </w:rPr>
        <w:t> </w:t>
      </w:r>
    </w:p>
    <w:p w:rsidR="003C5D1B" w:rsidRPr="003C5D1B" w:rsidRDefault="003C5D1B" w:rsidP="003C5D1B">
      <w:pPr>
        <w:shd w:val="clear" w:color="auto" w:fill="FFFFFF"/>
        <w:spacing w:after="270" w:line="360" w:lineRule="atLeast"/>
        <w:jc w:val="both"/>
        <w:rPr>
          <w:ins w:id="54" w:author="Unknown"/>
          <w:rFonts w:ascii="Helvetica" w:eastAsia="Times New Roman" w:hAnsi="Helvetica" w:cs="Times New Roman"/>
          <w:color w:val="666666"/>
          <w:sz w:val="21"/>
          <w:szCs w:val="21"/>
          <w:lang w:eastAsia="ru-RU"/>
        </w:rPr>
      </w:pPr>
      <w:ins w:id="55" w:author="Unknown">
        <w:r w:rsidRPr="003C5D1B">
          <w:rPr>
            <w:rFonts w:ascii="Helvetica" w:eastAsia="Times New Roman" w:hAnsi="Helvetica" w:cs="Times New Roman"/>
            <w:color w:val="666666"/>
            <w:sz w:val="21"/>
            <w:szCs w:val="21"/>
            <w:lang w:eastAsia="ru-RU"/>
          </w:rPr>
          <w:t>В моем предыдущем посте, я затронул тему использования файлов в</w:t>
        </w:r>
        <w:r w:rsidRPr="003C5D1B">
          <w:rPr>
            <w:rFonts w:ascii="Helvetica" w:eastAsia="Times New Roman" w:hAnsi="Helvetica" w:cs="Times New Roman"/>
            <w:color w:val="666666"/>
            <w:sz w:val="21"/>
            <w:lang w:eastAsia="ru-RU"/>
          </w:rPr>
          <w:t> </w:t>
        </w:r>
        <w:proofErr w:type="spellStart"/>
        <w:r w:rsidR="00522BB5" w:rsidRPr="003C5D1B">
          <w:rPr>
            <w:rFonts w:ascii="Helvetica" w:eastAsia="Times New Roman" w:hAnsi="Helvetica" w:cs="Times New Roman"/>
            <w:color w:val="666666"/>
            <w:sz w:val="21"/>
            <w:szCs w:val="21"/>
            <w:lang w:eastAsia="ru-RU"/>
          </w:rPr>
          <w:fldChar w:fldCharType="begin"/>
        </w:r>
        <w:r w:rsidRPr="003C5D1B">
          <w:rPr>
            <w:rFonts w:ascii="Helvetica" w:eastAsia="Times New Roman" w:hAnsi="Helvetica" w:cs="Times New Roman"/>
            <w:color w:val="666666"/>
            <w:sz w:val="21"/>
            <w:szCs w:val="21"/>
            <w:lang w:eastAsia="ru-RU"/>
          </w:rPr>
          <w:instrText xml:space="preserve"> HYPERLINK "http://xdan.ru/uluchshaem-juzabiliti-textarea-s-pomoshhju-ace-js.html" </w:instrText>
        </w:r>
        <w:r w:rsidR="00522BB5" w:rsidRPr="003C5D1B">
          <w:rPr>
            <w:rFonts w:ascii="Helvetica" w:eastAsia="Times New Roman" w:hAnsi="Helvetica" w:cs="Times New Roman"/>
            <w:color w:val="666666"/>
            <w:sz w:val="21"/>
            <w:szCs w:val="21"/>
            <w:lang w:eastAsia="ru-RU"/>
          </w:rPr>
          <w:fldChar w:fldCharType="separate"/>
        </w:r>
        <w:r w:rsidRPr="003C5D1B">
          <w:rPr>
            <w:rFonts w:ascii="Helvetica" w:eastAsia="Times New Roman" w:hAnsi="Helvetica" w:cs="Times New Roman"/>
            <w:color w:val="0088CC"/>
            <w:sz w:val="21"/>
            <w:lang w:eastAsia="ru-RU"/>
          </w:rPr>
          <w:t>JavaScript</w:t>
        </w:r>
        <w:proofErr w:type="spellEnd"/>
        <w:r w:rsidR="00522BB5" w:rsidRPr="003C5D1B">
          <w:rPr>
            <w:rFonts w:ascii="Helvetica" w:eastAsia="Times New Roman" w:hAnsi="Helvetica" w:cs="Times New Roman"/>
            <w:color w:val="666666"/>
            <w:sz w:val="21"/>
            <w:szCs w:val="21"/>
            <w:lang w:eastAsia="ru-RU"/>
          </w:rPr>
          <w:fldChar w:fldCharType="end"/>
        </w:r>
        <w:r w:rsidRPr="003C5D1B">
          <w:rPr>
            <w:rFonts w:ascii="Helvetica" w:eastAsia="Times New Roman" w:hAnsi="Helvetica" w:cs="Times New Roman"/>
            <w:color w:val="666666"/>
            <w:sz w:val="21"/>
            <w:szCs w:val="21"/>
            <w:lang w:eastAsia="ru-RU"/>
          </w:rPr>
          <w:t xml:space="preserve">, с особым акцентом на том, как получить доступ к объектам </w:t>
        </w:r>
        <w:proofErr w:type="spellStart"/>
        <w:r w:rsidRPr="003C5D1B">
          <w:rPr>
            <w:rFonts w:ascii="Helvetica" w:eastAsia="Times New Roman" w:hAnsi="Helvetica" w:cs="Times New Roman"/>
            <w:color w:val="666666"/>
            <w:sz w:val="21"/>
            <w:szCs w:val="21"/>
            <w:lang w:eastAsia="ru-RU"/>
          </w:rPr>
          <w:t>File</w:t>
        </w:r>
        <w:proofErr w:type="spellEnd"/>
        <w:r w:rsidRPr="003C5D1B">
          <w:rPr>
            <w:rFonts w:ascii="Helvetica" w:eastAsia="Times New Roman" w:hAnsi="Helvetica" w:cs="Times New Roman"/>
            <w:color w:val="666666"/>
            <w:sz w:val="21"/>
            <w:szCs w:val="21"/>
            <w:lang w:eastAsia="ru-RU"/>
          </w:rPr>
          <w:t xml:space="preserve">. Эти объекты, содержащие блок метаданных, можно получить только тогда, когда пользователь либо собирается загрузить файл через </w:t>
        </w:r>
        <w:proofErr w:type="spellStart"/>
        <w:r w:rsidRPr="003C5D1B">
          <w:rPr>
            <w:rFonts w:ascii="Helvetica" w:eastAsia="Times New Roman" w:hAnsi="Helvetica" w:cs="Times New Roman"/>
            <w:color w:val="666666"/>
            <w:sz w:val="21"/>
            <w:szCs w:val="21"/>
            <w:lang w:eastAsia="ru-RU"/>
          </w:rPr>
          <w:t>контрол</w:t>
        </w:r>
        <w:proofErr w:type="spellEnd"/>
        <w:r w:rsidRPr="003C5D1B">
          <w:rPr>
            <w:rFonts w:ascii="Helvetica" w:eastAsia="Times New Roman" w:hAnsi="Helvetica" w:cs="Times New Roman"/>
            <w:color w:val="666666"/>
            <w:sz w:val="21"/>
            <w:szCs w:val="21"/>
            <w:lang w:eastAsia="ru-RU"/>
          </w:rPr>
          <w:t xml:space="preserve"> формы или перетаскивает его методом </w:t>
        </w:r>
        <w:proofErr w:type="spellStart"/>
        <w:r w:rsidRPr="003C5D1B">
          <w:rPr>
            <w:rFonts w:ascii="Helvetica" w:eastAsia="Times New Roman" w:hAnsi="Helvetica" w:cs="Times New Roman"/>
            <w:color w:val="666666"/>
            <w:sz w:val="21"/>
            <w:szCs w:val="21"/>
            <w:lang w:eastAsia="ru-RU"/>
          </w:rPr>
          <w:t>Drag&amp;Drop</w:t>
        </w:r>
        <w:proofErr w:type="spellEnd"/>
        <w:r w:rsidRPr="003C5D1B">
          <w:rPr>
            <w:rFonts w:ascii="Helvetica" w:eastAsia="Times New Roman" w:hAnsi="Helvetica" w:cs="Times New Roman"/>
            <w:color w:val="666666"/>
            <w:sz w:val="21"/>
            <w:szCs w:val="21"/>
            <w:lang w:eastAsia="ru-RU"/>
          </w:rPr>
          <w:t xml:space="preserve"> на </w:t>
        </w:r>
        <w:proofErr w:type="spellStart"/>
        <w:r w:rsidRPr="003C5D1B">
          <w:rPr>
            <w:rFonts w:ascii="Helvetica" w:eastAsia="Times New Roman" w:hAnsi="Helvetica" w:cs="Times New Roman"/>
            <w:color w:val="666666"/>
            <w:sz w:val="21"/>
            <w:szCs w:val="21"/>
            <w:lang w:eastAsia="ru-RU"/>
          </w:rPr>
          <w:t>веб-страницу</w:t>
        </w:r>
        <w:proofErr w:type="spellEnd"/>
        <w:r w:rsidRPr="003C5D1B">
          <w:rPr>
            <w:rFonts w:ascii="Helvetica" w:eastAsia="Times New Roman" w:hAnsi="Helvetica" w:cs="Times New Roman"/>
            <w:color w:val="666666"/>
            <w:sz w:val="21"/>
            <w:szCs w:val="21"/>
            <w:lang w:eastAsia="ru-RU"/>
          </w:rPr>
          <w:t xml:space="preserve">. </w:t>
        </w:r>
        <w:proofErr w:type="gramStart"/>
        <w:r w:rsidRPr="003C5D1B">
          <w:rPr>
            <w:rFonts w:ascii="Helvetica" w:eastAsia="Times New Roman" w:hAnsi="Helvetica" w:cs="Times New Roman"/>
            <w:color w:val="666666"/>
            <w:sz w:val="21"/>
            <w:szCs w:val="21"/>
            <w:lang w:eastAsia="ru-RU"/>
          </w:rPr>
          <w:t>Итак</w:t>
        </w:r>
        <w:proofErr w:type="gramEnd"/>
        <w:r w:rsidRPr="003C5D1B">
          <w:rPr>
            <w:rFonts w:ascii="Helvetica" w:eastAsia="Times New Roman" w:hAnsi="Helvetica" w:cs="Times New Roman"/>
            <w:color w:val="666666"/>
            <w:sz w:val="21"/>
            <w:szCs w:val="21"/>
            <w:lang w:eastAsia="ru-RU"/>
          </w:rPr>
          <w:t xml:space="preserve"> у Вас есть эти метаданные, следующим шагом является чтение данных из них.</w:t>
        </w:r>
      </w:ins>
    </w:p>
    <w:p w:rsidR="003C5D1B" w:rsidRPr="003C5D1B" w:rsidRDefault="003C5D1B" w:rsidP="003C5D1B">
      <w:pPr>
        <w:shd w:val="clear" w:color="auto" w:fill="FFFFFF"/>
        <w:spacing w:before="150" w:after="150" w:line="600" w:lineRule="atLeast"/>
        <w:jc w:val="both"/>
        <w:outlineLvl w:val="2"/>
        <w:rPr>
          <w:ins w:id="56" w:author="Unknown"/>
          <w:rFonts w:ascii="Helvetica" w:eastAsia="Times New Roman" w:hAnsi="Helvetica" w:cs="Times New Roman"/>
          <w:color w:val="444444"/>
          <w:sz w:val="37"/>
          <w:szCs w:val="37"/>
          <w:lang w:eastAsia="ru-RU"/>
        </w:rPr>
      </w:pPr>
      <w:ins w:id="57" w:author="Unknown">
        <w:r w:rsidRPr="003C5D1B">
          <w:rPr>
            <w:rFonts w:ascii="Helvetica" w:eastAsia="Times New Roman" w:hAnsi="Helvetica" w:cs="Times New Roman"/>
            <w:color w:val="444444"/>
            <w:sz w:val="37"/>
            <w:szCs w:val="37"/>
            <w:lang w:eastAsia="ru-RU"/>
          </w:rPr>
          <w:t xml:space="preserve">Тип </w:t>
        </w:r>
        <w:proofErr w:type="spellStart"/>
        <w:r w:rsidRPr="003C5D1B">
          <w:rPr>
            <w:rFonts w:ascii="Helvetica" w:eastAsia="Times New Roman" w:hAnsi="Helvetica" w:cs="Times New Roman"/>
            <w:color w:val="444444"/>
            <w:sz w:val="37"/>
            <w:szCs w:val="37"/>
            <w:lang w:eastAsia="ru-RU"/>
          </w:rPr>
          <w:t>FileReader</w:t>
        </w:r>
        <w:proofErr w:type="spellEnd"/>
      </w:ins>
    </w:p>
    <w:p w:rsidR="003C5D1B" w:rsidRPr="003C5D1B" w:rsidRDefault="003C5D1B" w:rsidP="003C5D1B">
      <w:pPr>
        <w:shd w:val="clear" w:color="auto" w:fill="FFFFFF"/>
        <w:spacing w:after="270" w:line="360" w:lineRule="atLeast"/>
        <w:jc w:val="both"/>
        <w:rPr>
          <w:ins w:id="58" w:author="Unknown"/>
          <w:rFonts w:ascii="Helvetica" w:eastAsia="Times New Roman" w:hAnsi="Helvetica" w:cs="Times New Roman"/>
          <w:color w:val="666666"/>
          <w:sz w:val="21"/>
          <w:szCs w:val="21"/>
          <w:lang w:eastAsia="ru-RU"/>
        </w:rPr>
      </w:pPr>
      <w:proofErr w:type="spellStart"/>
      <w:ins w:id="59" w:author="Unknown">
        <w:r w:rsidRPr="003C5D1B">
          <w:rPr>
            <w:rFonts w:ascii="Helvetica" w:eastAsia="Times New Roman" w:hAnsi="Helvetica" w:cs="Times New Roman"/>
            <w:color w:val="666666"/>
            <w:sz w:val="21"/>
            <w:szCs w:val="21"/>
            <w:lang w:eastAsia="ru-RU"/>
          </w:rPr>
          <w:t>FileReader</w:t>
        </w:r>
        <w:proofErr w:type="spellEnd"/>
        <w:r w:rsidRPr="003C5D1B">
          <w:rPr>
            <w:rFonts w:ascii="Helvetica" w:eastAsia="Times New Roman" w:hAnsi="Helvetica" w:cs="Times New Roman"/>
            <w:color w:val="666666"/>
            <w:sz w:val="21"/>
            <w:szCs w:val="21"/>
            <w:lang w:eastAsia="ru-RU"/>
          </w:rPr>
          <w:t xml:space="preserve">  имеет одно назначение: чтение данных из файла и сохранение их в переменной </w:t>
        </w:r>
        <w:proofErr w:type="spellStart"/>
        <w:r w:rsidRPr="003C5D1B">
          <w:rPr>
            <w:rFonts w:ascii="Helvetica" w:eastAsia="Times New Roman" w:hAnsi="Helvetica" w:cs="Times New Roman"/>
            <w:color w:val="666666"/>
            <w:sz w:val="21"/>
            <w:szCs w:val="21"/>
            <w:lang w:eastAsia="ru-RU"/>
          </w:rPr>
          <w:t>JavaScript</w:t>
        </w:r>
        <w:proofErr w:type="spellEnd"/>
        <w:r w:rsidRPr="003C5D1B">
          <w:rPr>
            <w:rFonts w:ascii="Helvetica" w:eastAsia="Times New Roman" w:hAnsi="Helvetica" w:cs="Times New Roman"/>
            <w:color w:val="666666"/>
            <w:sz w:val="21"/>
            <w:szCs w:val="21"/>
            <w:lang w:eastAsia="ru-RU"/>
          </w:rPr>
          <w:t xml:space="preserve">. API намеренно разработан так, чтобы быть похожим на </w:t>
        </w:r>
        <w:proofErr w:type="spellStart"/>
        <w:r w:rsidRPr="003C5D1B">
          <w:rPr>
            <w:rFonts w:ascii="Helvetica" w:eastAsia="Times New Roman" w:hAnsi="Helvetica" w:cs="Times New Roman"/>
            <w:color w:val="666666"/>
            <w:sz w:val="21"/>
            <w:szCs w:val="21"/>
            <w:lang w:eastAsia="ru-RU"/>
          </w:rPr>
          <w:t>XMLHttpRequest</w:t>
        </w:r>
        <w:proofErr w:type="spellEnd"/>
        <w:r w:rsidRPr="003C5D1B">
          <w:rPr>
            <w:rFonts w:ascii="Helvetica" w:eastAsia="Times New Roman" w:hAnsi="Helvetica" w:cs="Times New Roman"/>
            <w:color w:val="666666"/>
            <w:sz w:val="21"/>
            <w:szCs w:val="21"/>
            <w:lang w:eastAsia="ru-RU"/>
          </w:rPr>
          <w:t xml:space="preserve">, так как оба, по сути являются методом загрузки данных из внешних (вне браузера) </w:t>
        </w:r>
        <w:proofErr w:type="spellStart"/>
        <w:r w:rsidRPr="003C5D1B">
          <w:rPr>
            <w:rFonts w:ascii="Helvetica" w:eastAsia="Times New Roman" w:hAnsi="Helvetica" w:cs="Times New Roman"/>
            <w:color w:val="666666"/>
            <w:sz w:val="21"/>
            <w:szCs w:val="21"/>
            <w:lang w:eastAsia="ru-RU"/>
          </w:rPr>
          <w:t>ресурсов</w:t>
        </w:r>
        <w:proofErr w:type="gramStart"/>
        <w:r w:rsidRPr="003C5D1B">
          <w:rPr>
            <w:rFonts w:ascii="Helvetica" w:eastAsia="Times New Roman" w:hAnsi="Helvetica" w:cs="Times New Roman"/>
            <w:color w:val="666666"/>
            <w:sz w:val="21"/>
            <w:szCs w:val="21"/>
            <w:lang w:eastAsia="ru-RU"/>
          </w:rPr>
          <w:t>.Ч</w:t>
        </w:r>
        <w:proofErr w:type="gramEnd"/>
        <w:r w:rsidRPr="003C5D1B">
          <w:rPr>
            <w:rFonts w:ascii="Helvetica" w:eastAsia="Times New Roman" w:hAnsi="Helvetica" w:cs="Times New Roman"/>
            <w:color w:val="666666"/>
            <w:sz w:val="21"/>
            <w:szCs w:val="21"/>
            <w:lang w:eastAsia="ru-RU"/>
          </w:rPr>
          <w:t>тение</w:t>
        </w:r>
        <w:proofErr w:type="spellEnd"/>
        <w:r w:rsidRPr="003C5D1B">
          <w:rPr>
            <w:rFonts w:ascii="Helvetica" w:eastAsia="Times New Roman" w:hAnsi="Helvetica" w:cs="Times New Roman"/>
            <w:color w:val="666666"/>
            <w:sz w:val="21"/>
            <w:szCs w:val="21"/>
            <w:lang w:eastAsia="ru-RU"/>
          </w:rPr>
          <w:t xml:space="preserve"> осуществляется асинхронно, чтобы не блокировать браузер.</w:t>
        </w:r>
      </w:ins>
    </w:p>
    <w:p w:rsidR="003C5D1B" w:rsidRPr="003C5D1B" w:rsidRDefault="003C5D1B" w:rsidP="003C5D1B">
      <w:pPr>
        <w:shd w:val="clear" w:color="auto" w:fill="FFFFFF"/>
        <w:spacing w:after="270" w:line="360" w:lineRule="atLeast"/>
        <w:jc w:val="both"/>
        <w:rPr>
          <w:ins w:id="60" w:author="Unknown"/>
          <w:rFonts w:ascii="Helvetica" w:eastAsia="Times New Roman" w:hAnsi="Helvetica" w:cs="Times New Roman"/>
          <w:color w:val="666666"/>
          <w:sz w:val="21"/>
          <w:szCs w:val="21"/>
          <w:lang w:eastAsia="ru-RU"/>
        </w:rPr>
      </w:pPr>
      <w:ins w:id="61" w:author="Unknown">
        <w:r w:rsidRPr="003C5D1B">
          <w:rPr>
            <w:rFonts w:ascii="Helvetica" w:eastAsia="Times New Roman" w:hAnsi="Helvetica" w:cs="Times New Roman"/>
            <w:color w:val="666666"/>
            <w:sz w:val="21"/>
            <w:szCs w:val="21"/>
            <w:lang w:eastAsia="ru-RU"/>
          </w:rPr>
          <w:t>Есть несколько форматов, в которые  </w:t>
        </w:r>
        <w:proofErr w:type="spellStart"/>
        <w:r w:rsidRPr="003C5D1B">
          <w:rPr>
            <w:rFonts w:ascii="Helvetica" w:eastAsia="Times New Roman" w:hAnsi="Helvetica" w:cs="Times New Roman"/>
            <w:color w:val="666666"/>
            <w:sz w:val="21"/>
            <w:szCs w:val="21"/>
            <w:lang w:eastAsia="ru-RU"/>
          </w:rPr>
          <w:t>FileReader</w:t>
        </w:r>
        <w:proofErr w:type="spellEnd"/>
        <w:r w:rsidRPr="003C5D1B">
          <w:rPr>
            <w:rFonts w:ascii="Helvetica" w:eastAsia="Times New Roman" w:hAnsi="Helvetica" w:cs="Times New Roman"/>
            <w:color w:val="666666"/>
            <w:sz w:val="21"/>
            <w:szCs w:val="21"/>
            <w:lang w:eastAsia="ru-RU"/>
          </w:rPr>
          <w:t xml:space="preserve"> может представлять данные из файла,  формат должен быть задан, когда файл открывается для чтения. Чтение осуществляется с помощью вызова одного из следующих методов:</w:t>
        </w:r>
      </w:ins>
    </w:p>
    <w:p w:rsidR="003C5D1B" w:rsidRPr="003C5D1B" w:rsidRDefault="003C5D1B" w:rsidP="003C5D1B">
      <w:pPr>
        <w:shd w:val="clear" w:color="auto" w:fill="FFFFFF"/>
        <w:spacing w:after="270" w:line="360" w:lineRule="atLeast"/>
        <w:rPr>
          <w:ins w:id="62" w:author="Unknown"/>
          <w:rFonts w:ascii="Helvetica" w:eastAsia="Times New Roman" w:hAnsi="Helvetica" w:cs="Times New Roman"/>
          <w:color w:val="666666"/>
          <w:sz w:val="21"/>
          <w:szCs w:val="21"/>
          <w:lang w:eastAsia="ru-RU"/>
        </w:rPr>
      </w:pPr>
      <w:proofErr w:type="spellStart"/>
      <w:ins w:id="63" w:author="Unknown">
        <w:r w:rsidRPr="003C5D1B">
          <w:rPr>
            <w:rFonts w:ascii="Helvetica" w:eastAsia="Times New Roman" w:hAnsi="Helvetica" w:cs="Times New Roman"/>
            <w:color w:val="666666"/>
            <w:sz w:val="21"/>
            <w:szCs w:val="21"/>
            <w:lang w:eastAsia="ru-RU"/>
          </w:rPr>
          <w:t>readAsText</w:t>
        </w:r>
        <w:proofErr w:type="spellEnd"/>
        <w:r w:rsidRPr="003C5D1B">
          <w:rPr>
            <w:rFonts w:ascii="Helvetica" w:eastAsia="Times New Roman" w:hAnsi="Helvetica" w:cs="Times New Roman"/>
            <w:color w:val="666666"/>
            <w:sz w:val="21"/>
            <w:szCs w:val="21"/>
            <w:lang w:eastAsia="ru-RU"/>
          </w:rPr>
          <w:t xml:space="preserve">()  – возвращает содержимое файла как </w:t>
        </w:r>
        <w:proofErr w:type="spellStart"/>
        <w:r w:rsidRPr="003C5D1B">
          <w:rPr>
            <w:rFonts w:ascii="Helvetica" w:eastAsia="Times New Roman" w:hAnsi="Helvetica" w:cs="Times New Roman"/>
            <w:color w:val="666666"/>
            <w:sz w:val="21"/>
            <w:szCs w:val="21"/>
            <w:lang w:eastAsia="ru-RU"/>
          </w:rPr>
          <w:t>plain</w:t>
        </w:r>
        <w:proofErr w:type="spellEnd"/>
        <w:r w:rsidRPr="003C5D1B">
          <w:rPr>
            <w:rFonts w:ascii="Helvetica" w:eastAsia="Times New Roman" w:hAnsi="Helvetica" w:cs="Times New Roman"/>
            <w:color w:val="666666"/>
            <w:sz w:val="21"/>
            <w:szCs w:val="21"/>
            <w:lang w:eastAsia="ru-RU"/>
          </w:rPr>
          <w:t xml:space="preserve"> </w:t>
        </w:r>
        <w:proofErr w:type="spellStart"/>
        <w:r w:rsidRPr="003C5D1B">
          <w:rPr>
            <w:rFonts w:ascii="Helvetica" w:eastAsia="Times New Roman" w:hAnsi="Helvetica" w:cs="Times New Roman"/>
            <w:color w:val="666666"/>
            <w:sz w:val="21"/>
            <w:szCs w:val="21"/>
            <w:lang w:eastAsia="ru-RU"/>
          </w:rPr>
          <w:t>text</w:t>
        </w:r>
        <w:proofErr w:type="spellEnd"/>
        <w:r w:rsidRPr="003C5D1B">
          <w:rPr>
            <w:rFonts w:ascii="Helvetica" w:eastAsia="Times New Roman" w:hAnsi="Helvetica" w:cs="Times New Roman"/>
            <w:color w:val="666666"/>
            <w:sz w:val="21"/>
            <w:szCs w:val="21"/>
            <w:lang w:eastAsia="ru-RU"/>
          </w:rPr>
          <w:br/>
        </w:r>
        <w:proofErr w:type="spellStart"/>
        <w:r w:rsidRPr="003C5D1B">
          <w:rPr>
            <w:rFonts w:ascii="Helvetica" w:eastAsia="Times New Roman" w:hAnsi="Helvetica" w:cs="Times New Roman"/>
            <w:color w:val="666666"/>
            <w:sz w:val="21"/>
            <w:szCs w:val="21"/>
            <w:lang w:eastAsia="ru-RU"/>
          </w:rPr>
          <w:t>readAsBinaryString</w:t>
        </w:r>
        <w:proofErr w:type="spellEnd"/>
        <w:r w:rsidRPr="003C5D1B">
          <w:rPr>
            <w:rFonts w:ascii="Helvetica" w:eastAsia="Times New Roman" w:hAnsi="Helvetica" w:cs="Times New Roman"/>
            <w:color w:val="666666"/>
            <w:sz w:val="21"/>
            <w:szCs w:val="21"/>
            <w:lang w:eastAsia="ru-RU"/>
          </w:rPr>
          <w:t xml:space="preserve">() – возвращает содержимое файла в виде строки закодированных двоичных данных (устарело – вместо него используйте </w:t>
        </w:r>
        <w:proofErr w:type="spellStart"/>
        <w:r w:rsidRPr="003C5D1B">
          <w:rPr>
            <w:rFonts w:ascii="Helvetica" w:eastAsia="Times New Roman" w:hAnsi="Helvetica" w:cs="Times New Roman"/>
            <w:color w:val="666666"/>
            <w:sz w:val="21"/>
            <w:szCs w:val="21"/>
            <w:lang w:eastAsia="ru-RU"/>
          </w:rPr>
          <w:t>readAsArrayBuffer</w:t>
        </w:r>
        <w:proofErr w:type="spellEnd"/>
        <w:r w:rsidRPr="003C5D1B">
          <w:rPr>
            <w:rFonts w:ascii="Helvetica" w:eastAsia="Times New Roman" w:hAnsi="Helvetica" w:cs="Times New Roman"/>
            <w:color w:val="666666"/>
            <w:sz w:val="21"/>
            <w:szCs w:val="21"/>
            <w:lang w:eastAsia="ru-RU"/>
          </w:rPr>
          <w:t>()</w:t>
        </w:r>
        <w:proofErr w:type="gramStart"/>
        <w:r w:rsidRPr="003C5D1B">
          <w:rPr>
            <w:rFonts w:ascii="Helvetica" w:eastAsia="Times New Roman" w:hAnsi="Helvetica" w:cs="Times New Roman"/>
            <w:color w:val="666666"/>
            <w:sz w:val="21"/>
            <w:szCs w:val="21"/>
            <w:lang w:eastAsia="ru-RU"/>
          </w:rPr>
          <w:t xml:space="preserve"> )</w:t>
        </w:r>
        <w:proofErr w:type="gramEnd"/>
        <w:r w:rsidRPr="003C5D1B">
          <w:rPr>
            <w:rFonts w:ascii="Helvetica" w:eastAsia="Times New Roman" w:hAnsi="Helvetica" w:cs="Times New Roman"/>
            <w:color w:val="666666"/>
            <w:sz w:val="21"/>
            <w:szCs w:val="21"/>
            <w:lang w:eastAsia="ru-RU"/>
          </w:rPr>
          <w:br/>
        </w:r>
        <w:proofErr w:type="spellStart"/>
        <w:r w:rsidRPr="003C5D1B">
          <w:rPr>
            <w:rFonts w:ascii="Helvetica" w:eastAsia="Times New Roman" w:hAnsi="Helvetica" w:cs="Times New Roman"/>
            <w:color w:val="666666"/>
            <w:sz w:val="21"/>
            <w:szCs w:val="21"/>
            <w:lang w:eastAsia="ru-RU"/>
          </w:rPr>
          <w:t>readAsArrayBuffer</w:t>
        </w:r>
        <w:proofErr w:type="spellEnd"/>
        <w:r w:rsidRPr="003C5D1B">
          <w:rPr>
            <w:rFonts w:ascii="Helvetica" w:eastAsia="Times New Roman" w:hAnsi="Helvetica" w:cs="Times New Roman"/>
            <w:color w:val="666666"/>
            <w:sz w:val="21"/>
            <w:szCs w:val="21"/>
            <w:lang w:eastAsia="ru-RU"/>
          </w:rPr>
          <w:t xml:space="preserve">() – возвращает содержимое файла как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(хорошо для двоичных </w:t>
        </w:r>
        <w:r w:rsidRPr="003C5D1B">
          <w:rPr>
            <w:rFonts w:ascii="Helvetica" w:eastAsia="Times New Roman" w:hAnsi="Helvetica" w:cs="Times New Roman"/>
            <w:color w:val="666666"/>
            <w:sz w:val="21"/>
            <w:szCs w:val="21"/>
            <w:lang w:eastAsia="ru-RU"/>
          </w:rPr>
          <w:lastRenderedPageBreak/>
          <w:t>данных, например, изображения)</w:t>
        </w:r>
        <w:r w:rsidRPr="003C5D1B">
          <w:rPr>
            <w:rFonts w:ascii="Helvetica" w:eastAsia="Times New Roman" w:hAnsi="Helvetica" w:cs="Times New Roman"/>
            <w:color w:val="666666"/>
            <w:sz w:val="21"/>
            <w:szCs w:val="21"/>
            <w:lang w:eastAsia="ru-RU"/>
          </w:rPr>
          <w:br/>
        </w:r>
        <w:proofErr w:type="spellStart"/>
        <w:r w:rsidRPr="003C5D1B">
          <w:rPr>
            <w:rFonts w:ascii="Helvetica" w:eastAsia="Times New Roman" w:hAnsi="Helvetica" w:cs="Times New Roman"/>
            <w:color w:val="666666"/>
            <w:sz w:val="21"/>
            <w:szCs w:val="21"/>
            <w:lang w:eastAsia="ru-RU"/>
          </w:rPr>
          <w:t>readAsDataURL</w:t>
        </w:r>
        <w:proofErr w:type="spellEnd"/>
        <w:r w:rsidRPr="003C5D1B">
          <w:rPr>
            <w:rFonts w:ascii="Helvetica" w:eastAsia="Times New Roman" w:hAnsi="Helvetica" w:cs="Times New Roman"/>
            <w:color w:val="666666"/>
            <w:sz w:val="21"/>
            <w:szCs w:val="21"/>
            <w:lang w:eastAsia="ru-RU"/>
          </w:rPr>
          <w:t xml:space="preserve">() – возвращает содержимое файла как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URL</w:t>
        </w:r>
      </w:ins>
    </w:p>
    <w:p w:rsidR="003C5D1B" w:rsidRPr="003C5D1B" w:rsidRDefault="003C5D1B" w:rsidP="003C5D1B">
      <w:pPr>
        <w:shd w:val="clear" w:color="auto" w:fill="FFFFFF"/>
        <w:spacing w:after="270" w:line="360" w:lineRule="atLeast"/>
        <w:jc w:val="both"/>
        <w:rPr>
          <w:ins w:id="64" w:author="Unknown"/>
          <w:rFonts w:ascii="Helvetica" w:eastAsia="Times New Roman" w:hAnsi="Helvetica" w:cs="Times New Roman"/>
          <w:color w:val="666666"/>
          <w:sz w:val="21"/>
          <w:szCs w:val="21"/>
          <w:lang w:eastAsia="ru-RU"/>
        </w:rPr>
      </w:pPr>
      <w:ins w:id="65" w:author="Unknown">
        <w:r w:rsidRPr="003C5D1B">
          <w:rPr>
            <w:rFonts w:ascii="Helvetica" w:eastAsia="Times New Roman" w:hAnsi="Helvetica" w:cs="Times New Roman"/>
            <w:color w:val="666666"/>
            <w:sz w:val="21"/>
            <w:szCs w:val="21"/>
            <w:lang w:eastAsia="ru-RU"/>
          </w:rPr>
          <w:t xml:space="preserve">Каждый из этих методов инициирует чтение файла и похож на метод </w:t>
        </w:r>
        <w:proofErr w:type="spellStart"/>
        <w:r w:rsidRPr="003C5D1B">
          <w:rPr>
            <w:rFonts w:ascii="Helvetica" w:eastAsia="Times New Roman" w:hAnsi="Helvetica" w:cs="Times New Roman"/>
            <w:color w:val="666666"/>
            <w:sz w:val="21"/>
            <w:szCs w:val="21"/>
            <w:lang w:eastAsia="ru-RU"/>
          </w:rPr>
          <w:t>send</w:t>
        </w:r>
        <w:proofErr w:type="spellEnd"/>
        <w:r w:rsidRPr="003C5D1B">
          <w:rPr>
            <w:rFonts w:ascii="Helvetica" w:eastAsia="Times New Roman" w:hAnsi="Helvetica" w:cs="Times New Roman"/>
            <w:color w:val="666666"/>
            <w:sz w:val="21"/>
            <w:szCs w:val="21"/>
            <w:lang w:eastAsia="ru-RU"/>
          </w:rPr>
          <w:t xml:space="preserve"> ()  объекта XHR,  инициирующий HTTP запрос. Таким образом, вы должны установить обработчик загрузки событие </w:t>
        </w:r>
        <w:proofErr w:type="spellStart"/>
        <w:r w:rsidRPr="003C5D1B">
          <w:rPr>
            <w:rFonts w:ascii="Helvetica" w:eastAsia="Times New Roman" w:hAnsi="Helvetica" w:cs="Times New Roman"/>
            <w:color w:val="666666"/>
            <w:sz w:val="21"/>
            <w:szCs w:val="21"/>
            <w:lang w:eastAsia="ru-RU"/>
          </w:rPr>
          <w:t>onload</w:t>
        </w:r>
        <w:proofErr w:type="spellEnd"/>
        <w:r w:rsidRPr="003C5D1B">
          <w:rPr>
            <w:rFonts w:ascii="Helvetica" w:eastAsia="Times New Roman" w:hAnsi="Helvetica" w:cs="Times New Roman"/>
            <w:color w:val="666666"/>
            <w:sz w:val="21"/>
            <w:szCs w:val="21"/>
            <w:lang w:eastAsia="ru-RU"/>
          </w:rPr>
          <w:t xml:space="preserve">, прежде чем начать читать. Результат чтения всегда представлены как </w:t>
        </w:r>
        <w:proofErr w:type="spellStart"/>
        <w:r w:rsidRPr="003C5D1B">
          <w:rPr>
            <w:rFonts w:ascii="Helvetica" w:eastAsia="Times New Roman" w:hAnsi="Helvetica" w:cs="Times New Roman"/>
            <w:color w:val="666666"/>
            <w:sz w:val="21"/>
            <w:szCs w:val="21"/>
            <w:lang w:eastAsia="ru-RU"/>
          </w:rPr>
          <w:t>event.target.result</w:t>
        </w:r>
        <w:proofErr w:type="spellEnd"/>
        <w:r w:rsidRPr="003C5D1B">
          <w:rPr>
            <w:rFonts w:ascii="Helvetica" w:eastAsia="Times New Roman" w:hAnsi="Helvetica" w:cs="Times New Roman"/>
            <w:color w:val="666666"/>
            <w:sz w:val="21"/>
            <w:szCs w:val="21"/>
            <w:lang w:eastAsia="ru-RU"/>
          </w:rPr>
          <w:t>. Например:</w:t>
        </w:r>
      </w:ins>
    </w:p>
    <w:tbl>
      <w:tblPr>
        <w:tblW w:w="11550" w:type="dxa"/>
        <w:tblCellMar>
          <w:left w:w="0" w:type="dxa"/>
          <w:right w:w="0" w:type="dxa"/>
        </w:tblCellMar>
        <w:tblLook w:val="04A0"/>
      </w:tblPr>
      <w:tblGrid>
        <w:gridCol w:w="600"/>
        <w:gridCol w:w="10950"/>
      </w:tblGrid>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2</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3</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4</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5</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6</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7</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8</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9</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10</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11</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reader = new</w:t>
            </w:r>
            <w:r w:rsidRPr="003C5D1B">
              <w:rPr>
                <w:rFonts w:ascii="Times New Roman" w:eastAsia="Times New Roman" w:hAnsi="Times New Roman" w:cs="Times New Roman"/>
                <w:sz w:val="24"/>
                <w:szCs w:val="24"/>
                <w:lang w:val="en-US" w:eastAsia="ru-RU"/>
              </w:rPr>
              <w:t xml:space="preserve"> </w:t>
            </w:r>
            <w:proofErr w:type="spellStart"/>
            <w:r w:rsidRPr="003C5D1B">
              <w:rPr>
                <w:rFonts w:ascii="Courier New" w:eastAsia="Times New Roman" w:hAnsi="Courier New" w:cs="Courier New"/>
                <w:sz w:val="20"/>
                <w:lang w:val="en-US" w:eastAsia="ru-RU"/>
              </w:rPr>
              <w:t>FileReader</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reader.onload</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 xml:space="preserve">contents = </w:t>
            </w:r>
            <w:proofErr w:type="spellStart"/>
            <w:r w:rsidRPr="003C5D1B">
              <w:rPr>
                <w:rFonts w:ascii="Courier New" w:eastAsia="Times New Roman" w:hAnsi="Courier New" w:cs="Courier New"/>
                <w:sz w:val="20"/>
                <w:lang w:val="en-US" w:eastAsia="ru-RU"/>
              </w:rPr>
              <w:t>event.target.result</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r w:rsidRPr="003C5D1B">
              <w:rPr>
                <w:rFonts w:ascii="Courier New" w:eastAsia="Times New Roman" w:hAnsi="Courier New" w:cs="Courier New"/>
                <w:sz w:val="20"/>
                <w:lang w:val="en-US" w:eastAsia="ru-RU"/>
              </w:rPr>
              <w:t>console.log("</w:t>
            </w:r>
            <w:r w:rsidRPr="003C5D1B">
              <w:rPr>
                <w:rFonts w:ascii="Courier New" w:eastAsia="Times New Roman" w:hAnsi="Courier New" w:cs="Courier New"/>
                <w:sz w:val="20"/>
                <w:lang w:eastAsia="ru-RU"/>
              </w:rPr>
              <w:t>Содержимое</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файла</w:t>
            </w:r>
            <w:r w:rsidRPr="003C5D1B">
              <w:rPr>
                <w:rFonts w:ascii="Courier New" w:eastAsia="Times New Roman" w:hAnsi="Courier New" w:cs="Courier New"/>
                <w:sz w:val="20"/>
                <w:lang w:val="en-US" w:eastAsia="ru-RU"/>
              </w:rPr>
              <w:t>: "</w:t>
            </w:r>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 contents);</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Times New Roman" w:eastAsia="Times New Roman" w:hAnsi="Times New Roman" w:cs="Times New Roman"/>
                <w:sz w:val="24"/>
                <w:szCs w:val="24"/>
                <w:lang w:val="en-US"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reader.onerror</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proofErr w:type="gramStart"/>
            <w:r w:rsidRPr="003C5D1B">
              <w:rPr>
                <w:rFonts w:ascii="Courier New" w:eastAsia="Times New Roman" w:hAnsi="Courier New" w:cs="Courier New"/>
                <w:sz w:val="20"/>
                <w:lang w:val="en-US" w:eastAsia="ru-RU"/>
              </w:rPr>
              <w:t>console.error</w:t>
            </w:r>
            <w:proofErr w:type="spellEnd"/>
            <w:r w:rsidRPr="003C5D1B">
              <w:rPr>
                <w:rFonts w:ascii="Courier New" w:eastAsia="Times New Roman" w:hAnsi="Courier New" w:cs="Courier New"/>
                <w:sz w:val="20"/>
                <w:lang w:val="en-US" w:eastAsia="ru-RU"/>
              </w:rPr>
              <w:t>(</w:t>
            </w:r>
            <w:proofErr w:type="gramEnd"/>
            <w:r w:rsidRPr="003C5D1B">
              <w:rPr>
                <w:rFonts w:ascii="Courier New" w:eastAsia="Times New Roman" w:hAnsi="Courier New" w:cs="Courier New"/>
                <w:sz w:val="20"/>
                <w:lang w:val="en-US" w:eastAsia="ru-RU"/>
              </w:rPr>
              <w:t>"</w:t>
            </w:r>
            <w:r w:rsidRPr="003C5D1B">
              <w:rPr>
                <w:rFonts w:ascii="Courier New" w:eastAsia="Times New Roman" w:hAnsi="Courier New" w:cs="Courier New"/>
                <w:sz w:val="20"/>
                <w:lang w:eastAsia="ru-RU"/>
              </w:rPr>
              <w:t>Файл</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не</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может</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быть</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прочитан</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код</w:t>
            </w:r>
            <w:r w:rsidRPr="003C5D1B">
              <w:rPr>
                <w:rFonts w:ascii="Courier New" w:eastAsia="Times New Roman" w:hAnsi="Courier New" w:cs="Courier New"/>
                <w:sz w:val="20"/>
                <w:lang w:val="en-US" w:eastAsia="ru-RU"/>
              </w:rPr>
              <w:t xml:space="preserve"> "</w:t>
            </w:r>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 xml:space="preserve">+ </w:t>
            </w:r>
            <w:proofErr w:type="spellStart"/>
            <w:r w:rsidRPr="003C5D1B">
              <w:rPr>
                <w:rFonts w:ascii="Courier New" w:eastAsia="Times New Roman" w:hAnsi="Courier New" w:cs="Courier New"/>
                <w:sz w:val="20"/>
                <w:lang w:val="en-US" w:eastAsia="ru-RU"/>
              </w:rPr>
              <w:t>event.target.error.code</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Courier New" w:eastAsia="Times New Roman" w:hAnsi="Courier New" w:cs="Courier New"/>
                <w:sz w:val="20"/>
                <w:lang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proofErr w:type="spellStart"/>
            <w:r w:rsidRPr="003C5D1B">
              <w:rPr>
                <w:rFonts w:ascii="Courier New" w:eastAsia="Times New Roman" w:hAnsi="Courier New" w:cs="Courier New"/>
                <w:sz w:val="20"/>
                <w:lang w:eastAsia="ru-RU"/>
              </w:rPr>
              <w:t>reader.readAsText</w:t>
            </w:r>
            <w:proofErr w:type="spellEnd"/>
            <w:r w:rsidRPr="003C5D1B">
              <w:rPr>
                <w:rFonts w:ascii="Courier New" w:eastAsia="Times New Roman" w:hAnsi="Courier New" w:cs="Courier New"/>
                <w:sz w:val="20"/>
                <w:lang w:eastAsia="ru-RU"/>
              </w:rPr>
              <w:t>(</w:t>
            </w:r>
            <w:proofErr w:type="spellStart"/>
            <w:r w:rsidRPr="003C5D1B">
              <w:rPr>
                <w:rFonts w:ascii="Courier New" w:eastAsia="Times New Roman" w:hAnsi="Courier New" w:cs="Courier New"/>
                <w:sz w:val="20"/>
                <w:lang w:eastAsia="ru-RU"/>
              </w:rPr>
              <w:t>file</w:t>
            </w:r>
            <w:proofErr w:type="spellEnd"/>
            <w:r w:rsidRPr="003C5D1B">
              <w:rPr>
                <w:rFonts w:ascii="Courier New" w:eastAsia="Times New Roman" w:hAnsi="Courier New" w:cs="Courier New"/>
                <w:sz w:val="20"/>
                <w:lang w:eastAsia="ru-RU"/>
              </w:rPr>
              <w:t>);</w:t>
            </w:r>
          </w:p>
        </w:tc>
      </w:tr>
    </w:tbl>
    <w:p w:rsidR="003C5D1B" w:rsidRPr="003C5D1B" w:rsidRDefault="003C5D1B" w:rsidP="003C5D1B">
      <w:pPr>
        <w:shd w:val="clear" w:color="auto" w:fill="FFFFFF"/>
        <w:spacing w:after="270" w:line="360" w:lineRule="atLeast"/>
        <w:jc w:val="both"/>
        <w:rPr>
          <w:ins w:id="66" w:author="Unknown"/>
          <w:rFonts w:ascii="Helvetica" w:eastAsia="Times New Roman" w:hAnsi="Helvetica" w:cs="Times New Roman"/>
          <w:color w:val="666666"/>
          <w:sz w:val="21"/>
          <w:szCs w:val="21"/>
          <w:lang w:eastAsia="ru-RU"/>
        </w:rPr>
      </w:pPr>
      <w:ins w:id="67" w:author="Unknown">
        <w:r w:rsidRPr="003C5D1B">
          <w:rPr>
            <w:rFonts w:ascii="Helvetica" w:eastAsia="Times New Roman" w:hAnsi="Helvetica" w:cs="Times New Roman"/>
            <w:color w:val="666666"/>
            <w:sz w:val="21"/>
            <w:szCs w:val="21"/>
            <w:lang w:eastAsia="ru-RU"/>
          </w:rPr>
          <w:t xml:space="preserve">Этот пример просто читает содержимое файла и выводит его в виде обычного текста в консоль. Обработчик события </w:t>
        </w:r>
        <w:proofErr w:type="spellStart"/>
        <w:r w:rsidRPr="003C5D1B">
          <w:rPr>
            <w:rFonts w:ascii="Helvetica" w:eastAsia="Times New Roman" w:hAnsi="Helvetica" w:cs="Times New Roman"/>
            <w:color w:val="666666"/>
            <w:sz w:val="21"/>
            <w:szCs w:val="21"/>
            <w:lang w:eastAsia="ru-RU"/>
          </w:rPr>
          <w:t>onload</w:t>
        </w:r>
        <w:proofErr w:type="spellEnd"/>
        <w:r w:rsidRPr="003C5D1B">
          <w:rPr>
            <w:rFonts w:ascii="Helvetica" w:eastAsia="Times New Roman" w:hAnsi="Helvetica" w:cs="Times New Roman"/>
            <w:color w:val="666666"/>
            <w:sz w:val="21"/>
            <w:szCs w:val="21"/>
            <w:lang w:eastAsia="ru-RU"/>
          </w:rPr>
          <w:t xml:space="preserve">  вызывается, когда файл успешно прочитан в то время</w:t>
        </w:r>
        <w:proofErr w:type="gramStart"/>
        <w:r w:rsidRPr="003C5D1B">
          <w:rPr>
            <w:rFonts w:ascii="Helvetica" w:eastAsia="Times New Roman" w:hAnsi="Helvetica" w:cs="Times New Roman"/>
            <w:color w:val="666666"/>
            <w:sz w:val="21"/>
            <w:szCs w:val="21"/>
            <w:lang w:eastAsia="ru-RU"/>
          </w:rPr>
          <w:t>,</w:t>
        </w:r>
        <w:proofErr w:type="gramEnd"/>
        <w:r w:rsidRPr="003C5D1B">
          <w:rPr>
            <w:rFonts w:ascii="Helvetica" w:eastAsia="Times New Roman" w:hAnsi="Helvetica" w:cs="Times New Roman"/>
            <w:color w:val="666666"/>
            <w:sz w:val="21"/>
            <w:szCs w:val="21"/>
            <w:lang w:eastAsia="ru-RU"/>
          </w:rPr>
          <w:t xml:space="preserve"> как </w:t>
        </w:r>
        <w:proofErr w:type="spellStart"/>
        <w:r w:rsidRPr="003C5D1B">
          <w:rPr>
            <w:rFonts w:ascii="Helvetica" w:eastAsia="Times New Roman" w:hAnsi="Helvetica" w:cs="Times New Roman"/>
            <w:color w:val="666666"/>
            <w:sz w:val="21"/>
            <w:szCs w:val="21"/>
            <w:lang w:eastAsia="ru-RU"/>
          </w:rPr>
          <w:t>OnError</w:t>
        </w:r>
        <w:proofErr w:type="spellEnd"/>
        <w:r w:rsidRPr="003C5D1B">
          <w:rPr>
            <w:rFonts w:ascii="Helvetica" w:eastAsia="Times New Roman" w:hAnsi="Helvetica" w:cs="Times New Roman"/>
            <w:color w:val="666666"/>
            <w:sz w:val="21"/>
            <w:szCs w:val="21"/>
            <w:lang w:eastAsia="ru-RU"/>
          </w:rPr>
          <w:t xml:space="preserve"> вызывается, если файл не был прочитан по каким-то причинам. Объект типа </w:t>
        </w:r>
        <w:proofErr w:type="spellStart"/>
        <w:r w:rsidRPr="003C5D1B">
          <w:rPr>
            <w:rFonts w:ascii="Helvetica" w:eastAsia="Times New Roman" w:hAnsi="Helvetica" w:cs="Times New Roman"/>
            <w:color w:val="666666"/>
            <w:sz w:val="21"/>
            <w:szCs w:val="21"/>
            <w:lang w:eastAsia="ru-RU"/>
          </w:rPr>
          <w:t>FileReader</w:t>
        </w:r>
        <w:proofErr w:type="spellEnd"/>
        <w:r w:rsidRPr="003C5D1B">
          <w:rPr>
            <w:rFonts w:ascii="Helvetica" w:eastAsia="Times New Roman" w:hAnsi="Helvetica" w:cs="Times New Roman"/>
            <w:color w:val="666666"/>
            <w:sz w:val="21"/>
            <w:szCs w:val="21"/>
            <w:lang w:eastAsia="ru-RU"/>
          </w:rPr>
          <w:t xml:space="preserve"> доступен внутри обработчика события через </w:t>
        </w:r>
        <w:proofErr w:type="spellStart"/>
        <w:r w:rsidRPr="003C5D1B">
          <w:rPr>
            <w:rFonts w:ascii="Helvetica" w:eastAsia="Times New Roman" w:hAnsi="Helvetica" w:cs="Times New Roman"/>
            <w:color w:val="666666"/>
            <w:sz w:val="21"/>
            <w:szCs w:val="21"/>
            <w:lang w:eastAsia="ru-RU"/>
          </w:rPr>
          <w:t>event.target</w:t>
        </w:r>
        <w:proofErr w:type="spellEnd"/>
        <w:r w:rsidRPr="003C5D1B">
          <w:rPr>
            <w:rFonts w:ascii="Helvetica" w:eastAsia="Times New Roman" w:hAnsi="Helvetica" w:cs="Times New Roman"/>
            <w:color w:val="666666"/>
            <w:sz w:val="21"/>
            <w:szCs w:val="21"/>
            <w:lang w:eastAsia="ru-RU"/>
          </w:rPr>
          <w:t xml:space="preserve">. В случае успеха чтения данных, в поле </w:t>
        </w:r>
        <w:proofErr w:type="spellStart"/>
        <w:r w:rsidRPr="003C5D1B">
          <w:rPr>
            <w:rFonts w:ascii="Helvetica" w:eastAsia="Times New Roman" w:hAnsi="Helvetica" w:cs="Times New Roman"/>
            <w:color w:val="666666"/>
            <w:sz w:val="21"/>
            <w:szCs w:val="21"/>
            <w:lang w:eastAsia="ru-RU"/>
          </w:rPr>
          <w:t>result</w:t>
        </w:r>
        <w:proofErr w:type="spellEnd"/>
        <w:r w:rsidRPr="003C5D1B">
          <w:rPr>
            <w:rFonts w:ascii="Helvetica" w:eastAsia="Times New Roman" w:hAnsi="Helvetica" w:cs="Times New Roman"/>
            <w:color w:val="666666"/>
            <w:sz w:val="21"/>
            <w:szCs w:val="21"/>
            <w:lang w:eastAsia="ru-RU"/>
          </w:rPr>
          <w:t>, будет содержимое файла, иначе информацию об ошибках.</w:t>
        </w:r>
      </w:ins>
    </w:p>
    <w:p w:rsidR="003C5D1B" w:rsidRPr="003C5D1B" w:rsidRDefault="003C5D1B" w:rsidP="003C5D1B">
      <w:pPr>
        <w:shd w:val="clear" w:color="auto" w:fill="FFFFFF"/>
        <w:spacing w:before="150" w:after="150" w:line="600" w:lineRule="atLeast"/>
        <w:outlineLvl w:val="2"/>
        <w:rPr>
          <w:ins w:id="68" w:author="Unknown"/>
          <w:rFonts w:ascii="Helvetica" w:eastAsia="Times New Roman" w:hAnsi="Helvetica" w:cs="Times New Roman"/>
          <w:color w:val="444444"/>
          <w:sz w:val="37"/>
          <w:szCs w:val="37"/>
          <w:lang w:eastAsia="ru-RU"/>
        </w:rPr>
      </w:pPr>
      <w:ins w:id="69" w:author="Unknown">
        <w:r w:rsidRPr="003C5D1B">
          <w:rPr>
            <w:rFonts w:ascii="Helvetica" w:eastAsia="Times New Roman" w:hAnsi="Helvetica" w:cs="Times New Roman"/>
            <w:color w:val="444444"/>
            <w:sz w:val="37"/>
            <w:szCs w:val="37"/>
            <w:lang w:eastAsia="ru-RU"/>
          </w:rPr>
          <w:t xml:space="preserve">Чтение в </w:t>
        </w:r>
        <w:proofErr w:type="spellStart"/>
        <w:r w:rsidRPr="003C5D1B">
          <w:rPr>
            <w:rFonts w:ascii="Helvetica" w:eastAsia="Times New Roman" w:hAnsi="Helvetica" w:cs="Times New Roman"/>
            <w:color w:val="444444"/>
            <w:sz w:val="37"/>
            <w:szCs w:val="37"/>
            <w:lang w:eastAsia="ru-RU"/>
          </w:rPr>
          <w:t>data</w:t>
        </w:r>
        <w:proofErr w:type="spellEnd"/>
        <w:r w:rsidRPr="003C5D1B">
          <w:rPr>
            <w:rFonts w:ascii="Helvetica" w:eastAsia="Times New Roman" w:hAnsi="Helvetica" w:cs="Times New Roman"/>
            <w:color w:val="444444"/>
            <w:sz w:val="37"/>
            <w:szCs w:val="37"/>
            <w:lang w:eastAsia="ru-RU"/>
          </w:rPr>
          <w:t xml:space="preserve"> </w:t>
        </w:r>
        <w:proofErr w:type="spellStart"/>
        <w:r w:rsidRPr="003C5D1B">
          <w:rPr>
            <w:rFonts w:ascii="Helvetica" w:eastAsia="Times New Roman" w:hAnsi="Helvetica" w:cs="Times New Roman"/>
            <w:color w:val="444444"/>
            <w:sz w:val="37"/>
            <w:szCs w:val="37"/>
            <w:lang w:eastAsia="ru-RU"/>
          </w:rPr>
          <w:t>URIs</w:t>
        </w:r>
        <w:proofErr w:type="spellEnd"/>
      </w:ins>
    </w:p>
    <w:p w:rsidR="003C5D1B" w:rsidRPr="003C5D1B" w:rsidRDefault="003C5D1B" w:rsidP="003C5D1B">
      <w:pPr>
        <w:shd w:val="clear" w:color="auto" w:fill="FFFFFF"/>
        <w:spacing w:after="270" w:line="360" w:lineRule="atLeast"/>
        <w:jc w:val="both"/>
        <w:rPr>
          <w:ins w:id="70" w:author="Unknown"/>
          <w:rFonts w:ascii="Helvetica" w:eastAsia="Times New Roman" w:hAnsi="Helvetica" w:cs="Times New Roman"/>
          <w:color w:val="666666"/>
          <w:sz w:val="21"/>
          <w:szCs w:val="21"/>
          <w:lang w:eastAsia="ru-RU"/>
        </w:rPr>
      </w:pPr>
      <w:ins w:id="71" w:author="Unknown">
        <w:r w:rsidRPr="003C5D1B">
          <w:rPr>
            <w:rFonts w:ascii="Helvetica" w:eastAsia="Times New Roman" w:hAnsi="Helvetica" w:cs="Times New Roman"/>
            <w:color w:val="666666"/>
            <w:sz w:val="21"/>
            <w:szCs w:val="21"/>
            <w:lang w:eastAsia="ru-RU"/>
          </w:rPr>
          <w:t xml:space="preserve">Вы можете использовать тот же код для чтения в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URI.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URI (иногда называемый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w:t>
        </w:r>
        <w:proofErr w:type="spellStart"/>
        <w:r w:rsidRPr="003C5D1B">
          <w:rPr>
            <w:rFonts w:ascii="Helvetica" w:eastAsia="Times New Roman" w:hAnsi="Helvetica" w:cs="Times New Roman"/>
            <w:color w:val="666666"/>
            <w:sz w:val="21"/>
            <w:szCs w:val="21"/>
            <w:lang w:eastAsia="ru-RU"/>
          </w:rPr>
          <w:t>URLs</w:t>
        </w:r>
        <w:proofErr w:type="spellEnd"/>
        <w:r w:rsidRPr="003C5D1B">
          <w:rPr>
            <w:rFonts w:ascii="Helvetica" w:eastAsia="Times New Roman" w:hAnsi="Helvetica" w:cs="Times New Roman"/>
            <w:color w:val="666666"/>
            <w:sz w:val="21"/>
            <w:szCs w:val="21"/>
            <w:lang w:eastAsia="ru-RU"/>
          </w:rPr>
          <w:t>) представляют собой интересный вариант, если вы хотите, например, вывести изображение только, что прочтенное с диска. Вы можете сделать это, используя следующий код:</w:t>
        </w:r>
      </w:ins>
    </w:p>
    <w:tbl>
      <w:tblPr>
        <w:tblW w:w="11550" w:type="dxa"/>
        <w:tblCellMar>
          <w:left w:w="0" w:type="dxa"/>
          <w:right w:w="0" w:type="dxa"/>
        </w:tblCellMar>
        <w:tblLook w:val="04A0"/>
      </w:tblPr>
      <w:tblGrid>
        <w:gridCol w:w="600"/>
        <w:gridCol w:w="10950"/>
      </w:tblGrid>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2</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3</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4</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5</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6</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7</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8</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9</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10</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11</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12</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13</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14</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reader = new</w:t>
            </w:r>
            <w:r w:rsidRPr="003C5D1B">
              <w:rPr>
                <w:rFonts w:ascii="Times New Roman" w:eastAsia="Times New Roman" w:hAnsi="Times New Roman" w:cs="Times New Roman"/>
                <w:sz w:val="24"/>
                <w:szCs w:val="24"/>
                <w:lang w:val="en-US" w:eastAsia="ru-RU"/>
              </w:rPr>
              <w:t xml:space="preserve"> </w:t>
            </w:r>
            <w:proofErr w:type="spellStart"/>
            <w:r w:rsidRPr="003C5D1B">
              <w:rPr>
                <w:rFonts w:ascii="Courier New" w:eastAsia="Times New Roman" w:hAnsi="Courier New" w:cs="Courier New"/>
                <w:sz w:val="20"/>
                <w:lang w:val="en-US" w:eastAsia="ru-RU"/>
              </w:rPr>
              <w:t>FileReader</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reader.onload</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proofErr w:type="spellStart"/>
            <w:r w:rsidRPr="003C5D1B">
              <w:rPr>
                <w:rFonts w:ascii="Courier New" w:eastAsia="Times New Roman" w:hAnsi="Courier New" w:cs="Courier New"/>
                <w:sz w:val="20"/>
                <w:lang w:val="en-US" w:eastAsia="ru-RU"/>
              </w:rPr>
              <w:t>dataUri</w:t>
            </w:r>
            <w:proofErr w:type="spellEnd"/>
            <w:r w:rsidRPr="003C5D1B">
              <w:rPr>
                <w:rFonts w:ascii="Courier New" w:eastAsia="Times New Roman" w:hAnsi="Courier New" w:cs="Courier New"/>
                <w:sz w:val="20"/>
                <w:lang w:val="en-US" w:eastAsia="ru-RU"/>
              </w:rPr>
              <w:t xml:space="preserve"> = </w:t>
            </w:r>
            <w:proofErr w:type="spellStart"/>
            <w:r w:rsidRPr="003C5D1B">
              <w:rPr>
                <w:rFonts w:ascii="Courier New" w:eastAsia="Times New Roman" w:hAnsi="Courier New" w:cs="Courier New"/>
                <w:sz w:val="20"/>
                <w:lang w:val="en-US" w:eastAsia="ru-RU"/>
              </w:rPr>
              <w:t>event.target.result</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img</w:t>
            </w:r>
            <w:proofErr w:type="spellEnd"/>
            <w:r w:rsidRPr="003C5D1B">
              <w:rPr>
                <w:rFonts w:ascii="Courier New" w:eastAsia="Times New Roman" w:hAnsi="Courier New" w:cs="Courier New"/>
                <w:sz w:val="20"/>
                <w:lang w:val="en-US" w:eastAsia="ru-RU"/>
              </w:rPr>
              <w:t xml:space="preserve">     = </w:t>
            </w:r>
            <w:proofErr w:type="spellStart"/>
            <w:r w:rsidRPr="003C5D1B">
              <w:rPr>
                <w:rFonts w:ascii="Courier New" w:eastAsia="Times New Roman" w:hAnsi="Courier New" w:cs="Courier New"/>
                <w:sz w:val="20"/>
                <w:lang w:val="en-US" w:eastAsia="ru-RU"/>
              </w:rPr>
              <w:t>document.createElement</w:t>
            </w:r>
            <w:proofErr w:type="spellEnd"/>
            <w:r w:rsidRPr="003C5D1B">
              <w:rPr>
                <w:rFonts w:ascii="Courier New" w:eastAsia="Times New Roman" w:hAnsi="Courier New" w:cs="Courier New"/>
                <w:sz w:val="20"/>
                <w:lang w:val="en-US" w:eastAsia="ru-RU"/>
              </w:rPr>
              <w:t>("</w:t>
            </w:r>
            <w:proofErr w:type="spellStart"/>
            <w:r w:rsidRPr="003C5D1B">
              <w:rPr>
                <w:rFonts w:ascii="Courier New" w:eastAsia="Times New Roman" w:hAnsi="Courier New" w:cs="Courier New"/>
                <w:sz w:val="20"/>
                <w:lang w:val="en-US" w:eastAsia="ru-RU"/>
              </w:rPr>
              <w:t>img</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Times New Roman" w:eastAsia="Times New Roman" w:hAnsi="Times New Roman" w:cs="Times New Roman"/>
                <w:sz w:val="24"/>
                <w:szCs w:val="24"/>
                <w:lang w:val="en-US"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r w:rsidRPr="003C5D1B">
              <w:rPr>
                <w:rFonts w:ascii="Courier New" w:eastAsia="Times New Roman" w:hAnsi="Courier New" w:cs="Courier New"/>
                <w:sz w:val="20"/>
                <w:lang w:val="en-US" w:eastAsia="ru-RU"/>
              </w:rPr>
              <w:t xml:space="preserve">img.src = </w:t>
            </w:r>
            <w:proofErr w:type="spellStart"/>
            <w:r w:rsidRPr="003C5D1B">
              <w:rPr>
                <w:rFonts w:ascii="Courier New" w:eastAsia="Times New Roman" w:hAnsi="Courier New" w:cs="Courier New"/>
                <w:sz w:val="20"/>
                <w:lang w:val="en-US" w:eastAsia="ru-RU"/>
              </w:rPr>
              <w:t>dataUri</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document.body.appendChild</w:t>
            </w:r>
            <w:proofErr w:type="spellEnd"/>
            <w:r w:rsidRPr="003C5D1B">
              <w:rPr>
                <w:rFonts w:ascii="Courier New" w:eastAsia="Times New Roman" w:hAnsi="Courier New" w:cs="Courier New"/>
                <w:sz w:val="20"/>
                <w:lang w:val="en-US" w:eastAsia="ru-RU"/>
              </w:rPr>
              <w:t>(</w:t>
            </w:r>
            <w:proofErr w:type="spellStart"/>
            <w:r w:rsidRPr="003C5D1B">
              <w:rPr>
                <w:rFonts w:ascii="Courier New" w:eastAsia="Times New Roman" w:hAnsi="Courier New" w:cs="Courier New"/>
                <w:sz w:val="20"/>
                <w:lang w:val="en-US" w:eastAsia="ru-RU"/>
              </w:rPr>
              <w:t>img</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Times New Roman" w:eastAsia="Times New Roman" w:hAnsi="Times New Roman" w:cs="Times New Roman"/>
                <w:sz w:val="24"/>
                <w:szCs w:val="24"/>
                <w:lang w:val="en-US"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reader.onerror</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proofErr w:type="gramStart"/>
            <w:r w:rsidRPr="003C5D1B">
              <w:rPr>
                <w:rFonts w:ascii="Courier New" w:eastAsia="Times New Roman" w:hAnsi="Courier New" w:cs="Courier New"/>
                <w:sz w:val="20"/>
                <w:lang w:val="en-US" w:eastAsia="ru-RU"/>
              </w:rPr>
              <w:t>console.error</w:t>
            </w:r>
            <w:proofErr w:type="spellEnd"/>
            <w:r w:rsidRPr="003C5D1B">
              <w:rPr>
                <w:rFonts w:ascii="Courier New" w:eastAsia="Times New Roman" w:hAnsi="Courier New" w:cs="Courier New"/>
                <w:sz w:val="20"/>
                <w:lang w:val="en-US" w:eastAsia="ru-RU"/>
              </w:rPr>
              <w:t>(</w:t>
            </w:r>
            <w:proofErr w:type="gramEnd"/>
            <w:r w:rsidRPr="003C5D1B">
              <w:rPr>
                <w:rFonts w:ascii="Courier New" w:eastAsia="Times New Roman" w:hAnsi="Courier New" w:cs="Courier New"/>
                <w:sz w:val="20"/>
                <w:lang w:val="en-US" w:eastAsia="ru-RU"/>
              </w:rPr>
              <w:t>"</w:t>
            </w:r>
            <w:r w:rsidRPr="003C5D1B">
              <w:rPr>
                <w:rFonts w:ascii="Courier New" w:eastAsia="Times New Roman" w:hAnsi="Courier New" w:cs="Courier New"/>
                <w:sz w:val="20"/>
                <w:lang w:eastAsia="ru-RU"/>
              </w:rPr>
              <w:t>Файл</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не</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может</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быть</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прочитан</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код</w:t>
            </w:r>
            <w:r w:rsidRPr="003C5D1B">
              <w:rPr>
                <w:rFonts w:ascii="Courier New" w:eastAsia="Times New Roman" w:hAnsi="Courier New" w:cs="Courier New"/>
                <w:sz w:val="20"/>
                <w:lang w:val="en-US" w:eastAsia="ru-RU"/>
              </w:rPr>
              <w:t xml:space="preserve"> "</w:t>
            </w:r>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 xml:space="preserve">+ </w:t>
            </w:r>
            <w:proofErr w:type="spellStart"/>
            <w:r w:rsidRPr="003C5D1B">
              <w:rPr>
                <w:rFonts w:ascii="Courier New" w:eastAsia="Times New Roman" w:hAnsi="Courier New" w:cs="Courier New"/>
                <w:sz w:val="20"/>
                <w:lang w:val="en-US" w:eastAsia="ru-RU"/>
              </w:rPr>
              <w:t>event.target.error.code</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Courier New" w:eastAsia="Times New Roman" w:hAnsi="Courier New" w:cs="Courier New"/>
                <w:sz w:val="20"/>
                <w:lang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proofErr w:type="spellStart"/>
            <w:r w:rsidRPr="003C5D1B">
              <w:rPr>
                <w:rFonts w:ascii="Courier New" w:eastAsia="Times New Roman" w:hAnsi="Courier New" w:cs="Courier New"/>
                <w:sz w:val="20"/>
                <w:lang w:eastAsia="ru-RU"/>
              </w:rPr>
              <w:t>reader.readAsDataURL</w:t>
            </w:r>
            <w:proofErr w:type="spellEnd"/>
            <w:r w:rsidRPr="003C5D1B">
              <w:rPr>
                <w:rFonts w:ascii="Courier New" w:eastAsia="Times New Roman" w:hAnsi="Courier New" w:cs="Courier New"/>
                <w:sz w:val="20"/>
                <w:lang w:eastAsia="ru-RU"/>
              </w:rPr>
              <w:t>(</w:t>
            </w:r>
            <w:proofErr w:type="spellStart"/>
            <w:r w:rsidRPr="003C5D1B">
              <w:rPr>
                <w:rFonts w:ascii="Courier New" w:eastAsia="Times New Roman" w:hAnsi="Courier New" w:cs="Courier New"/>
                <w:sz w:val="20"/>
                <w:lang w:eastAsia="ru-RU"/>
              </w:rPr>
              <w:t>file</w:t>
            </w:r>
            <w:proofErr w:type="spellEnd"/>
            <w:r w:rsidRPr="003C5D1B">
              <w:rPr>
                <w:rFonts w:ascii="Courier New" w:eastAsia="Times New Roman" w:hAnsi="Courier New" w:cs="Courier New"/>
                <w:sz w:val="20"/>
                <w:lang w:eastAsia="ru-RU"/>
              </w:rPr>
              <w:t>);</w:t>
            </w:r>
          </w:p>
        </w:tc>
      </w:tr>
    </w:tbl>
    <w:p w:rsidR="003C5D1B" w:rsidRPr="003C5D1B" w:rsidRDefault="003C5D1B" w:rsidP="003C5D1B">
      <w:pPr>
        <w:shd w:val="clear" w:color="auto" w:fill="FFFFFF"/>
        <w:spacing w:after="270" w:line="360" w:lineRule="atLeast"/>
        <w:jc w:val="both"/>
        <w:rPr>
          <w:ins w:id="72" w:author="Unknown"/>
          <w:rFonts w:ascii="Helvetica" w:eastAsia="Times New Roman" w:hAnsi="Helvetica" w:cs="Times New Roman"/>
          <w:color w:val="666666"/>
          <w:sz w:val="21"/>
          <w:szCs w:val="21"/>
          <w:lang w:eastAsia="ru-RU"/>
        </w:rPr>
      </w:pPr>
      <w:ins w:id="73" w:author="Unknown">
        <w:r w:rsidRPr="003C5D1B">
          <w:rPr>
            <w:rFonts w:ascii="Helvetica" w:eastAsia="Times New Roman" w:hAnsi="Helvetica" w:cs="Times New Roman"/>
            <w:color w:val="666666"/>
            <w:sz w:val="21"/>
            <w:szCs w:val="21"/>
            <w:lang w:eastAsia="ru-RU"/>
          </w:rPr>
          <w:lastRenderedPageBreak/>
          <w:t xml:space="preserve">Этот код просто вставляет изображение, которое было прочитано с диска на страницу. Поскольку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URI содержит все изображения, оно может быть передано непосредственно в атрибут </w:t>
        </w:r>
        <w:proofErr w:type="spellStart"/>
        <w:r w:rsidRPr="003C5D1B">
          <w:rPr>
            <w:rFonts w:ascii="Helvetica" w:eastAsia="Times New Roman" w:hAnsi="Helvetica" w:cs="Times New Roman"/>
            <w:color w:val="666666"/>
            <w:sz w:val="21"/>
            <w:szCs w:val="21"/>
            <w:lang w:eastAsia="ru-RU"/>
          </w:rPr>
          <w:t>src</w:t>
        </w:r>
        <w:proofErr w:type="spellEnd"/>
        <w:r w:rsidRPr="003C5D1B">
          <w:rPr>
            <w:rFonts w:ascii="Helvetica" w:eastAsia="Times New Roman" w:hAnsi="Helvetica" w:cs="Times New Roman"/>
            <w:color w:val="666666"/>
            <w:sz w:val="21"/>
            <w:szCs w:val="21"/>
            <w:lang w:eastAsia="ru-RU"/>
          </w:rPr>
          <w:t xml:space="preserve"> тега  &lt;</w:t>
        </w:r>
        <w:proofErr w:type="spellStart"/>
        <w:r w:rsidRPr="003C5D1B">
          <w:rPr>
            <w:rFonts w:ascii="Helvetica" w:eastAsia="Times New Roman" w:hAnsi="Helvetica" w:cs="Times New Roman"/>
            <w:color w:val="666666"/>
            <w:sz w:val="21"/>
            <w:szCs w:val="21"/>
            <w:lang w:eastAsia="ru-RU"/>
          </w:rPr>
          <w:t>img</w:t>
        </w:r>
        <w:proofErr w:type="spellEnd"/>
        <w:r w:rsidRPr="003C5D1B">
          <w:rPr>
            <w:rFonts w:ascii="Helvetica" w:eastAsia="Times New Roman" w:hAnsi="Helvetica" w:cs="Times New Roman"/>
            <w:color w:val="666666"/>
            <w:sz w:val="21"/>
            <w:szCs w:val="21"/>
            <w:lang w:eastAsia="ru-RU"/>
          </w:rPr>
          <w:t>&gt; и отображено на странице. Как альтернативу данному методу, Вы могли бы</w:t>
        </w:r>
        <w:proofErr w:type="gramStart"/>
        <w:r w:rsidRPr="003C5D1B">
          <w:rPr>
            <w:rFonts w:ascii="Helvetica" w:eastAsia="Times New Roman" w:hAnsi="Helvetica" w:cs="Times New Roman"/>
            <w:color w:val="666666"/>
            <w:sz w:val="21"/>
            <w:szCs w:val="21"/>
            <w:lang w:eastAsia="ru-RU"/>
          </w:rPr>
          <w:t xml:space="preserve"> ,</w:t>
        </w:r>
        <w:proofErr w:type="gramEnd"/>
        <w:r w:rsidRPr="003C5D1B">
          <w:rPr>
            <w:rFonts w:ascii="Helvetica" w:eastAsia="Times New Roman" w:hAnsi="Helvetica" w:cs="Times New Roman"/>
            <w:color w:val="666666"/>
            <w:sz w:val="21"/>
            <w:szCs w:val="21"/>
            <w:lang w:eastAsia="ru-RU"/>
          </w:rPr>
          <w:t xml:space="preserve"> загружать изображение и рисовать его на &lt;</w:t>
        </w:r>
        <w:proofErr w:type="spellStart"/>
        <w:r w:rsidRPr="003C5D1B">
          <w:rPr>
            <w:rFonts w:ascii="Helvetica" w:eastAsia="Times New Roman" w:hAnsi="Helvetica" w:cs="Times New Roman"/>
            <w:color w:val="666666"/>
            <w:sz w:val="21"/>
            <w:szCs w:val="21"/>
            <w:lang w:eastAsia="ru-RU"/>
          </w:rPr>
          <w:t>canvas</w:t>
        </w:r>
        <w:proofErr w:type="spellEnd"/>
        <w:r w:rsidRPr="003C5D1B">
          <w:rPr>
            <w:rFonts w:ascii="Helvetica" w:eastAsia="Times New Roman" w:hAnsi="Helvetica" w:cs="Times New Roman"/>
            <w:color w:val="666666"/>
            <w:sz w:val="21"/>
            <w:szCs w:val="21"/>
            <w:lang w:eastAsia="ru-RU"/>
          </w:rPr>
          <w:t>&gt;:</w:t>
        </w:r>
      </w:ins>
    </w:p>
    <w:tbl>
      <w:tblPr>
        <w:tblW w:w="11550" w:type="dxa"/>
        <w:tblCellMar>
          <w:left w:w="0" w:type="dxa"/>
          <w:right w:w="0" w:type="dxa"/>
        </w:tblCellMar>
        <w:tblLook w:val="04A0"/>
      </w:tblPr>
      <w:tblGrid>
        <w:gridCol w:w="600"/>
        <w:gridCol w:w="10950"/>
      </w:tblGrid>
      <w:tr w:rsidR="003C5D1B" w:rsidRPr="003C5D1B" w:rsidTr="003C5D1B">
        <w:tc>
          <w:tcPr>
            <w:tcW w:w="0" w:type="auto"/>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2</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3</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4</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5</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6</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7</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8</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9</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10</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11</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12</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13</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14</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15</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16</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17</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18</w:t>
            </w:r>
          </w:p>
        </w:tc>
        <w:tc>
          <w:tcPr>
            <w:tcW w:w="10950" w:type="dxa"/>
            <w:vAlign w:val="center"/>
            <w:hideMark/>
          </w:tcPr>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reader = new</w:t>
            </w:r>
            <w:r w:rsidRPr="003C5D1B">
              <w:rPr>
                <w:rFonts w:ascii="Times New Roman" w:eastAsia="Times New Roman" w:hAnsi="Times New Roman" w:cs="Times New Roman"/>
                <w:sz w:val="24"/>
                <w:szCs w:val="24"/>
                <w:lang w:val="en-US" w:eastAsia="ru-RU"/>
              </w:rPr>
              <w:t xml:space="preserve"> </w:t>
            </w:r>
            <w:proofErr w:type="spellStart"/>
            <w:r w:rsidRPr="003C5D1B">
              <w:rPr>
                <w:rFonts w:ascii="Courier New" w:eastAsia="Times New Roman" w:hAnsi="Courier New" w:cs="Courier New"/>
                <w:sz w:val="20"/>
                <w:lang w:val="en-US" w:eastAsia="ru-RU"/>
              </w:rPr>
              <w:t>FileReader</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reader.onload</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var</w:t>
            </w:r>
            <w:proofErr w:type="spellEnd"/>
            <w:r w:rsidRPr="003C5D1B">
              <w:rPr>
                <w:rFonts w:ascii="Times New Roman" w:eastAsia="Times New Roman" w:hAnsi="Times New Roman" w:cs="Times New Roman"/>
                <w:sz w:val="24"/>
                <w:szCs w:val="24"/>
                <w:lang w:val="en-US" w:eastAsia="ru-RU"/>
              </w:rPr>
              <w:t xml:space="preserve"> </w:t>
            </w:r>
            <w:proofErr w:type="spellStart"/>
            <w:r w:rsidRPr="003C5D1B">
              <w:rPr>
                <w:rFonts w:ascii="Courier New" w:eastAsia="Times New Roman" w:hAnsi="Courier New" w:cs="Courier New"/>
                <w:sz w:val="20"/>
                <w:lang w:val="en-US" w:eastAsia="ru-RU"/>
              </w:rPr>
              <w:t>dataUri</w:t>
            </w:r>
            <w:proofErr w:type="spellEnd"/>
            <w:r w:rsidRPr="003C5D1B">
              <w:rPr>
                <w:rFonts w:ascii="Courier New" w:eastAsia="Times New Roman" w:hAnsi="Courier New" w:cs="Courier New"/>
                <w:sz w:val="20"/>
                <w:lang w:val="en-US" w:eastAsia="ru-RU"/>
              </w:rPr>
              <w:t xml:space="preserve"> = </w:t>
            </w:r>
            <w:proofErr w:type="spellStart"/>
            <w:r w:rsidRPr="003C5D1B">
              <w:rPr>
                <w:rFonts w:ascii="Courier New" w:eastAsia="Times New Roman" w:hAnsi="Courier New" w:cs="Courier New"/>
                <w:sz w:val="20"/>
                <w:lang w:val="en-US" w:eastAsia="ru-RU"/>
              </w:rPr>
              <w:t>event.target.result</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r w:rsidRPr="003C5D1B">
              <w:rPr>
                <w:rFonts w:ascii="Courier New" w:eastAsia="Times New Roman" w:hAnsi="Courier New" w:cs="Courier New"/>
                <w:sz w:val="20"/>
                <w:lang w:val="en-US" w:eastAsia="ru-RU"/>
              </w:rPr>
              <w:t xml:space="preserve">context = </w:t>
            </w:r>
            <w:proofErr w:type="spellStart"/>
            <w:r w:rsidRPr="003C5D1B">
              <w:rPr>
                <w:rFonts w:ascii="Courier New" w:eastAsia="Times New Roman" w:hAnsi="Courier New" w:cs="Courier New"/>
                <w:sz w:val="20"/>
                <w:lang w:val="en-US" w:eastAsia="ru-RU"/>
              </w:rPr>
              <w:t>document.getElementById</w:t>
            </w:r>
            <w:proofErr w:type="spellEnd"/>
            <w:r w:rsidRPr="003C5D1B">
              <w:rPr>
                <w:rFonts w:ascii="Courier New" w:eastAsia="Times New Roman" w:hAnsi="Courier New" w:cs="Courier New"/>
                <w:sz w:val="20"/>
                <w:lang w:val="en-US" w:eastAsia="ru-RU"/>
              </w:rPr>
              <w:t>("</w:t>
            </w:r>
            <w:proofErr w:type="spellStart"/>
            <w:r w:rsidRPr="003C5D1B">
              <w:rPr>
                <w:rFonts w:ascii="Courier New" w:eastAsia="Times New Roman" w:hAnsi="Courier New" w:cs="Courier New"/>
                <w:sz w:val="20"/>
                <w:lang w:val="en-US" w:eastAsia="ru-RU"/>
              </w:rPr>
              <w:t>mycanvas</w:t>
            </w:r>
            <w:proofErr w:type="spellEnd"/>
            <w:r w:rsidRPr="003C5D1B">
              <w:rPr>
                <w:rFonts w:ascii="Courier New" w:eastAsia="Times New Roman" w:hAnsi="Courier New" w:cs="Courier New"/>
                <w:sz w:val="20"/>
                <w:lang w:val="en-US" w:eastAsia="ru-RU"/>
              </w:rPr>
              <w:t>").</w:t>
            </w:r>
            <w:proofErr w:type="spellStart"/>
            <w:r w:rsidRPr="003C5D1B">
              <w:rPr>
                <w:rFonts w:ascii="Courier New" w:eastAsia="Times New Roman" w:hAnsi="Courier New" w:cs="Courier New"/>
                <w:sz w:val="20"/>
                <w:lang w:val="en-US" w:eastAsia="ru-RU"/>
              </w:rPr>
              <w:t>getContext</w:t>
            </w:r>
            <w:proofErr w:type="spellEnd"/>
            <w:r w:rsidRPr="003C5D1B">
              <w:rPr>
                <w:rFonts w:ascii="Courier New" w:eastAsia="Times New Roman" w:hAnsi="Courier New" w:cs="Courier New"/>
                <w:sz w:val="20"/>
                <w:lang w:val="en-US" w:eastAsia="ru-RU"/>
              </w:rPr>
              <w:t>("2d"),</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eastAsia="ru-RU"/>
              </w:rPr>
              <w:t>img</w:t>
            </w:r>
            <w:proofErr w:type="spellEnd"/>
            <w:r w:rsidRPr="003C5D1B">
              <w:rPr>
                <w:rFonts w:ascii="Courier New" w:eastAsia="Times New Roman" w:hAnsi="Courier New" w:cs="Courier New"/>
                <w:sz w:val="20"/>
                <w:lang w:eastAsia="ru-RU"/>
              </w:rPr>
              <w:t>     = </w:t>
            </w:r>
            <w:proofErr w:type="spellStart"/>
            <w:r w:rsidRPr="003C5D1B">
              <w:rPr>
                <w:rFonts w:ascii="Courier New" w:eastAsia="Times New Roman" w:hAnsi="Courier New" w:cs="Courier New"/>
                <w:sz w:val="20"/>
                <w:lang w:eastAsia="ru-RU"/>
              </w:rPr>
              <w:t>new</w:t>
            </w:r>
            <w:proofErr w:type="spellEnd"/>
            <w:r w:rsidRPr="003C5D1B">
              <w:rPr>
                <w:rFonts w:ascii="Times New Roman" w:eastAsia="Times New Roman" w:hAnsi="Times New Roman" w:cs="Times New Roman"/>
                <w:sz w:val="24"/>
                <w:szCs w:val="24"/>
                <w:lang w:eastAsia="ru-RU"/>
              </w:rPr>
              <w:t xml:space="preserve"> </w:t>
            </w:r>
            <w:proofErr w:type="spellStart"/>
            <w:r w:rsidRPr="003C5D1B">
              <w:rPr>
                <w:rFonts w:ascii="Courier New" w:eastAsia="Times New Roman" w:hAnsi="Courier New" w:cs="Courier New"/>
                <w:sz w:val="20"/>
                <w:lang w:eastAsia="ru-RU"/>
              </w:rPr>
              <w:t>Image</w:t>
            </w:r>
            <w:proofErr w:type="spellEnd"/>
            <w:r w:rsidRPr="003C5D1B">
              <w:rPr>
                <w:rFonts w:ascii="Courier New" w:eastAsia="Times New Roman" w:hAnsi="Courier New" w:cs="Courier New"/>
                <w:sz w:val="20"/>
                <w:lang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Courier New" w:eastAsia="Times New Roman" w:hAnsi="Courier New" w:cs="Courier New"/>
                <w:color w:val="DD1144"/>
                <w:sz w:val="20"/>
                <w:lang w:eastAsia="ru-RU"/>
              </w:rPr>
              <w:t>    </w:t>
            </w:r>
            <w:r w:rsidRPr="003C5D1B">
              <w:rPr>
                <w:rFonts w:ascii="Courier New" w:eastAsia="Times New Roman" w:hAnsi="Courier New" w:cs="Courier New"/>
                <w:sz w:val="20"/>
                <w:lang w:eastAsia="ru-RU"/>
              </w:rPr>
              <w:t>// ждать, пока изображение не будет полностью обработано</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eastAsia="ru-RU"/>
              </w:rPr>
              <w:t>    </w:t>
            </w:r>
            <w:proofErr w:type="spellStart"/>
            <w:r w:rsidRPr="003C5D1B">
              <w:rPr>
                <w:rFonts w:ascii="Courier New" w:eastAsia="Times New Roman" w:hAnsi="Courier New" w:cs="Courier New"/>
                <w:sz w:val="20"/>
                <w:lang w:val="en-US" w:eastAsia="ru-RU"/>
              </w:rPr>
              <w:t>img.onload</w:t>
            </w:r>
            <w:proofErr w:type="spellEnd"/>
            <w:r w:rsidRPr="003C5D1B">
              <w:rPr>
                <w:rFonts w:ascii="Courier New" w:eastAsia="Times New Roman" w:hAnsi="Courier New" w:cs="Courier New"/>
                <w:sz w:val="20"/>
                <w:lang w:val="en-US" w:eastAsia="ru-RU"/>
              </w:rPr>
              <w:t xml:space="preserve"> = function()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r w:rsidRPr="003C5D1B">
              <w:rPr>
                <w:rFonts w:ascii="Courier New" w:eastAsia="Times New Roman" w:hAnsi="Courier New" w:cs="Courier New"/>
                <w:sz w:val="20"/>
                <w:lang w:val="en-US" w:eastAsia="ru-RU"/>
              </w:rPr>
              <w:t>context.drawImage</w:t>
            </w:r>
            <w:proofErr w:type="spellEnd"/>
            <w:r w:rsidRPr="003C5D1B">
              <w:rPr>
                <w:rFonts w:ascii="Courier New" w:eastAsia="Times New Roman" w:hAnsi="Courier New" w:cs="Courier New"/>
                <w:sz w:val="20"/>
                <w:lang w:val="en-US" w:eastAsia="ru-RU"/>
              </w:rPr>
              <w:t>(</w:t>
            </w:r>
            <w:proofErr w:type="spellStart"/>
            <w:r w:rsidRPr="003C5D1B">
              <w:rPr>
                <w:rFonts w:ascii="Courier New" w:eastAsia="Times New Roman" w:hAnsi="Courier New" w:cs="Courier New"/>
                <w:sz w:val="20"/>
                <w:lang w:val="en-US" w:eastAsia="ru-RU"/>
              </w:rPr>
              <w:t>img</w:t>
            </w:r>
            <w:proofErr w:type="spellEnd"/>
            <w:r w:rsidRPr="003C5D1B">
              <w:rPr>
                <w:rFonts w:ascii="Courier New" w:eastAsia="Times New Roman" w:hAnsi="Courier New" w:cs="Courier New"/>
                <w:sz w:val="20"/>
                <w:lang w:val="en-US" w:eastAsia="ru-RU"/>
              </w:rPr>
              <w:t>, 100, 100);</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r w:rsidRPr="003C5D1B">
              <w:rPr>
                <w:rFonts w:ascii="Courier New" w:eastAsia="Times New Roman" w:hAnsi="Courier New" w:cs="Courier New"/>
                <w:sz w:val="20"/>
                <w:lang w:val="en-US" w:eastAsia="ru-RU"/>
              </w:rPr>
              <w:t xml:space="preserve">img.src = </w:t>
            </w:r>
            <w:proofErr w:type="spellStart"/>
            <w:r w:rsidRPr="003C5D1B">
              <w:rPr>
                <w:rFonts w:ascii="Courier New" w:eastAsia="Times New Roman" w:hAnsi="Courier New" w:cs="Courier New"/>
                <w:sz w:val="20"/>
                <w:lang w:val="en-US" w:eastAsia="ru-RU"/>
              </w:rPr>
              <w:t>dataUri</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Times New Roman" w:eastAsia="Times New Roman" w:hAnsi="Times New Roman" w:cs="Times New Roman"/>
                <w:sz w:val="24"/>
                <w:szCs w:val="24"/>
                <w:lang w:val="en-US"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proofErr w:type="spellStart"/>
            <w:r w:rsidRPr="003C5D1B">
              <w:rPr>
                <w:rFonts w:ascii="Courier New" w:eastAsia="Times New Roman" w:hAnsi="Courier New" w:cs="Courier New"/>
                <w:sz w:val="20"/>
                <w:lang w:val="en-US" w:eastAsia="ru-RU"/>
              </w:rPr>
              <w:t>reader.onerror</w:t>
            </w:r>
            <w:proofErr w:type="spellEnd"/>
            <w:r w:rsidRPr="003C5D1B">
              <w:rPr>
                <w:rFonts w:ascii="Courier New" w:eastAsia="Times New Roman" w:hAnsi="Courier New" w:cs="Courier New"/>
                <w:sz w:val="20"/>
                <w:lang w:val="en-US" w:eastAsia="ru-RU"/>
              </w:rPr>
              <w:t xml:space="preserve"> = function(event) {</w:t>
            </w:r>
          </w:p>
          <w:p w:rsidR="003C5D1B" w:rsidRPr="003C5D1B" w:rsidRDefault="003C5D1B" w:rsidP="003C5D1B">
            <w:pPr>
              <w:spacing w:after="0" w:line="240" w:lineRule="auto"/>
              <w:rPr>
                <w:rFonts w:ascii="Times New Roman" w:eastAsia="Times New Roman" w:hAnsi="Times New Roman" w:cs="Times New Roman"/>
                <w:sz w:val="24"/>
                <w:szCs w:val="24"/>
                <w:lang w:val="en-US" w:eastAsia="ru-RU"/>
              </w:rPr>
            </w:pPr>
            <w:r w:rsidRPr="003C5D1B">
              <w:rPr>
                <w:rFonts w:ascii="Courier New" w:eastAsia="Times New Roman" w:hAnsi="Courier New" w:cs="Courier New"/>
                <w:color w:val="DD1144"/>
                <w:sz w:val="20"/>
                <w:lang w:val="en-US" w:eastAsia="ru-RU"/>
              </w:rPr>
              <w:t>    </w:t>
            </w:r>
            <w:proofErr w:type="spellStart"/>
            <w:proofErr w:type="gramStart"/>
            <w:r w:rsidRPr="003C5D1B">
              <w:rPr>
                <w:rFonts w:ascii="Courier New" w:eastAsia="Times New Roman" w:hAnsi="Courier New" w:cs="Courier New"/>
                <w:sz w:val="20"/>
                <w:lang w:val="en-US" w:eastAsia="ru-RU"/>
              </w:rPr>
              <w:t>console.error</w:t>
            </w:r>
            <w:proofErr w:type="spellEnd"/>
            <w:r w:rsidRPr="003C5D1B">
              <w:rPr>
                <w:rFonts w:ascii="Courier New" w:eastAsia="Times New Roman" w:hAnsi="Courier New" w:cs="Courier New"/>
                <w:sz w:val="20"/>
                <w:lang w:val="en-US" w:eastAsia="ru-RU"/>
              </w:rPr>
              <w:t>(</w:t>
            </w:r>
            <w:proofErr w:type="gramEnd"/>
            <w:r w:rsidRPr="003C5D1B">
              <w:rPr>
                <w:rFonts w:ascii="Courier New" w:eastAsia="Times New Roman" w:hAnsi="Courier New" w:cs="Courier New"/>
                <w:sz w:val="20"/>
                <w:lang w:val="en-US" w:eastAsia="ru-RU"/>
              </w:rPr>
              <w:t>"</w:t>
            </w:r>
            <w:r w:rsidRPr="003C5D1B">
              <w:rPr>
                <w:rFonts w:ascii="Courier New" w:eastAsia="Times New Roman" w:hAnsi="Courier New" w:cs="Courier New"/>
                <w:sz w:val="20"/>
                <w:lang w:eastAsia="ru-RU"/>
              </w:rPr>
              <w:t>Файл</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не</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может</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быть</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прочитан</w:t>
            </w:r>
            <w:r w:rsidRPr="003C5D1B">
              <w:rPr>
                <w:rFonts w:ascii="Courier New" w:eastAsia="Times New Roman" w:hAnsi="Courier New" w:cs="Courier New"/>
                <w:sz w:val="20"/>
                <w:lang w:val="en-US" w:eastAsia="ru-RU"/>
              </w:rPr>
              <w:t xml:space="preserve">! </w:t>
            </w:r>
            <w:r w:rsidRPr="003C5D1B">
              <w:rPr>
                <w:rFonts w:ascii="Courier New" w:eastAsia="Times New Roman" w:hAnsi="Courier New" w:cs="Courier New"/>
                <w:sz w:val="20"/>
                <w:lang w:eastAsia="ru-RU"/>
              </w:rPr>
              <w:t>код</w:t>
            </w:r>
            <w:r w:rsidRPr="003C5D1B">
              <w:rPr>
                <w:rFonts w:ascii="Courier New" w:eastAsia="Times New Roman" w:hAnsi="Courier New" w:cs="Courier New"/>
                <w:sz w:val="20"/>
                <w:lang w:val="en-US" w:eastAsia="ru-RU"/>
              </w:rPr>
              <w:t xml:space="preserve"> "</w:t>
            </w:r>
            <w:r w:rsidRPr="003C5D1B">
              <w:rPr>
                <w:rFonts w:ascii="Times New Roman" w:eastAsia="Times New Roman" w:hAnsi="Times New Roman" w:cs="Times New Roman"/>
                <w:sz w:val="24"/>
                <w:szCs w:val="24"/>
                <w:lang w:val="en-US" w:eastAsia="ru-RU"/>
              </w:rPr>
              <w:t xml:space="preserve"> </w:t>
            </w:r>
            <w:r w:rsidRPr="003C5D1B">
              <w:rPr>
                <w:rFonts w:ascii="Courier New" w:eastAsia="Times New Roman" w:hAnsi="Courier New" w:cs="Courier New"/>
                <w:sz w:val="20"/>
                <w:lang w:val="en-US" w:eastAsia="ru-RU"/>
              </w:rPr>
              <w:t xml:space="preserve">+ </w:t>
            </w:r>
            <w:proofErr w:type="spellStart"/>
            <w:r w:rsidRPr="003C5D1B">
              <w:rPr>
                <w:rFonts w:ascii="Courier New" w:eastAsia="Times New Roman" w:hAnsi="Courier New" w:cs="Courier New"/>
                <w:sz w:val="20"/>
                <w:lang w:val="en-US" w:eastAsia="ru-RU"/>
              </w:rPr>
              <w:t>event.target.error.code</w:t>
            </w:r>
            <w:proofErr w:type="spellEnd"/>
            <w:r w:rsidRPr="003C5D1B">
              <w:rPr>
                <w:rFonts w:ascii="Courier New" w:eastAsia="Times New Roman" w:hAnsi="Courier New" w:cs="Courier New"/>
                <w:sz w:val="20"/>
                <w:lang w:val="en-US"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Courier New" w:eastAsia="Times New Roman" w:hAnsi="Courier New" w:cs="Courier New"/>
                <w:sz w:val="20"/>
                <w:lang w:eastAsia="ru-RU"/>
              </w:rPr>
              <w:t>};</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r w:rsidRPr="003C5D1B">
              <w:rPr>
                <w:rFonts w:ascii="Times New Roman" w:eastAsia="Times New Roman" w:hAnsi="Times New Roman" w:cs="Times New Roman"/>
                <w:sz w:val="24"/>
                <w:szCs w:val="24"/>
                <w:lang w:eastAsia="ru-RU"/>
              </w:rPr>
              <w:t> </w:t>
            </w:r>
          </w:p>
          <w:p w:rsidR="003C5D1B" w:rsidRPr="003C5D1B" w:rsidRDefault="003C5D1B" w:rsidP="003C5D1B">
            <w:pPr>
              <w:spacing w:after="0" w:line="240" w:lineRule="auto"/>
              <w:rPr>
                <w:rFonts w:ascii="Times New Roman" w:eastAsia="Times New Roman" w:hAnsi="Times New Roman" w:cs="Times New Roman"/>
                <w:sz w:val="24"/>
                <w:szCs w:val="24"/>
                <w:lang w:eastAsia="ru-RU"/>
              </w:rPr>
            </w:pPr>
            <w:proofErr w:type="spellStart"/>
            <w:r w:rsidRPr="003C5D1B">
              <w:rPr>
                <w:rFonts w:ascii="Courier New" w:eastAsia="Times New Roman" w:hAnsi="Courier New" w:cs="Courier New"/>
                <w:sz w:val="20"/>
                <w:lang w:eastAsia="ru-RU"/>
              </w:rPr>
              <w:t>reader.readAsDataURL</w:t>
            </w:r>
            <w:proofErr w:type="spellEnd"/>
            <w:r w:rsidRPr="003C5D1B">
              <w:rPr>
                <w:rFonts w:ascii="Courier New" w:eastAsia="Times New Roman" w:hAnsi="Courier New" w:cs="Courier New"/>
                <w:sz w:val="20"/>
                <w:lang w:eastAsia="ru-RU"/>
              </w:rPr>
              <w:t>(</w:t>
            </w:r>
            <w:proofErr w:type="spellStart"/>
            <w:r w:rsidRPr="003C5D1B">
              <w:rPr>
                <w:rFonts w:ascii="Courier New" w:eastAsia="Times New Roman" w:hAnsi="Courier New" w:cs="Courier New"/>
                <w:sz w:val="20"/>
                <w:lang w:eastAsia="ru-RU"/>
              </w:rPr>
              <w:t>file</w:t>
            </w:r>
            <w:proofErr w:type="spellEnd"/>
            <w:r w:rsidRPr="003C5D1B">
              <w:rPr>
                <w:rFonts w:ascii="Courier New" w:eastAsia="Times New Roman" w:hAnsi="Courier New" w:cs="Courier New"/>
                <w:sz w:val="20"/>
                <w:lang w:eastAsia="ru-RU"/>
              </w:rPr>
              <w:t>);</w:t>
            </w:r>
          </w:p>
        </w:tc>
      </w:tr>
    </w:tbl>
    <w:p w:rsidR="003C5D1B" w:rsidRPr="003C5D1B" w:rsidRDefault="003C5D1B" w:rsidP="003C5D1B">
      <w:pPr>
        <w:shd w:val="clear" w:color="auto" w:fill="FFFFFF"/>
        <w:spacing w:after="270" w:line="360" w:lineRule="atLeast"/>
        <w:jc w:val="both"/>
        <w:rPr>
          <w:ins w:id="74" w:author="Unknown"/>
          <w:rFonts w:ascii="Helvetica" w:eastAsia="Times New Roman" w:hAnsi="Helvetica" w:cs="Times New Roman"/>
          <w:color w:val="666666"/>
          <w:sz w:val="21"/>
          <w:szCs w:val="21"/>
          <w:lang w:eastAsia="ru-RU"/>
        </w:rPr>
      </w:pPr>
      <w:ins w:id="75" w:author="Unknown">
        <w:r w:rsidRPr="003C5D1B">
          <w:rPr>
            <w:rFonts w:ascii="Helvetica" w:eastAsia="Times New Roman" w:hAnsi="Helvetica" w:cs="Times New Roman"/>
            <w:color w:val="666666"/>
            <w:sz w:val="21"/>
            <w:szCs w:val="21"/>
            <w:lang w:eastAsia="ru-RU"/>
          </w:rPr>
          <w:t xml:space="preserve">Этот код загружает изображение в новый объект </w:t>
        </w:r>
        <w:proofErr w:type="spellStart"/>
        <w:r w:rsidRPr="003C5D1B">
          <w:rPr>
            <w:rFonts w:ascii="Helvetica" w:eastAsia="Times New Roman" w:hAnsi="Helvetica" w:cs="Times New Roman"/>
            <w:color w:val="666666"/>
            <w:sz w:val="21"/>
            <w:szCs w:val="21"/>
            <w:lang w:eastAsia="ru-RU"/>
          </w:rPr>
          <w:t>Image</w:t>
        </w:r>
        <w:proofErr w:type="spellEnd"/>
        <w:r w:rsidRPr="003C5D1B">
          <w:rPr>
            <w:rFonts w:ascii="Helvetica" w:eastAsia="Times New Roman" w:hAnsi="Helvetica" w:cs="Times New Roman"/>
            <w:color w:val="666666"/>
            <w:sz w:val="21"/>
            <w:szCs w:val="21"/>
            <w:lang w:eastAsia="ru-RU"/>
          </w:rPr>
          <w:t xml:space="preserve">, а затем использует его, чтобы сделать изображение на </w:t>
        </w:r>
        <w:proofErr w:type="spellStart"/>
        <w:r w:rsidRPr="003C5D1B">
          <w:rPr>
            <w:rFonts w:ascii="Helvetica" w:eastAsia="Times New Roman" w:hAnsi="Helvetica" w:cs="Times New Roman"/>
            <w:color w:val="666666"/>
            <w:sz w:val="21"/>
            <w:szCs w:val="21"/>
            <w:lang w:eastAsia="ru-RU"/>
          </w:rPr>
          <w:t>Canvas'е</w:t>
        </w:r>
        <w:proofErr w:type="spellEnd"/>
        <w:r w:rsidRPr="003C5D1B">
          <w:rPr>
            <w:rFonts w:ascii="Helvetica" w:eastAsia="Times New Roman" w:hAnsi="Helvetica" w:cs="Times New Roman"/>
            <w:color w:val="666666"/>
            <w:sz w:val="21"/>
            <w:szCs w:val="21"/>
            <w:lang w:eastAsia="ru-RU"/>
          </w:rPr>
          <w:t xml:space="preserve"> (с указанием  ширины и высоты  100).</w:t>
        </w:r>
        <w:r w:rsidRPr="003C5D1B">
          <w:rPr>
            <w:rFonts w:ascii="Helvetica" w:eastAsia="Times New Roman" w:hAnsi="Helvetica" w:cs="Times New Roman"/>
            <w:color w:val="666666"/>
            <w:sz w:val="21"/>
            <w:szCs w:val="21"/>
            <w:lang w:eastAsia="ru-RU"/>
          </w:rPr>
          <w:br/>
        </w:r>
        <w:r w:rsidRPr="003C5D1B">
          <w:rPr>
            <w:rFonts w:ascii="Helvetica" w:eastAsia="Times New Roman" w:hAnsi="Helvetica" w:cs="Times New Roman"/>
            <w:color w:val="666666"/>
            <w:sz w:val="21"/>
            <w:szCs w:val="21"/>
            <w:lang w:eastAsia="ru-RU"/>
          </w:rPr>
          <w:br/>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w:t>
        </w:r>
        <w:proofErr w:type="spellStart"/>
        <w:r w:rsidRPr="003C5D1B">
          <w:rPr>
            <w:rFonts w:ascii="Helvetica" w:eastAsia="Times New Roman" w:hAnsi="Helvetica" w:cs="Times New Roman"/>
            <w:color w:val="666666"/>
            <w:sz w:val="21"/>
            <w:szCs w:val="21"/>
            <w:lang w:eastAsia="ru-RU"/>
          </w:rPr>
          <w:t>URIs</w:t>
        </w:r>
        <w:proofErr w:type="spellEnd"/>
        <w:r w:rsidRPr="003C5D1B">
          <w:rPr>
            <w:rFonts w:ascii="Helvetica" w:eastAsia="Times New Roman" w:hAnsi="Helvetica" w:cs="Times New Roman"/>
            <w:color w:val="666666"/>
            <w:sz w:val="21"/>
            <w:szCs w:val="21"/>
            <w:lang w:eastAsia="ru-RU"/>
          </w:rPr>
          <w:t xml:space="preserve"> , как правило, используются для этой цели, но может быть </w:t>
        </w:r>
        <w:proofErr w:type="gramStart"/>
        <w:r w:rsidRPr="003C5D1B">
          <w:rPr>
            <w:rFonts w:ascii="Helvetica" w:eastAsia="Times New Roman" w:hAnsi="Helvetica" w:cs="Times New Roman"/>
            <w:color w:val="666666"/>
            <w:sz w:val="21"/>
            <w:szCs w:val="21"/>
            <w:lang w:eastAsia="ru-RU"/>
          </w:rPr>
          <w:t>использован</w:t>
        </w:r>
        <w:proofErr w:type="gramEnd"/>
        <w:r w:rsidRPr="003C5D1B">
          <w:rPr>
            <w:rFonts w:ascii="Helvetica" w:eastAsia="Times New Roman" w:hAnsi="Helvetica" w:cs="Times New Roman"/>
            <w:color w:val="666666"/>
            <w:sz w:val="21"/>
            <w:szCs w:val="21"/>
            <w:lang w:eastAsia="ru-RU"/>
          </w:rPr>
          <w:t xml:space="preserve"> на любом другом типе файлов. Наиболее распространенный вариант использования для чтения файлов в </w:t>
        </w:r>
        <w:proofErr w:type="spellStart"/>
        <w:r w:rsidRPr="003C5D1B">
          <w:rPr>
            <w:rFonts w:ascii="Helvetica" w:eastAsia="Times New Roman" w:hAnsi="Helvetica" w:cs="Times New Roman"/>
            <w:color w:val="666666"/>
            <w:sz w:val="21"/>
            <w:szCs w:val="21"/>
            <w:lang w:eastAsia="ru-RU"/>
          </w:rPr>
          <w:t>data</w:t>
        </w:r>
        <w:proofErr w:type="spellEnd"/>
        <w:r w:rsidRPr="003C5D1B">
          <w:rPr>
            <w:rFonts w:ascii="Helvetica" w:eastAsia="Times New Roman" w:hAnsi="Helvetica" w:cs="Times New Roman"/>
            <w:color w:val="666666"/>
            <w:sz w:val="21"/>
            <w:szCs w:val="21"/>
            <w:lang w:eastAsia="ru-RU"/>
          </w:rPr>
          <w:t xml:space="preserve"> URI  для отображения содержимого файлов сразу на </w:t>
        </w:r>
        <w:proofErr w:type="spellStart"/>
        <w:r w:rsidRPr="003C5D1B">
          <w:rPr>
            <w:rFonts w:ascii="Helvetica" w:eastAsia="Times New Roman" w:hAnsi="Helvetica" w:cs="Times New Roman"/>
            <w:color w:val="666666"/>
            <w:sz w:val="21"/>
            <w:szCs w:val="21"/>
            <w:lang w:eastAsia="ru-RU"/>
          </w:rPr>
          <w:t>веб-странице</w:t>
        </w:r>
        <w:proofErr w:type="spellEnd"/>
        <w:r w:rsidRPr="003C5D1B">
          <w:rPr>
            <w:rFonts w:ascii="Helvetica" w:eastAsia="Times New Roman" w:hAnsi="Helvetica" w:cs="Times New Roman"/>
            <w:color w:val="666666"/>
            <w:sz w:val="21"/>
            <w:szCs w:val="21"/>
            <w:lang w:eastAsia="ru-RU"/>
          </w:rPr>
          <w:t>.</w:t>
        </w:r>
      </w:ins>
    </w:p>
    <w:p w:rsidR="003C5D1B" w:rsidRPr="003C5D1B" w:rsidRDefault="003C5D1B" w:rsidP="003C5D1B">
      <w:pPr>
        <w:shd w:val="clear" w:color="auto" w:fill="FFFFFF"/>
        <w:spacing w:before="150" w:after="150" w:line="600" w:lineRule="atLeast"/>
        <w:outlineLvl w:val="2"/>
        <w:rPr>
          <w:ins w:id="76" w:author="Unknown"/>
          <w:rFonts w:ascii="Helvetica" w:eastAsia="Times New Roman" w:hAnsi="Helvetica" w:cs="Times New Roman"/>
          <w:color w:val="444444"/>
          <w:sz w:val="37"/>
          <w:szCs w:val="37"/>
          <w:lang w:eastAsia="ru-RU"/>
        </w:rPr>
      </w:pPr>
      <w:ins w:id="77" w:author="Unknown">
        <w:r w:rsidRPr="003C5D1B">
          <w:rPr>
            <w:rFonts w:ascii="Helvetica" w:eastAsia="Times New Roman" w:hAnsi="Helvetica" w:cs="Times New Roman"/>
            <w:color w:val="444444"/>
            <w:sz w:val="37"/>
            <w:szCs w:val="37"/>
            <w:lang w:eastAsia="ru-RU"/>
          </w:rPr>
          <w:t xml:space="preserve">Чтение в </w:t>
        </w:r>
        <w:proofErr w:type="spellStart"/>
        <w:r w:rsidRPr="003C5D1B">
          <w:rPr>
            <w:rFonts w:ascii="Helvetica" w:eastAsia="Times New Roman" w:hAnsi="Helvetica" w:cs="Times New Roman"/>
            <w:color w:val="444444"/>
            <w:sz w:val="37"/>
            <w:szCs w:val="37"/>
            <w:lang w:eastAsia="ru-RU"/>
          </w:rPr>
          <w:t>ArrayBuffers</w:t>
        </w:r>
        <w:proofErr w:type="spellEnd"/>
      </w:ins>
    </w:p>
    <w:p w:rsidR="003C5D1B" w:rsidRPr="003C5D1B" w:rsidRDefault="003C5D1B" w:rsidP="003C5D1B">
      <w:pPr>
        <w:shd w:val="clear" w:color="auto" w:fill="FFFFFF"/>
        <w:spacing w:after="270" w:line="360" w:lineRule="atLeast"/>
        <w:jc w:val="both"/>
        <w:rPr>
          <w:ins w:id="78" w:author="Unknown"/>
          <w:rFonts w:ascii="Helvetica" w:eastAsia="Times New Roman" w:hAnsi="Helvetica" w:cs="Times New Roman"/>
          <w:color w:val="666666"/>
          <w:sz w:val="21"/>
          <w:szCs w:val="21"/>
          <w:lang w:eastAsia="ru-RU"/>
        </w:rPr>
      </w:pPr>
      <w:ins w:id="79" w:author="Unknown">
        <w:r w:rsidRPr="003C5D1B">
          <w:rPr>
            <w:rFonts w:ascii="Helvetica" w:eastAsia="Times New Roman" w:hAnsi="Helvetica" w:cs="Times New Roman"/>
            <w:color w:val="666666"/>
            <w:sz w:val="21"/>
            <w:szCs w:val="21"/>
            <w:lang w:eastAsia="ru-RU"/>
          </w:rPr>
          <w:t xml:space="preserve">Тип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впервые был введен как часть </w:t>
        </w:r>
        <w:proofErr w:type="spellStart"/>
        <w:r w:rsidRPr="003C5D1B">
          <w:rPr>
            <w:rFonts w:ascii="Helvetica" w:eastAsia="Times New Roman" w:hAnsi="Helvetica" w:cs="Times New Roman"/>
            <w:color w:val="666666"/>
            <w:sz w:val="21"/>
            <w:szCs w:val="21"/>
            <w:lang w:eastAsia="ru-RU"/>
          </w:rPr>
          <w:t>WebGL</w:t>
        </w:r>
        <w:proofErr w:type="spellEnd"/>
        <w:r w:rsidRPr="003C5D1B">
          <w:rPr>
            <w:rFonts w:ascii="Helvetica" w:eastAsia="Times New Roman" w:hAnsi="Helvetica" w:cs="Times New Roman"/>
            <w:color w:val="666666"/>
            <w:sz w:val="21"/>
            <w:szCs w:val="21"/>
            <w:lang w:eastAsia="ru-RU"/>
          </w:rPr>
          <w:t xml:space="preserve">.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представляет собой конечное число байтов, которые могут быть использованы для хранения данных любого размера. Данные, которые </w:t>
        </w:r>
        <w:proofErr w:type="gramStart"/>
        <w:r w:rsidRPr="003C5D1B">
          <w:rPr>
            <w:rFonts w:ascii="Helvetica" w:eastAsia="Times New Roman" w:hAnsi="Helvetica" w:cs="Times New Roman"/>
            <w:color w:val="666666"/>
            <w:sz w:val="21"/>
            <w:szCs w:val="21"/>
            <w:lang w:eastAsia="ru-RU"/>
          </w:rPr>
          <w:t xml:space="preserve">записываются в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являются</w:t>
        </w:r>
        <w:proofErr w:type="gramEnd"/>
        <w:r w:rsidRPr="003C5D1B">
          <w:rPr>
            <w:rFonts w:ascii="Helvetica" w:eastAsia="Times New Roman" w:hAnsi="Helvetica" w:cs="Times New Roman"/>
            <w:color w:val="666666"/>
            <w:sz w:val="21"/>
            <w:szCs w:val="21"/>
            <w:lang w:eastAsia="ru-RU"/>
          </w:rPr>
          <w:t xml:space="preserve"> типизированным массивом, и не могут содержать разнотипные данные, так как это могут делать традиционные </w:t>
        </w:r>
        <w:proofErr w:type="spellStart"/>
        <w:r w:rsidRPr="003C5D1B">
          <w:rPr>
            <w:rFonts w:ascii="Helvetica" w:eastAsia="Times New Roman" w:hAnsi="Helvetica" w:cs="Times New Roman"/>
            <w:color w:val="666666"/>
            <w:sz w:val="21"/>
            <w:szCs w:val="21"/>
            <w:lang w:eastAsia="ru-RU"/>
          </w:rPr>
          <w:t>JavaScript</w:t>
        </w:r>
        <w:proofErr w:type="spellEnd"/>
        <w:r w:rsidRPr="003C5D1B">
          <w:rPr>
            <w:rFonts w:ascii="Helvetica" w:eastAsia="Times New Roman" w:hAnsi="Helvetica" w:cs="Times New Roman"/>
            <w:color w:val="666666"/>
            <w:sz w:val="21"/>
            <w:szCs w:val="21"/>
            <w:lang w:eastAsia="ru-RU"/>
          </w:rPr>
          <w:t xml:space="preserve"> массивы. </w:t>
        </w:r>
      </w:ins>
    </w:p>
    <w:p w:rsidR="003C5D1B" w:rsidRPr="003C5D1B" w:rsidRDefault="003C5D1B" w:rsidP="003C5D1B">
      <w:pPr>
        <w:shd w:val="clear" w:color="auto" w:fill="FFFFFF"/>
        <w:spacing w:after="270" w:line="360" w:lineRule="atLeast"/>
        <w:jc w:val="both"/>
        <w:rPr>
          <w:ins w:id="80" w:author="Unknown"/>
          <w:rFonts w:ascii="Helvetica" w:eastAsia="Times New Roman" w:hAnsi="Helvetica" w:cs="Times New Roman"/>
          <w:color w:val="666666"/>
          <w:sz w:val="21"/>
          <w:szCs w:val="21"/>
          <w:lang w:eastAsia="ru-RU"/>
        </w:rPr>
      </w:pPr>
      <w:ins w:id="81" w:author="Unknown">
        <w:r w:rsidRPr="003C5D1B">
          <w:rPr>
            <w:rFonts w:ascii="Helvetica" w:eastAsia="Times New Roman" w:hAnsi="Helvetica" w:cs="Times New Roman"/>
            <w:color w:val="666666"/>
            <w:sz w:val="21"/>
            <w:szCs w:val="21"/>
            <w:lang w:eastAsia="ru-RU"/>
          </w:rPr>
          <w:t xml:space="preserve">Вы можете использовать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в первую очередь при работе с бинарными файлами, чтобы иметь более точный контроль над данными.  Вы можете передать </w:t>
        </w:r>
        <w:proofErr w:type="spellStart"/>
        <w:r w:rsidRPr="003C5D1B">
          <w:rPr>
            <w:rFonts w:ascii="Helvetica" w:eastAsia="Times New Roman" w:hAnsi="Helvetica" w:cs="Times New Roman"/>
            <w:color w:val="666666"/>
            <w:sz w:val="21"/>
            <w:szCs w:val="21"/>
            <w:lang w:eastAsia="ru-RU"/>
          </w:rPr>
          <w:t>ArrayBuffer</w:t>
        </w:r>
        <w:proofErr w:type="spellEnd"/>
        <w:r w:rsidRPr="003C5D1B">
          <w:rPr>
            <w:rFonts w:ascii="Helvetica" w:eastAsia="Times New Roman" w:hAnsi="Helvetica" w:cs="Times New Roman"/>
            <w:color w:val="666666"/>
            <w:sz w:val="21"/>
            <w:szCs w:val="21"/>
            <w:lang w:eastAsia="ru-RU"/>
          </w:rPr>
          <w:t xml:space="preserve"> непосредственно в метод </w:t>
        </w:r>
        <w:proofErr w:type="spellStart"/>
        <w:r w:rsidRPr="003C5D1B">
          <w:rPr>
            <w:rFonts w:ascii="Helvetica" w:eastAsia="Times New Roman" w:hAnsi="Helvetica" w:cs="Times New Roman"/>
            <w:color w:val="666666"/>
            <w:sz w:val="21"/>
            <w:szCs w:val="21"/>
            <w:lang w:eastAsia="ru-RU"/>
          </w:rPr>
          <w:t>send</w:t>
        </w:r>
        <w:proofErr w:type="spellEnd"/>
        <w:r w:rsidRPr="003C5D1B">
          <w:rPr>
            <w:rFonts w:ascii="Helvetica" w:eastAsia="Times New Roman" w:hAnsi="Helvetica" w:cs="Times New Roman"/>
            <w:color w:val="666666"/>
            <w:sz w:val="21"/>
            <w:szCs w:val="21"/>
            <w:lang w:eastAsia="ru-RU"/>
          </w:rPr>
          <w:t xml:space="preserve"> ()  объекта XHR для передачи исходных данных на сервер (на стороне сервера, данные принимаются и обрабатываются, как двоичные данные</w:t>
        </w:r>
        <w:proofErr w:type="gramStart"/>
        <w:r w:rsidRPr="003C5D1B">
          <w:rPr>
            <w:rFonts w:ascii="Helvetica" w:eastAsia="Times New Roman" w:hAnsi="Helvetica" w:cs="Times New Roman"/>
            <w:color w:val="666666"/>
            <w:sz w:val="21"/>
            <w:szCs w:val="21"/>
            <w:lang w:eastAsia="ru-RU"/>
          </w:rPr>
          <w:t xml:space="preserve"> )</w:t>
        </w:r>
        <w:proofErr w:type="gramEnd"/>
        <w:r w:rsidRPr="003C5D1B">
          <w:rPr>
            <w:rFonts w:ascii="Helvetica" w:eastAsia="Times New Roman" w:hAnsi="Helvetica" w:cs="Times New Roman"/>
            <w:color w:val="666666"/>
            <w:sz w:val="21"/>
            <w:szCs w:val="21"/>
            <w:lang w:eastAsia="ru-RU"/>
          </w:rPr>
          <w:t>.</w:t>
        </w:r>
      </w:ins>
    </w:p>
    <w:p w:rsidR="003C5D1B" w:rsidRPr="003C5D1B" w:rsidRDefault="003C5D1B" w:rsidP="003C5D1B">
      <w:pPr>
        <w:shd w:val="clear" w:color="auto" w:fill="FFFFFF"/>
        <w:spacing w:before="150" w:after="150" w:line="600" w:lineRule="atLeast"/>
        <w:outlineLvl w:val="2"/>
        <w:rPr>
          <w:ins w:id="82" w:author="Unknown"/>
          <w:rFonts w:ascii="Helvetica" w:eastAsia="Times New Roman" w:hAnsi="Helvetica" w:cs="Times New Roman"/>
          <w:color w:val="444444"/>
          <w:sz w:val="37"/>
          <w:szCs w:val="37"/>
          <w:lang w:eastAsia="ru-RU"/>
        </w:rPr>
      </w:pPr>
      <w:ins w:id="83" w:author="Unknown">
        <w:r w:rsidRPr="003C5D1B">
          <w:rPr>
            <w:rFonts w:ascii="Helvetica" w:eastAsia="Times New Roman" w:hAnsi="Helvetica" w:cs="Times New Roman"/>
            <w:color w:val="444444"/>
            <w:sz w:val="37"/>
            <w:szCs w:val="37"/>
            <w:lang w:eastAsia="ru-RU"/>
          </w:rPr>
          <w:t>Что дальше</w:t>
        </w:r>
      </w:ins>
    </w:p>
    <w:p w:rsidR="003C5D1B" w:rsidRPr="003C5D1B" w:rsidRDefault="003C5D1B" w:rsidP="003C5D1B">
      <w:pPr>
        <w:shd w:val="clear" w:color="auto" w:fill="FFFFFF"/>
        <w:spacing w:after="270" w:line="360" w:lineRule="atLeast"/>
        <w:jc w:val="both"/>
        <w:rPr>
          <w:ins w:id="84" w:author="Unknown"/>
          <w:rFonts w:ascii="Helvetica" w:eastAsia="Times New Roman" w:hAnsi="Helvetica" w:cs="Times New Roman"/>
          <w:color w:val="666666"/>
          <w:sz w:val="21"/>
          <w:szCs w:val="21"/>
          <w:lang w:eastAsia="ru-RU"/>
        </w:rPr>
      </w:pPr>
      <w:ins w:id="85" w:author="Unknown">
        <w:r w:rsidRPr="003C5D1B">
          <w:rPr>
            <w:rFonts w:ascii="Helvetica" w:eastAsia="Times New Roman" w:hAnsi="Helvetica" w:cs="Times New Roman"/>
            <w:color w:val="666666"/>
            <w:sz w:val="21"/>
            <w:szCs w:val="21"/>
            <w:lang w:eastAsia="ru-RU"/>
          </w:rPr>
          <w:lastRenderedPageBreak/>
          <w:t xml:space="preserve">Читать данные из файла с помощью </w:t>
        </w:r>
        <w:proofErr w:type="spellStart"/>
        <w:r w:rsidRPr="003C5D1B">
          <w:rPr>
            <w:rFonts w:ascii="Helvetica" w:eastAsia="Times New Roman" w:hAnsi="Helvetica" w:cs="Times New Roman"/>
            <w:color w:val="666666"/>
            <w:sz w:val="21"/>
            <w:szCs w:val="21"/>
            <w:lang w:eastAsia="ru-RU"/>
          </w:rPr>
          <w:t>FileReader</w:t>
        </w:r>
        <w:proofErr w:type="spellEnd"/>
        <w:r w:rsidRPr="003C5D1B">
          <w:rPr>
            <w:rFonts w:ascii="Helvetica" w:eastAsia="Times New Roman" w:hAnsi="Helvetica" w:cs="Times New Roman"/>
            <w:color w:val="666666"/>
            <w:sz w:val="21"/>
            <w:szCs w:val="21"/>
            <w:lang w:eastAsia="ru-RU"/>
          </w:rPr>
          <w:t xml:space="preserve"> довольно просто. Если вы знаете, как использовать </w:t>
        </w:r>
        <w:proofErr w:type="spellStart"/>
        <w:r w:rsidRPr="003C5D1B">
          <w:rPr>
            <w:rFonts w:ascii="Helvetica" w:eastAsia="Times New Roman" w:hAnsi="Helvetica" w:cs="Times New Roman"/>
            <w:color w:val="666666"/>
            <w:sz w:val="21"/>
            <w:szCs w:val="21"/>
            <w:lang w:eastAsia="ru-RU"/>
          </w:rPr>
          <w:t>XMLHttpRequest</w:t>
        </w:r>
        <w:proofErr w:type="spellEnd"/>
        <w:r w:rsidRPr="003C5D1B">
          <w:rPr>
            <w:rFonts w:ascii="Helvetica" w:eastAsia="Times New Roman" w:hAnsi="Helvetica" w:cs="Times New Roman"/>
            <w:color w:val="666666"/>
            <w:sz w:val="21"/>
            <w:szCs w:val="21"/>
            <w:lang w:eastAsia="ru-RU"/>
          </w:rPr>
          <w:t>, то чтение данных из файлов для Вас далось также легко. В следующей части этой серии, вы узнаете больше об использовании событий  </w:t>
        </w:r>
        <w:proofErr w:type="spellStart"/>
        <w:r w:rsidRPr="003C5D1B">
          <w:rPr>
            <w:rFonts w:ascii="Helvetica" w:eastAsia="Times New Roman" w:hAnsi="Helvetica" w:cs="Times New Roman"/>
            <w:color w:val="666666"/>
            <w:sz w:val="21"/>
            <w:szCs w:val="21"/>
            <w:lang w:eastAsia="ru-RU"/>
          </w:rPr>
          <w:t>FileReader</w:t>
        </w:r>
        <w:proofErr w:type="spellEnd"/>
        <w:r w:rsidRPr="003C5D1B">
          <w:rPr>
            <w:rFonts w:ascii="Helvetica" w:eastAsia="Times New Roman" w:hAnsi="Helvetica" w:cs="Times New Roman"/>
            <w:color w:val="666666"/>
            <w:sz w:val="21"/>
            <w:szCs w:val="21"/>
            <w:lang w:eastAsia="ru-RU"/>
          </w:rPr>
          <w:t xml:space="preserve">  и возможных ошибках.</w:t>
        </w:r>
      </w:ins>
    </w:p>
    <w:p w:rsidR="003C5D1B" w:rsidRPr="003C5D1B" w:rsidRDefault="003C5D1B" w:rsidP="003C5D1B">
      <w:pPr>
        <w:shd w:val="clear" w:color="auto" w:fill="FFFFFF"/>
        <w:spacing w:before="150" w:after="150" w:line="600" w:lineRule="atLeast"/>
        <w:jc w:val="both"/>
        <w:outlineLvl w:val="2"/>
        <w:rPr>
          <w:ins w:id="86" w:author="Unknown"/>
          <w:rFonts w:ascii="Helvetica" w:eastAsia="Times New Roman" w:hAnsi="Helvetica" w:cs="Times New Roman"/>
          <w:color w:val="444444"/>
          <w:sz w:val="37"/>
          <w:szCs w:val="37"/>
          <w:lang w:eastAsia="ru-RU"/>
        </w:rPr>
      </w:pPr>
      <w:ins w:id="87" w:author="Unknown">
        <w:r w:rsidRPr="003C5D1B">
          <w:rPr>
            <w:rFonts w:ascii="Helvetica" w:eastAsia="Times New Roman" w:hAnsi="Helvetica" w:cs="Times New Roman"/>
            <w:color w:val="444444"/>
            <w:sz w:val="37"/>
            <w:szCs w:val="37"/>
            <w:lang w:eastAsia="ru-RU"/>
          </w:rPr>
          <w:t>Ссылки по теме:</w:t>
        </w:r>
      </w:ins>
    </w:p>
    <w:p w:rsidR="003C5D1B" w:rsidRPr="003C5D1B" w:rsidRDefault="00522BB5" w:rsidP="003C5D1B">
      <w:pPr>
        <w:shd w:val="clear" w:color="auto" w:fill="FFFFFF"/>
        <w:spacing w:after="270" w:line="360" w:lineRule="atLeast"/>
        <w:jc w:val="both"/>
        <w:rPr>
          <w:ins w:id="88" w:author="Unknown"/>
          <w:rFonts w:ascii="Helvetica" w:eastAsia="Times New Roman" w:hAnsi="Helvetica" w:cs="Times New Roman"/>
          <w:color w:val="666666"/>
          <w:sz w:val="21"/>
          <w:szCs w:val="21"/>
          <w:lang w:eastAsia="ru-RU"/>
        </w:rPr>
      </w:pPr>
      <w:ins w:id="89" w:author="Unknown">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"https://developer.mozilla.org/en/JavaScript_typed_arrays/ArrayBuffer" \t "_blank" </w:instrText>
        </w:r>
        <w:r w:rsidRPr="003C5D1B">
          <w:rPr>
            <w:rFonts w:ascii="Helvetica" w:eastAsia="Times New Roman" w:hAnsi="Helvetica" w:cs="Times New Roman"/>
            <w:color w:val="666666"/>
            <w:sz w:val="21"/>
            <w:szCs w:val="21"/>
            <w:lang w:eastAsia="ru-RU"/>
          </w:rPr>
          <w:fldChar w:fldCharType="separate"/>
        </w:r>
        <w:proofErr w:type="spellStart"/>
        <w:r w:rsidR="003C5D1B" w:rsidRPr="003C5D1B">
          <w:rPr>
            <w:rFonts w:ascii="Helvetica" w:eastAsia="Times New Roman" w:hAnsi="Helvetica" w:cs="Times New Roman"/>
            <w:color w:val="0088CC"/>
            <w:sz w:val="21"/>
            <w:lang w:eastAsia="ru-RU"/>
          </w:rPr>
          <w:t>ArrayBuffer</w:t>
        </w:r>
        <w:proofErr w:type="spellEnd"/>
        <w:r w:rsidRPr="003C5D1B">
          <w:rPr>
            <w:rFonts w:ascii="Helvetica" w:eastAsia="Times New Roman" w:hAnsi="Helvetica" w:cs="Times New Roman"/>
            <w:color w:val="666666"/>
            <w:sz w:val="21"/>
            <w:szCs w:val="21"/>
            <w:lang w:eastAsia="ru-RU"/>
          </w:rPr>
          <w:fldChar w:fldCharType="end"/>
        </w:r>
        <w:r w:rsidR="003C5D1B" w:rsidRPr="003C5D1B">
          <w:rPr>
            <w:rFonts w:ascii="Helvetica" w:eastAsia="Times New Roman" w:hAnsi="Helvetica" w:cs="Times New Roman"/>
            <w:color w:val="666666"/>
            <w:sz w:val="21"/>
            <w:szCs w:val="21"/>
            <w:lang w:eastAsia="ru-RU"/>
          </w:rPr>
          <w:br/>
        </w:r>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"http://www.khronos.org/registry/typedarray/specs/latest/" \t "_blank" </w:instrText>
        </w:r>
        <w:r w:rsidRPr="003C5D1B">
          <w:rPr>
            <w:rFonts w:ascii="Helvetica" w:eastAsia="Times New Roman" w:hAnsi="Helvetica" w:cs="Times New Roman"/>
            <w:color w:val="666666"/>
            <w:sz w:val="21"/>
            <w:szCs w:val="21"/>
            <w:lang w:eastAsia="ru-RU"/>
          </w:rPr>
          <w:fldChar w:fldCharType="separate"/>
        </w:r>
        <w:r w:rsidR="003C5D1B" w:rsidRPr="003C5D1B">
          <w:rPr>
            <w:rFonts w:ascii="Helvetica" w:eastAsia="Times New Roman" w:hAnsi="Helvetica" w:cs="Times New Roman"/>
            <w:color w:val="0088CC"/>
            <w:sz w:val="21"/>
            <w:lang w:eastAsia="ru-RU"/>
          </w:rPr>
          <w:t>Спецификация по типизированным массивам</w:t>
        </w:r>
        <w:r w:rsidRPr="003C5D1B">
          <w:rPr>
            <w:rFonts w:ascii="Helvetica" w:eastAsia="Times New Roman" w:hAnsi="Helvetica" w:cs="Times New Roman"/>
            <w:color w:val="666666"/>
            <w:sz w:val="21"/>
            <w:szCs w:val="21"/>
            <w:lang w:eastAsia="ru-RU"/>
          </w:rPr>
          <w:fldChar w:fldCharType="end"/>
        </w:r>
        <w:r w:rsidR="003C5D1B" w:rsidRPr="003C5D1B">
          <w:rPr>
            <w:rFonts w:ascii="Helvetica" w:eastAsia="Times New Roman" w:hAnsi="Helvetica" w:cs="Times New Roman"/>
            <w:color w:val="666666"/>
            <w:sz w:val="21"/>
            <w:szCs w:val="21"/>
            <w:lang w:eastAsia="ru-RU"/>
          </w:rPr>
          <w:br/>
        </w:r>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"http://www.w3.org/TR/XMLHttpRequest/" \t "_blank" </w:instrText>
        </w:r>
        <w:r w:rsidRPr="003C5D1B">
          <w:rPr>
            <w:rFonts w:ascii="Helvetica" w:eastAsia="Times New Roman" w:hAnsi="Helvetica" w:cs="Times New Roman"/>
            <w:color w:val="666666"/>
            <w:sz w:val="21"/>
            <w:szCs w:val="21"/>
            <w:lang w:eastAsia="ru-RU"/>
          </w:rPr>
          <w:fldChar w:fldCharType="separate"/>
        </w:r>
        <w:proofErr w:type="spellStart"/>
        <w:r w:rsidR="003C5D1B" w:rsidRPr="003C5D1B">
          <w:rPr>
            <w:rFonts w:ascii="Helvetica" w:eastAsia="Times New Roman" w:hAnsi="Helvetica" w:cs="Times New Roman"/>
            <w:color w:val="0088CC"/>
            <w:sz w:val="21"/>
            <w:lang w:eastAsia="ru-RU"/>
          </w:rPr>
          <w:t>XMLHttpRequest</w:t>
        </w:r>
        <w:proofErr w:type="spellEnd"/>
        <w:r w:rsidR="003C5D1B" w:rsidRPr="003C5D1B">
          <w:rPr>
            <w:rFonts w:ascii="Helvetica" w:eastAsia="Times New Roman" w:hAnsi="Helvetica" w:cs="Times New Roman"/>
            <w:color w:val="0088CC"/>
            <w:sz w:val="21"/>
            <w:lang w:eastAsia="ru-RU"/>
          </w:rPr>
          <w:t xml:space="preserve"> </w:t>
        </w:r>
        <w:proofErr w:type="spellStart"/>
        <w:r w:rsidR="003C5D1B" w:rsidRPr="003C5D1B">
          <w:rPr>
            <w:rFonts w:ascii="Helvetica" w:eastAsia="Times New Roman" w:hAnsi="Helvetica" w:cs="Times New Roman"/>
            <w:color w:val="0088CC"/>
            <w:sz w:val="21"/>
            <w:lang w:eastAsia="ru-RU"/>
          </w:rPr>
          <w:t>Level</w:t>
        </w:r>
        <w:proofErr w:type="spellEnd"/>
        <w:r w:rsidR="003C5D1B" w:rsidRPr="003C5D1B">
          <w:rPr>
            <w:rFonts w:ascii="Helvetica" w:eastAsia="Times New Roman" w:hAnsi="Helvetica" w:cs="Times New Roman"/>
            <w:color w:val="0088CC"/>
            <w:sz w:val="21"/>
            <w:lang w:eastAsia="ru-RU"/>
          </w:rPr>
          <w:t xml:space="preserve"> 2</w:t>
        </w:r>
        <w:r w:rsidRPr="003C5D1B">
          <w:rPr>
            <w:rFonts w:ascii="Helvetica" w:eastAsia="Times New Roman" w:hAnsi="Helvetica" w:cs="Times New Roman"/>
            <w:color w:val="666666"/>
            <w:sz w:val="21"/>
            <w:szCs w:val="21"/>
            <w:lang w:eastAsia="ru-RU"/>
          </w:rPr>
          <w:fldChar w:fldCharType="end"/>
        </w:r>
      </w:ins>
    </w:p>
    <w:p w:rsidR="003C5D1B" w:rsidRPr="003C5D1B" w:rsidRDefault="003C5D1B" w:rsidP="003C5D1B">
      <w:pPr>
        <w:shd w:val="clear" w:color="auto" w:fill="FFFFFF"/>
        <w:spacing w:before="150" w:after="150" w:line="600" w:lineRule="atLeast"/>
        <w:outlineLvl w:val="2"/>
        <w:rPr>
          <w:ins w:id="90" w:author="Unknown"/>
          <w:rFonts w:ascii="Helvetica" w:eastAsia="Times New Roman" w:hAnsi="Helvetica" w:cs="Times New Roman"/>
          <w:color w:val="444444"/>
          <w:sz w:val="37"/>
          <w:szCs w:val="37"/>
          <w:lang w:eastAsia="ru-RU"/>
        </w:rPr>
      </w:pPr>
      <w:ins w:id="91" w:author="Unknown">
        <w:r w:rsidRPr="003C5D1B">
          <w:rPr>
            <w:rFonts w:ascii="Helvetica" w:eastAsia="Times New Roman" w:hAnsi="Helvetica" w:cs="Times New Roman"/>
            <w:color w:val="444444"/>
            <w:sz w:val="37"/>
            <w:szCs w:val="37"/>
            <w:lang w:eastAsia="ru-RU"/>
          </w:rPr>
          <w:t>Связанные статьи</w:t>
        </w:r>
      </w:ins>
    </w:p>
    <w:p w:rsidR="003C5D1B" w:rsidRPr="003C5D1B" w:rsidRDefault="00522BB5" w:rsidP="003C5D1B">
      <w:pPr>
        <w:shd w:val="clear" w:color="auto" w:fill="FFFFFF"/>
        <w:spacing w:after="270" w:line="360" w:lineRule="atLeast"/>
        <w:rPr>
          <w:ins w:id="92" w:author="Unknown"/>
          <w:rFonts w:ascii="Helvetica" w:eastAsia="Times New Roman" w:hAnsi="Helvetica" w:cs="Times New Roman"/>
          <w:color w:val="666666"/>
          <w:sz w:val="21"/>
          <w:szCs w:val="21"/>
          <w:lang w:eastAsia="ru-RU"/>
        </w:rPr>
      </w:pPr>
      <w:ins w:id="93" w:author="Unknown">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"http://xdan.ru/Working-with-files-in-JavaScript-Part-1-The-Basics.html" </w:instrText>
        </w:r>
        <w:r w:rsidRPr="003C5D1B">
          <w:rPr>
            <w:rFonts w:ascii="Helvetica" w:eastAsia="Times New Roman" w:hAnsi="Helvetica" w:cs="Times New Roman"/>
            <w:color w:val="666666"/>
            <w:sz w:val="21"/>
            <w:szCs w:val="21"/>
            <w:lang w:eastAsia="ru-RU"/>
          </w:rPr>
          <w:fldChar w:fldCharType="separate"/>
        </w:r>
        <w:r w:rsidR="003C5D1B" w:rsidRPr="003C5D1B">
          <w:rPr>
            <w:rFonts w:ascii="Helvetica" w:eastAsia="Times New Roman" w:hAnsi="Helvetica" w:cs="Times New Roman"/>
            <w:color w:val="0088CC"/>
            <w:sz w:val="21"/>
            <w:lang w:eastAsia="ru-RU"/>
          </w:rPr>
          <w:t xml:space="preserve">Работа с файлами в </w:t>
        </w:r>
        <w:proofErr w:type="spellStart"/>
        <w:r w:rsidR="003C5D1B" w:rsidRPr="003C5D1B">
          <w:rPr>
            <w:rFonts w:ascii="Helvetica" w:eastAsia="Times New Roman" w:hAnsi="Helvetica" w:cs="Times New Roman"/>
            <w:color w:val="0088CC"/>
            <w:sz w:val="21"/>
            <w:lang w:eastAsia="ru-RU"/>
          </w:rPr>
          <w:t>JavaScript</w:t>
        </w:r>
        <w:proofErr w:type="spellEnd"/>
        <w:r w:rsidR="003C5D1B" w:rsidRPr="003C5D1B">
          <w:rPr>
            <w:rFonts w:ascii="Helvetica" w:eastAsia="Times New Roman" w:hAnsi="Helvetica" w:cs="Times New Roman"/>
            <w:color w:val="0088CC"/>
            <w:sz w:val="21"/>
            <w:lang w:eastAsia="ru-RU"/>
          </w:rPr>
          <w:t>, Часть 1: Основы</w:t>
        </w:r>
        <w:r w:rsidRPr="003C5D1B">
          <w:rPr>
            <w:rFonts w:ascii="Helvetica" w:eastAsia="Times New Roman" w:hAnsi="Helvetica" w:cs="Times New Roman"/>
            <w:color w:val="666666"/>
            <w:sz w:val="21"/>
            <w:szCs w:val="21"/>
            <w:lang w:eastAsia="ru-RU"/>
          </w:rPr>
          <w:fldChar w:fldCharType="end"/>
        </w:r>
        <w:r w:rsidR="003C5D1B" w:rsidRPr="003C5D1B">
          <w:rPr>
            <w:rFonts w:ascii="Helvetica" w:eastAsia="Times New Roman" w:hAnsi="Helvetica" w:cs="Times New Roman"/>
            <w:color w:val="666666"/>
            <w:sz w:val="21"/>
            <w:szCs w:val="21"/>
            <w:lang w:eastAsia="ru-RU"/>
          </w:rPr>
          <w:br/>
        </w:r>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"http://xdan.ru/Working-with-files-in-JavaScript-Part-3-Progress-events-and-errors.html" </w:instrText>
        </w:r>
        <w:r w:rsidRPr="003C5D1B">
          <w:rPr>
            <w:rFonts w:ascii="Helvetica" w:eastAsia="Times New Roman" w:hAnsi="Helvetica" w:cs="Times New Roman"/>
            <w:color w:val="666666"/>
            <w:sz w:val="21"/>
            <w:szCs w:val="21"/>
            <w:lang w:eastAsia="ru-RU"/>
          </w:rPr>
          <w:fldChar w:fldCharType="separate"/>
        </w:r>
        <w:r w:rsidR="003C5D1B" w:rsidRPr="003C5D1B">
          <w:rPr>
            <w:rFonts w:ascii="Helvetica" w:eastAsia="Times New Roman" w:hAnsi="Helvetica" w:cs="Times New Roman"/>
            <w:color w:val="0088CC"/>
            <w:sz w:val="21"/>
            <w:lang w:eastAsia="ru-RU"/>
          </w:rPr>
          <w:t xml:space="preserve">Работа с файлами в </w:t>
        </w:r>
        <w:proofErr w:type="spellStart"/>
        <w:r w:rsidR="003C5D1B" w:rsidRPr="003C5D1B">
          <w:rPr>
            <w:rFonts w:ascii="Helvetica" w:eastAsia="Times New Roman" w:hAnsi="Helvetica" w:cs="Times New Roman"/>
            <w:color w:val="0088CC"/>
            <w:sz w:val="21"/>
            <w:lang w:eastAsia="ru-RU"/>
          </w:rPr>
          <w:t>JavaScript</w:t>
        </w:r>
        <w:proofErr w:type="spellEnd"/>
        <w:r w:rsidR="003C5D1B" w:rsidRPr="003C5D1B">
          <w:rPr>
            <w:rFonts w:ascii="Helvetica" w:eastAsia="Times New Roman" w:hAnsi="Helvetica" w:cs="Times New Roman"/>
            <w:color w:val="0088CC"/>
            <w:sz w:val="21"/>
            <w:lang w:eastAsia="ru-RU"/>
          </w:rPr>
          <w:t>, Часть 3:Событие прогресса и ошибки</w:t>
        </w:r>
        <w:r w:rsidRPr="003C5D1B">
          <w:rPr>
            <w:rFonts w:ascii="Helvetica" w:eastAsia="Times New Roman" w:hAnsi="Helvetica" w:cs="Times New Roman"/>
            <w:color w:val="666666"/>
            <w:sz w:val="21"/>
            <w:szCs w:val="21"/>
            <w:lang w:eastAsia="ru-RU"/>
          </w:rPr>
          <w:fldChar w:fldCharType="end"/>
        </w:r>
        <w:r w:rsidR="003C5D1B" w:rsidRPr="003C5D1B">
          <w:rPr>
            <w:rFonts w:ascii="Helvetica" w:eastAsia="Times New Roman" w:hAnsi="Helvetica" w:cs="Times New Roman"/>
            <w:color w:val="666666"/>
            <w:sz w:val="21"/>
            <w:szCs w:val="21"/>
            <w:lang w:eastAsia="ru-RU"/>
          </w:rPr>
          <w:br/>
        </w:r>
        <w:r w:rsidRPr="003C5D1B">
          <w:rPr>
            <w:rFonts w:ascii="Helvetica" w:eastAsia="Times New Roman" w:hAnsi="Helvetica" w:cs="Times New Roman"/>
            <w:color w:val="666666"/>
            <w:sz w:val="21"/>
            <w:szCs w:val="21"/>
            <w:lang w:eastAsia="ru-RU"/>
          </w:rPr>
          <w:fldChar w:fldCharType="begin"/>
        </w:r>
        <w:r w:rsidR="003C5D1B" w:rsidRPr="003C5D1B">
          <w:rPr>
            <w:rFonts w:ascii="Helvetica" w:eastAsia="Times New Roman" w:hAnsi="Helvetica" w:cs="Times New Roman"/>
            <w:color w:val="666666"/>
            <w:sz w:val="21"/>
            <w:szCs w:val="21"/>
            <w:lang w:eastAsia="ru-RU"/>
          </w:rPr>
          <w:instrText xml:space="preserve"> HYPERLINK "http://xdan.ru/working-with-files-in-javascript-part-4-object-urls.html" </w:instrText>
        </w:r>
        <w:r w:rsidRPr="003C5D1B">
          <w:rPr>
            <w:rFonts w:ascii="Helvetica" w:eastAsia="Times New Roman" w:hAnsi="Helvetica" w:cs="Times New Roman"/>
            <w:color w:val="666666"/>
            <w:sz w:val="21"/>
            <w:szCs w:val="21"/>
            <w:lang w:eastAsia="ru-RU"/>
          </w:rPr>
          <w:fldChar w:fldCharType="separate"/>
        </w:r>
        <w:r w:rsidR="003C5D1B" w:rsidRPr="003C5D1B">
          <w:rPr>
            <w:rFonts w:ascii="Helvetica" w:eastAsia="Times New Roman" w:hAnsi="Helvetica" w:cs="Times New Roman"/>
            <w:color w:val="0088CC"/>
            <w:sz w:val="21"/>
            <w:lang w:eastAsia="ru-RU"/>
          </w:rPr>
          <w:t xml:space="preserve">Работа с файлами в </w:t>
        </w:r>
        <w:proofErr w:type="spellStart"/>
        <w:r w:rsidR="003C5D1B" w:rsidRPr="003C5D1B">
          <w:rPr>
            <w:rFonts w:ascii="Helvetica" w:eastAsia="Times New Roman" w:hAnsi="Helvetica" w:cs="Times New Roman"/>
            <w:color w:val="0088CC"/>
            <w:sz w:val="21"/>
            <w:lang w:eastAsia="ru-RU"/>
          </w:rPr>
          <w:t>JavaScript</w:t>
        </w:r>
        <w:proofErr w:type="spellEnd"/>
        <w:r w:rsidR="003C5D1B" w:rsidRPr="003C5D1B">
          <w:rPr>
            <w:rFonts w:ascii="Helvetica" w:eastAsia="Times New Roman" w:hAnsi="Helvetica" w:cs="Times New Roman"/>
            <w:color w:val="0088CC"/>
            <w:sz w:val="21"/>
            <w:lang w:eastAsia="ru-RU"/>
          </w:rPr>
          <w:t>, Часть 4:Объект URL</w:t>
        </w:r>
        <w:r w:rsidRPr="003C5D1B">
          <w:rPr>
            <w:rFonts w:ascii="Helvetica" w:eastAsia="Times New Roman" w:hAnsi="Helvetica" w:cs="Times New Roman"/>
            <w:color w:val="666666"/>
            <w:sz w:val="21"/>
            <w:szCs w:val="21"/>
            <w:lang w:eastAsia="ru-RU"/>
          </w:rPr>
          <w:fldChar w:fldCharType="end"/>
        </w:r>
      </w:ins>
    </w:p>
    <w:p w:rsidR="00E45F24" w:rsidRPr="00E45F24" w:rsidRDefault="00E45F24" w:rsidP="00E45F24">
      <w:pPr>
        <w:spacing w:before="150" w:after="150" w:line="600" w:lineRule="atLeast"/>
        <w:outlineLvl w:val="0"/>
        <w:rPr>
          <w:rFonts w:ascii="Helvetica" w:eastAsia="Times New Roman" w:hAnsi="Helvetica" w:cs="Times New Roman"/>
          <w:color w:val="444444"/>
          <w:kern w:val="36"/>
          <w:sz w:val="58"/>
          <w:szCs w:val="58"/>
          <w:lang w:eastAsia="ru-RU"/>
        </w:rPr>
      </w:pPr>
      <w:r w:rsidRPr="00E45F24">
        <w:rPr>
          <w:rFonts w:ascii="Helvetica" w:eastAsia="Times New Roman" w:hAnsi="Helvetica" w:cs="Times New Roman"/>
          <w:color w:val="444444"/>
          <w:kern w:val="36"/>
          <w:sz w:val="58"/>
          <w:szCs w:val="58"/>
          <w:lang w:eastAsia="ru-RU"/>
        </w:rPr>
        <w:t xml:space="preserve">Работа с файлами в </w:t>
      </w:r>
      <w:proofErr w:type="spellStart"/>
      <w:r w:rsidRPr="00E45F24">
        <w:rPr>
          <w:rFonts w:ascii="Helvetica" w:eastAsia="Times New Roman" w:hAnsi="Helvetica" w:cs="Times New Roman"/>
          <w:color w:val="444444"/>
          <w:kern w:val="36"/>
          <w:sz w:val="58"/>
          <w:szCs w:val="58"/>
          <w:lang w:eastAsia="ru-RU"/>
        </w:rPr>
        <w:t>JavaScript</w:t>
      </w:r>
      <w:proofErr w:type="spellEnd"/>
      <w:r w:rsidRPr="00E45F24">
        <w:rPr>
          <w:rFonts w:ascii="Helvetica" w:eastAsia="Times New Roman" w:hAnsi="Helvetica" w:cs="Times New Roman"/>
          <w:color w:val="444444"/>
          <w:kern w:val="36"/>
          <w:sz w:val="58"/>
          <w:szCs w:val="58"/>
          <w:lang w:eastAsia="ru-RU"/>
        </w:rPr>
        <w:t>, Часть 3:Событие прогресса и ошибки</w:t>
      </w:r>
    </w:p>
    <w:p w:rsidR="00E45F24" w:rsidRPr="00E45F24" w:rsidRDefault="00E45F24" w:rsidP="00360361">
      <w:pPr>
        <w:spacing w:after="0" w:line="300" w:lineRule="atLeast"/>
        <w:ind w:left="720" w:right="225"/>
        <w:rPr>
          <w:rFonts w:ascii="Times New Roman" w:eastAsia="Times New Roman" w:hAnsi="Times New Roman" w:cs="Times New Roman"/>
          <w:sz w:val="24"/>
          <w:szCs w:val="24"/>
          <w:lang w:eastAsia="ru-RU"/>
        </w:rPr>
      </w:pPr>
      <w:r w:rsidRPr="00E45F24">
        <w:rPr>
          <w:rFonts w:ascii="Times New Roman" w:eastAsia="Times New Roman" w:hAnsi="Times New Roman" w:cs="Times New Roman"/>
          <w:color w:val="999999"/>
          <w:sz w:val="20"/>
          <w:lang w:eastAsia="ru-RU"/>
        </w:rPr>
        <w:t> </w:t>
      </w:r>
    </w:p>
    <w:p w:rsidR="00E45F24" w:rsidRPr="00E45F24" w:rsidRDefault="00E45F24" w:rsidP="00E45F24">
      <w:pPr>
        <w:spacing w:after="270" w:line="240" w:lineRule="auto"/>
        <w:jc w:val="both"/>
        <w:rPr>
          <w:ins w:id="94" w:author="Unknown"/>
          <w:rFonts w:ascii="Times New Roman" w:eastAsia="Times New Roman" w:hAnsi="Times New Roman" w:cs="Times New Roman"/>
          <w:sz w:val="24"/>
          <w:szCs w:val="24"/>
          <w:lang w:eastAsia="ru-RU"/>
        </w:rPr>
      </w:pPr>
      <w:ins w:id="95" w:author="Unknown">
        <w:r w:rsidRPr="00E45F24">
          <w:rPr>
            <w:rFonts w:ascii="Times New Roman" w:eastAsia="Times New Roman" w:hAnsi="Times New Roman" w:cs="Times New Roman"/>
            <w:sz w:val="24"/>
            <w:szCs w:val="24"/>
            <w:lang w:eastAsia="ru-RU"/>
          </w:rPr>
          <w:t xml:space="preserve">Объект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используется для чтения данных из файлов, которые доступны через браузер. В моей предыдущей статье вы узнали, как используя объект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читать данные из файла в различных форматах.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во многом очень </w:t>
        </w:r>
        <w:proofErr w:type="gramStart"/>
        <w:r w:rsidRPr="00E45F24">
          <w:rPr>
            <w:rFonts w:ascii="Times New Roman" w:eastAsia="Times New Roman" w:hAnsi="Times New Roman" w:cs="Times New Roman"/>
            <w:sz w:val="24"/>
            <w:szCs w:val="24"/>
            <w:lang w:eastAsia="ru-RU"/>
          </w:rPr>
          <w:t>похож</w:t>
        </w:r>
        <w:proofErr w:type="gramEnd"/>
        <w:r w:rsidRPr="00E45F24">
          <w:rPr>
            <w:rFonts w:ascii="Times New Roman" w:eastAsia="Times New Roman" w:hAnsi="Times New Roman" w:cs="Times New Roman"/>
            <w:sz w:val="24"/>
            <w:szCs w:val="24"/>
            <w:lang w:eastAsia="ru-RU"/>
          </w:rPr>
          <w:t xml:space="preserve"> на </w:t>
        </w:r>
        <w:proofErr w:type="spellStart"/>
        <w:r w:rsidRPr="00E45F24">
          <w:rPr>
            <w:rFonts w:ascii="Times New Roman" w:eastAsia="Times New Roman" w:hAnsi="Times New Roman" w:cs="Times New Roman"/>
            <w:sz w:val="24"/>
            <w:szCs w:val="24"/>
            <w:lang w:eastAsia="ru-RU"/>
          </w:rPr>
          <w:t>XMLHttpRequest</w:t>
        </w:r>
        <w:proofErr w:type="spellEnd"/>
        <w:r w:rsidRPr="00E45F24">
          <w:rPr>
            <w:rFonts w:ascii="Times New Roman" w:eastAsia="Times New Roman" w:hAnsi="Times New Roman" w:cs="Times New Roman"/>
            <w:sz w:val="24"/>
            <w:szCs w:val="24"/>
            <w:lang w:eastAsia="ru-RU"/>
          </w:rPr>
          <w:t>.</w:t>
        </w:r>
      </w:ins>
    </w:p>
    <w:p w:rsidR="00E45F24" w:rsidRPr="00E45F24" w:rsidRDefault="00E45F24" w:rsidP="00E45F24">
      <w:pPr>
        <w:spacing w:before="150" w:after="150" w:line="600" w:lineRule="atLeast"/>
        <w:outlineLvl w:val="2"/>
        <w:rPr>
          <w:ins w:id="96" w:author="Unknown"/>
          <w:rFonts w:ascii="Helvetica" w:eastAsia="Times New Roman" w:hAnsi="Helvetica" w:cs="Times New Roman"/>
          <w:color w:val="444444"/>
          <w:sz w:val="37"/>
          <w:szCs w:val="37"/>
          <w:lang w:eastAsia="ru-RU"/>
        </w:rPr>
      </w:pPr>
      <w:ins w:id="97" w:author="Unknown">
        <w:r w:rsidRPr="00E45F24">
          <w:rPr>
            <w:rFonts w:ascii="Helvetica" w:eastAsia="Times New Roman" w:hAnsi="Helvetica" w:cs="Times New Roman"/>
            <w:color w:val="444444"/>
            <w:sz w:val="37"/>
            <w:szCs w:val="37"/>
            <w:lang w:eastAsia="ru-RU"/>
          </w:rPr>
          <w:t>Событие прогресса (</w:t>
        </w:r>
        <w:proofErr w:type="spellStart"/>
        <w:r w:rsidRPr="00E45F24">
          <w:rPr>
            <w:rFonts w:ascii="Helvetica" w:eastAsia="Times New Roman" w:hAnsi="Helvetica" w:cs="Times New Roman"/>
            <w:color w:val="444444"/>
            <w:sz w:val="37"/>
            <w:szCs w:val="37"/>
            <w:lang w:eastAsia="ru-RU"/>
          </w:rPr>
          <w:t>Progress</w:t>
        </w:r>
        <w:proofErr w:type="spellEnd"/>
        <w:r w:rsidRPr="00E45F24">
          <w:rPr>
            <w:rFonts w:ascii="Helvetica" w:eastAsia="Times New Roman" w:hAnsi="Helvetica" w:cs="Times New Roman"/>
            <w:color w:val="444444"/>
            <w:sz w:val="37"/>
            <w:szCs w:val="37"/>
            <w:lang w:eastAsia="ru-RU"/>
          </w:rPr>
          <w:t xml:space="preserve"> </w:t>
        </w:r>
        <w:proofErr w:type="spellStart"/>
        <w:r w:rsidRPr="00E45F24">
          <w:rPr>
            <w:rFonts w:ascii="Helvetica" w:eastAsia="Times New Roman" w:hAnsi="Helvetica" w:cs="Times New Roman"/>
            <w:color w:val="444444"/>
            <w:sz w:val="37"/>
            <w:szCs w:val="37"/>
            <w:lang w:eastAsia="ru-RU"/>
          </w:rPr>
          <w:t>events</w:t>
        </w:r>
        <w:proofErr w:type="spellEnd"/>
        <w:r w:rsidRPr="00E45F24">
          <w:rPr>
            <w:rFonts w:ascii="Helvetica" w:eastAsia="Times New Roman" w:hAnsi="Helvetica" w:cs="Times New Roman"/>
            <w:color w:val="444444"/>
            <w:sz w:val="37"/>
            <w:szCs w:val="37"/>
            <w:lang w:eastAsia="ru-RU"/>
          </w:rPr>
          <w:t>)</w:t>
        </w:r>
      </w:ins>
    </w:p>
    <w:p w:rsidR="00E45F24" w:rsidRPr="00E45F24" w:rsidRDefault="00E45F24" w:rsidP="00E45F24">
      <w:pPr>
        <w:spacing w:after="270" w:line="240" w:lineRule="auto"/>
        <w:jc w:val="both"/>
        <w:rPr>
          <w:ins w:id="98" w:author="Unknown"/>
          <w:rFonts w:ascii="Times New Roman" w:eastAsia="Times New Roman" w:hAnsi="Times New Roman" w:cs="Times New Roman"/>
          <w:sz w:val="24"/>
          <w:szCs w:val="24"/>
          <w:lang w:eastAsia="ru-RU"/>
        </w:rPr>
      </w:pPr>
      <w:ins w:id="99" w:author="Unknown">
        <w:r w:rsidRPr="00E45F24">
          <w:rPr>
            <w:rFonts w:ascii="Times New Roman" w:eastAsia="Times New Roman" w:hAnsi="Times New Roman" w:cs="Times New Roman"/>
            <w:sz w:val="24"/>
            <w:szCs w:val="24"/>
            <w:lang w:eastAsia="ru-RU"/>
          </w:rPr>
          <w:t xml:space="preserve">События </w:t>
        </w:r>
        <w:proofErr w:type="gramStart"/>
        <w:r w:rsidRPr="00E45F24">
          <w:rPr>
            <w:rFonts w:ascii="Times New Roman" w:eastAsia="Times New Roman" w:hAnsi="Times New Roman" w:cs="Times New Roman"/>
            <w:sz w:val="24"/>
            <w:szCs w:val="24"/>
            <w:lang w:eastAsia="ru-RU"/>
          </w:rPr>
          <w:t>показывающее</w:t>
        </w:r>
        <w:proofErr w:type="gramEnd"/>
        <w:r w:rsidRPr="00E45F24">
          <w:rPr>
            <w:rFonts w:ascii="Times New Roman" w:eastAsia="Times New Roman" w:hAnsi="Times New Roman" w:cs="Times New Roman"/>
            <w:sz w:val="24"/>
            <w:szCs w:val="24"/>
            <w:lang w:eastAsia="ru-RU"/>
          </w:rPr>
          <w:t xml:space="preserve"> прогресс какого-либо процесса очень распространены. Эти события спроектированы для отображения прогресса передачи данных. Такая передача происходит как при запросе данных с сервера, так и при запросе данных с диска, что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и делает.</w:t>
        </w:r>
      </w:ins>
    </w:p>
    <w:p w:rsidR="00E45F24" w:rsidRPr="00E45F24" w:rsidRDefault="00E45F24" w:rsidP="00E45F24">
      <w:pPr>
        <w:spacing w:after="270" w:line="240" w:lineRule="auto"/>
        <w:jc w:val="both"/>
        <w:rPr>
          <w:ins w:id="100" w:author="Unknown"/>
          <w:rFonts w:ascii="Times New Roman" w:eastAsia="Times New Roman" w:hAnsi="Times New Roman" w:cs="Times New Roman"/>
          <w:sz w:val="24"/>
          <w:szCs w:val="24"/>
          <w:lang w:eastAsia="ru-RU"/>
        </w:rPr>
      </w:pPr>
      <w:ins w:id="101" w:author="Unknown">
        <w:r w:rsidRPr="00E45F24">
          <w:rPr>
            <w:rFonts w:ascii="Times New Roman" w:eastAsia="Times New Roman" w:hAnsi="Times New Roman" w:cs="Times New Roman"/>
            <w:sz w:val="24"/>
            <w:szCs w:val="24"/>
            <w:lang w:eastAsia="ru-RU"/>
          </w:rPr>
          <w:t>Есть шесть событий прогресса:</w:t>
        </w:r>
      </w:ins>
    </w:p>
    <w:p w:rsidR="00E45F24" w:rsidRPr="00E45F24" w:rsidRDefault="00E45F24" w:rsidP="00E45F24">
      <w:pPr>
        <w:numPr>
          <w:ilvl w:val="0"/>
          <w:numId w:val="4"/>
        </w:numPr>
        <w:spacing w:before="100" w:beforeAutospacing="1" w:after="100" w:afterAutospacing="1" w:line="300" w:lineRule="atLeast"/>
        <w:ind w:left="375"/>
        <w:rPr>
          <w:ins w:id="102" w:author="Unknown"/>
          <w:rFonts w:ascii="Times New Roman" w:eastAsia="Times New Roman" w:hAnsi="Times New Roman" w:cs="Times New Roman"/>
          <w:sz w:val="24"/>
          <w:szCs w:val="24"/>
          <w:lang w:eastAsia="ru-RU"/>
        </w:rPr>
      </w:pPr>
      <w:proofErr w:type="spellStart"/>
      <w:ins w:id="103" w:author="Unknown">
        <w:r w:rsidRPr="00E45F24">
          <w:rPr>
            <w:rFonts w:ascii="Times New Roman" w:eastAsia="Times New Roman" w:hAnsi="Times New Roman" w:cs="Times New Roman"/>
            <w:sz w:val="24"/>
            <w:szCs w:val="24"/>
            <w:lang w:eastAsia="ru-RU"/>
          </w:rPr>
          <w:t>loadstart</w:t>
        </w:r>
        <w:proofErr w:type="spellEnd"/>
        <w:r w:rsidRPr="00E45F24">
          <w:rPr>
            <w:rFonts w:ascii="Times New Roman" w:eastAsia="Times New Roman" w:hAnsi="Times New Roman" w:cs="Times New Roman"/>
            <w:sz w:val="24"/>
            <w:szCs w:val="24"/>
            <w:lang w:eastAsia="ru-RU"/>
          </w:rPr>
          <w:t xml:space="preserve"> – </w:t>
        </w:r>
        <w:proofErr w:type="gramStart"/>
        <w:r w:rsidRPr="00E45F24">
          <w:rPr>
            <w:rFonts w:ascii="Times New Roman" w:eastAsia="Times New Roman" w:hAnsi="Times New Roman" w:cs="Times New Roman"/>
            <w:sz w:val="24"/>
            <w:szCs w:val="24"/>
            <w:lang w:eastAsia="ru-RU"/>
          </w:rPr>
          <w:t>указывает</w:t>
        </w:r>
        <w:proofErr w:type="gramEnd"/>
        <w:r w:rsidRPr="00E45F24">
          <w:rPr>
            <w:rFonts w:ascii="Times New Roman" w:eastAsia="Times New Roman" w:hAnsi="Times New Roman" w:cs="Times New Roman"/>
            <w:sz w:val="24"/>
            <w:szCs w:val="24"/>
            <w:lang w:eastAsia="ru-RU"/>
          </w:rPr>
          <w:t xml:space="preserve"> что процесс загрузки данных начался. Это событие всегда срабатывает первым</w:t>
        </w:r>
      </w:ins>
    </w:p>
    <w:p w:rsidR="00E45F24" w:rsidRPr="00E45F24" w:rsidRDefault="00E45F24" w:rsidP="00E45F24">
      <w:pPr>
        <w:numPr>
          <w:ilvl w:val="0"/>
          <w:numId w:val="4"/>
        </w:numPr>
        <w:spacing w:before="100" w:beforeAutospacing="1" w:after="100" w:afterAutospacing="1" w:line="300" w:lineRule="atLeast"/>
        <w:ind w:left="375"/>
        <w:rPr>
          <w:ins w:id="104" w:author="Unknown"/>
          <w:rFonts w:ascii="Times New Roman" w:eastAsia="Times New Roman" w:hAnsi="Times New Roman" w:cs="Times New Roman"/>
          <w:sz w:val="24"/>
          <w:szCs w:val="24"/>
          <w:lang w:eastAsia="ru-RU"/>
        </w:rPr>
      </w:pPr>
      <w:proofErr w:type="spellStart"/>
      <w:ins w:id="105" w:author="Unknown">
        <w:r w:rsidRPr="00E45F24">
          <w:rPr>
            <w:rFonts w:ascii="Times New Roman" w:eastAsia="Times New Roman" w:hAnsi="Times New Roman" w:cs="Times New Roman"/>
            <w:sz w:val="24"/>
            <w:szCs w:val="24"/>
            <w:lang w:eastAsia="ru-RU"/>
          </w:rPr>
          <w:t>progress</w:t>
        </w:r>
        <w:proofErr w:type="spellEnd"/>
        <w:r w:rsidRPr="00E45F24">
          <w:rPr>
            <w:rFonts w:ascii="Times New Roman" w:eastAsia="Times New Roman" w:hAnsi="Times New Roman" w:cs="Times New Roman"/>
            <w:sz w:val="24"/>
            <w:szCs w:val="24"/>
            <w:lang w:eastAsia="ru-RU"/>
          </w:rPr>
          <w:t xml:space="preserve"> – срабатывает несколько раз по мере загрузки данных, дает доступ к промежуточным данным</w:t>
        </w:r>
      </w:ins>
    </w:p>
    <w:p w:rsidR="00E45F24" w:rsidRPr="00E45F24" w:rsidRDefault="00E45F24" w:rsidP="00E45F24">
      <w:pPr>
        <w:numPr>
          <w:ilvl w:val="0"/>
          <w:numId w:val="4"/>
        </w:numPr>
        <w:spacing w:before="100" w:beforeAutospacing="1" w:after="100" w:afterAutospacing="1" w:line="300" w:lineRule="atLeast"/>
        <w:ind w:left="375"/>
        <w:rPr>
          <w:ins w:id="106" w:author="Unknown"/>
          <w:rFonts w:ascii="Times New Roman" w:eastAsia="Times New Roman" w:hAnsi="Times New Roman" w:cs="Times New Roman"/>
          <w:sz w:val="24"/>
          <w:szCs w:val="24"/>
          <w:lang w:eastAsia="ru-RU"/>
        </w:rPr>
      </w:pPr>
      <w:proofErr w:type="spellStart"/>
      <w:ins w:id="107" w:author="Unknown">
        <w:r w:rsidRPr="00E45F24">
          <w:rPr>
            <w:rFonts w:ascii="Times New Roman" w:eastAsia="Times New Roman" w:hAnsi="Times New Roman" w:cs="Times New Roman"/>
            <w:sz w:val="24"/>
            <w:szCs w:val="24"/>
            <w:lang w:eastAsia="ru-RU"/>
          </w:rPr>
          <w:t>error</w:t>
        </w:r>
        <w:proofErr w:type="spellEnd"/>
        <w:r w:rsidRPr="00E45F24">
          <w:rPr>
            <w:rFonts w:ascii="Times New Roman" w:eastAsia="Times New Roman" w:hAnsi="Times New Roman" w:cs="Times New Roman"/>
            <w:sz w:val="24"/>
            <w:szCs w:val="24"/>
            <w:lang w:eastAsia="ru-RU"/>
          </w:rPr>
          <w:t xml:space="preserve"> –  </w:t>
        </w:r>
        <w:proofErr w:type="gramStart"/>
        <w:r w:rsidRPr="00E45F24">
          <w:rPr>
            <w:rFonts w:ascii="Times New Roman" w:eastAsia="Times New Roman" w:hAnsi="Times New Roman" w:cs="Times New Roman"/>
            <w:sz w:val="24"/>
            <w:szCs w:val="24"/>
            <w:lang w:eastAsia="ru-RU"/>
          </w:rPr>
          <w:t>срабатывает</w:t>
        </w:r>
        <w:proofErr w:type="gramEnd"/>
        <w:r w:rsidRPr="00E45F24">
          <w:rPr>
            <w:rFonts w:ascii="Times New Roman" w:eastAsia="Times New Roman" w:hAnsi="Times New Roman" w:cs="Times New Roman"/>
            <w:sz w:val="24"/>
            <w:szCs w:val="24"/>
            <w:lang w:eastAsia="ru-RU"/>
          </w:rPr>
          <w:t xml:space="preserve"> когда загрузка окончилась неудачей</w:t>
        </w:r>
      </w:ins>
    </w:p>
    <w:p w:rsidR="00E45F24" w:rsidRPr="00E45F24" w:rsidRDefault="00E45F24" w:rsidP="00E45F24">
      <w:pPr>
        <w:numPr>
          <w:ilvl w:val="0"/>
          <w:numId w:val="4"/>
        </w:numPr>
        <w:spacing w:before="100" w:beforeAutospacing="1" w:after="100" w:afterAutospacing="1" w:line="300" w:lineRule="atLeast"/>
        <w:ind w:left="375"/>
        <w:rPr>
          <w:ins w:id="108" w:author="Unknown"/>
          <w:rFonts w:ascii="Times New Roman" w:eastAsia="Times New Roman" w:hAnsi="Times New Roman" w:cs="Times New Roman"/>
          <w:sz w:val="24"/>
          <w:szCs w:val="24"/>
          <w:lang w:eastAsia="ru-RU"/>
        </w:rPr>
      </w:pPr>
      <w:proofErr w:type="spellStart"/>
      <w:ins w:id="109" w:author="Unknown">
        <w:r w:rsidRPr="00E45F24">
          <w:rPr>
            <w:rFonts w:ascii="Times New Roman" w:eastAsia="Times New Roman" w:hAnsi="Times New Roman" w:cs="Times New Roman"/>
            <w:sz w:val="24"/>
            <w:szCs w:val="24"/>
            <w:lang w:eastAsia="ru-RU"/>
          </w:rPr>
          <w:lastRenderedPageBreak/>
          <w:t>abort</w:t>
        </w:r>
        <w:proofErr w:type="spellEnd"/>
        <w:r w:rsidRPr="00E45F24">
          <w:rPr>
            <w:rFonts w:ascii="Times New Roman" w:eastAsia="Times New Roman" w:hAnsi="Times New Roman" w:cs="Times New Roman"/>
            <w:sz w:val="24"/>
            <w:szCs w:val="24"/>
            <w:lang w:eastAsia="ru-RU"/>
          </w:rPr>
          <w:t xml:space="preserve"> – </w:t>
        </w:r>
        <w:proofErr w:type="gramStart"/>
        <w:r w:rsidRPr="00E45F24">
          <w:rPr>
            <w:rFonts w:ascii="Times New Roman" w:eastAsia="Times New Roman" w:hAnsi="Times New Roman" w:cs="Times New Roman"/>
            <w:sz w:val="24"/>
            <w:szCs w:val="24"/>
            <w:lang w:eastAsia="ru-RU"/>
          </w:rPr>
          <w:t>срабатывает</w:t>
        </w:r>
        <w:proofErr w:type="gramEnd"/>
        <w:r w:rsidRPr="00E45F24">
          <w:rPr>
            <w:rFonts w:ascii="Times New Roman" w:eastAsia="Times New Roman" w:hAnsi="Times New Roman" w:cs="Times New Roman"/>
            <w:sz w:val="24"/>
            <w:szCs w:val="24"/>
            <w:lang w:eastAsia="ru-RU"/>
          </w:rPr>
          <w:t xml:space="preserve"> когда загрузка данных была отменена вызовом метода </w:t>
        </w:r>
        <w:proofErr w:type="spellStart"/>
        <w:r w:rsidRPr="00E45F24">
          <w:rPr>
            <w:rFonts w:ascii="Times New Roman" w:eastAsia="Times New Roman" w:hAnsi="Times New Roman" w:cs="Times New Roman"/>
            <w:sz w:val="24"/>
            <w:szCs w:val="24"/>
            <w:lang w:eastAsia="ru-RU"/>
          </w:rPr>
          <w:t>abort</w:t>
        </w:r>
        <w:proofErr w:type="spellEnd"/>
        <w:r w:rsidRPr="00E45F24">
          <w:rPr>
            <w:rFonts w:ascii="Times New Roman" w:eastAsia="Times New Roman" w:hAnsi="Times New Roman" w:cs="Times New Roman"/>
            <w:sz w:val="24"/>
            <w:szCs w:val="24"/>
            <w:lang w:eastAsia="ru-RU"/>
          </w:rPr>
          <w:t xml:space="preserve">() (такой метод есть и у </w:t>
        </w:r>
        <w:proofErr w:type="spellStart"/>
        <w:r w:rsidRPr="00E45F24">
          <w:rPr>
            <w:rFonts w:ascii="Times New Roman" w:eastAsia="Times New Roman" w:hAnsi="Times New Roman" w:cs="Times New Roman"/>
            <w:sz w:val="24"/>
            <w:szCs w:val="24"/>
            <w:lang w:eastAsia="ru-RU"/>
          </w:rPr>
          <w:t>XMLHttpRequest</w:t>
        </w:r>
        <w:proofErr w:type="spellEnd"/>
        <w:r w:rsidRPr="00E45F24">
          <w:rPr>
            <w:rFonts w:ascii="Times New Roman" w:eastAsia="Times New Roman" w:hAnsi="Times New Roman" w:cs="Times New Roman"/>
            <w:sz w:val="24"/>
            <w:szCs w:val="24"/>
            <w:lang w:eastAsia="ru-RU"/>
          </w:rPr>
          <w:t>).</w:t>
        </w:r>
      </w:ins>
    </w:p>
    <w:p w:rsidR="00E45F24" w:rsidRPr="00E45F24" w:rsidRDefault="00E45F24" w:rsidP="00E45F24">
      <w:pPr>
        <w:numPr>
          <w:ilvl w:val="0"/>
          <w:numId w:val="4"/>
        </w:numPr>
        <w:spacing w:before="100" w:beforeAutospacing="1" w:after="100" w:afterAutospacing="1" w:line="300" w:lineRule="atLeast"/>
        <w:ind w:left="375"/>
        <w:rPr>
          <w:ins w:id="110" w:author="Unknown"/>
          <w:rFonts w:ascii="Times New Roman" w:eastAsia="Times New Roman" w:hAnsi="Times New Roman" w:cs="Times New Roman"/>
          <w:sz w:val="24"/>
          <w:szCs w:val="24"/>
          <w:lang w:eastAsia="ru-RU"/>
        </w:rPr>
      </w:pPr>
      <w:proofErr w:type="spellStart"/>
      <w:ins w:id="111" w:author="Unknown">
        <w:r w:rsidRPr="00E45F24">
          <w:rPr>
            <w:rFonts w:ascii="Times New Roman" w:eastAsia="Times New Roman" w:hAnsi="Times New Roman" w:cs="Times New Roman"/>
            <w:sz w:val="24"/>
            <w:szCs w:val="24"/>
            <w:lang w:eastAsia="ru-RU"/>
          </w:rPr>
          <w:t>load</w:t>
        </w:r>
        <w:proofErr w:type="spellEnd"/>
        <w:r w:rsidRPr="00E45F24">
          <w:rPr>
            <w:rFonts w:ascii="Times New Roman" w:eastAsia="Times New Roman" w:hAnsi="Times New Roman" w:cs="Times New Roman"/>
            <w:sz w:val="24"/>
            <w:szCs w:val="24"/>
            <w:lang w:eastAsia="ru-RU"/>
          </w:rPr>
          <w:t xml:space="preserve"> – срабатывает только тогда, когда все данные были успешно загружены</w:t>
        </w:r>
      </w:ins>
    </w:p>
    <w:p w:rsidR="00E45F24" w:rsidRPr="00E45F24" w:rsidRDefault="00E45F24" w:rsidP="00E45F24">
      <w:pPr>
        <w:numPr>
          <w:ilvl w:val="0"/>
          <w:numId w:val="4"/>
        </w:numPr>
        <w:spacing w:before="100" w:beforeAutospacing="1" w:after="100" w:afterAutospacing="1" w:line="300" w:lineRule="atLeast"/>
        <w:ind w:left="375"/>
        <w:rPr>
          <w:ins w:id="112" w:author="Unknown"/>
          <w:rFonts w:ascii="Times New Roman" w:eastAsia="Times New Roman" w:hAnsi="Times New Roman" w:cs="Times New Roman"/>
          <w:sz w:val="24"/>
          <w:szCs w:val="24"/>
          <w:lang w:eastAsia="ru-RU"/>
        </w:rPr>
      </w:pPr>
      <w:proofErr w:type="spellStart"/>
      <w:ins w:id="113" w:author="Unknown">
        <w:r w:rsidRPr="00E45F24">
          <w:rPr>
            <w:rFonts w:ascii="Times New Roman" w:eastAsia="Times New Roman" w:hAnsi="Times New Roman" w:cs="Times New Roman"/>
            <w:sz w:val="24"/>
            <w:szCs w:val="24"/>
            <w:lang w:eastAsia="ru-RU"/>
          </w:rPr>
          <w:t>loadend</w:t>
        </w:r>
        <w:proofErr w:type="spellEnd"/>
        <w:r w:rsidRPr="00E45F24">
          <w:rPr>
            <w:rFonts w:ascii="Times New Roman" w:eastAsia="Times New Roman" w:hAnsi="Times New Roman" w:cs="Times New Roman"/>
            <w:sz w:val="24"/>
            <w:szCs w:val="24"/>
            <w:lang w:eastAsia="ru-RU"/>
          </w:rPr>
          <w:t xml:space="preserve"> – срабатывает, когда объект завершил передачу данных. Всегда срабатывает после </w:t>
        </w:r>
        <w:proofErr w:type="spellStart"/>
        <w:r w:rsidRPr="00E45F24">
          <w:rPr>
            <w:rFonts w:ascii="Times New Roman" w:eastAsia="Times New Roman" w:hAnsi="Times New Roman" w:cs="Times New Roman"/>
            <w:sz w:val="24"/>
            <w:szCs w:val="24"/>
            <w:lang w:eastAsia="ru-RU"/>
          </w:rPr>
          <w:t>error</w:t>
        </w:r>
        <w:proofErr w:type="spellEnd"/>
        <w:r w:rsidRPr="00E45F24">
          <w:rPr>
            <w:rFonts w:ascii="Times New Roman" w:eastAsia="Times New Roman" w:hAnsi="Times New Roman" w:cs="Times New Roman"/>
            <w:sz w:val="24"/>
            <w:szCs w:val="24"/>
            <w:lang w:eastAsia="ru-RU"/>
          </w:rPr>
          <w:t xml:space="preserve">, </w:t>
        </w:r>
        <w:proofErr w:type="spellStart"/>
        <w:r w:rsidRPr="00E45F24">
          <w:rPr>
            <w:rFonts w:ascii="Times New Roman" w:eastAsia="Times New Roman" w:hAnsi="Times New Roman" w:cs="Times New Roman"/>
            <w:sz w:val="24"/>
            <w:szCs w:val="24"/>
            <w:lang w:eastAsia="ru-RU"/>
          </w:rPr>
          <w:t>abort</w:t>
        </w:r>
        <w:proofErr w:type="spellEnd"/>
        <w:r w:rsidRPr="00E45F24">
          <w:rPr>
            <w:rFonts w:ascii="Times New Roman" w:eastAsia="Times New Roman" w:hAnsi="Times New Roman" w:cs="Times New Roman"/>
            <w:sz w:val="24"/>
            <w:szCs w:val="24"/>
            <w:lang w:eastAsia="ru-RU"/>
          </w:rPr>
          <w:t xml:space="preserve"> или </w:t>
        </w:r>
        <w:proofErr w:type="spellStart"/>
        <w:r w:rsidRPr="00E45F24">
          <w:rPr>
            <w:rFonts w:ascii="Times New Roman" w:eastAsia="Times New Roman" w:hAnsi="Times New Roman" w:cs="Times New Roman"/>
            <w:sz w:val="24"/>
            <w:szCs w:val="24"/>
            <w:lang w:eastAsia="ru-RU"/>
          </w:rPr>
          <w:t>load</w:t>
        </w:r>
        <w:proofErr w:type="spellEnd"/>
        <w:r w:rsidRPr="00E45F24">
          <w:rPr>
            <w:rFonts w:ascii="Times New Roman" w:eastAsia="Times New Roman" w:hAnsi="Times New Roman" w:cs="Times New Roman"/>
            <w:sz w:val="24"/>
            <w:szCs w:val="24"/>
            <w:lang w:eastAsia="ru-RU"/>
          </w:rPr>
          <w:t>.</w:t>
        </w:r>
      </w:ins>
    </w:p>
    <w:p w:rsidR="00E45F24" w:rsidRPr="00E45F24" w:rsidRDefault="00E45F24" w:rsidP="00E45F24">
      <w:pPr>
        <w:spacing w:after="270" w:line="240" w:lineRule="auto"/>
        <w:rPr>
          <w:ins w:id="114" w:author="Unknown"/>
          <w:rFonts w:ascii="Times New Roman" w:eastAsia="Times New Roman" w:hAnsi="Times New Roman" w:cs="Times New Roman"/>
          <w:sz w:val="24"/>
          <w:szCs w:val="24"/>
          <w:lang w:eastAsia="ru-RU"/>
        </w:rPr>
      </w:pPr>
      <w:ins w:id="115" w:author="Unknown">
        <w:r w:rsidRPr="00E45F24">
          <w:rPr>
            <w:rFonts w:ascii="Times New Roman" w:eastAsia="Times New Roman" w:hAnsi="Times New Roman" w:cs="Times New Roman"/>
            <w:sz w:val="24"/>
            <w:szCs w:val="24"/>
            <w:lang w:eastAsia="ru-RU"/>
          </w:rPr>
          <w:t xml:space="preserve">Два события, </w:t>
        </w:r>
        <w:proofErr w:type="spellStart"/>
        <w:r w:rsidRPr="00E45F24">
          <w:rPr>
            <w:rFonts w:ascii="Times New Roman" w:eastAsia="Times New Roman" w:hAnsi="Times New Roman" w:cs="Times New Roman"/>
            <w:sz w:val="24"/>
            <w:szCs w:val="24"/>
            <w:lang w:eastAsia="ru-RU"/>
          </w:rPr>
          <w:t>error</w:t>
        </w:r>
        <w:proofErr w:type="spellEnd"/>
        <w:r w:rsidRPr="00E45F24">
          <w:rPr>
            <w:rFonts w:ascii="Times New Roman" w:eastAsia="Times New Roman" w:hAnsi="Times New Roman" w:cs="Times New Roman"/>
            <w:sz w:val="24"/>
            <w:szCs w:val="24"/>
            <w:lang w:eastAsia="ru-RU"/>
          </w:rPr>
          <w:t xml:space="preserve"> и </w:t>
        </w:r>
        <w:proofErr w:type="spellStart"/>
        <w:r w:rsidRPr="00E45F24">
          <w:rPr>
            <w:rFonts w:ascii="Times New Roman" w:eastAsia="Times New Roman" w:hAnsi="Times New Roman" w:cs="Times New Roman"/>
            <w:sz w:val="24"/>
            <w:szCs w:val="24"/>
            <w:lang w:eastAsia="ru-RU"/>
          </w:rPr>
          <w:t>load</w:t>
        </w:r>
        <w:proofErr w:type="spellEnd"/>
        <w:r w:rsidRPr="00E45F24">
          <w:rPr>
            <w:rFonts w:ascii="Times New Roman" w:eastAsia="Times New Roman" w:hAnsi="Times New Roman" w:cs="Times New Roman"/>
            <w:sz w:val="24"/>
            <w:szCs w:val="24"/>
            <w:lang w:eastAsia="ru-RU"/>
          </w:rPr>
          <w:t>, были обсуждены в моем предыдущем посте. Другие события дают более узкий контроль над процессом передачи данных.</w:t>
        </w:r>
      </w:ins>
    </w:p>
    <w:p w:rsidR="00E45F24" w:rsidRPr="00E45F24" w:rsidRDefault="00E45F24" w:rsidP="00E45F24">
      <w:pPr>
        <w:spacing w:before="150" w:after="150" w:line="600" w:lineRule="atLeast"/>
        <w:outlineLvl w:val="2"/>
        <w:rPr>
          <w:ins w:id="116" w:author="Unknown"/>
          <w:rFonts w:ascii="Helvetica" w:eastAsia="Times New Roman" w:hAnsi="Helvetica" w:cs="Times New Roman"/>
          <w:color w:val="444444"/>
          <w:sz w:val="37"/>
          <w:szCs w:val="37"/>
          <w:lang w:eastAsia="ru-RU"/>
        </w:rPr>
      </w:pPr>
      <w:ins w:id="117" w:author="Unknown">
        <w:r w:rsidRPr="00E45F24">
          <w:rPr>
            <w:rFonts w:ascii="Helvetica" w:eastAsia="Times New Roman" w:hAnsi="Helvetica" w:cs="Times New Roman"/>
            <w:color w:val="444444"/>
            <w:sz w:val="37"/>
            <w:szCs w:val="37"/>
            <w:lang w:eastAsia="ru-RU"/>
          </w:rPr>
          <w:t>Отслеживание прогресса</w:t>
        </w:r>
      </w:ins>
    </w:p>
    <w:p w:rsidR="00E45F24" w:rsidRPr="00E45F24" w:rsidRDefault="00E45F24" w:rsidP="00E45F24">
      <w:pPr>
        <w:spacing w:after="270" w:line="240" w:lineRule="auto"/>
        <w:rPr>
          <w:ins w:id="118" w:author="Unknown"/>
          <w:rFonts w:ascii="Times New Roman" w:eastAsia="Times New Roman" w:hAnsi="Times New Roman" w:cs="Times New Roman"/>
          <w:sz w:val="24"/>
          <w:szCs w:val="24"/>
          <w:lang w:eastAsia="ru-RU"/>
        </w:rPr>
      </w:pPr>
      <w:ins w:id="119" w:author="Unknown">
        <w:r w:rsidRPr="00E45F24">
          <w:rPr>
            <w:rFonts w:ascii="Times New Roman" w:eastAsia="Times New Roman" w:hAnsi="Times New Roman" w:cs="Times New Roman"/>
            <w:sz w:val="24"/>
            <w:szCs w:val="24"/>
            <w:lang w:eastAsia="ru-RU"/>
          </w:rPr>
          <w:t xml:space="preserve">Когда вы хотите отследить прогресс чтения файлов, используйте событие </w:t>
        </w:r>
        <w:proofErr w:type="spellStart"/>
        <w:r w:rsidRPr="00E45F24">
          <w:rPr>
            <w:rFonts w:ascii="Times New Roman" w:eastAsia="Times New Roman" w:hAnsi="Times New Roman" w:cs="Times New Roman"/>
            <w:sz w:val="24"/>
            <w:szCs w:val="24"/>
            <w:lang w:eastAsia="ru-RU"/>
          </w:rPr>
          <w:t>progress</w:t>
        </w:r>
        <w:proofErr w:type="spellEnd"/>
        <w:r w:rsidRPr="00E45F24">
          <w:rPr>
            <w:rFonts w:ascii="Times New Roman" w:eastAsia="Times New Roman" w:hAnsi="Times New Roman" w:cs="Times New Roman"/>
            <w:sz w:val="24"/>
            <w:szCs w:val="24"/>
            <w:lang w:eastAsia="ru-RU"/>
          </w:rPr>
          <w:t>. Объект </w:t>
        </w:r>
        <w:proofErr w:type="spellStart"/>
        <w:r w:rsidR="00522BB5" w:rsidRPr="00E45F24">
          <w:rPr>
            <w:rFonts w:ascii="Times New Roman" w:eastAsia="Times New Roman" w:hAnsi="Times New Roman" w:cs="Times New Roman"/>
            <w:sz w:val="24"/>
            <w:szCs w:val="24"/>
            <w:lang w:eastAsia="ru-RU"/>
          </w:rPr>
          <w:fldChar w:fldCharType="begin"/>
        </w:r>
        <w:r w:rsidRPr="00E45F24">
          <w:rPr>
            <w:rFonts w:ascii="Times New Roman" w:eastAsia="Times New Roman" w:hAnsi="Times New Roman" w:cs="Times New Roman"/>
            <w:sz w:val="24"/>
            <w:szCs w:val="24"/>
            <w:lang w:eastAsia="ru-RU"/>
          </w:rPr>
          <w:instrText xml:space="preserve"> HYPERLINK "http://xdan.ru/kak-napisat-plagin-na-jquery.html" </w:instrText>
        </w:r>
        <w:r w:rsidR="00522BB5" w:rsidRPr="00E45F24">
          <w:rPr>
            <w:rFonts w:ascii="Times New Roman" w:eastAsia="Times New Roman" w:hAnsi="Times New Roman" w:cs="Times New Roman"/>
            <w:sz w:val="24"/>
            <w:szCs w:val="24"/>
            <w:lang w:eastAsia="ru-RU"/>
          </w:rPr>
          <w:fldChar w:fldCharType="separate"/>
        </w:r>
        <w:proofErr w:type="gramStart"/>
        <w:r w:rsidRPr="00E45F24">
          <w:rPr>
            <w:rFonts w:ascii="Times New Roman" w:eastAsia="Times New Roman" w:hAnsi="Times New Roman" w:cs="Times New Roman"/>
            <w:color w:val="0088CC"/>
            <w:sz w:val="24"/>
            <w:szCs w:val="24"/>
            <w:lang w:eastAsia="ru-RU"/>
          </w:rPr>
          <w:t>event</w:t>
        </w:r>
        <w:proofErr w:type="spellEnd"/>
        <w:proofErr w:type="gramEnd"/>
        <w:r w:rsidR="00522BB5" w:rsidRPr="00E45F24">
          <w:rPr>
            <w:rFonts w:ascii="Times New Roman" w:eastAsia="Times New Roman" w:hAnsi="Times New Roman" w:cs="Times New Roman"/>
            <w:sz w:val="24"/>
            <w:szCs w:val="24"/>
            <w:lang w:eastAsia="ru-RU"/>
          </w:rPr>
          <w:fldChar w:fldCharType="end"/>
        </w:r>
        <w:r w:rsidRPr="00E45F24">
          <w:rPr>
            <w:rFonts w:ascii="Times New Roman" w:eastAsia="Times New Roman" w:hAnsi="Times New Roman" w:cs="Times New Roman"/>
            <w:sz w:val="24"/>
            <w:szCs w:val="24"/>
            <w:lang w:eastAsia="ru-RU"/>
          </w:rPr>
          <w:t> который является параметром этого события содержит 3 поля, для контроля передаваемых данных </w:t>
        </w:r>
      </w:ins>
    </w:p>
    <w:p w:rsidR="00E45F24" w:rsidRPr="00E45F24" w:rsidRDefault="00E45F24" w:rsidP="00E45F24">
      <w:pPr>
        <w:numPr>
          <w:ilvl w:val="0"/>
          <w:numId w:val="5"/>
        </w:numPr>
        <w:spacing w:before="100" w:beforeAutospacing="1" w:after="100" w:afterAutospacing="1" w:line="300" w:lineRule="atLeast"/>
        <w:ind w:left="375"/>
        <w:rPr>
          <w:ins w:id="120" w:author="Unknown"/>
          <w:rFonts w:ascii="Times New Roman" w:eastAsia="Times New Roman" w:hAnsi="Times New Roman" w:cs="Times New Roman"/>
          <w:sz w:val="24"/>
          <w:szCs w:val="24"/>
          <w:lang w:eastAsia="ru-RU"/>
        </w:rPr>
      </w:pPr>
      <w:proofErr w:type="spellStart"/>
      <w:ins w:id="121" w:author="Unknown">
        <w:r w:rsidRPr="00E45F24">
          <w:rPr>
            <w:rFonts w:ascii="Times New Roman" w:eastAsia="Times New Roman" w:hAnsi="Times New Roman" w:cs="Times New Roman"/>
            <w:sz w:val="24"/>
            <w:szCs w:val="24"/>
            <w:lang w:eastAsia="ru-RU"/>
          </w:rPr>
          <w:t>lengthComputable</w:t>
        </w:r>
        <w:proofErr w:type="spellEnd"/>
        <w:r w:rsidRPr="00E45F24">
          <w:rPr>
            <w:rFonts w:ascii="Times New Roman" w:eastAsia="Times New Roman" w:hAnsi="Times New Roman" w:cs="Times New Roman"/>
            <w:sz w:val="24"/>
            <w:szCs w:val="24"/>
            <w:lang w:eastAsia="ru-RU"/>
          </w:rPr>
          <w:t xml:space="preserve"> – тип </w:t>
        </w:r>
        <w:proofErr w:type="spellStart"/>
        <w:r w:rsidRPr="00E45F24">
          <w:rPr>
            <w:rFonts w:ascii="Times New Roman" w:eastAsia="Times New Roman" w:hAnsi="Times New Roman" w:cs="Times New Roman"/>
            <w:sz w:val="24"/>
            <w:szCs w:val="24"/>
            <w:lang w:eastAsia="ru-RU"/>
          </w:rPr>
          <w:t>boolean</w:t>
        </w:r>
        <w:proofErr w:type="spellEnd"/>
        <w:r w:rsidRPr="00E45F24">
          <w:rPr>
            <w:rFonts w:ascii="Times New Roman" w:eastAsia="Times New Roman" w:hAnsi="Times New Roman" w:cs="Times New Roman"/>
            <w:sz w:val="24"/>
            <w:szCs w:val="24"/>
            <w:lang w:eastAsia="ru-RU"/>
          </w:rPr>
          <w:t xml:space="preserve"> </w:t>
        </w:r>
        <w:proofErr w:type="gramStart"/>
        <w:r w:rsidRPr="00E45F24">
          <w:rPr>
            <w:rFonts w:ascii="Times New Roman" w:eastAsia="Times New Roman" w:hAnsi="Times New Roman" w:cs="Times New Roman"/>
            <w:sz w:val="24"/>
            <w:szCs w:val="24"/>
            <w:lang w:eastAsia="ru-RU"/>
          </w:rPr>
          <w:t>указывает</w:t>
        </w:r>
        <w:proofErr w:type="gramEnd"/>
        <w:r w:rsidRPr="00E45F24">
          <w:rPr>
            <w:rFonts w:ascii="Times New Roman" w:eastAsia="Times New Roman" w:hAnsi="Times New Roman" w:cs="Times New Roman"/>
            <w:sz w:val="24"/>
            <w:szCs w:val="24"/>
            <w:lang w:eastAsia="ru-RU"/>
          </w:rPr>
          <w:t xml:space="preserve"> может ли браузер определить размер файла</w:t>
        </w:r>
      </w:ins>
    </w:p>
    <w:p w:rsidR="00E45F24" w:rsidRPr="00E45F24" w:rsidRDefault="00E45F24" w:rsidP="00E45F24">
      <w:pPr>
        <w:numPr>
          <w:ilvl w:val="0"/>
          <w:numId w:val="5"/>
        </w:numPr>
        <w:spacing w:before="100" w:beforeAutospacing="1" w:after="100" w:afterAutospacing="1" w:line="300" w:lineRule="atLeast"/>
        <w:ind w:left="375"/>
        <w:rPr>
          <w:ins w:id="122" w:author="Unknown"/>
          <w:rFonts w:ascii="Times New Roman" w:eastAsia="Times New Roman" w:hAnsi="Times New Roman" w:cs="Times New Roman"/>
          <w:sz w:val="24"/>
          <w:szCs w:val="24"/>
          <w:lang w:eastAsia="ru-RU"/>
        </w:rPr>
      </w:pPr>
      <w:proofErr w:type="spellStart"/>
      <w:ins w:id="123" w:author="Unknown">
        <w:r w:rsidRPr="00E45F24">
          <w:rPr>
            <w:rFonts w:ascii="Times New Roman" w:eastAsia="Times New Roman" w:hAnsi="Times New Roman" w:cs="Times New Roman"/>
            <w:sz w:val="24"/>
            <w:szCs w:val="24"/>
            <w:lang w:eastAsia="ru-RU"/>
          </w:rPr>
          <w:t>loaded</w:t>
        </w:r>
        <w:proofErr w:type="spellEnd"/>
        <w:r w:rsidRPr="00E45F24">
          <w:rPr>
            <w:rFonts w:ascii="Times New Roman" w:eastAsia="Times New Roman" w:hAnsi="Times New Roman" w:cs="Times New Roman"/>
            <w:sz w:val="24"/>
            <w:szCs w:val="24"/>
            <w:lang w:eastAsia="ru-RU"/>
          </w:rPr>
          <w:t xml:space="preserve"> – число </w:t>
        </w:r>
        <w:proofErr w:type="gramStart"/>
        <w:r w:rsidRPr="00E45F24">
          <w:rPr>
            <w:rFonts w:ascii="Times New Roman" w:eastAsia="Times New Roman" w:hAnsi="Times New Roman" w:cs="Times New Roman"/>
            <w:sz w:val="24"/>
            <w:szCs w:val="24"/>
            <w:lang w:eastAsia="ru-RU"/>
          </w:rPr>
          <w:t>байтов</w:t>
        </w:r>
        <w:proofErr w:type="gramEnd"/>
        <w:r w:rsidRPr="00E45F24">
          <w:rPr>
            <w:rFonts w:ascii="Times New Roman" w:eastAsia="Times New Roman" w:hAnsi="Times New Roman" w:cs="Times New Roman"/>
            <w:sz w:val="24"/>
            <w:szCs w:val="24"/>
            <w:lang w:eastAsia="ru-RU"/>
          </w:rPr>
          <w:t xml:space="preserve"> которые уже загружены</w:t>
        </w:r>
      </w:ins>
    </w:p>
    <w:p w:rsidR="00E45F24" w:rsidRPr="00E45F24" w:rsidRDefault="00E45F24" w:rsidP="00E45F24">
      <w:pPr>
        <w:numPr>
          <w:ilvl w:val="0"/>
          <w:numId w:val="5"/>
        </w:numPr>
        <w:spacing w:before="100" w:beforeAutospacing="1" w:after="100" w:afterAutospacing="1" w:line="300" w:lineRule="atLeast"/>
        <w:ind w:left="375"/>
        <w:rPr>
          <w:ins w:id="124" w:author="Unknown"/>
          <w:rFonts w:ascii="Times New Roman" w:eastAsia="Times New Roman" w:hAnsi="Times New Roman" w:cs="Times New Roman"/>
          <w:sz w:val="24"/>
          <w:szCs w:val="24"/>
          <w:lang w:eastAsia="ru-RU"/>
        </w:rPr>
      </w:pPr>
      <w:proofErr w:type="spellStart"/>
      <w:ins w:id="125" w:author="Unknown">
        <w:r w:rsidRPr="00E45F24">
          <w:rPr>
            <w:rFonts w:ascii="Times New Roman" w:eastAsia="Times New Roman" w:hAnsi="Times New Roman" w:cs="Times New Roman"/>
            <w:sz w:val="24"/>
            <w:szCs w:val="24"/>
            <w:lang w:eastAsia="ru-RU"/>
          </w:rPr>
          <w:t>total</w:t>
        </w:r>
        <w:proofErr w:type="spellEnd"/>
        <w:r w:rsidRPr="00E45F24">
          <w:rPr>
            <w:rFonts w:ascii="Times New Roman" w:eastAsia="Times New Roman" w:hAnsi="Times New Roman" w:cs="Times New Roman"/>
            <w:sz w:val="24"/>
            <w:szCs w:val="24"/>
            <w:lang w:eastAsia="ru-RU"/>
          </w:rPr>
          <w:t xml:space="preserve"> – общее количество </w:t>
        </w:r>
        <w:proofErr w:type="gramStart"/>
        <w:r w:rsidRPr="00E45F24">
          <w:rPr>
            <w:rFonts w:ascii="Times New Roman" w:eastAsia="Times New Roman" w:hAnsi="Times New Roman" w:cs="Times New Roman"/>
            <w:sz w:val="24"/>
            <w:szCs w:val="24"/>
            <w:lang w:eastAsia="ru-RU"/>
          </w:rPr>
          <w:t>байтов</w:t>
        </w:r>
        <w:proofErr w:type="gramEnd"/>
        <w:r w:rsidRPr="00E45F24">
          <w:rPr>
            <w:rFonts w:ascii="Times New Roman" w:eastAsia="Times New Roman" w:hAnsi="Times New Roman" w:cs="Times New Roman"/>
            <w:sz w:val="24"/>
            <w:szCs w:val="24"/>
            <w:lang w:eastAsia="ru-RU"/>
          </w:rPr>
          <w:t xml:space="preserve"> которые нужно прочитать</w:t>
        </w:r>
      </w:ins>
    </w:p>
    <w:p w:rsidR="00E45F24" w:rsidRPr="00E45F24" w:rsidRDefault="00E45F24" w:rsidP="00E45F24">
      <w:pPr>
        <w:spacing w:after="270" w:line="240" w:lineRule="auto"/>
        <w:jc w:val="both"/>
        <w:rPr>
          <w:ins w:id="126" w:author="Unknown"/>
          <w:rFonts w:ascii="Times New Roman" w:eastAsia="Times New Roman" w:hAnsi="Times New Roman" w:cs="Times New Roman"/>
          <w:sz w:val="24"/>
          <w:szCs w:val="24"/>
          <w:lang w:eastAsia="ru-RU"/>
        </w:rPr>
      </w:pPr>
      <w:ins w:id="127" w:author="Unknown">
        <w:r w:rsidRPr="00E45F24">
          <w:rPr>
            <w:rFonts w:ascii="Times New Roman" w:eastAsia="Times New Roman" w:hAnsi="Times New Roman" w:cs="Times New Roman"/>
            <w:sz w:val="24"/>
            <w:szCs w:val="24"/>
            <w:lang w:eastAsia="ru-RU"/>
          </w:rPr>
          <w:t>Эти данные позволяют создать прогресс бар, который будет показывать информацию от прогрессе загрузки</w:t>
        </w:r>
        <w:proofErr w:type="gramStart"/>
        <w:r w:rsidRPr="00E45F24">
          <w:rPr>
            <w:rFonts w:ascii="Times New Roman" w:eastAsia="Times New Roman" w:hAnsi="Times New Roman" w:cs="Times New Roman"/>
            <w:sz w:val="24"/>
            <w:szCs w:val="24"/>
            <w:lang w:eastAsia="ru-RU"/>
          </w:rPr>
          <w:t xml:space="preserve"> .</w:t>
        </w:r>
        <w:proofErr w:type="gramEnd"/>
        <w:r w:rsidRPr="00E45F24">
          <w:rPr>
            <w:rFonts w:ascii="Times New Roman" w:eastAsia="Times New Roman" w:hAnsi="Times New Roman" w:cs="Times New Roman"/>
            <w:sz w:val="24"/>
            <w:szCs w:val="24"/>
            <w:lang w:eastAsia="ru-RU"/>
          </w:rPr>
          <w:t xml:space="preserve"> Например, вы можете использовать элемент HTML5 &lt;</w:t>
        </w:r>
        <w:proofErr w:type="spellStart"/>
        <w:r w:rsidRPr="00E45F24">
          <w:rPr>
            <w:rFonts w:ascii="Times New Roman" w:eastAsia="Times New Roman" w:hAnsi="Times New Roman" w:cs="Times New Roman"/>
            <w:sz w:val="24"/>
            <w:szCs w:val="24"/>
            <w:lang w:eastAsia="ru-RU"/>
          </w:rPr>
          <w:t>progress</w:t>
        </w:r>
        <w:proofErr w:type="spellEnd"/>
        <w:r w:rsidRPr="00E45F24">
          <w:rPr>
            <w:rFonts w:ascii="Times New Roman" w:eastAsia="Times New Roman" w:hAnsi="Times New Roman" w:cs="Times New Roman"/>
            <w:sz w:val="24"/>
            <w:szCs w:val="24"/>
            <w:lang w:eastAsia="ru-RU"/>
          </w:rPr>
          <w:t>&gt; для мониторинга прогресса чтения файла. Вы можете связать уровень прогресса с фактическими данными, используя следующий код:</w:t>
        </w:r>
      </w:ins>
    </w:p>
    <w:tbl>
      <w:tblPr>
        <w:tblW w:w="11550" w:type="dxa"/>
        <w:tblCellMar>
          <w:left w:w="0" w:type="dxa"/>
          <w:right w:w="0" w:type="dxa"/>
        </w:tblCellMar>
        <w:tblLook w:val="04A0"/>
      </w:tblPr>
      <w:tblGrid>
        <w:gridCol w:w="600"/>
        <w:gridCol w:w="10950"/>
      </w:tblGrid>
      <w:tr w:rsidR="00E45F24" w:rsidRPr="00E45F24" w:rsidTr="00E45F24">
        <w:tc>
          <w:tcPr>
            <w:tcW w:w="0" w:type="auto"/>
            <w:vAlign w:val="center"/>
            <w:hideMark/>
          </w:tcPr>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4</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5</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6</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7</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8</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9</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10</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14</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15</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16</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17</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18</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19</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20</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23</w:t>
            </w:r>
          </w:p>
        </w:tc>
        <w:tc>
          <w:tcPr>
            <w:tcW w:w="10950" w:type="dxa"/>
            <w:vAlign w:val="center"/>
            <w:hideMark/>
          </w:tcPr>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var</w:t>
            </w:r>
            <w:proofErr w:type="spellEnd"/>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reader = new</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FileReader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progressNode</w:t>
            </w:r>
            <w:proofErr w:type="spellEnd"/>
            <w:r w:rsidRPr="00E45F24">
              <w:rPr>
                <w:rFonts w:ascii="Courier New" w:eastAsia="Times New Roman" w:hAnsi="Courier New" w:cs="Courier New"/>
                <w:sz w:val="20"/>
                <w:lang w:val="en-US" w:eastAsia="ru-RU"/>
              </w:rPr>
              <w:t xml:space="preserve"> = </w:t>
            </w:r>
            <w:proofErr w:type="spellStart"/>
            <w:r w:rsidRPr="00E45F24">
              <w:rPr>
                <w:rFonts w:ascii="Courier New" w:eastAsia="Times New Roman" w:hAnsi="Courier New" w:cs="Courier New"/>
                <w:sz w:val="20"/>
                <w:lang w:val="en-US" w:eastAsia="ru-RU"/>
              </w:rPr>
              <w:t>document.getElementById</w:t>
            </w:r>
            <w:proofErr w:type="spellEnd"/>
            <w:r w:rsidRPr="00E45F24">
              <w:rPr>
                <w:rFonts w:ascii="Courier New" w:eastAsia="Times New Roman" w:hAnsi="Courier New" w:cs="Courier New"/>
                <w:sz w:val="20"/>
                <w:lang w:val="en-US" w:eastAsia="ru-RU"/>
              </w:rPr>
              <w:t>("my-progress");</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reader.onprogress</w:t>
            </w:r>
            <w:proofErr w:type="spellEnd"/>
            <w:r w:rsidRPr="00E45F24">
              <w:rPr>
                <w:rFonts w:ascii="Courier New" w:eastAsia="Times New Roman" w:hAnsi="Courier New" w:cs="Courier New"/>
                <w:sz w:val="20"/>
                <w:lang w:val="en-US" w:eastAsia="ru-RU"/>
              </w:rPr>
              <w:t xml:space="preserve"> = function(event)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if</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w:t>
            </w:r>
            <w:proofErr w:type="spellStart"/>
            <w:r w:rsidRPr="00E45F24">
              <w:rPr>
                <w:rFonts w:ascii="Courier New" w:eastAsia="Times New Roman" w:hAnsi="Courier New" w:cs="Courier New"/>
                <w:sz w:val="20"/>
                <w:lang w:val="en-US" w:eastAsia="ru-RU"/>
              </w:rPr>
              <w:t>event.lengthComputable</w:t>
            </w:r>
            <w:proofErr w:type="spellEnd"/>
            <w:r w:rsidRPr="00E45F24">
              <w:rPr>
                <w:rFonts w:ascii="Courier New" w:eastAsia="Times New Roman" w:hAnsi="Courier New" w:cs="Courier New"/>
                <w:sz w:val="20"/>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 xml:space="preserve">progressNode.max = </w:t>
            </w:r>
            <w:proofErr w:type="spellStart"/>
            <w:r w:rsidRPr="00E45F24">
              <w:rPr>
                <w:rFonts w:ascii="Courier New" w:eastAsia="Times New Roman" w:hAnsi="Courier New" w:cs="Courier New"/>
                <w:sz w:val="20"/>
                <w:lang w:val="en-US" w:eastAsia="ru-RU"/>
              </w:rPr>
              <w:t>event.total</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val="en-US" w:eastAsia="ru-RU"/>
              </w:rPr>
              <w:t>progressNode.value</w:t>
            </w:r>
            <w:proofErr w:type="spellEnd"/>
            <w:r w:rsidRPr="00E45F24">
              <w:rPr>
                <w:rFonts w:ascii="Courier New" w:eastAsia="Times New Roman" w:hAnsi="Courier New" w:cs="Courier New"/>
                <w:sz w:val="20"/>
                <w:lang w:val="en-US" w:eastAsia="ru-RU"/>
              </w:rPr>
              <w:t xml:space="preserve"> = </w:t>
            </w:r>
            <w:proofErr w:type="spellStart"/>
            <w:r w:rsidRPr="00E45F24">
              <w:rPr>
                <w:rFonts w:ascii="Courier New" w:eastAsia="Times New Roman" w:hAnsi="Courier New" w:cs="Courier New"/>
                <w:sz w:val="20"/>
                <w:lang w:val="en-US" w:eastAsia="ru-RU"/>
              </w:rPr>
              <w:t>event.loaded</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reader.onloadend</w:t>
            </w:r>
            <w:proofErr w:type="spellEnd"/>
            <w:r w:rsidRPr="00E45F24">
              <w:rPr>
                <w:rFonts w:ascii="Courier New" w:eastAsia="Times New Roman" w:hAnsi="Courier New" w:cs="Courier New"/>
                <w:sz w:val="20"/>
                <w:lang w:val="en-US" w:eastAsia="ru-RU"/>
              </w:rPr>
              <w:t xml:space="preserve"> = function(event)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val="en-US" w:eastAsia="ru-RU"/>
              </w:rPr>
              <w:t>var</w:t>
            </w:r>
            <w:proofErr w:type="spellEnd"/>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 xml:space="preserve">contents = </w:t>
            </w:r>
            <w:proofErr w:type="spellStart"/>
            <w:r w:rsidRPr="00E45F24">
              <w:rPr>
                <w:rFonts w:ascii="Courier New" w:eastAsia="Times New Roman" w:hAnsi="Courier New" w:cs="Courier New"/>
                <w:sz w:val="20"/>
                <w:lang w:val="en-US" w:eastAsia="ru-RU"/>
              </w:rPr>
              <w:t>event.target.result</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 xml:space="preserve">error = </w:t>
            </w:r>
            <w:proofErr w:type="spellStart"/>
            <w:r w:rsidRPr="00E45F24">
              <w:rPr>
                <w:rFonts w:ascii="Courier New" w:eastAsia="Times New Roman" w:hAnsi="Courier New" w:cs="Courier New"/>
                <w:sz w:val="20"/>
                <w:lang w:val="en-US" w:eastAsia="ru-RU"/>
              </w:rPr>
              <w:t>event.target.error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if</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(error != null)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proofErr w:type="gramStart"/>
            <w:r w:rsidRPr="00E45F24">
              <w:rPr>
                <w:rFonts w:ascii="Courier New" w:eastAsia="Times New Roman" w:hAnsi="Courier New" w:cs="Courier New"/>
                <w:sz w:val="20"/>
                <w:lang w:val="en-US" w:eastAsia="ru-RU"/>
              </w:rPr>
              <w:t>console.error</w:t>
            </w:r>
            <w:proofErr w:type="spellEnd"/>
            <w:r w:rsidRPr="00E45F24">
              <w:rPr>
                <w:rFonts w:ascii="Courier New" w:eastAsia="Times New Roman" w:hAnsi="Courier New" w:cs="Courier New"/>
                <w:sz w:val="20"/>
                <w:lang w:val="en-US" w:eastAsia="ru-RU"/>
              </w:rPr>
              <w:t>(</w:t>
            </w:r>
            <w:proofErr w:type="gramEnd"/>
            <w:r w:rsidRPr="00E45F24">
              <w:rPr>
                <w:rFonts w:ascii="Courier New" w:eastAsia="Times New Roman" w:hAnsi="Courier New" w:cs="Courier New"/>
                <w:sz w:val="20"/>
                <w:lang w:val="en-US" w:eastAsia="ru-RU"/>
              </w:rPr>
              <w:t>"File could not be read! Code "</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 xml:space="preserve">+ </w:t>
            </w:r>
            <w:proofErr w:type="spellStart"/>
            <w:r w:rsidRPr="00E45F24">
              <w:rPr>
                <w:rFonts w:ascii="Courier New" w:eastAsia="Times New Roman" w:hAnsi="Courier New" w:cs="Courier New"/>
                <w:sz w:val="20"/>
                <w:lang w:val="en-US" w:eastAsia="ru-RU"/>
              </w:rPr>
              <w:t>error.code</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 else</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progressNode.max = 1;</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val="en-US" w:eastAsia="ru-RU"/>
              </w:rPr>
              <w:t>progressNode.value</w:t>
            </w:r>
            <w:proofErr w:type="spellEnd"/>
            <w:r w:rsidRPr="00E45F24">
              <w:rPr>
                <w:rFonts w:ascii="Courier New" w:eastAsia="Times New Roman" w:hAnsi="Courier New" w:cs="Courier New"/>
                <w:sz w:val="20"/>
                <w:lang w:val="en-US" w:eastAsia="ru-RU"/>
              </w:rPr>
              <w:t xml:space="preserve"> = 1;</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console.log("Contents: "</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 contents);</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sz w:val="20"/>
                <w:lang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proofErr w:type="spellStart"/>
            <w:r w:rsidRPr="00E45F24">
              <w:rPr>
                <w:rFonts w:ascii="Courier New" w:eastAsia="Times New Roman" w:hAnsi="Courier New" w:cs="Courier New"/>
                <w:sz w:val="20"/>
                <w:lang w:eastAsia="ru-RU"/>
              </w:rPr>
              <w:t>reader.readAsText</w:t>
            </w:r>
            <w:proofErr w:type="spellEnd"/>
            <w:r w:rsidRPr="00E45F24">
              <w:rPr>
                <w:rFonts w:ascii="Courier New" w:eastAsia="Times New Roman" w:hAnsi="Courier New" w:cs="Courier New"/>
                <w:sz w:val="20"/>
                <w:lang w:eastAsia="ru-RU"/>
              </w:rPr>
              <w:t>(</w:t>
            </w:r>
            <w:proofErr w:type="spellStart"/>
            <w:r w:rsidRPr="00E45F24">
              <w:rPr>
                <w:rFonts w:ascii="Courier New" w:eastAsia="Times New Roman" w:hAnsi="Courier New" w:cs="Courier New"/>
                <w:sz w:val="20"/>
                <w:lang w:eastAsia="ru-RU"/>
              </w:rPr>
              <w:t>file</w:t>
            </w:r>
            <w:proofErr w:type="spellEnd"/>
            <w:r w:rsidRPr="00E45F24">
              <w:rPr>
                <w:rFonts w:ascii="Courier New" w:eastAsia="Times New Roman" w:hAnsi="Courier New" w:cs="Courier New"/>
                <w:sz w:val="20"/>
                <w:lang w:eastAsia="ru-RU"/>
              </w:rPr>
              <w:t>);</w:t>
            </w:r>
          </w:p>
        </w:tc>
      </w:tr>
    </w:tbl>
    <w:p w:rsidR="00E45F24" w:rsidRPr="00E45F24" w:rsidRDefault="00E45F24" w:rsidP="00E45F24">
      <w:pPr>
        <w:spacing w:after="270" w:line="240" w:lineRule="auto"/>
        <w:jc w:val="both"/>
        <w:rPr>
          <w:ins w:id="128" w:author="Unknown"/>
          <w:rFonts w:ascii="Times New Roman" w:eastAsia="Times New Roman" w:hAnsi="Times New Roman" w:cs="Times New Roman"/>
          <w:sz w:val="24"/>
          <w:szCs w:val="24"/>
          <w:lang w:eastAsia="ru-RU"/>
        </w:rPr>
      </w:pPr>
      <w:ins w:id="129" w:author="Unknown">
        <w:r w:rsidRPr="00E45F24">
          <w:rPr>
            <w:rFonts w:ascii="Times New Roman" w:eastAsia="Times New Roman" w:hAnsi="Times New Roman" w:cs="Times New Roman"/>
            <w:sz w:val="24"/>
            <w:szCs w:val="24"/>
            <w:lang w:eastAsia="ru-RU"/>
          </w:rPr>
          <w:t xml:space="preserve">Это похоже на подход, который использует </w:t>
        </w:r>
        <w:proofErr w:type="spellStart"/>
        <w:r w:rsidRPr="00E45F24">
          <w:rPr>
            <w:rFonts w:ascii="Times New Roman" w:eastAsia="Times New Roman" w:hAnsi="Times New Roman" w:cs="Times New Roman"/>
            <w:sz w:val="24"/>
            <w:szCs w:val="24"/>
            <w:lang w:eastAsia="ru-RU"/>
          </w:rPr>
          <w:t>Gmail</w:t>
        </w:r>
        <w:proofErr w:type="spellEnd"/>
        <w:r w:rsidRPr="00E45F24">
          <w:rPr>
            <w:rFonts w:ascii="Times New Roman" w:eastAsia="Times New Roman" w:hAnsi="Times New Roman" w:cs="Times New Roman"/>
            <w:sz w:val="24"/>
            <w:szCs w:val="24"/>
            <w:lang w:eastAsia="ru-RU"/>
          </w:rPr>
          <w:t xml:space="preserve"> при реализации "</w:t>
        </w:r>
        <w:proofErr w:type="spellStart"/>
        <w:r w:rsidRPr="00E45F24">
          <w:rPr>
            <w:rFonts w:ascii="Times New Roman" w:eastAsia="Times New Roman" w:hAnsi="Times New Roman" w:cs="Times New Roman"/>
            <w:sz w:val="24"/>
            <w:szCs w:val="24"/>
            <w:lang w:eastAsia="ru-RU"/>
          </w:rPr>
          <w:t>drag</w:t>
        </w:r>
        <w:proofErr w:type="spellEnd"/>
        <w:r w:rsidRPr="00E45F24">
          <w:rPr>
            <w:rFonts w:ascii="Times New Roman" w:eastAsia="Times New Roman" w:hAnsi="Times New Roman" w:cs="Times New Roman"/>
            <w:sz w:val="24"/>
            <w:szCs w:val="24"/>
            <w:lang w:eastAsia="ru-RU"/>
          </w:rPr>
          <w:t xml:space="preserve"> </w:t>
        </w:r>
        <w:proofErr w:type="spellStart"/>
        <w:r w:rsidRPr="00E45F24">
          <w:rPr>
            <w:rFonts w:ascii="Times New Roman" w:eastAsia="Times New Roman" w:hAnsi="Times New Roman" w:cs="Times New Roman"/>
            <w:sz w:val="24"/>
            <w:szCs w:val="24"/>
            <w:lang w:eastAsia="ru-RU"/>
          </w:rPr>
          <w:t>and</w:t>
        </w:r>
        <w:proofErr w:type="spellEnd"/>
        <w:r w:rsidRPr="00E45F24">
          <w:rPr>
            <w:rFonts w:ascii="Times New Roman" w:eastAsia="Times New Roman" w:hAnsi="Times New Roman" w:cs="Times New Roman"/>
            <w:sz w:val="24"/>
            <w:szCs w:val="24"/>
            <w:lang w:eastAsia="ru-RU"/>
          </w:rPr>
          <w:t xml:space="preserve"> </w:t>
        </w:r>
        <w:proofErr w:type="spellStart"/>
        <w:r w:rsidRPr="00E45F24">
          <w:rPr>
            <w:rFonts w:ascii="Times New Roman" w:eastAsia="Times New Roman" w:hAnsi="Times New Roman" w:cs="Times New Roman"/>
            <w:sz w:val="24"/>
            <w:szCs w:val="24"/>
            <w:lang w:eastAsia="ru-RU"/>
          </w:rPr>
          <w:t>drop</w:t>
        </w:r>
        <w:proofErr w:type="spellEnd"/>
        <w:r w:rsidRPr="00E45F24">
          <w:rPr>
            <w:rFonts w:ascii="Times New Roman" w:eastAsia="Times New Roman" w:hAnsi="Times New Roman" w:cs="Times New Roman"/>
            <w:sz w:val="24"/>
            <w:szCs w:val="24"/>
            <w:lang w:eastAsia="ru-RU"/>
          </w:rPr>
          <w:t xml:space="preserve">" загрузки файла, где вы видите </w:t>
        </w:r>
        <w:proofErr w:type="spellStart"/>
        <w:r w:rsidRPr="00E45F24">
          <w:rPr>
            <w:rFonts w:ascii="Times New Roman" w:eastAsia="Times New Roman" w:hAnsi="Times New Roman" w:cs="Times New Roman"/>
            <w:sz w:val="24"/>
            <w:szCs w:val="24"/>
            <w:lang w:eastAsia="ru-RU"/>
          </w:rPr>
          <w:t>прогрессбар</w:t>
        </w:r>
        <w:proofErr w:type="spellEnd"/>
        <w:r w:rsidRPr="00E45F24">
          <w:rPr>
            <w:rFonts w:ascii="Times New Roman" w:eastAsia="Times New Roman" w:hAnsi="Times New Roman" w:cs="Times New Roman"/>
            <w:sz w:val="24"/>
            <w:szCs w:val="24"/>
            <w:lang w:eastAsia="ru-RU"/>
          </w:rPr>
          <w:t xml:space="preserve"> сразу после добавления файла к электронному письму. Этот </w:t>
        </w:r>
        <w:proofErr w:type="spellStart"/>
        <w:r w:rsidRPr="00E45F24">
          <w:rPr>
            <w:rFonts w:ascii="Times New Roman" w:eastAsia="Times New Roman" w:hAnsi="Times New Roman" w:cs="Times New Roman"/>
            <w:sz w:val="24"/>
            <w:szCs w:val="24"/>
            <w:lang w:eastAsia="ru-RU"/>
          </w:rPr>
          <w:t>прогрессбар</w:t>
        </w:r>
        <w:proofErr w:type="spellEnd"/>
        <w:r w:rsidRPr="00E45F24">
          <w:rPr>
            <w:rFonts w:ascii="Times New Roman" w:eastAsia="Times New Roman" w:hAnsi="Times New Roman" w:cs="Times New Roman"/>
            <w:sz w:val="24"/>
            <w:szCs w:val="24"/>
            <w:lang w:eastAsia="ru-RU"/>
          </w:rPr>
          <w:t xml:space="preserve"> показывает, насколько файл уже передан на сервер.</w:t>
        </w:r>
      </w:ins>
    </w:p>
    <w:p w:rsidR="00E45F24" w:rsidRPr="00E45F24" w:rsidRDefault="00E45F24" w:rsidP="00E45F24">
      <w:pPr>
        <w:spacing w:before="150" w:after="150" w:line="600" w:lineRule="atLeast"/>
        <w:outlineLvl w:val="2"/>
        <w:rPr>
          <w:ins w:id="130" w:author="Unknown"/>
          <w:rFonts w:ascii="Helvetica" w:eastAsia="Times New Roman" w:hAnsi="Helvetica" w:cs="Times New Roman"/>
          <w:color w:val="444444"/>
          <w:sz w:val="37"/>
          <w:szCs w:val="37"/>
          <w:lang w:eastAsia="ru-RU"/>
        </w:rPr>
      </w:pPr>
      <w:ins w:id="131" w:author="Unknown">
        <w:r w:rsidRPr="00E45F24">
          <w:rPr>
            <w:rFonts w:ascii="Helvetica" w:eastAsia="Times New Roman" w:hAnsi="Helvetica" w:cs="Times New Roman"/>
            <w:color w:val="444444"/>
            <w:sz w:val="37"/>
            <w:szCs w:val="37"/>
            <w:lang w:eastAsia="ru-RU"/>
          </w:rPr>
          <w:lastRenderedPageBreak/>
          <w:t>Работа с ошибками</w:t>
        </w:r>
      </w:ins>
    </w:p>
    <w:p w:rsidR="00E45F24" w:rsidRPr="00E45F24" w:rsidRDefault="00E45F24" w:rsidP="00E45F24">
      <w:pPr>
        <w:spacing w:after="270" w:line="240" w:lineRule="auto"/>
        <w:rPr>
          <w:ins w:id="132" w:author="Unknown"/>
          <w:rFonts w:ascii="Times New Roman" w:eastAsia="Times New Roman" w:hAnsi="Times New Roman" w:cs="Times New Roman"/>
          <w:sz w:val="24"/>
          <w:szCs w:val="24"/>
          <w:lang w:eastAsia="ru-RU"/>
        </w:rPr>
      </w:pPr>
      <w:ins w:id="133" w:author="Unknown">
        <w:r w:rsidRPr="00E45F24">
          <w:rPr>
            <w:rFonts w:ascii="Times New Roman" w:eastAsia="Times New Roman" w:hAnsi="Times New Roman" w:cs="Times New Roman"/>
            <w:sz w:val="24"/>
            <w:szCs w:val="24"/>
            <w:lang w:eastAsia="ru-RU"/>
          </w:rPr>
          <w:t xml:space="preserve">Даже если Вы </w:t>
        </w:r>
        <w:proofErr w:type="spellStart"/>
        <w:r w:rsidRPr="00E45F24">
          <w:rPr>
            <w:rFonts w:ascii="Times New Roman" w:eastAsia="Times New Roman" w:hAnsi="Times New Roman" w:cs="Times New Roman"/>
            <w:sz w:val="24"/>
            <w:szCs w:val="24"/>
            <w:lang w:eastAsia="ru-RU"/>
          </w:rPr>
          <w:t>читате</w:t>
        </w:r>
        <w:proofErr w:type="spellEnd"/>
        <w:r w:rsidRPr="00E45F24">
          <w:rPr>
            <w:rFonts w:ascii="Times New Roman" w:eastAsia="Times New Roman" w:hAnsi="Times New Roman" w:cs="Times New Roman"/>
            <w:sz w:val="24"/>
            <w:szCs w:val="24"/>
            <w:lang w:eastAsia="ru-RU"/>
          </w:rPr>
          <w:t xml:space="preserve"> локальный файл, это может привести к краху чтения. Спецификация </w:t>
        </w:r>
        <w:proofErr w:type="spellStart"/>
        <w:r w:rsidR="00522BB5" w:rsidRPr="00E45F24">
          <w:rPr>
            <w:rFonts w:ascii="Times New Roman" w:eastAsia="Times New Roman" w:hAnsi="Times New Roman" w:cs="Times New Roman"/>
            <w:sz w:val="24"/>
            <w:szCs w:val="24"/>
            <w:lang w:eastAsia="ru-RU"/>
          </w:rPr>
          <w:fldChar w:fldCharType="begin"/>
        </w:r>
        <w:r w:rsidRPr="00E45F24">
          <w:rPr>
            <w:rFonts w:ascii="Times New Roman" w:eastAsia="Times New Roman" w:hAnsi="Times New Roman" w:cs="Times New Roman"/>
            <w:sz w:val="24"/>
            <w:szCs w:val="24"/>
            <w:lang w:eastAsia="ru-RU"/>
          </w:rPr>
          <w:instrText xml:space="preserve"> HYPERLINK "http://xdan.ru/working-with-files-in-javascript-part-1-the-basics.html" </w:instrText>
        </w:r>
        <w:r w:rsidR="00522BB5" w:rsidRPr="00E45F24">
          <w:rPr>
            <w:rFonts w:ascii="Times New Roman" w:eastAsia="Times New Roman" w:hAnsi="Times New Roman" w:cs="Times New Roman"/>
            <w:sz w:val="24"/>
            <w:szCs w:val="24"/>
            <w:lang w:eastAsia="ru-RU"/>
          </w:rPr>
          <w:fldChar w:fldCharType="separate"/>
        </w:r>
        <w:r w:rsidRPr="00E45F24">
          <w:rPr>
            <w:rFonts w:ascii="Times New Roman" w:eastAsia="Times New Roman" w:hAnsi="Times New Roman" w:cs="Times New Roman"/>
            <w:color w:val="0088CC"/>
            <w:sz w:val="24"/>
            <w:szCs w:val="24"/>
            <w:lang w:eastAsia="ru-RU"/>
          </w:rPr>
          <w:t>File</w:t>
        </w:r>
        <w:proofErr w:type="spellEnd"/>
        <w:r w:rsidRPr="00E45F24">
          <w:rPr>
            <w:rFonts w:ascii="Times New Roman" w:eastAsia="Times New Roman" w:hAnsi="Times New Roman" w:cs="Times New Roman"/>
            <w:color w:val="0088CC"/>
            <w:sz w:val="24"/>
            <w:szCs w:val="24"/>
            <w:lang w:eastAsia="ru-RU"/>
          </w:rPr>
          <w:t xml:space="preserve"> API</w:t>
        </w:r>
        <w:r w:rsidR="00522BB5" w:rsidRPr="00E45F24">
          <w:rPr>
            <w:rFonts w:ascii="Times New Roman" w:eastAsia="Times New Roman" w:hAnsi="Times New Roman" w:cs="Times New Roman"/>
            <w:sz w:val="24"/>
            <w:szCs w:val="24"/>
            <w:lang w:eastAsia="ru-RU"/>
          </w:rPr>
          <w:fldChar w:fldCharType="end"/>
        </w:r>
        <w:r w:rsidRPr="00E45F24">
          <w:rPr>
            <w:rFonts w:ascii="Times New Roman" w:eastAsia="Times New Roman" w:hAnsi="Times New Roman" w:cs="Times New Roman"/>
            <w:sz w:val="24"/>
            <w:szCs w:val="24"/>
            <w:lang w:eastAsia="ru-RU"/>
          </w:rPr>
          <w:t> определяет 4 типа ошибок: </w:t>
        </w:r>
      </w:ins>
    </w:p>
    <w:p w:rsidR="00E45F24" w:rsidRPr="00E45F24" w:rsidRDefault="00E45F24" w:rsidP="00E45F24">
      <w:pPr>
        <w:numPr>
          <w:ilvl w:val="0"/>
          <w:numId w:val="6"/>
        </w:numPr>
        <w:spacing w:before="100" w:beforeAutospacing="1" w:after="100" w:afterAutospacing="1" w:line="300" w:lineRule="atLeast"/>
        <w:ind w:left="375"/>
        <w:rPr>
          <w:ins w:id="134" w:author="Unknown"/>
          <w:rFonts w:ascii="Times New Roman" w:eastAsia="Times New Roman" w:hAnsi="Times New Roman" w:cs="Times New Roman"/>
          <w:sz w:val="24"/>
          <w:szCs w:val="24"/>
          <w:lang w:eastAsia="ru-RU"/>
        </w:rPr>
      </w:pPr>
      <w:proofErr w:type="spellStart"/>
      <w:ins w:id="135" w:author="Unknown">
        <w:r w:rsidRPr="00E45F24">
          <w:rPr>
            <w:rFonts w:ascii="Times New Roman" w:eastAsia="Times New Roman" w:hAnsi="Times New Roman" w:cs="Times New Roman"/>
            <w:sz w:val="24"/>
            <w:szCs w:val="24"/>
            <w:lang w:eastAsia="ru-RU"/>
          </w:rPr>
          <w:t>NotFoundError</w:t>
        </w:r>
        <w:proofErr w:type="spellEnd"/>
        <w:r w:rsidRPr="00E45F24">
          <w:rPr>
            <w:rFonts w:ascii="Times New Roman" w:eastAsia="Times New Roman" w:hAnsi="Times New Roman" w:cs="Times New Roman"/>
            <w:sz w:val="24"/>
            <w:szCs w:val="24"/>
            <w:lang w:eastAsia="ru-RU"/>
          </w:rPr>
          <w:t xml:space="preserve"> – файл не может быть найден.</w:t>
        </w:r>
      </w:ins>
    </w:p>
    <w:p w:rsidR="00E45F24" w:rsidRPr="00E45F24" w:rsidRDefault="00E45F24" w:rsidP="00E45F24">
      <w:pPr>
        <w:numPr>
          <w:ilvl w:val="0"/>
          <w:numId w:val="6"/>
        </w:numPr>
        <w:spacing w:before="100" w:beforeAutospacing="1" w:after="100" w:afterAutospacing="1" w:line="300" w:lineRule="atLeast"/>
        <w:ind w:left="375"/>
        <w:rPr>
          <w:ins w:id="136" w:author="Unknown"/>
          <w:rFonts w:ascii="Times New Roman" w:eastAsia="Times New Roman" w:hAnsi="Times New Roman" w:cs="Times New Roman"/>
          <w:sz w:val="24"/>
          <w:szCs w:val="24"/>
          <w:lang w:eastAsia="ru-RU"/>
        </w:rPr>
      </w:pPr>
      <w:proofErr w:type="spellStart"/>
      <w:ins w:id="137" w:author="Unknown">
        <w:r w:rsidRPr="00E45F24">
          <w:rPr>
            <w:rFonts w:ascii="Times New Roman" w:eastAsia="Times New Roman" w:hAnsi="Times New Roman" w:cs="Times New Roman"/>
            <w:sz w:val="24"/>
            <w:szCs w:val="24"/>
            <w:lang w:eastAsia="ru-RU"/>
          </w:rPr>
          <w:t>SecurityError</w:t>
        </w:r>
        <w:proofErr w:type="spellEnd"/>
        <w:r w:rsidRPr="00E45F24">
          <w:rPr>
            <w:rFonts w:ascii="Times New Roman" w:eastAsia="Times New Roman" w:hAnsi="Times New Roman" w:cs="Times New Roman"/>
            <w:sz w:val="24"/>
            <w:szCs w:val="24"/>
            <w:lang w:eastAsia="ru-RU"/>
          </w:rPr>
          <w:t xml:space="preserve"> – чтение файла не безопасно либо запрещено. Если файл слишком </w:t>
        </w:r>
        <w:proofErr w:type="gramStart"/>
        <w:r w:rsidRPr="00E45F24">
          <w:rPr>
            <w:rFonts w:ascii="Times New Roman" w:eastAsia="Times New Roman" w:hAnsi="Times New Roman" w:cs="Times New Roman"/>
            <w:sz w:val="24"/>
            <w:szCs w:val="24"/>
            <w:lang w:eastAsia="ru-RU"/>
          </w:rPr>
          <w:t>большой</w:t>
        </w:r>
        <w:proofErr w:type="gramEnd"/>
        <w:r w:rsidRPr="00E45F24">
          <w:rPr>
            <w:rFonts w:ascii="Times New Roman" w:eastAsia="Times New Roman" w:hAnsi="Times New Roman" w:cs="Times New Roman"/>
            <w:sz w:val="24"/>
            <w:szCs w:val="24"/>
            <w:lang w:eastAsia="ru-RU"/>
          </w:rPr>
          <w:t xml:space="preserve"> то Вы тоже увидите эту ошибку.</w:t>
        </w:r>
      </w:ins>
    </w:p>
    <w:p w:rsidR="00E45F24" w:rsidRPr="00E45F24" w:rsidRDefault="00E45F24" w:rsidP="00E45F24">
      <w:pPr>
        <w:numPr>
          <w:ilvl w:val="0"/>
          <w:numId w:val="6"/>
        </w:numPr>
        <w:spacing w:before="100" w:beforeAutospacing="1" w:after="100" w:afterAutospacing="1" w:line="300" w:lineRule="atLeast"/>
        <w:ind w:left="375"/>
        <w:rPr>
          <w:ins w:id="138" w:author="Unknown"/>
          <w:rFonts w:ascii="Times New Roman" w:eastAsia="Times New Roman" w:hAnsi="Times New Roman" w:cs="Times New Roman"/>
          <w:sz w:val="24"/>
          <w:szCs w:val="24"/>
          <w:lang w:eastAsia="ru-RU"/>
        </w:rPr>
      </w:pPr>
      <w:proofErr w:type="spellStart"/>
      <w:ins w:id="139" w:author="Unknown">
        <w:r w:rsidRPr="00E45F24">
          <w:rPr>
            <w:rFonts w:ascii="Times New Roman" w:eastAsia="Times New Roman" w:hAnsi="Times New Roman" w:cs="Times New Roman"/>
            <w:sz w:val="24"/>
            <w:szCs w:val="24"/>
            <w:lang w:eastAsia="ru-RU"/>
          </w:rPr>
          <w:t>NotReadableError</w:t>
        </w:r>
        <w:proofErr w:type="spellEnd"/>
        <w:r w:rsidRPr="00E45F24">
          <w:rPr>
            <w:rFonts w:ascii="Times New Roman" w:eastAsia="Times New Roman" w:hAnsi="Times New Roman" w:cs="Times New Roman"/>
            <w:sz w:val="24"/>
            <w:szCs w:val="24"/>
            <w:lang w:eastAsia="ru-RU"/>
          </w:rPr>
          <w:t xml:space="preserve"> – файл существует, но не может быть прочитан, скорее всего, из-за проблемы с правами доступа.</w:t>
        </w:r>
      </w:ins>
    </w:p>
    <w:p w:rsidR="00E45F24" w:rsidRPr="00E45F24" w:rsidRDefault="00E45F24" w:rsidP="00E45F24">
      <w:pPr>
        <w:numPr>
          <w:ilvl w:val="0"/>
          <w:numId w:val="6"/>
        </w:numPr>
        <w:spacing w:before="100" w:beforeAutospacing="1" w:after="100" w:afterAutospacing="1" w:line="300" w:lineRule="atLeast"/>
        <w:ind w:left="375"/>
        <w:rPr>
          <w:ins w:id="140" w:author="Unknown"/>
          <w:rFonts w:ascii="Times New Roman" w:eastAsia="Times New Roman" w:hAnsi="Times New Roman" w:cs="Times New Roman"/>
          <w:sz w:val="24"/>
          <w:szCs w:val="24"/>
          <w:lang w:eastAsia="ru-RU"/>
        </w:rPr>
      </w:pPr>
      <w:proofErr w:type="spellStart"/>
      <w:ins w:id="141" w:author="Unknown">
        <w:r w:rsidRPr="00E45F24">
          <w:rPr>
            <w:rFonts w:ascii="Times New Roman" w:eastAsia="Times New Roman" w:hAnsi="Times New Roman" w:cs="Times New Roman"/>
            <w:sz w:val="24"/>
            <w:szCs w:val="24"/>
            <w:lang w:eastAsia="ru-RU"/>
          </w:rPr>
          <w:t>EncodingError</w:t>
        </w:r>
        <w:proofErr w:type="spellEnd"/>
        <w:r w:rsidRPr="00E45F24">
          <w:rPr>
            <w:rFonts w:ascii="Times New Roman" w:eastAsia="Times New Roman" w:hAnsi="Times New Roman" w:cs="Times New Roman"/>
            <w:sz w:val="24"/>
            <w:szCs w:val="24"/>
            <w:lang w:eastAsia="ru-RU"/>
          </w:rPr>
          <w:t xml:space="preserve"> – </w:t>
        </w:r>
        <w:proofErr w:type="gramStart"/>
        <w:r w:rsidRPr="00E45F24">
          <w:rPr>
            <w:rFonts w:ascii="Times New Roman" w:eastAsia="Times New Roman" w:hAnsi="Times New Roman" w:cs="Times New Roman"/>
            <w:sz w:val="24"/>
            <w:szCs w:val="24"/>
            <w:lang w:eastAsia="ru-RU"/>
          </w:rPr>
          <w:t>возникает</w:t>
        </w:r>
        <w:proofErr w:type="gramEnd"/>
        <w:r w:rsidRPr="00E45F24">
          <w:rPr>
            <w:rFonts w:ascii="Times New Roman" w:eastAsia="Times New Roman" w:hAnsi="Times New Roman" w:cs="Times New Roman"/>
            <w:sz w:val="24"/>
            <w:szCs w:val="24"/>
            <w:lang w:eastAsia="ru-RU"/>
          </w:rPr>
          <w:t xml:space="preserve"> к примеру когда читаете файл как </w:t>
        </w:r>
        <w:proofErr w:type="spellStart"/>
        <w:r w:rsidRPr="00E45F24">
          <w:rPr>
            <w:rFonts w:ascii="Times New Roman" w:eastAsia="Times New Roman" w:hAnsi="Times New Roman" w:cs="Times New Roman"/>
            <w:sz w:val="24"/>
            <w:szCs w:val="24"/>
            <w:lang w:eastAsia="ru-RU"/>
          </w:rPr>
          <w:t>dataURI</w:t>
        </w:r>
        <w:proofErr w:type="spellEnd"/>
        <w:r w:rsidRPr="00E45F24">
          <w:rPr>
            <w:rFonts w:ascii="Times New Roman" w:eastAsia="Times New Roman" w:hAnsi="Times New Roman" w:cs="Times New Roman"/>
            <w:sz w:val="24"/>
            <w:szCs w:val="24"/>
            <w:lang w:eastAsia="ru-RU"/>
          </w:rPr>
          <w:t xml:space="preserve"> и длинна его выходит за пределы поддерживаемые браузером</w:t>
        </w:r>
      </w:ins>
    </w:p>
    <w:p w:rsidR="00E45F24" w:rsidRPr="00E45F24" w:rsidRDefault="00E45F24" w:rsidP="00E45F24">
      <w:pPr>
        <w:spacing w:after="270" w:line="240" w:lineRule="auto"/>
        <w:jc w:val="both"/>
        <w:rPr>
          <w:ins w:id="142" w:author="Unknown"/>
          <w:rFonts w:ascii="Times New Roman" w:eastAsia="Times New Roman" w:hAnsi="Times New Roman" w:cs="Times New Roman"/>
          <w:sz w:val="24"/>
          <w:szCs w:val="24"/>
          <w:lang w:eastAsia="ru-RU"/>
        </w:rPr>
      </w:pPr>
      <w:ins w:id="143" w:author="Unknown">
        <w:r w:rsidRPr="00E45F24">
          <w:rPr>
            <w:rFonts w:ascii="Times New Roman" w:eastAsia="Times New Roman" w:hAnsi="Times New Roman" w:cs="Times New Roman"/>
            <w:sz w:val="24"/>
            <w:szCs w:val="24"/>
            <w:lang w:eastAsia="ru-RU"/>
          </w:rPr>
          <w:t>При возникновении </w:t>
        </w:r>
        <w:r w:rsidR="00522BB5" w:rsidRPr="00E45F24">
          <w:rPr>
            <w:rFonts w:ascii="Times New Roman" w:eastAsia="Times New Roman" w:hAnsi="Times New Roman" w:cs="Times New Roman"/>
            <w:sz w:val="24"/>
            <w:szCs w:val="24"/>
            <w:lang w:eastAsia="ru-RU"/>
          </w:rPr>
          <w:fldChar w:fldCharType="begin"/>
        </w:r>
        <w:r w:rsidRPr="00E45F24">
          <w:rPr>
            <w:rFonts w:ascii="Times New Roman" w:eastAsia="Times New Roman" w:hAnsi="Times New Roman" w:cs="Times New Roman"/>
            <w:sz w:val="24"/>
            <w:szCs w:val="24"/>
            <w:lang w:eastAsia="ru-RU"/>
          </w:rPr>
          <w:instrText xml:space="preserve"> HYPERLINK "http://xdan.ru/ne-rabotaet-denwer-na-windows-8.html" </w:instrText>
        </w:r>
        <w:r w:rsidR="00522BB5" w:rsidRPr="00E45F24">
          <w:rPr>
            <w:rFonts w:ascii="Times New Roman" w:eastAsia="Times New Roman" w:hAnsi="Times New Roman" w:cs="Times New Roman"/>
            <w:sz w:val="24"/>
            <w:szCs w:val="24"/>
            <w:lang w:eastAsia="ru-RU"/>
          </w:rPr>
          <w:fldChar w:fldCharType="separate"/>
        </w:r>
        <w:r w:rsidRPr="00E45F24">
          <w:rPr>
            <w:rFonts w:ascii="Times New Roman" w:eastAsia="Times New Roman" w:hAnsi="Times New Roman" w:cs="Times New Roman"/>
            <w:color w:val="0088CC"/>
            <w:sz w:val="24"/>
            <w:szCs w:val="24"/>
            <w:lang w:eastAsia="ru-RU"/>
          </w:rPr>
          <w:t>ошибки</w:t>
        </w:r>
        <w:r w:rsidR="00522BB5" w:rsidRPr="00E45F24">
          <w:rPr>
            <w:rFonts w:ascii="Times New Roman" w:eastAsia="Times New Roman" w:hAnsi="Times New Roman" w:cs="Times New Roman"/>
            <w:sz w:val="24"/>
            <w:szCs w:val="24"/>
            <w:lang w:eastAsia="ru-RU"/>
          </w:rPr>
          <w:fldChar w:fldCharType="end"/>
        </w:r>
        <w:r w:rsidRPr="00E45F24">
          <w:rPr>
            <w:rFonts w:ascii="Times New Roman" w:eastAsia="Times New Roman" w:hAnsi="Times New Roman" w:cs="Times New Roman"/>
            <w:sz w:val="24"/>
            <w:szCs w:val="24"/>
            <w:lang w:eastAsia="ru-RU"/>
          </w:rPr>
          <w:t xml:space="preserve"> во время чтения файла, полю объекта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w:t>
        </w:r>
        <w:proofErr w:type="spellStart"/>
        <w:r w:rsidRPr="00E45F24">
          <w:rPr>
            <w:rFonts w:ascii="Times New Roman" w:eastAsia="Times New Roman" w:hAnsi="Times New Roman" w:cs="Times New Roman"/>
            <w:sz w:val="24"/>
            <w:szCs w:val="24"/>
            <w:lang w:eastAsia="ru-RU"/>
          </w:rPr>
          <w:t>error</w:t>
        </w:r>
        <w:proofErr w:type="spellEnd"/>
        <w:r w:rsidRPr="00E45F24">
          <w:rPr>
            <w:rFonts w:ascii="Times New Roman" w:eastAsia="Times New Roman" w:hAnsi="Times New Roman" w:cs="Times New Roman"/>
            <w:sz w:val="24"/>
            <w:szCs w:val="24"/>
            <w:lang w:eastAsia="ru-RU"/>
          </w:rPr>
          <w:t xml:space="preserve"> присваивается экземпляр одной из вышеупомянутых ошибок. По крайней мере, именно так написано в спецификации. На самом деле, браузеры реализовывают это как объект </w:t>
        </w:r>
        <w:proofErr w:type="spellStart"/>
        <w:r w:rsidRPr="00E45F24">
          <w:rPr>
            <w:rFonts w:ascii="Times New Roman" w:eastAsia="Times New Roman" w:hAnsi="Times New Roman" w:cs="Times New Roman"/>
            <w:sz w:val="24"/>
            <w:szCs w:val="24"/>
            <w:lang w:eastAsia="ru-RU"/>
          </w:rPr>
          <w:t>FileError</w:t>
        </w:r>
        <w:proofErr w:type="spellEnd"/>
        <w:r w:rsidRPr="00E45F24">
          <w:rPr>
            <w:rFonts w:ascii="Times New Roman" w:eastAsia="Times New Roman" w:hAnsi="Times New Roman" w:cs="Times New Roman"/>
            <w:sz w:val="24"/>
            <w:szCs w:val="24"/>
            <w:lang w:eastAsia="ru-RU"/>
          </w:rPr>
          <w:t>, который имеет поле код, указывающий тип ошибки, которая произошла. Каждый тип ошибки представляет собой целочисленную константу:</w:t>
        </w:r>
      </w:ins>
    </w:p>
    <w:p w:rsidR="00E45F24" w:rsidRPr="00E45F24" w:rsidRDefault="00E45F24" w:rsidP="00E45F24">
      <w:pPr>
        <w:spacing w:after="270" w:line="240" w:lineRule="auto"/>
        <w:rPr>
          <w:ins w:id="144" w:author="Unknown"/>
          <w:rFonts w:ascii="Times New Roman" w:eastAsia="Times New Roman" w:hAnsi="Times New Roman" w:cs="Times New Roman"/>
          <w:sz w:val="24"/>
          <w:szCs w:val="24"/>
          <w:lang w:eastAsia="ru-RU"/>
        </w:rPr>
      </w:pPr>
      <w:ins w:id="145" w:author="Unknown">
        <w:r w:rsidRPr="00E45F24">
          <w:rPr>
            <w:rFonts w:ascii="Times New Roman" w:eastAsia="Times New Roman" w:hAnsi="Times New Roman" w:cs="Times New Roman"/>
            <w:sz w:val="24"/>
            <w:szCs w:val="24"/>
            <w:lang w:eastAsia="ru-RU"/>
          </w:rPr>
          <w:t> </w:t>
        </w:r>
      </w:ins>
    </w:p>
    <w:p w:rsidR="00E45F24" w:rsidRPr="00E45F24" w:rsidRDefault="00E45F24" w:rsidP="00E45F24">
      <w:pPr>
        <w:numPr>
          <w:ilvl w:val="0"/>
          <w:numId w:val="7"/>
        </w:numPr>
        <w:spacing w:before="100" w:beforeAutospacing="1" w:after="100" w:afterAutospacing="1" w:line="300" w:lineRule="atLeast"/>
        <w:ind w:left="375"/>
        <w:rPr>
          <w:ins w:id="146" w:author="Unknown"/>
          <w:rFonts w:ascii="Times New Roman" w:eastAsia="Times New Roman" w:hAnsi="Times New Roman" w:cs="Times New Roman"/>
          <w:sz w:val="24"/>
          <w:szCs w:val="24"/>
          <w:lang w:val="en-US" w:eastAsia="ru-RU"/>
        </w:rPr>
      </w:pPr>
      <w:proofErr w:type="spellStart"/>
      <w:ins w:id="147" w:author="Unknown">
        <w:r w:rsidRPr="00E45F24">
          <w:rPr>
            <w:rFonts w:ascii="Times New Roman" w:eastAsia="Times New Roman" w:hAnsi="Times New Roman" w:cs="Times New Roman"/>
            <w:sz w:val="24"/>
            <w:szCs w:val="24"/>
            <w:lang w:val="en-US" w:eastAsia="ru-RU"/>
          </w:rPr>
          <w:t>FileError.NOT_FOUND_ERR</w:t>
        </w:r>
        <w:proofErr w:type="spellEnd"/>
        <w:r w:rsidRPr="00E45F24">
          <w:rPr>
            <w:rFonts w:ascii="Times New Roman" w:eastAsia="Times New Roman" w:hAnsi="Times New Roman" w:cs="Times New Roman"/>
            <w:sz w:val="24"/>
            <w:szCs w:val="24"/>
            <w:lang w:val="en-US" w:eastAsia="ru-RU"/>
          </w:rPr>
          <w:t xml:space="preserve"> </w:t>
        </w:r>
        <w:r w:rsidRPr="00E45F24">
          <w:rPr>
            <w:rFonts w:ascii="Times New Roman" w:eastAsia="Times New Roman" w:hAnsi="Times New Roman" w:cs="Times New Roman"/>
            <w:sz w:val="24"/>
            <w:szCs w:val="24"/>
            <w:lang w:eastAsia="ru-RU"/>
          </w:rPr>
          <w:t>для</w:t>
        </w:r>
        <w:r w:rsidRPr="00E45F24">
          <w:rPr>
            <w:rFonts w:ascii="Times New Roman" w:eastAsia="Times New Roman" w:hAnsi="Times New Roman" w:cs="Times New Roman"/>
            <w:sz w:val="24"/>
            <w:szCs w:val="24"/>
            <w:lang w:val="en-US" w:eastAsia="ru-RU"/>
          </w:rPr>
          <w:t xml:space="preserve"> </w:t>
        </w:r>
        <w:r w:rsidRPr="00E45F24">
          <w:rPr>
            <w:rFonts w:ascii="Times New Roman" w:eastAsia="Times New Roman" w:hAnsi="Times New Roman" w:cs="Times New Roman"/>
            <w:sz w:val="24"/>
            <w:szCs w:val="24"/>
            <w:lang w:eastAsia="ru-RU"/>
          </w:rPr>
          <w:t>ошибки</w:t>
        </w:r>
        <w:r w:rsidRPr="00E45F24">
          <w:rPr>
            <w:rFonts w:ascii="Times New Roman" w:eastAsia="Times New Roman" w:hAnsi="Times New Roman" w:cs="Times New Roman"/>
            <w:sz w:val="24"/>
            <w:szCs w:val="24"/>
            <w:lang w:val="en-US" w:eastAsia="ru-RU"/>
          </w:rPr>
          <w:t xml:space="preserve"> </w:t>
        </w:r>
        <w:proofErr w:type="spellStart"/>
        <w:r w:rsidRPr="00E45F24">
          <w:rPr>
            <w:rFonts w:ascii="Times New Roman" w:eastAsia="Times New Roman" w:hAnsi="Times New Roman" w:cs="Times New Roman"/>
            <w:sz w:val="24"/>
            <w:szCs w:val="24"/>
            <w:lang w:val="en-US" w:eastAsia="ru-RU"/>
          </w:rPr>
          <w:t>NotFoundError</w:t>
        </w:r>
        <w:proofErr w:type="spellEnd"/>
        <w:r w:rsidRPr="00E45F24">
          <w:rPr>
            <w:rFonts w:ascii="Times New Roman" w:eastAsia="Times New Roman" w:hAnsi="Times New Roman" w:cs="Times New Roman"/>
            <w:sz w:val="24"/>
            <w:szCs w:val="24"/>
            <w:lang w:val="en-US" w:eastAsia="ru-RU"/>
          </w:rPr>
          <w:t>.</w:t>
        </w:r>
      </w:ins>
    </w:p>
    <w:p w:rsidR="00E45F24" w:rsidRPr="00E45F24" w:rsidRDefault="00E45F24" w:rsidP="00E45F24">
      <w:pPr>
        <w:numPr>
          <w:ilvl w:val="0"/>
          <w:numId w:val="7"/>
        </w:numPr>
        <w:spacing w:before="100" w:beforeAutospacing="1" w:after="100" w:afterAutospacing="1" w:line="300" w:lineRule="atLeast"/>
        <w:ind w:left="375"/>
        <w:rPr>
          <w:ins w:id="148" w:author="Unknown"/>
          <w:rFonts w:ascii="Times New Roman" w:eastAsia="Times New Roman" w:hAnsi="Times New Roman" w:cs="Times New Roman"/>
          <w:sz w:val="24"/>
          <w:szCs w:val="24"/>
          <w:lang w:val="en-US" w:eastAsia="ru-RU"/>
        </w:rPr>
      </w:pPr>
      <w:proofErr w:type="spellStart"/>
      <w:ins w:id="149" w:author="Unknown">
        <w:r w:rsidRPr="00E45F24">
          <w:rPr>
            <w:rFonts w:ascii="Times New Roman" w:eastAsia="Times New Roman" w:hAnsi="Times New Roman" w:cs="Times New Roman"/>
            <w:sz w:val="24"/>
            <w:szCs w:val="24"/>
            <w:lang w:val="en-US" w:eastAsia="ru-RU"/>
          </w:rPr>
          <w:t>FileError.SECURITY_ERR</w:t>
        </w:r>
        <w:proofErr w:type="spellEnd"/>
        <w:r w:rsidRPr="00E45F24">
          <w:rPr>
            <w:rFonts w:ascii="Times New Roman" w:eastAsia="Times New Roman" w:hAnsi="Times New Roman" w:cs="Times New Roman"/>
            <w:sz w:val="24"/>
            <w:szCs w:val="24"/>
            <w:lang w:val="en-US" w:eastAsia="ru-RU"/>
          </w:rPr>
          <w:t xml:space="preserve"> </w:t>
        </w:r>
        <w:r w:rsidRPr="00E45F24">
          <w:rPr>
            <w:rFonts w:ascii="Times New Roman" w:eastAsia="Times New Roman" w:hAnsi="Times New Roman" w:cs="Times New Roman"/>
            <w:sz w:val="24"/>
            <w:szCs w:val="24"/>
            <w:lang w:eastAsia="ru-RU"/>
          </w:rPr>
          <w:t>для</w:t>
        </w:r>
        <w:r w:rsidRPr="00E45F24">
          <w:rPr>
            <w:rFonts w:ascii="Times New Roman" w:eastAsia="Times New Roman" w:hAnsi="Times New Roman" w:cs="Times New Roman"/>
            <w:sz w:val="24"/>
            <w:szCs w:val="24"/>
            <w:lang w:val="en-US" w:eastAsia="ru-RU"/>
          </w:rPr>
          <w:t xml:space="preserve"> </w:t>
        </w:r>
        <w:proofErr w:type="spellStart"/>
        <w:r w:rsidRPr="00E45F24">
          <w:rPr>
            <w:rFonts w:ascii="Times New Roman" w:eastAsia="Times New Roman" w:hAnsi="Times New Roman" w:cs="Times New Roman"/>
            <w:sz w:val="24"/>
            <w:szCs w:val="24"/>
            <w:lang w:val="en-US" w:eastAsia="ru-RU"/>
          </w:rPr>
          <w:t>SecurityError</w:t>
        </w:r>
        <w:proofErr w:type="spellEnd"/>
        <w:r w:rsidRPr="00E45F24">
          <w:rPr>
            <w:rFonts w:ascii="Times New Roman" w:eastAsia="Times New Roman" w:hAnsi="Times New Roman" w:cs="Times New Roman"/>
            <w:sz w:val="24"/>
            <w:szCs w:val="24"/>
            <w:lang w:val="en-US" w:eastAsia="ru-RU"/>
          </w:rPr>
          <w:t>.</w:t>
        </w:r>
      </w:ins>
    </w:p>
    <w:p w:rsidR="00E45F24" w:rsidRPr="00E45F24" w:rsidRDefault="00E45F24" w:rsidP="00E45F24">
      <w:pPr>
        <w:numPr>
          <w:ilvl w:val="0"/>
          <w:numId w:val="7"/>
        </w:numPr>
        <w:spacing w:before="100" w:beforeAutospacing="1" w:after="100" w:afterAutospacing="1" w:line="300" w:lineRule="atLeast"/>
        <w:ind w:left="375"/>
        <w:rPr>
          <w:ins w:id="150" w:author="Unknown"/>
          <w:rFonts w:ascii="Times New Roman" w:eastAsia="Times New Roman" w:hAnsi="Times New Roman" w:cs="Times New Roman"/>
          <w:sz w:val="24"/>
          <w:szCs w:val="24"/>
          <w:lang w:val="en-US" w:eastAsia="ru-RU"/>
        </w:rPr>
      </w:pPr>
      <w:proofErr w:type="spellStart"/>
      <w:ins w:id="151" w:author="Unknown">
        <w:r w:rsidRPr="00E45F24">
          <w:rPr>
            <w:rFonts w:ascii="Times New Roman" w:eastAsia="Times New Roman" w:hAnsi="Times New Roman" w:cs="Times New Roman"/>
            <w:sz w:val="24"/>
            <w:szCs w:val="24"/>
            <w:lang w:val="en-US" w:eastAsia="ru-RU"/>
          </w:rPr>
          <w:t>FileError.NOT_READABLE_ERR</w:t>
        </w:r>
        <w:proofErr w:type="spellEnd"/>
        <w:r w:rsidRPr="00E45F24">
          <w:rPr>
            <w:rFonts w:ascii="Times New Roman" w:eastAsia="Times New Roman" w:hAnsi="Times New Roman" w:cs="Times New Roman"/>
            <w:sz w:val="24"/>
            <w:szCs w:val="24"/>
            <w:lang w:val="en-US" w:eastAsia="ru-RU"/>
          </w:rPr>
          <w:t xml:space="preserve"> </w:t>
        </w:r>
        <w:r w:rsidRPr="00E45F24">
          <w:rPr>
            <w:rFonts w:ascii="Times New Roman" w:eastAsia="Times New Roman" w:hAnsi="Times New Roman" w:cs="Times New Roman"/>
            <w:sz w:val="24"/>
            <w:szCs w:val="24"/>
            <w:lang w:eastAsia="ru-RU"/>
          </w:rPr>
          <w:t>для</w:t>
        </w:r>
        <w:r w:rsidRPr="00E45F24">
          <w:rPr>
            <w:rFonts w:ascii="Times New Roman" w:eastAsia="Times New Roman" w:hAnsi="Times New Roman" w:cs="Times New Roman"/>
            <w:sz w:val="24"/>
            <w:szCs w:val="24"/>
            <w:lang w:val="en-US" w:eastAsia="ru-RU"/>
          </w:rPr>
          <w:t xml:space="preserve"> </w:t>
        </w:r>
        <w:proofErr w:type="spellStart"/>
        <w:r w:rsidRPr="00E45F24">
          <w:rPr>
            <w:rFonts w:ascii="Times New Roman" w:eastAsia="Times New Roman" w:hAnsi="Times New Roman" w:cs="Times New Roman"/>
            <w:sz w:val="24"/>
            <w:szCs w:val="24"/>
            <w:lang w:val="en-US" w:eastAsia="ru-RU"/>
          </w:rPr>
          <w:t>NotReadableError</w:t>
        </w:r>
        <w:proofErr w:type="spellEnd"/>
        <w:r w:rsidRPr="00E45F24">
          <w:rPr>
            <w:rFonts w:ascii="Times New Roman" w:eastAsia="Times New Roman" w:hAnsi="Times New Roman" w:cs="Times New Roman"/>
            <w:sz w:val="24"/>
            <w:szCs w:val="24"/>
            <w:lang w:val="en-US" w:eastAsia="ru-RU"/>
          </w:rPr>
          <w:t>.</w:t>
        </w:r>
      </w:ins>
    </w:p>
    <w:p w:rsidR="00E45F24" w:rsidRPr="00E45F24" w:rsidRDefault="00E45F24" w:rsidP="00E45F24">
      <w:pPr>
        <w:numPr>
          <w:ilvl w:val="0"/>
          <w:numId w:val="7"/>
        </w:numPr>
        <w:spacing w:before="100" w:beforeAutospacing="1" w:after="100" w:afterAutospacing="1" w:line="300" w:lineRule="atLeast"/>
        <w:ind w:left="375"/>
        <w:rPr>
          <w:ins w:id="152" w:author="Unknown"/>
          <w:rFonts w:ascii="Times New Roman" w:eastAsia="Times New Roman" w:hAnsi="Times New Roman" w:cs="Times New Roman"/>
          <w:sz w:val="24"/>
          <w:szCs w:val="24"/>
          <w:lang w:val="en-US" w:eastAsia="ru-RU"/>
        </w:rPr>
      </w:pPr>
      <w:proofErr w:type="spellStart"/>
      <w:ins w:id="153" w:author="Unknown">
        <w:r w:rsidRPr="00E45F24">
          <w:rPr>
            <w:rFonts w:ascii="Times New Roman" w:eastAsia="Times New Roman" w:hAnsi="Times New Roman" w:cs="Times New Roman"/>
            <w:sz w:val="24"/>
            <w:szCs w:val="24"/>
            <w:lang w:val="en-US" w:eastAsia="ru-RU"/>
          </w:rPr>
          <w:t>FileError.ENCODING_ERR</w:t>
        </w:r>
        <w:proofErr w:type="spellEnd"/>
        <w:r w:rsidRPr="00E45F24">
          <w:rPr>
            <w:rFonts w:ascii="Times New Roman" w:eastAsia="Times New Roman" w:hAnsi="Times New Roman" w:cs="Times New Roman"/>
            <w:sz w:val="24"/>
            <w:szCs w:val="24"/>
            <w:lang w:val="en-US" w:eastAsia="ru-RU"/>
          </w:rPr>
          <w:t xml:space="preserve"> </w:t>
        </w:r>
        <w:r w:rsidRPr="00E45F24">
          <w:rPr>
            <w:rFonts w:ascii="Times New Roman" w:eastAsia="Times New Roman" w:hAnsi="Times New Roman" w:cs="Times New Roman"/>
            <w:sz w:val="24"/>
            <w:szCs w:val="24"/>
            <w:lang w:eastAsia="ru-RU"/>
          </w:rPr>
          <w:t>для</w:t>
        </w:r>
        <w:r w:rsidRPr="00E45F24">
          <w:rPr>
            <w:rFonts w:ascii="Times New Roman" w:eastAsia="Times New Roman" w:hAnsi="Times New Roman" w:cs="Times New Roman"/>
            <w:sz w:val="24"/>
            <w:szCs w:val="24"/>
            <w:lang w:val="en-US" w:eastAsia="ru-RU"/>
          </w:rPr>
          <w:t xml:space="preserve"> </w:t>
        </w:r>
        <w:proofErr w:type="spellStart"/>
        <w:r w:rsidRPr="00E45F24">
          <w:rPr>
            <w:rFonts w:ascii="Times New Roman" w:eastAsia="Times New Roman" w:hAnsi="Times New Roman" w:cs="Times New Roman"/>
            <w:sz w:val="24"/>
            <w:szCs w:val="24"/>
            <w:lang w:val="en-US" w:eastAsia="ru-RU"/>
          </w:rPr>
          <w:t>EncodingError</w:t>
        </w:r>
        <w:proofErr w:type="spellEnd"/>
        <w:r w:rsidRPr="00E45F24">
          <w:rPr>
            <w:rFonts w:ascii="Times New Roman" w:eastAsia="Times New Roman" w:hAnsi="Times New Roman" w:cs="Times New Roman"/>
            <w:sz w:val="24"/>
            <w:szCs w:val="24"/>
            <w:lang w:val="en-US" w:eastAsia="ru-RU"/>
          </w:rPr>
          <w:t>.</w:t>
        </w:r>
      </w:ins>
    </w:p>
    <w:p w:rsidR="00E45F24" w:rsidRPr="00E45F24" w:rsidRDefault="00E45F24" w:rsidP="00E45F24">
      <w:pPr>
        <w:numPr>
          <w:ilvl w:val="0"/>
          <w:numId w:val="7"/>
        </w:numPr>
        <w:spacing w:before="100" w:beforeAutospacing="1" w:after="100" w:afterAutospacing="1" w:line="300" w:lineRule="atLeast"/>
        <w:ind w:left="375"/>
        <w:rPr>
          <w:ins w:id="154" w:author="Unknown"/>
          <w:rFonts w:ascii="Times New Roman" w:eastAsia="Times New Roman" w:hAnsi="Times New Roman" w:cs="Times New Roman"/>
          <w:sz w:val="24"/>
          <w:szCs w:val="24"/>
          <w:lang w:eastAsia="ru-RU"/>
        </w:rPr>
      </w:pPr>
      <w:proofErr w:type="spellStart"/>
      <w:ins w:id="155" w:author="Unknown">
        <w:r w:rsidRPr="00E45F24">
          <w:rPr>
            <w:rFonts w:ascii="Times New Roman" w:eastAsia="Times New Roman" w:hAnsi="Times New Roman" w:cs="Times New Roman"/>
            <w:sz w:val="24"/>
            <w:szCs w:val="24"/>
            <w:lang w:eastAsia="ru-RU"/>
          </w:rPr>
          <w:t>FileError.ABORT_</w:t>
        </w:r>
        <w:proofErr w:type="gramStart"/>
        <w:r w:rsidRPr="00E45F24">
          <w:rPr>
            <w:rFonts w:ascii="Times New Roman" w:eastAsia="Times New Roman" w:hAnsi="Times New Roman" w:cs="Times New Roman"/>
            <w:sz w:val="24"/>
            <w:szCs w:val="24"/>
            <w:lang w:eastAsia="ru-RU"/>
          </w:rPr>
          <w:t>ERR</w:t>
        </w:r>
        <w:proofErr w:type="spellEnd"/>
        <w:proofErr w:type="gramEnd"/>
        <w:r w:rsidRPr="00E45F24">
          <w:rPr>
            <w:rFonts w:ascii="Times New Roman" w:eastAsia="Times New Roman" w:hAnsi="Times New Roman" w:cs="Times New Roman"/>
            <w:sz w:val="24"/>
            <w:szCs w:val="24"/>
            <w:lang w:eastAsia="ru-RU"/>
          </w:rPr>
          <w:t xml:space="preserve"> когда вызван </w:t>
        </w:r>
        <w:proofErr w:type="spellStart"/>
        <w:r w:rsidRPr="00E45F24">
          <w:rPr>
            <w:rFonts w:ascii="Times New Roman" w:eastAsia="Times New Roman" w:hAnsi="Times New Roman" w:cs="Times New Roman"/>
            <w:sz w:val="24"/>
            <w:szCs w:val="24"/>
            <w:lang w:eastAsia="ru-RU"/>
          </w:rPr>
          <w:t>abort</w:t>
        </w:r>
        <w:proofErr w:type="spellEnd"/>
        <w:r w:rsidRPr="00E45F24">
          <w:rPr>
            <w:rFonts w:ascii="Times New Roman" w:eastAsia="Times New Roman" w:hAnsi="Times New Roman" w:cs="Times New Roman"/>
            <w:sz w:val="24"/>
            <w:szCs w:val="24"/>
            <w:lang w:eastAsia="ru-RU"/>
          </w:rPr>
          <w:t>() в процессе чтения файла.</w:t>
        </w:r>
      </w:ins>
    </w:p>
    <w:p w:rsidR="00E45F24" w:rsidRPr="00E45F24" w:rsidRDefault="00E45F24" w:rsidP="00E45F24">
      <w:pPr>
        <w:spacing w:after="270" w:line="240" w:lineRule="auto"/>
        <w:rPr>
          <w:ins w:id="156" w:author="Unknown"/>
          <w:rFonts w:ascii="Times New Roman" w:eastAsia="Times New Roman" w:hAnsi="Times New Roman" w:cs="Times New Roman"/>
          <w:sz w:val="24"/>
          <w:szCs w:val="24"/>
          <w:lang w:eastAsia="ru-RU"/>
        </w:rPr>
      </w:pPr>
      <w:ins w:id="157" w:author="Unknown">
        <w:r w:rsidRPr="00E45F24">
          <w:rPr>
            <w:rFonts w:ascii="Times New Roman" w:eastAsia="Times New Roman" w:hAnsi="Times New Roman" w:cs="Times New Roman"/>
            <w:sz w:val="24"/>
            <w:szCs w:val="24"/>
            <w:lang w:eastAsia="ru-RU"/>
          </w:rPr>
          <w:t> </w:t>
        </w:r>
      </w:ins>
    </w:p>
    <w:p w:rsidR="00E45F24" w:rsidRPr="00E45F24" w:rsidRDefault="00E45F24" w:rsidP="00E45F24">
      <w:pPr>
        <w:spacing w:after="270" w:line="240" w:lineRule="auto"/>
        <w:rPr>
          <w:ins w:id="158" w:author="Unknown"/>
          <w:rFonts w:ascii="Times New Roman" w:eastAsia="Times New Roman" w:hAnsi="Times New Roman" w:cs="Times New Roman"/>
          <w:sz w:val="24"/>
          <w:szCs w:val="24"/>
          <w:lang w:eastAsia="ru-RU"/>
        </w:rPr>
      </w:pPr>
      <w:ins w:id="159" w:author="Unknown">
        <w:r w:rsidRPr="00E45F24">
          <w:rPr>
            <w:rFonts w:ascii="Times New Roman" w:eastAsia="Times New Roman" w:hAnsi="Times New Roman" w:cs="Times New Roman"/>
            <w:sz w:val="24"/>
            <w:szCs w:val="24"/>
            <w:lang w:eastAsia="ru-RU"/>
          </w:rPr>
          <w:t xml:space="preserve">Вы можете проверить тип ошибки либо во время события </w:t>
        </w:r>
        <w:proofErr w:type="spellStart"/>
        <w:r w:rsidRPr="00E45F24">
          <w:rPr>
            <w:rFonts w:ascii="Times New Roman" w:eastAsia="Times New Roman" w:hAnsi="Times New Roman" w:cs="Times New Roman"/>
            <w:sz w:val="24"/>
            <w:szCs w:val="24"/>
            <w:lang w:eastAsia="ru-RU"/>
          </w:rPr>
          <w:t>error</w:t>
        </w:r>
        <w:proofErr w:type="spellEnd"/>
        <w:r w:rsidRPr="00E45F24">
          <w:rPr>
            <w:rFonts w:ascii="Times New Roman" w:eastAsia="Times New Roman" w:hAnsi="Times New Roman" w:cs="Times New Roman"/>
            <w:sz w:val="24"/>
            <w:szCs w:val="24"/>
            <w:lang w:eastAsia="ru-RU"/>
          </w:rPr>
          <w:t xml:space="preserve"> или во время события </w:t>
        </w:r>
        <w:proofErr w:type="spellStart"/>
        <w:r w:rsidRPr="00E45F24">
          <w:rPr>
            <w:rFonts w:ascii="Times New Roman" w:eastAsia="Times New Roman" w:hAnsi="Times New Roman" w:cs="Times New Roman"/>
            <w:sz w:val="24"/>
            <w:szCs w:val="24"/>
            <w:lang w:eastAsia="ru-RU"/>
          </w:rPr>
          <w:t>loadend</w:t>
        </w:r>
        <w:proofErr w:type="spellEnd"/>
        <w:r w:rsidRPr="00E45F24">
          <w:rPr>
            <w:rFonts w:ascii="Times New Roman" w:eastAsia="Times New Roman" w:hAnsi="Times New Roman" w:cs="Times New Roman"/>
            <w:sz w:val="24"/>
            <w:szCs w:val="24"/>
            <w:lang w:eastAsia="ru-RU"/>
          </w:rPr>
          <w:t>:</w:t>
        </w:r>
      </w:ins>
    </w:p>
    <w:tbl>
      <w:tblPr>
        <w:tblW w:w="11550" w:type="dxa"/>
        <w:tblCellMar>
          <w:left w:w="0" w:type="dxa"/>
          <w:right w:w="0" w:type="dxa"/>
        </w:tblCellMar>
        <w:tblLook w:val="04A0"/>
      </w:tblPr>
      <w:tblGrid>
        <w:gridCol w:w="600"/>
        <w:gridCol w:w="10950"/>
      </w:tblGrid>
      <w:tr w:rsidR="00E45F24" w:rsidRPr="001C4BD4" w:rsidTr="00E45F24">
        <w:tc>
          <w:tcPr>
            <w:tcW w:w="0" w:type="auto"/>
            <w:vAlign w:val="center"/>
            <w:hideMark/>
          </w:tcPr>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4</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5</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6</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7</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8</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9</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10</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14</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15</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16</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17</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18</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lastRenderedPageBreak/>
              <w:t>19</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20</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24</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25</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26</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27</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28</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29</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30</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31</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32</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33</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34</w:t>
            </w:r>
          </w:p>
        </w:tc>
        <w:tc>
          <w:tcPr>
            <w:tcW w:w="10950" w:type="dxa"/>
            <w:vAlign w:val="center"/>
            <w:hideMark/>
          </w:tcPr>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lastRenderedPageBreak/>
              <w:t>var</w:t>
            </w:r>
            <w:proofErr w:type="spellEnd"/>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reader = new</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FileReader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reader.onloadend</w:t>
            </w:r>
            <w:proofErr w:type="spellEnd"/>
            <w:r w:rsidRPr="00E45F24">
              <w:rPr>
                <w:rFonts w:ascii="Courier New" w:eastAsia="Times New Roman" w:hAnsi="Courier New" w:cs="Courier New"/>
                <w:sz w:val="20"/>
                <w:lang w:val="en-US" w:eastAsia="ru-RU"/>
              </w:rPr>
              <w:t xml:space="preserve"> = function(event)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val="en-US" w:eastAsia="ru-RU"/>
              </w:rPr>
              <w:t>var</w:t>
            </w:r>
            <w:proofErr w:type="spellEnd"/>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 xml:space="preserve">contents = </w:t>
            </w:r>
            <w:proofErr w:type="spellStart"/>
            <w:r w:rsidRPr="00E45F24">
              <w:rPr>
                <w:rFonts w:ascii="Courier New" w:eastAsia="Times New Roman" w:hAnsi="Courier New" w:cs="Courier New"/>
                <w:sz w:val="20"/>
                <w:lang w:val="en-US" w:eastAsia="ru-RU"/>
              </w:rPr>
              <w:t>event.target.result</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 xml:space="preserve">error = </w:t>
            </w:r>
            <w:proofErr w:type="spellStart"/>
            <w:r w:rsidRPr="00E45F24">
              <w:rPr>
                <w:rFonts w:ascii="Courier New" w:eastAsia="Times New Roman" w:hAnsi="Courier New" w:cs="Courier New"/>
                <w:sz w:val="20"/>
                <w:lang w:val="en-US" w:eastAsia="ru-RU"/>
              </w:rPr>
              <w:t>event.target.error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if</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(error != null)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switch</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w:t>
            </w:r>
            <w:proofErr w:type="spellStart"/>
            <w:r w:rsidRPr="00E45F24">
              <w:rPr>
                <w:rFonts w:ascii="Courier New" w:eastAsia="Times New Roman" w:hAnsi="Courier New" w:cs="Courier New"/>
                <w:sz w:val="20"/>
                <w:lang w:val="en-US" w:eastAsia="ru-RU"/>
              </w:rPr>
              <w:t>error.code</w:t>
            </w:r>
            <w:proofErr w:type="spellEnd"/>
            <w:r w:rsidRPr="00E45F24">
              <w:rPr>
                <w:rFonts w:ascii="Courier New" w:eastAsia="Times New Roman" w:hAnsi="Courier New" w:cs="Courier New"/>
                <w:sz w:val="20"/>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case</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error.ENCODING_ERR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eastAsia="ru-RU"/>
              </w:rPr>
              <w:t>console.error</w:t>
            </w:r>
            <w:proofErr w:type="spellEnd"/>
            <w:r w:rsidRPr="00E45F24">
              <w:rPr>
                <w:rFonts w:ascii="Courier New" w:eastAsia="Times New Roman" w:hAnsi="Courier New" w:cs="Courier New"/>
                <w:sz w:val="20"/>
                <w:lang w:eastAsia="ru-RU"/>
              </w:rPr>
              <w:t>("Проблемы кодировки!");</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eastAsia="ru-RU"/>
              </w:rPr>
              <w:t>        </w:t>
            </w:r>
            <w:proofErr w:type="spellStart"/>
            <w:r w:rsidRPr="00E45F24">
              <w:rPr>
                <w:rFonts w:ascii="Courier New" w:eastAsia="Times New Roman" w:hAnsi="Courier New" w:cs="Courier New"/>
                <w:sz w:val="20"/>
                <w:lang w:eastAsia="ru-RU"/>
              </w:rPr>
              <w:t>break</w:t>
            </w:r>
            <w:proofErr w:type="spellEnd"/>
            <w:r w:rsidRPr="00E45F24">
              <w:rPr>
                <w:rFonts w:ascii="Courier New" w:eastAsia="Times New Roman" w:hAnsi="Courier New" w:cs="Courier New"/>
                <w:sz w:val="20"/>
                <w:lang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eastAsia="ru-RU"/>
              </w:rPr>
              <w:t>      </w:t>
            </w:r>
            <w:r w:rsidRPr="00E45F24">
              <w:rPr>
                <w:rFonts w:ascii="Courier New" w:eastAsia="Times New Roman" w:hAnsi="Courier New" w:cs="Courier New"/>
                <w:sz w:val="20"/>
                <w:lang w:val="en-US" w:eastAsia="ru-RU"/>
              </w:rPr>
              <w:t>case</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error.NOT_FOUND_ERR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eastAsia="ru-RU"/>
              </w:rPr>
              <w:t>console.error</w:t>
            </w:r>
            <w:proofErr w:type="spellEnd"/>
            <w:r w:rsidRPr="00E45F24">
              <w:rPr>
                <w:rFonts w:ascii="Courier New" w:eastAsia="Times New Roman" w:hAnsi="Courier New" w:cs="Courier New"/>
                <w:sz w:val="20"/>
                <w:lang w:eastAsia="ru-RU"/>
              </w:rPr>
              <w:t>("Файл не найден!");</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eastAsia="ru-RU"/>
              </w:rPr>
              <w:t>        </w:t>
            </w:r>
            <w:r w:rsidRPr="00E45F24">
              <w:rPr>
                <w:rFonts w:ascii="Courier New" w:eastAsia="Times New Roman" w:hAnsi="Courier New" w:cs="Courier New"/>
                <w:sz w:val="20"/>
                <w:lang w:val="en-US" w:eastAsia="ru-RU"/>
              </w:rPr>
              <w:t>break;</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case</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error.NOT_READABLE_ERR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eastAsia="ru-RU"/>
              </w:rPr>
              <w:t>console.error</w:t>
            </w:r>
            <w:proofErr w:type="spellEnd"/>
            <w:r w:rsidRPr="00E45F24">
              <w:rPr>
                <w:rFonts w:ascii="Courier New" w:eastAsia="Times New Roman" w:hAnsi="Courier New" w:cs="Courier New"/>
                <w:sz w:val="20"/>
                <w:lang w:eastAsia="ru-RU"/>
              </w:rPr>
              <w:t>("Файл не может быть прочитан!");</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eastAsia="ru-RU"/>
              </w:rPr>
              <w:t>        </w:t>
            </w:r>
            <w:r w:rsidRPr="00E45F24">
              <w:rPr>
                <w:rFonts w:ascii="Courier New" w:eastAsia="Times New Roman" w:hAnsi="Courier New" w:cs="Courier New"/>
                <w:sz w:val="20"/>
                <w:lang w:val="en-US" w:eastAsia="ru-RU"/>
              </w:rPr>
              <w:t>break;</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case</w:t>
            </w:r>
            <w:r w:rsidRPr="00E45F24">
              <w:rPr>
                <w:rFonts w:ascii="Times New Roman" w:eastAsia="Times New Roman" w:hAnsi="Times New Roman" w:cs="Times New Roman"/>
                <w:sz w:val="24"/>
                <w:szCs w:val="24"/>
                <w:lang w:val="en-US" w:eastAsia="ru-RU"/>
              </w:rPr>
              <w:t xml:space="preserve"> </w:t>
            </w:r>
            <w:proofErr w:type="spellStart"/>
            <w:r w:rsidRPr="00E45F24">
              <w:rPr>
                <w:rFonts w:ascii="Courier New" w:eastAsia="Times New Roman" w:hAnsi="Courier New" w:cs="Courier New"/>
                <w:sz w:val="20"/>
                <w:lang w:val="en-US" w:eastAsia="ru-RU"/>
              </w:rPr>
              <w:t>error.SECURITY_ERR</w:t>
            </w:r>
            <w:proofErr w:type="spellEnd"/>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eastAsia="ru-RU"/>
              </w:rPr>
              <w:t>console.error</w:t>
            </w:r>
            <w:proofErr w:type="spellEnd"/>
            <w:r w:rsidRPr="00E45F24">
              <w:rPr>
                <w:rFonts w:ascii="Courier New" w:eastAsia="Times New Roman" w:hAnsi="Courier New" w:cs="Courier New"/>
                <w:sz w:val="20"/>
                <w:lang w:eastAsia="ru-RU"/>
              </w:rPr>
              <w:t>("Проблема безопасности в файл!");</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eastAsia="ru-RU"/>
              </w:rPr>
              <w:lastRenderedPageBreak/>
              <w:t>        </w:t>
            </w:r>
            <w:proofErr w:type="spellStart"/>
            <w:r w:rsidRPr="00E45F24">
              <w:rPr>
                <w:rFonts w:ascii="Courier New" w:eastAsia="Times New Roman" w:hAnsi="Courier New" w:cs="Courier New"/>
                <w:sz w:val="20"/>
                <w:lang w:eastAsia="ru-RU"/>
              </w:rPr>
              <w:t>break</w:t>
            </w:r>
            <w:proofErr w:type="spellEnd"/>
            <w:r w:rsidRPr="00E45F24">
              <w:rPr>
                <w:rFonts w:ascii="Courier New" w:eastAsia="Times New Roman" w:hAnsi="Courier New" w:cs="Courier New"/>
                <w:sz w:val="20"/>
                <w:lang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Times New Roman" w:eastAsia="Times New Roman" w:hAnsi="Times New Roman" w:cs="Times New Roman"/>
                <w:sz w:val="24"/>
                <w:szCs w:val="24"/>
                <w:lang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eastAsia="ru-RU"/>
              </w:rPr>
              <w:t>      </w:t>
            </w:r>
            <w:proofErr w:type="spellStart"/>
            <w:r w:rsidRPr="00E45F24">
              <w:rPr>
                <w:rFonts w:ascii="Courier New" w:eastAsia="Times New Roman" w:hAnsi="Courier New" w:cs="Courier New"/>
                <w:sz w:val="20"/>
                <w:lang w:eastAsia="ru-RU"/>
              </w:rPr>
              <w:t>default</w:t>
            </w:r>
            <w:proofErr w:type="spellEnd"/>
            <w:r w:rsidRPr="00E45F24">
              <w:rPr>
                <w:rFonts w:ascii="Courier New" w:eastAsia="Times New Roman" w:hAnsi="Courier New" w:cs="Courier New"/>
                <w:sz w:val="20"/>
                <w:lang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eastAsia="ru-RU"/>
              </w:rPr>
            </w:pPr>
            <w:r w:rsidRPr="00E45F24">
              <w:rPr>
                <w:rFonts w:ascii="Courier New" w:eastAsia="Times New Roman" w:hAnsi="Courier New" w:cs="Courier New"/>
                <w:color w:val="DD1144"/>
                <w:sz w:val="20"/>
                <w:lang w:eastAsia="ru-RU"/>
              </w:rPr>
              <w:t>        </w:t>
            </w:r>
            <w:proofErr w:type="spellStart"/>
            <w:r w:rsidRPr="00E45F24">
              <w:rPr>
                <w:rFonts w:ascii="Courier New" w:eastAsia="Times New Roman" w:hAnsi="Courier New" w:cs="Courier New"/>
                <w:sz w:val="20"/>
                <w:lang w:eastAsia="ru-RU"/>
              </w:rPr>
              <w:t>console.error</w:t>
            </w:r>
            <w:proofErr w:type="spellEnd"/>
            <w:r w:rsidRPr="00E45F24">
              <w:rPr>
                <w:rFonts w:ascii="Courier New" w:eastAsia="Times New Roman" w:hAnsi="Courier New" w:cs="Courier New"/>
                <w:sz w:val="20"/>
                <w:lang w:eastAsia="ru-RU"/>
              </w:rPr>
              <w:t>("Я понятия не имею, что случилось!");</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eastAsia="ru-RU"/>
              </w:rPr>
              <w:t>    </w:t>
            </w: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 else</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progressNode.max = 1;</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proofErr w:type="spellStart"/>
            <w:r w:rsidRPr="00E45F24">
              <w:rPr>
                <w:rFonts w:ascii="Courier New" w:eastAsia="Times New Roman" w:hAnsi="Courier New" w:cs="Courier New"/>
                <w:sz w:val="20"/>
                <w:lang w:val="en-US" w:eastAsia="ru-RU"/>
              </w:rPr>
              <w:t>progressNode.value</w:t>
            </w:r>
            <w:proofErr w:type="spellEnd"/>
            <w:r w:rsidRPr="00E45F24">
              <w:rPr>
                <w:rFonts w:ascii="Courier New" w:eastAsia="Times New Roman" w:hAnsi="Courier New" w:cs="Courier New"/>
                <w:sz w:val="20"/>
                <w:lang w:val="en-US" w:eastAsia="ru-RU"/>
              </w:rPr>
              <w:t xml:space="preserve"> = 1;</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console.log("Contents: "</w:t>
            </w:r>
            <w:r w:rsidRPr="00E45F24">
              <w:rPr>
                <w:rFonts w:ascii="Times New Roman" w:eastAsia="Times New Roman" w:hAnsi="Times New Roman" w:cs="Times New Roman"/>
                <w:sz w:val="24"/>
                <w:szCs w:val="24"/>
                <w:lang w:val="en-US" w:eastAsia="ru-RU"/>
              </w:rPr>
              <w:t xml:space="preserve"> </w:t>
            </w:r>
            <w:r w:rsidRPr="00E45F24">
              <w:rPr>
                <w:rFonts w:ascii="Courier New" w:eastAsia="Times New Roman" w:hAnsi="Courier New" w:cs="Courier New"/>
                <w:sz w:val="20"/>
                <w:lang w:val="en-US" w:eastAsia="ru-RU"/>
              </w:rPr>
              <w:t>+ contents);</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color w:val="DD1144"/>
                <w:sz w:val="20"/>
                <w:lang w:val="en-US" w:eastAsia="ru-RU"/>
              </w:rPr>
              <w:t>  </w:t>
            </w: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Courier New" w:eastAsia="Times New Roman" w:hAnsi="Courier New" w:cs="Courier New"/>
                <w:sz w:val="20"/>
                <w:lang w:val="en-US" w:eastAsia="ru-RU"/>
              </w:rPr>
              <w:t>};</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r w:rsidRPr="00E45F24">
              <w:rPr>
                <w:rFonts w:ascii="Times New Roman" w:eastAsia="Times New Roman" w:hAnsi="Times New Roman" w:cs="Times New Roman"/>
                <w:sz w:val="24"/>
                <w:szCs w:val="24"/>
                <w:lang w:val="en-US" w:eastAsia="ru-RU"/>
              </w:rPr>
              <w:t> </w:t>
            </w:r>
          </w:p>
          <w:p w:rsidR="00E45F24" w:rsidRPr="00E45F24" w:rsidRDefault="00E45F24" w:rsidP="00E45F24">
            <w:pPr>
              <w:spacing w:after="0" w:line="240" w:lineRule="auto"/>
              <w:rPr>
                <w:rFonts w:ascii="Times New Roman" w:eastAsia="Times New Roman" w:hAnsi="Times New Roman" w:cs="Times New Roman"/>
                <w:sz w:val="24"/>
                <w:szCs w:val="24"/>
                <w:lang w:val="en-US" w:eastAsia="ru-RU"/>
              </w:rPr>
            </w:pPr>
            <w:proofErr w:type="spellStart"/>
            <w:r w:rsidRPr="00E45F24">
              <w:rPr>
                <w:rFonts w:ascii="Courier New" w:eastAsia="Times New Roman" w:hAnsi="Courier New" w:cs="Courier New"/>
                <w:sz w:val="20"/>
                <w:lang w:val="en-US" w:eastAsia="ru-RU"/>
              </w:rPr>
              <w:t>reader.readAsText</w:t>
            </w:r>
            <w:proofErr w:type="spellEnd"/>
            <w:r w:rsidRPr="00E45F24">
              <w:rPr>
                <w:rFonts w:ascii="Courier New" w:eastAsia="Times New Roman" w:hAnsi="Courier New" w:cs="Courier New"/>
                <w:sz w:val="20"/>
                <w:lang w:val="en-US" w:eastAsia="ru-RU"/>
              </w:rPr>
              <w:t>(file);</w:t>
            </w:r>
          </w:p>
        </w:tc>
      </w:tr>
    </w:tbl>
    <w:p w:rsidR="00E45F24" w:rsidRPr="00E45F24" w:rsidRDefault="00E45F24" w:rsidP="00E45F24">
      <w:pPr>
        <w:spacing w:before="150" w:after="150" w:line="600" w:lineRule="atLeast"/>
        <w:outlineLvl w:val="2"/>
        <w:rPr>
          <w:ins w:id="160" w:author="Unknown"/>
          <w:rFonts w:ascii="Helvetica" w:eastAsia="Times New Roman" w:hAnsi="Helvetica" w:cs="Times New Roman"/>
          <w:color w:val="444444"/>
          <w:sz w:val="37"/>
          <w:szCs w:val="37"/>
          <w:lang w:eastAsia="ru-RU"/>
        </w:rPr>
      </w:pPr>
      <w:ins w:id="161" w:author="Unknown">
        <w:r w:rsidRPr="00E45F24">
          <w:rPr>
            <w:rFonts w:ascii="Helvetica" w:eastAsia="Times New Roman" w:hAnsi="Helvetica" w:cs="Times New Roman"/>
            <w:color w:val="444444"/>
            <w:sz w:val="37"/>
            <w:szCs w:val="37"/>
            <w:lang w:eastAsia="ru-RU"/>
          </w:rPr>
          <w:lastRenderedPageBreak/>
          <w:t>Что дальше</w:t>
        </w:r>
      </w:ins>
    </w:p>
    <w:p w:rsidR="00E45F24" w:rsidRPr="00E45F24" w:rsidRDefault="00E45F24" w:rsidP="00E45F24">
      <w:pPr>
        <w:spacing w:after="270" w:line="240" w:lineRule="auto"/>
        <w:jc w:val="both"/>
        <w:rPr>
          <w:ins w:id="162" w:author="Unknown"/>
          <w:rFonts w:ascii="Times New Roman" w:eastAsia="Times New Roman" w:hAnsi="Times New Roman" w:cs="Times New Roman"/>
          <w:sz w:val="24"/>
          <w:szCs w:val="24"/>
          <w:lang w:eastAsia="ru-RU"/>
        </w:rPr>
      </w:pPr>
      <w:ins w:id="163" w:author="Unknown">
        <w:r w:rsidRPr="00E45F24">
          <w:rPr>
            <w:rFonts w:ascii="Times New Roman" w:eastAsia="Times New Roman" w:hAnsi="Times New Roman" w:cs="Times New Roman"/>
            <w:sz w:val="24"/>
            <w:szCs w:val="24"/>
            <w:lang w:eastAsia="ru-RU"/>
          </w:rPr>
          <w:t xml:space="preserve">Объект </w:t>
        </w:r>
        <w:proofErr w:type="spellStart"/>
        <w:r w:rsidRPr="00E45F24">
          <w:rPr>
            <w:rFonts w:ascii="Times New Roman" w:eastAsia="Times New Roman" w:hAnsi="Times New Roman" w:cs="Times New Roman"/>
            <w:sz w:val="24"/>
            <w:szCs w:val="24"/>
            <w:lang w:eastAsia="ru-RU"/>
          </w:rPr>
          <w:t>FileReader</w:t>
        </w:r>
        <w:proofErr w:type="spellEnd"/>
        <w:r w:rsidRPr="00E45F24">
          <w:rPr>
            <w:rFonts w:ascii="Times New Roman" w:eastAsia="Times New Roman" w:hAnsi="Times New Roman" w:cs="Times New Roman"/>
            <w:sz w:val="24"/>
            <w:szCs w:val="24"/>
            <w:lang w:eastAsia="ru-RU"/>
          </w:rPr>
          <w:t xml:space="preserve"> это полнофункциональный объект с большим количеством методов сходных с методами </w:t>
        </w:r>
        <w:proofErr w:type="spellStart"/>
        <w:r w:rsidRPr="00E45F24">
          <w:rPr>
            <w:rFonts w:ascii="Times New Roman" w:eastAsia="Times New Roman" w:hAnsi="Times New Roman" w:cs="Times New Roman"/>
            <w:sz w:val="24"/>
            <w:szCs w:val="24"/>
            <w:lang w:eastAsia="ru-RU"/>
          </w:rPr>
          <w:t>XMLHttpRequest</w:t>
        </w:r>
        <w:proofErr w:type="spellEnd"/>
        <w:r w:rsidRPr="00E45F24">
          <w:rPr>
            <w:rFonts w:ascii="Times New Roman" w:eastAsia="Times New Roman" w:hAnsi="Times New Roman" w:cs="Times New Roman"/>
            <w:sz w:val="24"/>
            <w:szCs w:val="24"/>
            <w:lang w:eastAsia="ru-RU"/>
          </w:rPr>
          <w:t xml:space="preserve">. из прошлых постов, Вы должны уметь считывать данные из файла с помощью </w:t>
        </w:r>
        <w:proofErr w:type="spellStart"/>
        <w:r w:rsidRPr="00E45F24">
          <w:rPr>
            <w:rFonts w:ascii="Times New Roman" w:eastAsia="Times New Roman" w:hAnsi="Times New Roman" w:cs="Times New Roman"/>
            <w:sz w:val="24"/>
            <w:szCs w:val="24"/>
            <w:lang w:eastAsia="ru-RU"/>
          </w:rPr>
          <w:t>JavaScript</w:t>
        </w:r>
        <w:proofErr w:type="spellEnd"/>
        <w:r w:rsidRPr="00E45F24">
          <w:rPr>
            <w:rFonts w:ascii="Times New Roman" w:eastAsia="Times New Roman" w:hAnsi="Times New Roman" w:cs="Times New Roman"/>
            <w:sz w:val="24"/>
            <w:szCs w:val="24"/>
            <w:lang w:eastAsia="ru-RU"/>
          </w:rPr>
          <w:t xml:space="preserve"> и отправлять данные на сервер, если это необходимо. Тем не менее, экосистема </w:t>
        </w:r>
        <w:proofErr w:type="spellStart"/>
        <w:r w:rsidRPr="00E45F24">
          <w:rPr>
            <w:rFonts w:ascii="Times New Roman" w:eastAsia="Times New Roman" w:hAnsi="Times New Roman" w:cs="Times New Roman"/>
            <w:sz w:val="24"/>
            <w:szCs w:val="24"/>
            <w:lang w:eastAsia="ru-RU"/>
          </w:rPr>
          <w:t>File</w:t>
        </w:r>
        <w:proofErr w:type="spellEnd"/>
        <w:r w:rsidRPr="00E45F24">
          <w:rPr>
            <w:rFonts w:ascii="Times New Roman" w:eastAsia="Times New Roman" w:hAnsi="Times New Roman" w:cs="Times New Roman"/>
            <w:sz w:val="24"/>
            <w:szCs w:val="24"/>
            <w:lang w:eastAsia="ru-RU"/>
          </w:rPr>
          <w:t xml:space="preserve"> API гораздо больше, чем описано  в этой серии статей, и в следующей части вы узнаете о новых мощных функциях, предназначенных для работы с файлами.</w:t>
        </w:r>
      </w:ins>
    </w:p>
    <w:p w:rsidR="00E45F24" w:rsidRPr="00E45F24" w:rsidRDefault="00E45F24" w:rsidP="00E45F24">
      <w:pPr>
        <w:spacing w:after="270" w:line="240" w:lineRule="auto"/>
        <w:jc w:val="both"/>
        <w:rPr>
          <w:ins w:id="164" w:author="Unknown"/>
          <w:rFonts w:ascii="Times New Roman" w:eastAsia="Times New Roman" w:hAnsi="Times New Roman" w:cs="Times New Roman"/>
          <w:sz w:val="24"/>
          <w:szCs w:val="24"/>
          <w:lang w:eastAsia="ru-RU"/>
        </w:rPr>
      </w:pPr>
      <w:ins w:id="165" w:author="Unknown">
        <w:r w:rsidRPr="00E45F24">
          <w:rPr>
            <w:rFonts w:ascii="Times New Roman" w:eastAsia="Times New Roman" w:hAnsi="Times New Roman" w:cs="Times New Roman"/>
            <w:sz w:val="24"/>
            <w:szCs w:val="24"/>
            <w:lang w:eastAsia="ru-RU"/>
          </w:rPr>
          <w:t xml:space="preserve">Чтение файлов на </w:t>
        </w:r>
        <w:proofErr w:type="spellStart"/>
        <w:r w:rsidRPr="00E45F24">
          <w:rPr>
            <w:rFonts w:ascii="Times New Roman" w:eastAsia="Times New Roman" w:hAnsi="Times New Roman" w:cs="Times New Roman"/>
            <w:sz w:val="24"/>
            <w:szCs w:val="24"/>
            <w:lang w:eastAsia="ru-RU"/>
          </w:rPr>
          <w:t>JavaScript</w:t>
        </w:r>
        <w:proofErr w:type="spellEnd"/>
        <w:r w:rsidRPr="00E45F24">
          <w:rPr>
            <w:rFonts w:ascii="Times New Roman" w:eastAsia="Times New Roman" w:hAnsi="Times New Roman" w:cs="Times New Roman"/>
            <w:sz w:val="24"/>
            <w:szCs w:val="24"/>
            <w:lang w:eastAsia="ru-RU"/>
          </w:rPr>
          <w:t xml:space="preserve"> вообще штука интересная, Вы можете сохранить данные на карту памяти SD/SDHC/</w:t>
        </w:r>
        <w:proofErr w:type="spellStart"/>
        <w:r w:rsidRPr="00E45F24">
          <w:rPr>
            <w:rFonts w:ascii="Times New Roman" w:eastAsia="Times New Roman" w:hAnsi="Times New Roman" w:cs="Times New Roman"/>
            <w:sz w:val="24"/>
            <w:szCs w:val="24"/>
            <w:lang w:eastAsia="ru-RU"/>
          </w:rPr>
          <w:t>Secure</w:t>
        </w:r>
        <w:proofErr w:type="spellEnd"/>
        <w:r w:rsidRPr="00E45F24">
          <w:rPr>
            <w:rFonts w:ascii="Times New Roman" w:eastAsia="Times New Roman" w:hAnsi="Times New Roman" w:cs="Times New Roman"/>
            <w:sz w:val="24"/>
            <w:szCs w:val="24"/>
            <w:lang w:eastAsia="ru-RU"/>
          </w:rPr>
          <w:t> </w:t>
        </w:r>
        <w:proofErr w:type="spellStart"/>
        <w:r w:rsidRPr="00E45F24">
          <w:rPr>
            <w:rFonts w:ascii="Times New Roman" w:eastAsia="Times New Roman" w:hAnsi="Times New Roman" w:cs="Times New Roman"/>
            <w:sz w:val="24"/>
            <w:szCs w:val="24"/>
            <w:lang w:eastAsia="ru-RU"/>
          </w:rPr>
          <w:t>Digital</w:t>
        </w:r>
        <w:proofErr w:type="spellEnd"/>
        <w:r w:rsidRPr="00E45F24">
          <w:rPr>
            <w:rFonts w:ascii="Times New Roman" w:eastAsia="Times New Roman" w:hAnsi="Times New Roman" w:cs="Times New Roman"/>
            <w:sz w:val="24"/>
            <w:szCs w:val="24"/>
            <w:lang w:eastAsia="ru-RU"/>
          </w:rPr>
          <w:t xml:space="preserve"> любых объемов? а затем прочитать их при помощи этого же </w:t>
        </w:r>
        <w:proofErr w:type="spellStart"/>
        <w:r w:rsidRPr="00E45F24">
          <w:rPr>
            <w:rFonts w:ascii="Times New Roman" w:eastAsia="Times New Roman" w:hAnsi="Times New Roman" w:cs="Times New Roman"/>
            <w:sz w:val="24"/>
            <w:szCs w:val="24"/>
            <w:lang w:eastAsia="ru-RU"/>
          </w:rPr>
          <w:t>FileAPI</w:t>
        </w:r>
        <w:proofErr w:type="spellEnd"/>
        <w:r w:rsidRPr="00E45F24">
          <w:rPr>
            <w:rFonts w:ascii="Times New Roman" w:eastAsia="Times New Roman" w:hAnsi="Times New Roman" w:cs="Times New Roman"/>
            <w:sz w:val="24"/>
            <w:szCs w:val="24"/>
            <w:lang w:eastAsia="ru-RU"/>
          </w:rPr>
          <w:t xml:space="preserve">, </w:t>
        </w:r>
        <w:proofErr w:type="gramStart"/>
        <w:r w:rsidRPr="00E45F24">
          <w:rPr>
            <w:rFonts w:ascii="Times New Roman" w:eastAsia="Times New Roman" w:hAnsi="Times New Roman" w:cs="Times New Roman"/>
            <w:sz w:val="24"/>
            <w:szCs w:val="24"/>
            <w:lang w:eastAsia="ru-RU"/>
          </w:rPr>
          <w:t>что</w:t>
        </w:r>
        <w:proofErr w:type="gramEnd"/>
        <w:r w:rsidRPr="00E45F24">
          <w:rPr>
            <w:rFonts w:ascii="Times New Roman" w:eastAsia="Times New Roman" w:hAnsi="Times New Roman" w:cs="Times New Roman"/>
            <w:sz w:val="24"/>
            <w:szCs w:val="24"/>
            <w:lang w:eastAsia="ru-RU"/>
          </w:rPr>
          <w:t xml:space="preserve"> несомненно очень удобно. С учетом того, что </w:t>
        </w:r>
        <w:proofErr w:type="spellStart"/>
        <w:r w:rsidRPr="00E45F24">
          <w:rPr>
            <w:rFonts w:ascii="Times New Roman" w:eastAsia="Times New Roman" w:hAnsi="Times New Roman" w:cs="Times New Roman"/>
            <w:sz w:val="24"/>
            <w:szCs w:val="24"/>
            <w:lang w:eastAsia="ru-RU"/>
          </w:rPr>
          <w:t>онлайн</w:t>
        </w:r>
        <w:proofErr w:type="spellEnd"/>
        <w:r w:rsidRPr="00E45F24">
          <w:rPr>
            <w:rFonts w:ascii="Times New Roman" w:eastAsia="Times New Roman" w:hAnsi="Times New Roman" w:cs="Times New Roman"/>
            <w:sz w:val="24"/>
            <w:szCs w:val="24"/>
            <w:lang w:eastAsia="ru-RU"/>
          </w:rPr>
          <w:t xml:space="preserve"> приложения </w:t>
        </w:r>
        <w:proofErr w:type="gramStart"/>
        <w:r w:rsidRPr="00E45F24">
          <w:rPr>
            <w:rFonts w:ascii="Times New Roman" w:eastAsia="Times New Roman" w:hAnsi="Times New Roman" w:cs="Times New Roman"/>
            <w:sz w:val="24"/>
            <w:szCs w:val="24"/>
            <w:lang w:eastAsia="ru-RU"/>
          </w:rPr>
          <w:t>развиваются семимильными шагами покупаем</w:t>
        </w:r>
        <w:proofErr w:type="gramEnd"/>
        <w:r w:rsidRPr="00E45F24">
          <w:rPr>
            <w:rFonts w:ascii="Times New Roman" w:eastAsia="Times New Roman" w:hAnsi="Times New Roman" w:cs="Times New Roman"/>
            <w:sz w:val="24"/>
            <w:szCs w:val="24"/>
            <w:lang w:eastAsia="ru-RU"/>
          </w:rPr>
          <w:t xml:space="preserve"> карту </w:t>
        </w:r>
        <w:r w:rsidR="00522BB5" w:rsidRPr="00E45F24">
          <w:rPr>
            <w:rFonts w:ascii="Times New Roman" w:eastAsia="Times New Roman" w:hAnsi="Times New Roman" w:cs="Times New Roman"/>
            <w:sz w:val="24"/>
            <w:szCs w:val="24"/>
            <w:lang w:eastAsia="ru-RU"/>
          </w:rPr>
          <w:fldChar w:fldCharType="begin"/>
        </w:r>
        <w:r w:rsidRPr="00E45F24">
          <w:rPr>
            <w:rFonts w:ascii="Times New Roman" w:eastAsia="Times New Roman" w:hAnsi="Times New Roman" w:cs="Times New Roman"/>
            <w:sz w:val="24"/>
            <w:szCs w:val="24"/>
            <w:lang w:eastAsia="ru-RU"/>
          </w:rPr>
          <w:instrText xml:space="preserve"> HYPERLINK "http://www.sotmarket.ru/category/karti_pamiti/sd_sdhc.html" \t "_blank" </w:instrText>
        </w:r>
        <w:r w:rsidR="00522BB5" w:rsidRPr="00E45F24">
          <w:rPr>
            <w:rFonts w:ascii="Times New Roman" w:eastAsia="Times New Roman" w:hAnsi="Times New Roman" w:cs="Times New Roman"/>
            <w:sz w:val="24"/>
            <w:szCs w:val="24"/>
            <w:lang w:eastAsia="ru-RU"/>
          </w:rPr>
          <w:fldChar w:fldCharType="separate"/>
        </w:r>
        <w:r w:rsidRPr="00E45F24">
          <w:rPr>
            <w:rFonts w:ascii="Times New Roman" w:eastAsia="Times New Roman" w:hAnsi="Times New Roman" w:cs="Times New Roman"/>
            <w:color w:val="0088CC"/>
            <w:sz w:val="24"/>
            <w:szCs w:val="24"/>
            <w:lang w:eastAsia="ru-RU"/>
          </w:rPr>
          <w:t>SD SDHC</w:t>
        </w:r>
        <w:r w:rsidR="00522BB5" w:rsidRPr="00E45F24">
          <w:rPr>
            <w:rFonts w:ascii="Times New Roman" w:eastAsia="Times New Roman" w:hAnsi="Times New Roman" w:cs="Times New Roman"/>
            <w:sz w:val="24"/>
            <w:szCs w:val="24"/>
            <w:lang w:eastAsia="ru-RU"/>
          </w:rPr>
          <w:fldChar w:fldCharType="end"/>
        </w:r>
        <w:r w:rsidRPr="00E45F24">
          <w:rPr>
            <w:rFonts w:ascii="Times New Roman" w:eastAsia="Times New Roman" w:hAnsi="Times New Roman" w:cs="Times New Roman"/>
            <w:sz w:val="24"/>
            <w:szCs w:val="24"/>
            <w:lang w:eastAsia="ru-RU"/>
          </w:rPr>
          <w:t xml:space="preserve">  в каком </w:t>
        </w:r>
        <w:proofErr w:type="spellStart"/>
        <w:r w:rsidRPr="00E45F24">
          <w:rPr>
            <w:rFonts w:ascii="Times New Roman" w:eastAsia="Times New Roman" w:hAnsi="Times New Roman" w:cs="Times New Roman"/>
            <w:sz w:val="24"/>
            <w:szCs w:val="24"/>
            <w:lang w:eastAsia="ru-RU"/>
          </w:rPr>
          <w:t>нибудь</w:t>
        </w:r>
        <w:proofErr w:type="spellEnd"/>
        <w:r w:rsidRPr="00E45F24">
          <w:rPr>
            <w:rFonts w:ascii="Times New Roman" w:eastAsia="Times New Roman" w:hAnsi="Times New Roman" w:cs="Times New Roman"/>
            <w:sz w:val="24"/>
            <w:szCs w:val="24"/>
            <w:lang w:eastAsia="ru-RU"/>
          </w:rPr>
          <w:t> </w:t>
        </w:r>
        <w:proofErr w:type="spellStart"/>
        <w:r w:rsidRPr="00E45F24">
          <w:rPr>
            <w:rFonts w:ascii="Times New Roman" w:eastAsia="Times New Roman" w:hAnsi="Times New Roman" w:cs="Times New Roman"/>
            <w:sz w:val="24"/>
            <w:szCs w:val="24"/>
            <w:lang w:eastAsia="ru-RU"/>
          </w:rPr>
          <w:t>SotMarket</w:t>
        </w:r>
        <w:proofErr w:type="spellEnd"/>
        <w:r w:rsidRPr="00E45F24">
          <w:rPr>
            <w:rFonts w:ascii="Times New Roman" w:eastAsia="Times New Roman" w:hAnsi="Times New Roman" w:cs="Times New Roman"/>
            <w:sz w:val="24"/>
            <w:szCs w:val="24"/>
            <w:lang w:eastAsia="ru-RU"/>
          </w:rPr>
          <w:t xml:space="preserve"> и экспериментируем с чтением файла через </w:t>
        </w:r>
        <w:proofErr w:type="spellStart"/>
        <w:r w:rsidRPr="00E45F24">
          <w:rPr>
            <w:rFonts w:ascii="Times New Roman" w:eastAsia="Times New Roman" w:hAnsi="Times New Roman" w:cs="Times New Roman"/>
            <w:sz w:val="24"/>
            <w:szCs w:val="24"/>
            <w:lang w:eastAsia="ru-RU"/>
          </w:rPr>
          <w:t>JavaScript</w:t>
        </w:r>
        <w:proofErr w:type="spellEnd"/>
        <w:r w:rsidRPr="00E45F24">
          <w:rPr>
            <w:rFonts w:ascii="Times New Roman" w:eastAsia="Times New Roman" w:hAnsi="Times New Roman" w:cs="Times New Roman"/>
            <w:sz w:val="24"/>
            <w:szCs w:val="24"/>
            <w:lang w:eastAsia="ru-RU"/>
          </w:rPr>
          <w:t xml:space="preserve"> </w:t>
        </w:r>
        <w:proofErr w:type="spellStart"/>
        <w:r w:rsidRPr="00E45F24">
          <w:rPr>
            <w:rFonts w:ascii="Times New Roman" w:eastAsia="Times New Roman" w:hAnsi="Times New Roman" w:cs="Times New Roman"/>
            <w:sz w:val="24"/>
            <w:szCs w:val="24"/>
            <w:lang w:eastAsia="ru-RU"/>
          </w:rPr>
          <w:t>FileAPI</w:t>
        </w:r>
        <w:proofErr w:type="spellEnd"/>
        <w:r w:rsidRPr="00E45F24">
          <w:rPr>
            <w:rFonts w:ascii="Times New Roman" w:eastAsia="Times New Roman" w:hAnsi="Times New Roman" w:cs="Times New Roman"/>
            <w:sz w:val="24"/>
            <w:szCs w:val="24"/>
            <w:lang w:eastAsia="ru-RU"/>
          </w:rPr>
          <w:t xml:space="preserve"> уже сейчас.  </w:t>
        </w:r>
      </w:ins>
    </w:p>
    <w:p w:rsidR="00E45F24" w:rsidRPr="001C4BD4" w:rsidRDefault="00E45F24" w:rsidP="00E45F24">
      <w:pPr>
        <w:spacing w:before="150" w:after="150" w:line="600" w:lineRule="atLeast"/>
        <w:outlineLvl w:val="2"/>
        <w:rPr>
          <w:ins w:id="166" w:author="Unknown"/>
          <w:rFonts w:ascii="Helvetica" w:eastAsia="Times New Roman" w:hAnsi="Helvetica" w:cs="Times New Roman"/>
          <w:color w:val="444444"/>
          <w:sz w:val="37"/>
          <w:szCs w:val="37"/>
          <w:lang w:eastAsia="ru-RU"/>
        </w:rPr>
      </w:pPr>
      <w:ins w:id="167" w:author="Unknown">
        <w:r w:rsidRPr="00E45F24">
          <w:rPr>
            <w:rFonts w:ascii="Helvetica" w:eastAsia="Times New Roman" w:hAnsi="Helvetica" w:cs="Times New Roman"/>
            <w:color w:val="444444"/>
            <w:sz w:val="37"/>
            <w:szCs w:val="37"/>
            <w:lang w:eastAsia="ru-RU"/>
          </w:rPr>
          <w:t>Ссылки</w:t>
        </w:r>
        <w:r w:rsidRPr="001C4BD4">
          <w:rPr>
            <w:rFonts w:ascii="Helvetica" w:eastAsia="Times New Roman" w:hAnsi="Helvetica" w:cs="Times New Roman"/>
            <w:color w:val="444444"/>
            <w:sz w:val="37"/>
            <w:szCs w:val="37"/>
            <w:lang w:eastAsia="ru-RU"/>
          </w:rPr>
          <w:t xml:space="preserve"> </w:t>
        </w:r>
        <w:r w:rsidRPr="00E45F24">
          <w:rPr>
            <w:rFonts w:ascii="Helvetica" w:eastAsia="Times New Roman" w:hAnsi="Helvetica" w:cs="Times New Roman"/>
            <w:color w:val="444444"/>
            <w:sz w:val="37"/>
            <w:szCs w:val="37"/>
            <w:lang w:eastAsia="ru-RU"/>
          </w:rPr>
          <w:t>по</w:t>
        </w:r>
        <w:r w:rsidRPr="001C4BD4">
          <w:rPr>
            <w:rFonts w:ascii="Helvetica" w:eastAsia="Times New Roman" w:hAnsi="Helvetica" w:cs="Times New Roman"/>
            <w:color w:val="444444"/>
            <w:sz w:val="37"/>
            <w:szCs w:val="37"/>
            <w:lang w:eastAsia="ru-RU"/>
          </w:rPr>
          <w:t xml:space="preserve"> </w:t>
        </w:r>
        <w:r w:rsidRPr="00E45F24">
          <w:rPr>
            <w:rFonts w:ascii="Helvetica" w:eastAsia="Times New Roman" w:hAnsi="Helvetica" w:cs="Times New Roman"/>
            <w:color w:val="444444"/>
            <w:sz w:val="37"/>
            <w:szCs w:val="37"/>
            <w:lang w:eastAsia="ru-RU"/>
          </w:rPr>
          <w:t>теме</w:t>
        </w:r>
      </w:ins>
    </w:p>
    <w:p w:rsidR="00E45F24" w:rsidRPr="001C4BD4" w:rsidRDefault="00522BB5" w:rsidP="00E45F24">
      <w:pPr>
        <w:spacing w:after="270" w:line="240" w:lineRule="auto"/>
        <w:rPr>
          <w:ins w:id="168" w:author="Unknown"/>
          <w:rFonts w:ascii="Times New Roman" w:eastAsia="Times New Roman" w:hAnsi="Times New Roman" w:cs="Times New Roman"/>
          <w:sz w:val="24"/>
          <w:szCs w:val="24"/>
          <w:lang w:eastAsia="ru-RU"/>
        </w:rPr>
      </w:pPr>
      <w:ins w:id="169" w:author="Unknown">
        <w:r w:rsidRPr="00E45F24">
          <w:rPr>
            <w:rFonts w:ascii="Times New Roman" w:eastAsia="Times New Roman" w:hAnsi="Times New Roman" w:cs="Times New Roman"/>
            <w:sz w:val="24"/>
            <w:szCs w:val="24"/>
            <w:lang w:eastAsia="ru-RU"/>
          </w:rPr>
          <w:fldChar w:fldCharType="begin"/>
        </w:r>
        <w:r w:rsidR="00E45F24" w:rsidRPr="001C4BD4">
          <w:rPr>
            <w:rFonts w:ascii="Times New Roman" w:eastAsia="Times New Roman" w:hAnsi="Times New Roman" w:cs="Times New Roman"/>
            <w:sz w:val="24"/>
            <w:szCs w:val="24"/>
            <w:lang w:eastAsia="ru-RU"/>
          </w:rPr>
          <w:instrText xml:space="preserve"> </w:instrText>
        </w:r>
        <w:r w:rsidR="00E45F24" w:rsidRPr="00E45F24">
          <w:rPr>
            <w:rFonts w:ascii="Times New Roman" w:eastAsia="Times New Roman" w:hAnsi="Times New Roman" w:cs="Times New Roman"/>
            <w:sz w:val="24"/>
            <w:szCs w:val="24"/>
            <w:lang w:val="en-US" w:eastAsia="ru-RU"/>
          </w:rPr>
          <w:instrText>HYPERLINK</w:instrText>
        </w:r>
        <w:r w:rsidR="00E45F24" w:rsidRPr="001C4BD4">
          <w:rPr>
            <w:rFonts w:ascii="Times New Roman" w:eastAsia="Times New Roman" w:hAnsi="Times New Roman" w:cs="Times New Roman"/>
            <w:sz w:val="24"/>
            <w:szCs w:val="24"/>
            <w:lang w:eastAsia="ru-RU"/>
          </w:rPr>
          <w:instrText xml:space="preserve"> "</w:instrText>
        </w:r>
        <w:r w:rsidR="00E45F24" w:rsidRPr="00E45F24">
          <w:rPr>
            <w:rFonts w:ascii="Times New Roman" w:eastAsia="Times New Roman" w:hAnsi="Times New Roman" w:cs="Times New Roman"/>
            <w:sz w:val="24"/>
            <w:szCs w:val="24"/>
            <w:lang w:val="en-US" w:eastAsia="ru-RU"/>
          </w:rPr>
          <w:instrText>http</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www</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w</w:instrText>
        </w:r>
        <w:r w:rsidR="00E45F24" w:rsidRPr="001C4BD4">
          <w:rPr>
            <w:rFonts w:ascii="Times New Roman" w:eastAsia="Times New Roman" w:hAnsi="Times New Roman" w:cs="Times New Roman"/>
            <w:sz w:val="24"/>
            <w:szCs w:val="24"/>
            <w:lang w:eastAsia="ru-RU"/>
          </w:rPr>
          <w:instrText>3.</w:instrText>
        </w:r>
        <w:r w:rsidR="00E45F24" w:rsidRPr="00E45F24">
          <w:rPr>
            <w:rFonts w:ascii="Times New Roman" w:eastAsia="Times New Roman" w:hAnsi="Times New Roman" w:cs="Times New Roman"/>
            <w:sz w:val="24"/>
            <w:szCs w:val="24"/>
            <w:lang w:val="en-US" w:eastAsia="ru-RU"/>
          </w:rPr>
          <w:instrText>org</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TR</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progress</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events</w:instrText>
        </w:r>
        <w:r w:rsidR="00E45F24" w:rsidRPr="001C4BD4">
          <w:rPr>
            <w:rFonts w:ascii="Times New Roman" w:eastAsia="Times New Roman" w:hAnsi="Times New Roman" w:cs="Times New Roman"/>
            <w:sz w:val="24"/>
            <w:szCs w:val="24"/>
            <w:lang w:eastAsia="ru-RU"/>
          </w:rPr>
          <w:instrText>/" \</w:instrText>
        </w:r>
        <w:r w:rsidR="00E45F24" w:rsidRPr="00E45F24">
          <w:rPr>
            <w:rFonts w:ascii="Times New Roman" w:eastAsia="Times New Roman" w:hAnsi="Times New Roman" w:cs="Times New Roman"/>
            <w:sz w:val="24"/>
            <w:szCs w:val="24"/>
            <w:lang w:val="en-US" w:eastAsia="ru-RU"/>
          </w:rPr>
          <w:instrText>t</w:instrText>
        </w:r>
        <w:r w:rsidR="00E45F24" w:rsidRPr="001C4BD4">
          <w:rPr>
            <w:rFonts w:ascii="Times New Roman" w:eastAsia="Times New Roman" w:hAnsi="Times New Roman" w:cs="Times New Roman"/>
            <w:sz w:val="24"/>
            <w:szCs w:val="24"/>
            <w:lang w:eastAsia="ru-RU"/>
          </w:rPr>
          <w:instrText xml:space="preserve"> "_</w:instrText>
        </w:r>
        <w:r w:rsidR="00E45F24" w:rsidRPr="00E45F24">
          <w:rPr>
            <w:rFonts w:ascii="Times New Roman" w:eastAsia="Times New Roman" w:hAnsi="Times New Roman" w:cs="Times New Roman"/>
            <w:sz w:val="24"/>
            <w:szCs w:val="24"/>
            <w:lang w:val="en-US" w:eastAsia="ru-RU"/>
          </w:rPr>
          <w:instrText>blank</w:instrText>
        </w:r>
        <w:r w:rsidR="00E45F24" w:rsidRPr="001C4BD4">
          <w:rPr>
            <w:rFonts w:ascii="Times New Roman" w:eastAsia="Times New Roman" w:hAnsi="Times New Roman" w:cs="Times New Roman"/>
            <w:sz w:val="24"/>
            <w:szCs w:val="24"/>
            <w:lang w:eastAsia="ru-RU"/>
          </w:rPr>
          <w:instrText xml:space="preserve">" </w:instrText>
        </w:r>
        <w:r w:rsidRPr="00E45F24">
          <w:rPr>
            <w:rFonts w:ascii="Times New Roman" w:eastAsia="Times New Roman" w:hAnsi="Times New Roman" w:cs="Times New Roman"/>
            <w:sz w:val="24"/>
            <w:szCs w:val="24"/>
            <w:lang w:eastAsia="ru-RU"/>
          </w:rPr>
          <w:fldChar w:fldCharType="separate"/>
        </w:r>
        <w:r w:rsidR="00E45F24" w:rsidRPr="00E45F24">
          <w:rPr>
            <w:rFonts w:ascii="Times New Roman" w:eastAsia="Times New Roman" w:hAnsi="Times New Roman" w:cs="Times New Roman"/>
            <w:color w:val="0088CC"/>
            <w:sz w:val="24"/>
            <w:szCs w:val="24"/>
            <w:lang w:val="en-US" w:eastAsia="ru-RU"/>
          </w:rPr>
          <w:t>Progress</w:t>
        </w:r>
        <w:r w:rsidR="00E45F24" w:rsidRPr="001C4BD4">
          <w:rPr>
            <w:rFonts w:ascii="Times New Roman" w:eastAsia="Times New Roman" w:hAnsi="Times New Roman" w:cs="Times New Roman"/>
            <w:color w:val="0088CC"/>
            <w:sz w:val="24"/>
            <w:szCs w:val="24"/>
            <w:lang w:eastAsia="ru-RU"/>
          </w:rPr>
          <w:t xml:space="preserve"> </w:t>
        </w:r>
        <w:r w:rsidR="00E45F24" w:rsidRPr="00E45F24">
          <w:rPr>
            <w:rFonts w:ascii="Times New Roman" w:eastAsia="Times New Roman" w:hAnsi="Times New Roman" w:cs="Times New Roman"/>
            <w:color w:val="0088CC"/>
            <w:sz w:val="24"/>
            <w:szCs w:val="24"/>
            <w:lang w:val="en-US" w:eastAsia="ru-RU"/>
          </w:rPr>
          <w:t>Events</w:t>
        </w:r>
        <w:r w:rsidRPr="00E45F24">
          <w:rPr>
            <w:rFonts w:ascii="Times New Roman" w:eastAsia="Times New Roman" w:hAnsi="Times New Roman" w:cs="Times New Roman"/>
            <w:sz w:val="24"/>
            <w:szCs w:val="24"/>
            <w:lang w:eastAsia="ru-RU"/>
          </w:rPr>
          <w:fldChar w:fldCharType="end"/>
        </w:r>
        <w:r w:rsidR="00E45F24" w:rsidRPr="001C4BD4">
          <w:rPr>
            <w:rFonts w:ascii="Times New Roman" w:eastAsia="Times New Roman" w:hAnsi="Times New Roman" w:cs="Times New Roman"/>
            <w:sz w:val="24"/>
            <w:szCs w:val="24"/>
            <w:lang w:eastAsia="ru-RU"/>
          </w:rPr>
          <w:br/>
        </w:r>
        <w:r w:rsidRPr="00E45F24">
          <w:rPr>
            <w:rFonts w:ascii="Times New Roman" w:eastAsia="Times New Roman" w:hAnsi="Times New Roman" w:cs="Times New Roman"/>
            <w:sz w:val="24"/>
            <w:szCs w:val="24"/>
            <w:lang w:eastAsia="ru-RU"/>
          </w:rPr>
          <w:fldChar w:fldCharType="begin"/>
        </w:r>
        <w:r w:rsidR="00E45F24" w:rsidRPr="001C4BD4">
          <w:rPr>
            <w:rFonts w:ascii="Times New Roman" w:eastAsia="Times New Roman" w:hAnsi="Times New Roman" w:cs="Times New Roman"/>
            <w:sz w:val="24"/>
            <w:szCs w:val="24"/>
            <w:lang w:eastAsia="ru-RU"/>
          </w:rPr>
          <w:instrText xml:space="preserve"> </w:instrText>
        </w:r>
        <w:r w:rsidR="00E45F24" w:rsidRPr="00E45F24">
          <w:rPr>
            <w:rFonts w:ascii="Times New Roman" w:eastAsia="Times New Roman" w:hAnsi="Times New Roman" w:cs="Times New Roman"/>
            <w:sz w:val="24"/>
            <w:szCs w:val="24"/>
            <w:lang w:val="en-US" w:eastAsia="ru-RU"/>
          </w:rPr>
          <w:instrText>HYPERLINK</w:instrText>
        </w:r>
        <w:r w:rsidR="00E45F24" w:rsidRPr="001C4BD4">
          <w:rPr>
            <w:rFonts w:ascii="Times New Roman" w:eastAsia="Times New Roman" w:hAnsi="Times New Roman" w:cs="Times New Roman"/>
            <w:sz w:val="24"/>
            <w:szCs w:val="24"/>
            <w:lang w:eastAsia="ru-RU"/>
          </w:rPr>
          <w:instrText xml:space="preserve"> "</w:instrText>
        </w:r>
        <w:r w:rsidR="00E45F24" w:rsidRPr="00E45F24">
          <w:rPr>
            <w:rFonts w:ascii="Times New Roman" w:eastAsia="Times New Roman" w:hAnsi="Times New Roman" w:cs="Times New Roman"/>
            <w:sz w:val="24"/>
            <w:szCs w:val="24"/>
            <w:lang w:val="en-US" w:eastAsia="ru-RU"/>
          </w:rPr>
          <w:instrText>http</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www</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w</w:instrText>
        </w:r>
        <w:r w:rsidR="00E45F24" w:rsidRPr="001C4BD4">
          <w:rPr>
            <w:rFonts w:ascii="Times New Roman" w:eastAsia="Times New Roman" w:hAnsi="Times New Roman" w:cs="Times New Roman"/>
            <w:sz w:val="24"/>
            <w:szCs w:val="24"/>
            <w:lang w:eastAsia="ru-RU"/>
          </w:rPr>
          <w:instrText>3.</w:instrText>
        </w:r>
        <w:r w:rsidR="00E45F24" w:rsidRPr="00E45F24">
          <w:rPr>
            <w:rFonts w:ascii="Times New Roman" w:eastAsia="Times New Roman" w:hAnsi="Times New Roman" w:cs="Times New Roman"/>
            <w:sz w:val="24"/>
            <w:szCs w:val="24"/>
            <w:lang w:val="en-US" w:eastAsia="ru-RU"/>
          </w:rPr>
          <w:instrText>org</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TR</w:instrText>
        </w:r>
        <w:r w:rsidR="00E45F24" w:rsidRPr="001C4BD4">
          <w:rPr>
            <w:rFonts w:ascii="Times New Roman" w:eastAsia="Times New Roman" w:hAnsi="Times New Roman" w:cs="Times New Roman"/>
            <w:sz w:val="24"/>
            <w:szCs w:val="24"/>
            <w:lang w:eastAsia="ru-RU"/>
          </w:rPr>
          <w:instrText>/</w:instrText>
        </w:r>
        <w:r w:rsidR="00E45F24" w:rsidRPr="00E45F24">
          <w:rPr>
            <w:rFonts w:ascii="Times New Roman" w:eastAsia="Times New Roman" w:hAnsi="Times New Roman" w:cs="Times New Roman"/>
            <w:sz w:val="24"/>
            <w:szCs w:val="24"/>
            <w:lang w:val="en-US" w:eastAsia="ru-RU"/>
          </w:rPr>
          <w:instrText>FileAPI</w:instrText>
        </w:r>
        <w:r w:rsidR="00E45F24" w:rsidRPr="001C4BD4">
          <w:rPr>
            <w:rFonts w:ascii="Times New Roman" w:eastAsia="Times New Roman" w:hAnsi="Times New Roman" w:cs="Times New Roman"/>
            <w:sz w:val="24"/>
            <w:szCs w:val="24"/>
            <w:lang w:eastAsia="ru-RU"/>
          </w:rPr>
          <w:instrText>/" \</w:instrText>
        </w:r>
        <w:r w:rsidR="00E45F24" w:rsidRPr="00E45F24">
          <w:rPr>
            <w:rFonts w:ascii="Times New Roman" w:eastAsia="Times New Roman" w:hAnsi="Times New Roman" w:cs="Times New Roman"/>
            <w:sz w:val="24"/>
            <w:szCs w:val="24"/>
            <w:lang w:val="en-US" w:eastAsia="ru-RU"/>
          </w:rPr>
          <w:instrText>t</w:instrText>
        </w:r>
        <w:r w:rsidR="00E45F24" w:rsidRPr="001C4BD4">
          <w:rPr>
            <w:rFonts w:ascii="Times New Roman" w:eastAsia="Times New Roman" w:hAnsi="Times New Roman" w:cs="Times New Roman"/>
            <w:sz w:val="24"/>
            <w:szCs w:val="24"/>
            <w:lang w:eastAsia="ru-RU"/>
          </w:rPr>
          <w:instrText xml:space="preserve"> "_</w:instrText>
        </w:r>
        <w:r w:rsidR="00E45F24" w:rsidRPr="00E45F24">
          <w:rPr>
            <w:rFonts w:ascii="Times New Roman" w:eastAsia="Times New Roman" w:hAnsi="Times New Roman" w:cs="Times New Roman"/>
            <w:sz w:val="24"/>
            <w:szCs w:val="24"/>
            <w:lang w:val="en-US" w:eastAsia="ru-RU"/>
          </w:rPr>
          <w:instrText>blank</w:instrText>
        </w:r>
        <w:r w:rsidR="00E45F24" w:rsidRPr="001C4BD4">
          <w:rPr>
            <w:rFonts w:ascii="Times New Roman" w:eastAsia="Times New Roman" w:hAnsi="Times New Roman" w:cs="Times New Roman"/>
            <w:sz w:val="24"/>
            <w:szCs w:val="24"/>
            <w:lang w:eastAsia="ru-RU"/>
          </w:rPr>
          <w:instrText xml:space="preserve">" </w:instrText>
        </w:r>
        <w:r w:rsidRPr="00E45F24">
          <w:rPr>
            <w:rFonts w:ascii="Times New Roman" w:eastAsia="Times New Roman" w:hAnsi="Times New Roman" w:cs="Times New Roman"/>
            <w:sz w:val="24"/>
            <w:szCs w:val="24"/>
            <w:lang w:eastAsia="ru-RU"/>
          </w:rPr>
          <w:fldChar w:fldCharType="separate"/>
        </w:r>
        <w:r w:rsidR="00E45F24" w:rsidRPr="00E45F24">
          <w:rPr>
            <w:rFonts w:ascii="Times New Roman" w:eastAsia="Times New Roman" w:hAnsi="Times New Roman" w:cs="Times New Roman"/>
            <w:color w:val="0088CC"/>
            <w:sz w:val="24"/>
            <w:szCs w:val="24"/>
            <w:lang w:val="en-US" w:eastAsia="ru-RU"/>
          </w:rPr>
          <w:t>File</w:t>
        </w:r>
        <w:r w:rsidR="00E45F24" w:rsidRPr="001C4BD4">
          <w:rPr>
            <w:rFonts w:ascii="Times New Roman" w:eastAsia="Times New Roman" w:hAnsi="Times New Roman" w:cs="Times New Roman"/>
            <w:color w:val="0088CC"/>
            <w:sz w:val="24"/>
            <w:szCs w:val="24"/>
            <w:lang w:eastAsia="ru-RU"/>
          </w:rPr>
          <w:t xml:space="preserve"> </w:t>
        </w:r>
        <w:r w:rsidR="00E45F24" w:rsidRPr="00E45F24">
          <w:rPr>
            <w:rFonts w:ascii="Times New Roman" w:eastAsia="Times New Roman" w:hAnsi="Times New Roman" w:cs="Times New Roman"/>
            <w:color w:val="0088CC"/>
            <w:sz w:val="24"/>
            <w:szCs w:val="24"/>
            <w:lang w:val="en-US" w:eastAsia="ru-RU"/>
          </w:rPr>
          <w:t>API</w:t>
        </w:r>
        <w:r w:rsidRPr="00E45F24">
          <w:rPr>
            <w:rFonts w:ascii="Times New Roman" w:eastAsia="Times New Roman" w:hAnsi="Times New Roman" w:cs="Times New Roman"/>
            <w:sz w:val="24"/>
            <w:szCs w:val="24"/>
            <w:lang w:eastAsia="ru-RU"/>
          </w:rPr>
          <w:fldChar w:fldCharType="end"/>
        </w:r>
      </w:ins>
    </w:p>
    <w:p w:rsidR="00E45F24" w:rsidRPr="00E45F24" w:rsidRDefault="00E45F24" w:rsidP="00E45F24">
      <w:pPr>
        <w:spacing w:before="150" w:after="150" w:line="600" w:lineRule="atLeast"/>
        <w:outlineLvl w:val="2"/>
        <w:rPr>
          <w:ins w:id="170" w:author="Unknown"/>
          <w:rFonts w:ascii="Helvetica" w:eastAsia="Times New Roman" w:hAnsi="Helvetica" w:cs="Times New Roman"/>
          <w:color w:val="444444"/>
          <w:sz w:val="37"/>
          <w:szCs w:val="37"/>
          <w:lang w:eastAsia="ru-RU"/>
        </w:rPr>
      </w:pPr>
      <w:ins w:id="171" w:author="Unknown">
        <w:r w:rsidRPr="00E45F24">
          <w:rPr>
            <w:rFonts w:ascii="Helvetica" w:eastAsia="Times New Roman" w:hAnsi="Helvetica" w:cs="Times New Roman"/>
            <w:color w:val="444444"/>
            <w:sz w:val="37"/>
            <w:szCs w:val="37"/>
            <w:lang w:eastAsia="ru-RU"/>
          </w:rPr>
          <w:t>Связанные статьи</w:t>
        </w:r>
      </w:ins>
    </w:p>
    <w:p w:rsidR="00E45F24" w:rsidRPr="00E45F24" w:rsidRDefault="00522BB5" w:rsidP="00E45F24">
      <w:pPr>
        <w:spacing w:after="270" w:line="240" w:lineRule="auto"/>
        <w:rPr>
          <w:ins w:id="172" w:author="Unknown"/>
          <w:rFonts w:ascii="Times New Roman" w:eastAsia="Times New Roman" w:hAnsi="Times New Roman" w:cs="Times New Roman"/>
          <w:sz w:val="24"/>
          <w:szCs w:val="24"/>
          <w:lang w:eastAsia="ru-RU"/>
        </w:rPr>
      </w:pPr>
      <w:ins w:id="173" w:author="Unknown">
        <w:r w:rsidRPr="00E45F24">
          <w:rPr>
            <w:rFonts w:ascii="Times New Roman" w:eastAsia="Times New Roman" w:hAnsi="Times New Roman" w:cs="Times New Roman"/>
            <w:sz w:val="24"/>
            <w:szCs w:val="24"/>
            <w:lang w:eastAsia="ru-RU"/>
          </w:rPr>
          <w:fldChar w:fldCharType="begin"/>
        </w:r>
        <w:r w:rsidR="00E45F24" w:rsidRPr="00E45F24">
          <w:rPr>
            <w:rFonts w:ascii="Times New Roman" w:eastAsia="Times New Roman" w:hAnsi="Times New Roman" w:cs="Times New Roman"/>
            <w:sz w:val="24"/>
            <w:szCs w:val="24"/>
            <w:lang w:eastAsia="ru-RU"/>
          </w:rPr>
          <w:instrText xml:space="preserve"> HYPERLINK "http://xdan.ru/Working-with-files-in-JavaScript-Part-1-The-Basics.html" </w:instrText>
        </w:r>
        <w:r w:rsidRPr="00E45F24">
          <w:rPr>
            <w:rFonts w:ascii="Times New Roman" w:eastAsia="Times New Roman" w:hAnsi="Times New Roman" w:cs="Times New Roman"/>
            <w:sz w:val="24"/>
            <w:szCs w:val="24"/>
            <w:lang w:eastAsia="ru-RU"/>
          </w:rPr>
          <w:fldChar w:fldCharType="separate"/>
        </w:r>
        <w:r w:rsidR="00E45F24" w:rsidRPr="00E45F24">
          <w:rPr>
            <w:rFonts w:ascii="Times New Roman" w:eastAsia="Times New Roman" w:hAnsi="Times New Roman" w:cs="Times New Roman"/>
            <w:color w:val="0088CC"/>
            <w:sz w:val="24"/>
            <w:szCs w:val="24"/>
            <w:lang w:eastAsia="ru-RU"/>
          </w:rPr>
          <w:t xml:space="preserve">Работа с файлами в </w:t>
        </w:r>
        <w:proofErr w:type="spellStart"/>
        <w:r w:rsidR="00E45F24" w:rsidRPr="00E45F24">
          <w:rPr>
            <w:rFonts w:ascii="Times New Roman" w:eastAsia="Times New Roman" w:hAnsi="Times New Roman" w:cs="Times New Roman"/>
            <w:color w:val="0088CC"/>
            <w:sz w:val="24"/>
            <w:szCs w:val="24"/>
            <w:lang w:eastAsia="ru-RU"/>
          </w:rPr>
          <w:t>JavaScript</w:t>
        </w:r>
        <w:proofErr w:type="spellEnd"/>
        <w:r w:rsidR="00E45F24" w:rsidRPr="00E45F24">
          <w:rPr>
            <w:rFonts w:ascii="Times New Roman" w:eastAsia="Times New Roman" w:hAnsi="Times New Roman" w:cs="Times New Roman"/>
            <w:color w:val="0088CC"/>
            <w:sz w:val="24"/>
            <w:szCs w:val="24"/>
            <w:lang w:eastAsia="ru-RU"/>
          </w:rPr>
          <w:t>, Часть 1: Основы</w:t>
        </w:r>
        <w:r w:rsidRPr="00E45F24">
          <w:rPr>
            <w:rFonts w:ascii="Times New Roman" w:eastAsia="Times New Roman" w:hAnsi="Times New Roman" w:cs="Times New Roman"/>
            <w:sz w:val="24"/>
            <w:szCs w:val="24"/>
            <w:lang w:eastAsia="ru-RU"/>
          </w:rPr>
          <w:fldChar w:fldCharType="end"/>
        </w:r>
        <w:r w:rsidR="00E45F24" w:rsidRPr="00E45F24">
          <w:rPr>
            <w:rFonts w:ascii="Times New Roman" w:eastAsia="Times New Roman" w:hAnsi="Times New Roman" w:cs="Times New Roman"/>
            <w:sz w:val="24"/>
            <w:szCs w:val="24"/>
            <w:lang w:eastAsia="ru-RU"/>
          </w:rPr>
          <w:br/>
        </w:r>
        <w:r w:rsidRPr="00E45F24">
          <w:rPr>
            <w:rFonts w:ascii="Times New Roman" w:eastAsia="Times New Roman" w:hAnsi="Times New Roman" w:cs="Times New Roman"/>
            <w:sz w:val="24"/>
            <w:szCs w:val="24"/>
            <w:lang w:eastAsia="ru-RU"/>
          </w:rPr>
          <w:fldChar w:fldCharType="begin"/>
        </w:r>
        <w:r w:rsidR="00E45F24" w:rsidRPr="00E45F24">
          <w:rPr>
            <w:rFonts w:ascii="Times New Roman" w:eastAsia="Times New Roman" w:hAnsi="Times New Roman" w:cs="Times New Roman"/>
            <w:sz w:val="24"/>
            <w:szCs w:val="24"/>
            <w:lang w:eastAsia="ru-RU"/>
          </w:rPr>
          <w:instrText xml:space="preserve"> HYPERLINK "http://xdan.ru/Working-with-files-in-JavaScript-Part-2-FileReader.html" </w:instrText>
        </w:r>
        <w:r w:rsidRPr="00E45F24">
          <w:rPr>
            <w:rFonts w:ascii="Times New Roman" w:eastAsia="Times New Roman" w:hAnsi="Times New Roman" w:cs="Times New Roman"/>
            <w:sz w:val="24"/>
            <w:szCs w:val="24"/>
            <w:lang w:eastAsia="ru-RU"/>
          </w:rPr>
          <w:fldChar w:fldCharType="separate"/>
        </w:r>
        <w:r w:rsidR="00E45F24" w:rsidRPr="00E45F24">
          <w:rPr>
            <w:rFonts w:ascii="Times New Roman" w:eastAsia="Times New Roman" w:hAnsi="Times New Roman" w:cs="Times New Roman"/>
            <w:color w:val="0088CC"/>
            <w:sz w:val="24"/>
            <w:szCs w:val="24"/>
            <w:lang w:eastAsia="ru-RU"/>
          </w:rPr>
          <w:t xml:space="preserve">Работа с файлами в </w:t>
        </w:r>
        <w:proofErr w:type="spellStart"/>
        <w:r w:rsidR="00E45F24" w:rsidRPr="00E45F24">
          <w:rPr>
            <w:rFonts w:ascii="Times New Roman" w:eastAsia="Times New Roman" w:hAnsi="Times New Roman" w:cs="Times New Roman"/>
            <w:color w:val="0088CC"/>
            <w:sz w:val="24"/>
            <w:szCs w:val="24"/>
            <w:lang w:eastAsia="ru-RU"/>
          </w:rPr>
          <w:t>JavaScript</w:t>
        </w:r>
        <w:proofErr w:type="spellEnd"/>
        <w:r w:rsidR="00E45F24" w:rsidRPr="00E45F24">
          <w:rPr>
            <w:rFonts w:ascii="Times New Roman" w:eastAsia="Times New Roman" w:hAnsi="Times New Roman" w:cs="Times New Roman"/>
            <w:color w:val="0088CC"/>
            <w:sz w:val="24"/>
            <w:szCs w:val="24"/>
            <w:lang w:eastAsia="ru-RU"/>
          </w:rPr>
          <w:t xml:space="preserve">, Часть 2: </w:t>
        </w:r>
        <w:proofErr w:type="spellStart"/>
        <w:r w:rsidR="00E45F24" w:rsidRPr="00E45F24">
          <w:rPr>
            <w:rFonts w:ascii="Times New Roman" w:eastAsia="Times New Roman" w:hAnsi="Times New Roman" w:cs="Times New Roman"/>
            <w:color w:val="0088CC"/>
            <w:sz w:val="24"/>
            <w:szCs w:val="24"/>
            <w:lang w:eastAsia="ru-RU"/>
          </w:rPr>
          <w:t>FileReader</w:t>
        </w:r>
        <w:proofErr w:type="spellEnd"/>
        <w:r w:rsidRPr="00E45F24">
          <w:rPr>
            <w:rFonts w:ascii="Times New Roman" w:eastAsia="Times New Roman" w:hAnsi="Times New Roman" w:cs="Times New Roman"/>
            <w:sz w:val="24"/>
            <w:szCs w:val="24"/>
            <w:lang w:eastAsia="ru-RU"/>
          </w:rPr>
          <w:fldChar w:fldCharType="end"/>
        </w:r>
        <w:r w:rsidR="00E45F24" w:rsidRPr="00E45F24">
          <w:rPr>
            <w:rFonts w:ascii="Times New Roman" w:eastAsia="Times New Roman" w:hAnsi="Times New Roman" w:cs="Times New Roman"/>
            <w:sz w:val="24"/>
            <w:szCs w:val="24"/>
            <w:lang w:eastAsia="ru-RU"/>
          </w:rPr>
          <w:br/>
        </w:r>
        <w:r w:rsidRPr="00E45F24">
          <w:rPr>
            <w:rFonts w:ascii="Times New Roman" w:eastAsia="Times New Roman" w:hAnsi="Times New Roman" w:cs="Times New Roman"/>
            <w:sz w:val="24"/>
            <w:szCs w:val="24"/>
            <w:lang w:eastAsia="ru-RU"/>
          </w:rPr>
          <w:fldChar w:fldCharType="begin"/>
        </w:r>
        <w:r w:rsidR="00E45F24" w:rsidRPr="00E45F24">
          <w:rPr>
            <w:rFonts w:ascii="Times New Roman" w:eastAsia="Times New Roman" w:hAnsi="Times New Roman" w:cs="Times New Roman"/>
            <w:sz w:val="24"/>
            <w:szCs w:val="24"/>
            <w:lang w:eastAsia="ru-RU"/>
          </w:rPr>
          <w:instrText xml:space="preserve"> HYPERLINK "http://xdan.ru/working-with-files-in-javascript-part-4-object-urls.html" </w:instrText>
        </w:r>
        <w:r w:rsidRPr="00E45F24">
          <w:rPr>
            <w:rFonts w:ascii="Times New Roman" w:eastAsia="Times New Roman" w:hAnsi="Times New Roman" w:cs="Times New Roman"/>
            <w:sz w:val="24"/>
            <w:szCs w:val="24"/>
            <w:lang w:eastAsia="ru-RU"/>
          </w:rPr>
          <w:fldChar w:fldCharType="separate"/>
        </w:r>
        <w:r w:rsidR="00E45F24" w:rsidRPr="00E45F24">
          <w:rPr>
            <w:rFonts w:ascii="Times New Roman" w:eastAsia="Times New Roman" w:hAnsi="Times New Roman" w:cs="Times New Roman"/>
            <w:color w:val="0088CC"/>
            <w:sz w:val="24"/>
            <w:szCs w:val="24"/>
            <w:lang w:eastAsia="ru-RU"/>
          </w:rPr>
          <w:t xml:space="preserve">Работа с файлами в </w:t>
        </w:r>
        <w:proofErr w:type="spellStart"/>
        <w:r w:rsidR="00E45F24" w:rsidRPr="00E45F24">
          <w:rPr>
            <w:rFonts w:ascii="Times New Roman" w:eastAsia="Times New Roman" w:hAnsi="Times New Roman" w:cs="Times New Roman"/>
            <w:color w:val="0088CC"/>
            <w:sz w:val="24"/>
            <w:szCs w:val="24"/>
            <w:lang w:eastAsia="ru-RU"/>
          </w:rPr>
          <w:t>JavaScript</w:t>
        </w:r>
        <w:proofErr w:type="spellEnd"/>
        <w:r w:rsidR="00E45F24" w:rsidRPr="00E45F24">
          <w:rPr>
            <w:rFonts w:ascii="Times New Roman" w:eastAsia="Times New Roman" w:hAnsi="Times New Roman" w:cs="Times New Roman"/>
            <w:color w:val="0088CC"/>
            <w:sz w:val="24"/>
            <w:szCs w:val="24"/>
            <w:lang w:eastAsia="ru-RU"/>
          </w:rPr>
          <w:t>, Часть 4:Объект URL</w:t>
        </w:r>
        <w:r w:rsidRPr="00E45F24">
          <w:rPr>
            <w:rFonts w:ascii="Times New Roman" w:eastAsia="Times New Roman" w:hAnsi="Times New Roman" w:cs="Times New Roman"/>
            <w:sz w:val="24"/>
            <w:szCs w:val="24"/>
            <w:lang w:eastAsia="ru-RU"/>
          </w:rPr>
          <w:fldChar w:fldCharType="end"/>
        </w:r>
      </w:ins>
    </w:p>
    <w:p w:rsidR="00E45F24" w:rsidRPr="00E45F24" w:rsidRDefault="00E45F24" w:rsidP="00E45F24">
      <w:pPr>
        <w:shd w:val="clear" w:color="auto" w:fill="FFFFFF"/>
        <w:spacing w:after="0" w:line="360" w:lineRule="atLeast"/>
        <w:rPr>
          <w:ins w:id="174" w:author="Unknown"/>
          <w:rFonts w:ascii="Helvetica" w:eastAsia="Times New Roman" w:hAnsi="Helvetica" w:cs="Times New Roman"/>
          <w:color w:val="666666"/>
          <w:sz w:val="21"/>
          <w:szCs w:val="21"/>
          <w:lang w:eastAsia="ru-RU"/>
        </w:rPr>
      </w:pPr>
      <w:ins w:id="175" w:author="Unknown">
        <w:r w:rsidRPr="00E45F24">
          <w:rPr>
            <w:rFonts w:ascii="Helvetica" w:eastAsia="Times New Roman" w:hAnsi="Helvetica" w:cs="Times New Roman"/>
            <w:color w:val="666666"/>
            <w:sz w:val="21"/>
            <w:szCs w:val="21"/>
            <w:lang w:eastAsia="ru-RU"/>
          </w:rPr>
          <w:t>Рассказать друзьям</w:t>
        </w:r>
      </w:ins>
    </w:p>
    <w:p w:rsidR="00E45F24" w:rsidRPr="00E45F24" w:rsidRDefault="00522BB5" w:rsidP="00E45F24">
      <w:pPr>
        <w:shd w:val="clear" w:color="auto" w:fill="FFFFFF"/>
        <w:spacing w:after="0" w:line="360" w:lineRule="atLeast"/>
        <w:rPr>
          <w:ins w:id="176" w:author="Unknown"/>
          <w:rFonts w:ascii="Helvetica" w:eastAsia="Times New Roman" w:hAnsi="Helvetica" w:cs="Times New Roman"/>
          <w:color w:val="666666"/>
          <w:sz w:val="21"/>
          <w:szCs w:val="21"/>
          <w:lang w:eastAsia="ru-RU"/>
        </w:rPr>
      </w:pPr>
      <w:ins w:id="177" w:author="Unknown">
        <w:r w:rsidRPr="00E45F24">
          <w:rPr>
            <w:rFonts w:ascii="Helvetica" w:eastAsia="Times New Roman" w:hAnsi="Helvetica" w:cs="Times New Roman"/>
            <w:color w:val="666666"/>
            <w:sz w:val="21"/>
            <w:lang w:eastAsia="ru-RU"/>
          </w:rPr>
          <w:fldChar w:fldCharType="begin"/>
        </w:r>
        <w:r w:rsidR="00E45F24" w:rsidRPr="00E45F24">
          <w:rPr>
            <w:rFonts w:ascii="Helvetica" w:eastAsia="Times New Roman" w:hAnsi="Helvetica" w:cs="Times New Roman"/>
            <w:color w:val="666666"/>
            <w:sz w:val="21"/>
            <w:lang w:eastAsia="ru-RU"/>
          </w:rPr>
          <w:instrText xml:space="preserve"> HYPERLINK "http://xdan.ru/" \l "facebook" \t "_blank" </w:instrText>
        </w:r>
        <w:r w:rsidRPr="00E45F24">
          <w:rPr>
            <w:rFonts w:ascii="Helvetica" w:eastAsia="Times New Roman" w:hAnsi="Helvetica" w:cs="Times New Roman"/>
            <w:color w:val="666666"/>
            <w:sz w:val="21"/>
            <w:lang w:eastAsia="ru-RU"/>
          </w:rPr>
          <w:fldChar w:fldCharType="separate"/>
        </w:r>
        <w:proofErr w:type="spellStart"/>
        <w:r w:rsidR="00E45F24" w:rsidRPr="00E45F24">
          <w:rPr>
            <w:rFonts w:ascii="Helvetica" w:eastAsia="Times New Roman" w:hAnsi="Helvetica" w:cs="Times New Roman"/>
            <w:color w:val="0088CC"/>
            <w:sz w:val="48"/>
            <w:lang w:eastAsia="ru-RU"/>
          </w:rPr>
          <w:t>Facebook</w:t>
        </w:r>
        <w:proofErr w:type="spellEnd"/>
        <w:r w:rsidRPr="00E45F24">
          <w:rPr>
            <w:rFonts w:ascii="Helvetica" w:eastAsia="Times New Roman" w:hAnsi="Helvetica" w:cs="Times New Roman"/>
            <w:color w:val="666666"/>
            <w:sz w:val="21"/>
            <w:lang w:eastAsia="ru-RU"/>
          </w:rPr>
          <w:fldChar w:fldCharType="end"/>
        </w:r>
        <w:r w:rsidR="00E45F24" w:rsidRPr="00E45F24">
          <w:rPr>
            <w:rFonts w:ascii="Helvetica" w:eastAsia="Times New Roman" w:hAnsi="Helvetica" w:cs="Times New Roman"/>
            <w:color w:val="666666"/>
            <w:sz w:val="21"/>
            <w:lang w:eastAsia="ru-RU"/>
          </w:rPr>
          <w:t> </w:t>
        </w:r>
        <w:proofErr w:type="spellStart"/>
        <w:r w:rsidRPr="00E45F24">
          <w:rPr>
            <w:rFonts w:ascii="Helvetica" w:eastAsia="Times New Roman" w:hAnsi="Helvetica" w:cs="Times New Roman"/>
            <w:color w:val="666666"/>
            <w:sz w:val="21"/>
            <w:lang w:eastAsia="ru-RU"/>
          </w:rPr>
          <w:fldChar w:fldCharType="begin"/>
        </w:r>
        <w:r w:rsidR="00E45F24" w:rsidRPr="00E45F24">
          <w:rPr>
            <w:rFonts w:ascii="Helvetica" w:eastAsia="Times New Roman" w:hAnsi="Helvetica" w:cs="Times New Roman"/>
            <w:color w:val="666666"/>
            <w:sz w:val="21"/>
            <w:lang w:eastAsia="ru-RU"/>
          </w:rPr>
          <w:instrText xml:space="preserve"> HYPERLINK "http://xdan.ru/" \l "twitter" \t "_blank" </w:instrText>
        </w:r>
        <w:r w:rsidRPr="00E45F24">
          <w:rPr>
            <w:rFonts w:ascii="Helvetica" w:eastAsia="Times New Roman" w:hAnsi="Helvetica" w:cs="Times New Roman"/>
            <w:color w:val="666666"/>
            <w:sz w:val="21"/>
            <w:lang w:eastAsia="ru-RU"/>
          </w:rPr>
          <w:fldChar w:fldCharType="separate"/>
        </w:r>
        <w:r w:rsidR="00E45F24" w:rsidRPr="00E45F24">
          <w:rPr>
            <w:rFonts w:ascii="Helvetica" w:eastAsia="Times New Roman" w:hAnsi="Helvetica" w:cs="Times New Roman"/>
            <w:color w:val="0088CC"/>
            <w:sz w:val="48"/>
            <w:lang w:eastAsia="ru-RU"/>
          </w:rPr>
          <w:t>Twitter</w:t>
        </w:r>
        <w:proofErr w:type="spellEnd"/>
        <w:r w:rsidRPr="00E45F24">
          <w:rPr>
            <w:rFonts w:ascii="Helvetica" w:eastAsia="Times New Roman" w:hAnsi="Helvetica" w:cs="Times New Roman"/>
            <w:color w:val="666666"/>
            <w:sz w:val="21"/>
            <w:lang w:eastAsia="ru-RU"/>
          </w:rPr>
          <w:fldChar w:fldCharType="end"/>
        </w:r>
        <w:r w:rsidR="00E45F24" w:rsidRPr="00E45F24">
          <w:rPr>
            <w:rFonts w:ascii="Helvetica" w:eastAsia="Times New Roman" w:hAnsi="Helvetica" w:cs="Times New Roman"/>
            <w:color w:val="666666"/>
            <w:sz w:val="21"/>
            <w:lang w:eastAsia="ru-RU"/>
          </w:rPr>
          <w:t> </w:t>
        </w:r>
        <w:proofErr w:type="spellStart"/>
        <w:r w:rsidRPr="00E45F24">
          <w:rPr>
            <w:rFonts w:ascii="Helvetica" w:eastAsia="Times New Roman" w:hAnsi="Helvetica" w:cs="Times New Roman"/>
            <w:color w:val="666666"/>
            <w:sz w:val="21"/>
            <w:lang w:eastAsia="ru-RU"/>
          </w:rPr>
          <w:fldChar w:fldCharType="begin"/>
        </w:r>
        <w:r w:rsidR="00E45F24" w:rsidRPr="00E45F24">
          <w:rPr>
            <w:rFonts w:ascii="Helvetica" w:eastAsia="Times New Roman" w:hAnsi="Helvetica" w:cs="Times New Roman"/>
            <w:color w:val="666666"/>
            <w:sz w:val="21"/>
            <w:lang w:eastAsia="ru-RU"/>
          </w:rPr>
          <w:instrText xml:space="preserve"> HYPERLINK "http://xdan.ru/" \l "google_plus" \t "_blank" </w:instrText>
        </w:r>
        <w:r w:rsidRPr="00E45F24">
          <w:rPr>
            <w:rFonts w:ascii="Helvetica" w:eastAsia="Times New Roman" w:hAnsi="Helvetica" w:cs="Times New Roman"/>
            <w:color w:val="666666"/>
            <w:sz w:val="21"/>
            <w:lang w:eastAsia="ru-RU"/>
          </w:rPr>
          <w:fldChar w:fldCharType="separate"/>
        </w:r>
        <w:r w:rsidR="00E45F24" w:rsidRPr="00E45F24">
          <w:rPr>
            <w:rFonts w:ascii="Helvetica" w:eastAsia="Times New Roman" w:hAnsi="Helvetica" w:cs="Times New Roman"/>
            <w:color w:val="0088CC"/>
            <w:sz w:val="48"/>
            <w:lang w:eastAsia="ru-RU"/>
          </w:rPr>
          <w:t>Google+</w:t>
        </w:r>
        <w:proofErr w:type="spellEnd"/>
        <w:r w:rsidRPr="00E45F24">
          <w:rPr>
            <w:rFonts w:ascii="Helvetica" w:eastAsia="Times New Roman" w:hAnsi="Helvetica" w:cs="Times New Roman"/>
            <w:color w:val="666666"/>
            <w:sz w:val="21"/>
            <w:lang w:eastAsia="ru-RU"/>
          </w:rPr>
          <w:fldChar w:fldCharType="end"/>
        </w:r>
        <w:r w:rsidR="00E45F24" w:rsidRPr="00E45F24">
          <w:rPr>
            <w:rFonts w:ascii="Helvetica" w:eastAsia="Times New Roman" w:hAnsi="Helvetica" w:cs="Times New Roman"/>
            <w:color w:val="666666"/>
            <w:sz w:val="21"/>
            <w:lang w:eastAsia="ru-RU"/>
          </w:rPr>
          <w:t> </w:t>
        </w:r>
        <w:r w:rsidRPr="00E45F24">
          <w:rPr>
            <w:rFonts w:ascii="Helvetica" w:eastAsia="Times New Roman" w:hAnsi="Helvetica" w:cs="Times New Roman"/>
            <w:color w:val="666666"/>
            <w:sz w:val="21"/>
            <w:lang w:eastAsia="ru-RU"/>
          </w:rPr>
          <w:fldChar w:fldCharType="begin"/>
        </w:r>
        <w:r w:rsidR="00E45F24" w:rsidRPr="00E45F24">
          <w:rPr>
            <w:rFonts w:ascii="Helvetica" w:eastAsia="Times New Roman" w:hAnsi="Helvetica" w:cs="Times New Roman"/>
            <w:color w:val="666666"/>
            <w:sz w:val="21"/>
            <w:lang w:eastAsia="ru-RU"/>
          </w:rPr>
          <w:instrText xml:space="preserve"> HYPERLINK "http://xdan.ru/" \l "vk" \t "_blank" </w:instrText>
        </w:r>
        <w:r w:rsidRPr="00E45F24">
          <w:rPr>
            <w:rFonts w:ascii="Helvetica" w:eastAsia="Times New Roman" w:hAnsi="Helvetica" w:cs="Times New Roman"/>
            <w:color w:val="666666"/>
            <w:sz w:val="21"/>
            <w:lang w:eastAsia="ru-RU"/>
          </w:rPr>
          <w:fldChar w:fldCharType="separate"/>
        </w:r>
        <w:r w:rsidR="00E45F24" w:rsidRPr="00E45F24">
          <w:rPr>
            <w:rFonts w:ascii="Helvetica" w:eastAsia="Times New Roman" w:hAnsi="Helvetica" w:cs="Times New Roman"/>
            <w:color w:val="0088CC"/>
            <w:sz w:val="48"/>
            <w:lang w:eastAsia="ru-RU"/>
          </w:rPr>
          <w:t>VK</w:t>
        </w:r>
        <w:r w:rsidRPr="00E45F24">
          <w:rPr>
            <w:rFonts w:ascii="Helvetica" w:eastAsia="Times New Roman" w:hAnsi="Helvetica" w:cs="Times New Roman"/>
            <w:color w:val="666666"/>
            <w:sz w:val="21"/>
            <w:lang w:eastAsia="ru-RU"/>
          </w:rPr>
          <w:fldChar w:fldCharType="end"/>
        </w:r>
        <w:r w:rsidR="00E45F24" w:rsidRPr="00E45F24">
          <w:rPr>
            <w:rFonts w:ascii="Helvetica" w:eastAsia="Times New Roman" w:hAnsi="Helvetica" w:cs="Times New Roman"/>
            <w:color w:val="666666"/>
            <w:sz w:val="21"/>
            <w:lang w:eastAsia="ru-RU"/>
          </w:rPr>
          <w:t> </w:t>
        </w:r>
        <w:r w:rsidRPr="00E45F24">
          <w:rPr>
            <w:rFonts w:ascii="Helvetica" w:eastAsia="Times New Roman" w:hAnsi="Helvetica" w:cs="Times New Roman"/>
            <w:color w:val="666666"/>
            <w:sz w:val="21"/>
            <w:lang w:eastAsia="ru-RU"/>
          </w:rPr>
          <w:fldChar w:fldCharType="begin"/>
        </w:r>
        <w:r w:rsidR="00E45F24" w:rsidRPr="00E45F24">
          <w:rPr>
            <w:rFonts w:ascii="Helvetica" w:eastAsia="Times New Roman" w:hAnsi="Helvetica" w:cs="Times New Roman"/>
            <w:color w:val="666666"/>
            <w:sz w:val="21"/>
            <w:lang w:eastAsia="ru-RU"/>
          </w:rPr>
          <w:instrText xml:space="preserve"> HYPERLINK "https://www.addtoany.com/share" \l "url=http%3A%2F%2Fxdan.ru%2Fworking-with-files-in-javascript-part-3-progress-events-and-errors.html&amp;title=%D0%A0%D0%B0%D0%B1%D0%BE%D1%82%D0%B0%20%D1%81%20%D1%84%D0%B0%D0%B9%D0%BB%D0%B0%D0%BC%D0%B8%20%D0%B2%20JavaScript%2C%20%D0%A7%D0%B0%D1%81%D1%82%D1%8C%203%3A%D0%A1%D0%BE%D0%B1%D1%8B%D1%82%D0%B8%D0%B5%20%D0%BF%D1%80%D0%BE%D0%B3%D1%80%D0%B5%D1%81%D1%81%D0%B0%20%D0%B8%20%D0%BE%D1%88%D0%B8%D0%B1%D0%BA%D0%B8" </w:instrText>
        </w:r>
        <w:r w:rsidRPr="00E45F24">
          <w:rPr>
            <w:rFonts w:ascii="Helvetica" w:eastAsia="Times New Roman" w:hAnsi="Helvetica" w:cs="Times New Roman"/>
            <w:color w:val="666666"/>
            <w:sz w:val="21"/>
            <w:lang w:eastAsia="ru-RU"/>
          </w:rPr>
          <w:fldChar w:fldCharType="separate"/>
        </w:r>
        <w:r w:rsidR="00E45F24" w:rsidRPr="00E45F24">
          <w:rPr>
            <w:rFonts w:ascii="Helvetica" w:eastAsia="Times New Roman" w:hAnsi="Helvetica" w:cs="Times New Roman"/>
            <w:color w:val="0088CC"/>
            <w:sz w:val="48"/>
            <w:lang w:eastAsia="ru-RU"/>
          </w:rPr>
          <w:t>Ресурс</w:t>
        </w:r>
        <w:r w:rsidRPr="00E45F24">
          <w:rPr>
            <w:rFonts w:ascii="Helvetica" w:eastAsia="Times New Roman" w:hAnsi="Helvetica" w:cs="Times New Roman"/>
            <w:color w:val="666666"/>
            <w:sz w:val="21"/>
            <w:lang w:eastAsia="ru-RU"/>
          </w:rPr>
          <w:fldChar w:fldCharType="end"/>
        </w:r>
      </w:ins>
    </w:p>
    <w:p w:rsidR="00F633F9" w:rsidRDefault="00F633F9">
      <w:pPr>
        <w:rPr>
          <w:rFonts w:ascii="Times New Roman" w:hAnsi="Times New Roman" w:cs="Times New Roman"/>
          <w:sz w:val="28"/>
          <w:szCs w:val="28"/>
        </w:rPr>
      </w:pPr>
    </w:p>
    <w:p w:rsidR="00BC7C52" w:rsidRPr="00BC7C52" w:rsidRDefault="00BC7C52" w:rsidP="00BC7C52">
      <w:pPr>
        <w:shd w:val="clear" w:color="auto" w:fill="FFFFFF"/>
        <w:spacing w:before="150" w:after="150" w:line="600" w:lineRule="atLeast"/>
        <w:outlineLvl w:val="0"/>
        <w:rPr>
          <w:rFonts w:ascii="Helvetica" w:eastAsia="Times New Roman" w:hAnsi="Helvetica" w:cs="Times New Roman"/>
          <w:color w:val="444444"/>
          <w:kern w:val="36"/>
          <w:sz w:val="58"/>
          <w:szCs w:val="58"/>
          <w:lang w:eastAsia="ru-RU"/>
        </w:rPr>
      </w:pPr>
      <w:r w:rsidRPr="00BC7C52">
        <w:rPr>
          <w:rFonts w:ascii="Helvetica" w:eastAsia="Times New Roman" w:hAnsi="Helvetica" w:cs="Times New Roman"/>
          <w:color w:val="444444"/>
          <w:kern w:val="36"/>
          <w:sz w:val="58"/>
          <w:szCs w:val="58"/>
          <w:lang w:eastAsia="ru-RU"/>
        </w:rPr>
        <w:lastRenderedPageBreak/>
        <w:t xml:space="preserve">Работа с файлами в </w:t>
      </w:r>
      <w:proofErr w:type="spellStart"/>
      <w:r w:rsidRPr="00BC7C52">
        <w:rPr>
          <w:rFonts w:ascii="Helvetica" w:eastAsia="Times New Roman" w:hAnsi="Helvetica" w:cs="Times New Roman"/>
          <w:color w:val="444444"/>
          <w:kern w:val="36"/>
          <w:sz w:val="58"/>
          <w:szCs w:val="58"/>
          <w:lang w:eastAsia="ru-RU"/>
        </w:rPr>
        <w:t>JavaScript</w:t>
      </w:r>
      <w:proofErr w:type="spellEnd"/>
      <w:r w:rsidRPr="00BC7C52">
        <w:rPr>
          <w:rFonts w:ascii="Helvetica" w:eastAsia="Times New Roman" w:hAnsi="Helvetica" w:cs="Times New Roman"/>
          <w:color w:val="444444"/>
          <w:kern w:val="36"/>
          <w:sz w:val="58"/>
          <w:szCs w:val="58"/>
          <w:lang w:eastAsia="ru-RU"/>
        </w:rPr>
        <w:t>, Часть 4:Объект URL</w:t>
      </w:r>
    </w:p>
    <w:p w:rsidR="00BC7C52" w:rsidRPr="00BC7C52" w:rsidRDefault="00BC7C52" w:rsidP="00360361">
      <w:pPr>
        <w:shd w:val="clear" w:color="auto" w:fill="FFFFFF"/>
        <w:spacing w:after="0" w:line="300" w:lineRule="atLeast"/>
        <w:ind w:left="720" w:right="225"/>
        <w:rPr>
          <w:rFonts w:ascii="Helvetica" w:eastAsia="Times New Roman" w:hAnsi="Helvetica" w:cs="Times New Roman"/>
          <w:color w:val="666666"/>
          <w:sz w:val="21"/>
          <w:szCs w:val="21"/>
          <w:lang w:eastAsia="ru-RU"/>
        </w:rPr>
      </w:pPr>
      <w:r w:rsidRPr="00BC7C52">
        <w:rPr>
          <w:rFonts w:ascii="Helvetica" w:eastAsia="Times New Roman" w:hAnsi="Helvetica" w:cs="Times New Roman"/>
          <w:color w:val="999999"/>
          <w:sz w:val="20"/>
          <w:lang w:eastAsia="ru-RU"/>
        </w:rPr>
        <w:t> </w:t>
      </w:r>
    </w:p>
    <w:p w:rsidR="00BC7C52" w:rsidRPr="00BC7C52" w:rsidRDefault="00BC7C52" w:rsidP="00BC7C52">
      <w:pPr>
        <w:shd w:val="clear" w:color="auto" w:fill="FFFFFF"/>
        <w:spacing w:after="270" w:line="360" w:lineRule="atLeast"/>
        <w:jc w:val="both"/>
        <w:rPr>
          <w:ins w:id="178" w:author="Unknown"/>
          <w:rFonts w:ascii="Helvetica" w:eastAsia="Times New Roman" w:hAnsi="Helvetica" w:cs="Times New Roman"/>
          <w:color w:val="666666"/>
          <w:sz w:val="21"/>
          <w:szCs w:val="21"/>
          <w:lang w:eastAsia="ru-RU"/>
        </w:rPr>
      </w:pPr>
      <w:ins w:id="179" w:author="Unknown">
        <w:r w:rsidRPr="00BC7C52">
          <w:rPr>
            <w:rFonts w:ascii="Helvetica" w:eastAsia="Times New Roman" w:hAnsi="Helvetica" w:cs="Times New Roman"/>
            <w:color w:val="666666"/>
            <w:sz w:val="21"/>
            <w:szCs w:val="21"/>
            <w:lang w:eastAsia="ru-RU"/>
          </w:rPr>
          <w:t xml:space="preserve">Ранее в </w:t>
        </w:r>
        <w:proofErr w:type="spellStart"/>
        <w:r w:rsidRPr="00BC7C52">
          <w:rPr>
            <w:rFonts w:ascii="Helvetica" w:eastAsia="Times New Roman" w:hAnsi="Helvetica" w:cs="Times New Roman"/>
            <w:color w:val="666666"/>
            <w:sz w:val="21"/>
            <w:szCs w:val="21"/>
            <w:lang w:eastAsia="ru-RU"/>
          </w:rPr>
          <w:t>блоге</w:t>
        </w:r>
        <w:proofErr w:type="spellEnd"/>
        <w:r w:rsidRPr="00BC7C52">
          <w:rPr>
            <w:rFonts w:ascii="Helvetica" w:eastAsia="Times New Roman" w:hAnsi="Helvetica" w:cs="Times New Roman"/>
            <w:color w:val="666666"/>
            <w:sz w:val="21"/>
            <w:szCs w:val="21"/>
            <w:lang w:eastAsia="ru-RU"/>
          </w:rPr>
          <w:t xml:space="preserve"> в серии  Вы узнали, как использовать файлы традиционным путем. Вы можете загрузить файлы на сервер, и Вы можете читать содержимое файла с диска. Это наиболее распространенный способ работы с файлами. Тем не менее, это совершенно новый метод, может упростить некоторые общие задачи. Новый способ заключается в использовании объекта URL.</w:t>
        </w:r>
      </w:ins>
    </w:p>
    <w:p w:rsidR="00BC7C52" w:rsidRPr="00BC7C52" w:rsidRDefault="00BC7C52" w:rsidP="00BC7C52">
      <w:pPr>
        <w:shd w:val="clear" w:color="auto" w:fill="FFFFFF"/>
        <w:spacing w:before="150" w:after="150" w:line="600" w:lineRule="atLeast"/>
        <w:outlineLvl w:val="2"/>
        <w:rPr>
          <w:ins w:id="180" w:author="Unknown"/>
          <w:rFonts w:ascii="Helvetica" w:eastAsia="Times New Roman" w:hAnsi="Helvetica" w:cs="Times New Roman"/>
          <w:color w:val="444444"/>
          <w:sz w:val="37"/>
          <w:szCs w:val="37"/>
          <w:lang w:eastAsia="ru-RU"/>
        </w:rPr>
      </w:pPr>
      <w:ins w:id="181" w:author="Unknown">
        <w:r w:rsidRPr="00BC7C52">
          <w:rPr>
            <w:rFonts w:ascii="Helvetica" w:eastAsia="Times New Roman" w:hAnsi="Helvetica" w:cs="Times New Roman"/>
            <w:color w:val="444444"/>
            <w:sz w:val="37"/>
            <w:szCs w:val="37"/>
            <w:lang w:eastAsia="ru-RU"/>
          </w:rPr>
          <w:t>Что такое объект URL?</w:t>
        </w:r>
      </w:ins>
    </w:p>
    <w:p w:rsidR="00BC7C52" w:rsidRPr="00BC7C52" w:rsidRDefault="00BC7C52" w:rsidP="00BC7C52">
      <w:pPr>
        <w:shd w:val="clear" w:color="auto" w:fill="FFFFFF"/>
        <w:spacing w:after="270" w:line="360" w:lineRule="atLeast"/>
        <w:jc w:val="both"/>
        <w:rPr>
          <w:ins w:id="182" w:author="Unknown"/>
          <w:rFonts w:ascii="Helvetica" w:eastAsia="Times New Roman" w:hAnsi="Helvetica" w:cs="Times New Roman"/>
          <w:color w:val="666666"/>
          <w:sz w:val="21"/>
          <w:szCs w:val="21"/>
          <w:lang w:eastAsia="ru-RU"/>
        </w:rPr>
      </w:pPr>
      <w:ins w:id="183" w:author="Unknown">
        <w:r w:rsidRPr="00BC7C52">
          <w:rPr>
            <w:rFonts w:ascii="Helvetica" w:eastAsia="Times New Roman" w:hAnsi="Helvetica" w:cs="Times New Roman"/>
            <w:color w:val="666666"/>
            <w:sz w:val="21"/>
            <w:szCs w:val="21"/>
            <w:lang w:eastAsia="ru-RU"/>
          </w:rPr>
          <w:t xml:space="preserve">Объект </w:t>
        </w:r>
        <w:proofErr w:type="spellStart"/>
        <w:r w:rsidRPr="00BC7C52">
          <w:rPr>
            <w:rFonts w:ascii="Helvetica" w:eastAsia="Times New Roman" w:hAnsi="Helvetica" w:cs="Times New Roman"/>
            <w:color w:val="666666"/>
            <w:sz w:val="21"/>
            <w:szCs w:val="21"/>
            <w:lang w:eastAsia="ru-RU"/>
          </w:rPr>
          <w:t>Url</w:t>
        </w:r>
        <w:proofErr w:type="spellEnd"/>
        <w:r w:rsidRPr="00BC7C52">
          <w:rPr>
            <w:rFonts w:ascii="Helvetica" w:eastAsia="Times New Roman" w:hAnsi="Helvetica" w:cs="Times New Roman"/>
            <w:color w:val="666666"/>
            <w:sz w:val="21"/>
            <w:szCs w:val="21"/>
            <w:lang w:eastAsia="ru-RU"/>
          </w:rPr>
          <w:t xml:space="preserve"> - это адрес (идентификатор), который указывают на файл на диске. Предположим, что Вы хотите вывести изображение </w:t>
        </w:r>
        <w:proofErr w:type="gramStart"/>
        <w:r w:rsidRPr="00BC7C52">
          <w:rPr>
            <w:rFonts w:ascii="Helvetica" w:eastAsia="Times New Roman" w:hAnsi="Helvetica" w:cs="Times New Roman"/>
            <w:color w:val="666666"/>
            <w:sz w:val="21"/>
            <w:szCs w:val="21"/>
            <w:lang w:eastAsia="ru-RU"/>
          </w:rPr>
          <w:t>с</w:t>
        </w:r>
        <w:proofErr w:type="gramEnd"/>
        <w:r w:rsidRPr="00BC7C52">
          <w:rPr>
            <w:rFonts w:ascii="Helvetica" w:eastAsia="Times New Roman" w:hAnsi="Helvetica" w:cs="Times New Roman"/>
            <w:color w:val="666666"/>
            <w:sz w:val="21"/>
            <w:szCs w:val="21"/>
            <w:lang w:eastAsia="ru-RU"/>
          </w:rPr>
          <w:t xml:space="preserve"> </w:t>
        </w:r>
        <w:proofErr w:type="gramStart"/>
        <w:r w:rsidRPr="00BC7C52">
          <w:rPr>
            <w:rFonts w:ascii="Helvetica" w:eastAsia="Times New Roman" w:hAnsi="Helvetica" w:cs="Times New Roman"/>
            <w:color w:val="666666"/>
            <w:sz w:val="21"/>
            <w:szCs w:val="21"/>
            <w:lang w:eastAsia="ru-RU"/>
          </w:rPr>
          <w:t>из</w:t>
        </w:r>
        <w:proofErr w:type="gramEnd"/>
        <w:r w:rsidRPr="00BC7C52">
          <w:rPr>
            <w:rFonts w:ascii="Helvetica" w:eastAsia="Times New Roman" w:hAnsi="Helvetica" w:cs="Times New Roman"/>
            <w:color w:val="666666"/>
            <w:sz w:val="21"/>
            <w:szCs w:val="21"/>
            <w:lang w:eastAsia="ru-RU"/>
          </w:rPr>
          <w:t xml:space="preserve"> диска пользователя на </w:t>
        </w:r>
        <w:proofErr w:type="spellStart"/>
        <w:r w:rsidRPr="00BC7C52">
          <w:rPr>
            <w:rFonts w:ascii="Helvetica" w:eastAsia="Times New Roman" w:hAnsi="Helvetica" w:cs="Times New Roman"/>
            <w:color w:val="666666"/>
            <w:sz w:val="21"/>
            <w:szCs w:val="21"/>
            <w:lang w:eastAsia="ru-RU"/>
          </w:rPr>
          <w:t>веб-страницу</w:t>
        </w:r>
        <w:proofErr w:type="spellEnd"/>
        <w:r w:rsidRPr="00BC7C52">
          <w:rPr>
            <w:rFonts w:ascii="Helvetica" w:eastAsia="Times New Roman" w:hAnsi="Helvetica" w:cs="Times New Roman"/>
            <w:color w:val="666666"/>
            <w:sz w:val="21"/>
            <w:szCs w:val="21"/>
            <w:lang w:eastAsia="ru-RU"/>
          </w:rPr>
          <w:t xml:space="preserve">. Сервер ничего не должен знать о файле, поэтому нет необходимости загружать его туда. Вы просто хотите отобразить файл в странице. Можно, как показано в предыдущих постах, получить ссылку на объект </w:t>
        </w:r>
        <w:proofErr w:type="spellStart"/>
        <w:r w:rsidRPr="00BC7C52">
          <w:rPr>
            <w:rFonts w:ascii="Helvetica" w:eastAsia="Times New Roman" w:hAnsi="Helvetica" w:cs="Times New Roman"/>
            <w:color w:val="666666"/>
            <w:sz w:val="21"/>
            <w:szCs w:val="21"/>
            <w:lang w:eastAsia="ru-RU"/>
          </w:rPr>
          <w:t>File</w:t>
        </w:r>
        <w:proofErr w:type="spellEnd"/>
        <w:r w:rsidRPr="00BC7C52">
          <w:rPr>
            <w:rFonts w:ascii="Helvetica" w:eastAsia="Times New Roman" w:hAnsi="Helvetica" w:cs="Times New Roman"/>
            <w:color w:val="666666"/>
            <w:sz w:val="21"/>
            <w:szCs w:val="21"/>
            <w:lang w:eastAsia="ru-RU"/>
          </w:rPr>
          <w:t xml:space="preserve">, считать данные в </w:t>
        </w:r>
        <w:proofErr w:type="spellStart"/>
        <w:r w:rsidRPr="00BC7C52">
          <w:rPr>
            <w:rFonts w:ascii="Helvetica" w:eastAsia="Times New Roman" w:hAnsi="Helvetica" w:cs="Times New Roman"/>
            <w:color w:val="666666"/>
            <w:sz w:val="21"/>
            <w:szCs w:val="21"/>
            <w:lang w:eastAsia="ru-RU"/>
          </w:rPr>
          <w:t>data</w:t>
        </w:r>
        <w:proofErr w:type="spellEnd"/>
        <w:r w:rsidRPr="00BC7C52">
          <w:rPr>
            <w:rFonts w:ascii="Helvetica" w:eastAsia="Times New Roman" w:hAnsi="Helvetica" w:cs="Times New Roman"/>
            <w:color w:val="666666"/>
            <w:sz w:val="21"/>
            <w:szCs w:val="21"/>
            <w:lang w:eastAsia="ru-RU"/>
          </w:rPr>
          <w:t xml:space="preserve"> URI, а затем назначить </w:t>
        </w:r>
        <w:proofErr w:type="spellStart"/>
        <w:r w:rsidRPr="00BC7C52">
          <w:rPr>
            <w:rFonts w:ascii="Helvetica" w:eastAsia="Times New Roman" w:hAnsi="Helvetica" w:cs="Times New Roman"/>
            <w:color w:val="666666"/>
            <w:sz w:val="21"/>
            <w:szCs w:val="21"/>
            <w:lang w:eastAsia="ru-RU"/>
          </w:rPr>
          <w:t>data</w:t>
        </w:r>
        <w:proofErr w:type="spellEnd"/>
        <w:r w:rsidRPr="00BC7C52">
          <w:rPr>
            <w:rFonts w:ascii="Helvetica" w:eastAsia="Times New Roman" w:hAnsi="Helvetica" w:cs="Times New Roman"/>
            <w:color w:val="666666"/>
            <w:sz w:val="21"/>
            <w:szCs w:val="21"/>
            <w:lang w:eastAsia="ru-RU"/>
          </w:rPr>
          <w:t xml:space="preserve"> URI  </w:t>
        </w:r>
        <w:proofErr w:type="gramStart"/>
        <w:r w:rsidRPr="00BC7C52">
          <w:rPr>
            <w:rFonts w:ascii="Helvetica" w:eastAsia="Times New Roman" w:hAnsi="Helvetica" w:cs="Times New Roman"/>
            <w:color w:val="666666"/>
            <w:sz w:val="21"/>
            <w:szCs w:val="21"/>
            <w:lang w:eastAsia="ru-RU"/>
          </w:rPr>
          <w:t>обычному</w:t>
        </w:r>
        <w:proofErr w:type="gramEnd"/>
        <w:r w:rsidRPr="00BC7C52">
          <w:rPr>
            <w:rFonts w:ascii="Helvetica" w:eastAsia="Times New Roman" w:hAnsi="Helvetica" w:cs="Times New Roman"/>
            <w:color w:val="666666"/>
            <w:sz w:val="21"/>
            <w:szCs w:val="21"/>
            <w:lang w:eastAsia="ru-RU"/>
          </w:rPr>
          <w:t xml:space="preserve"> &lt;</w:t>
        </w:r>
        <w:proofErr w:type="spellStart"/>
        <w:r w:rsidRPr="00BC7C52">
          <w:rPr>
            <w:rFonts w:ascii="Helvetica" w:eastAsia="Times New Roman" w:hAnsi="Helvetica" w:cs="Times New Roman"/>
            <w:color w:val="666666"/>
            <w:sz w:val="21"/>
            <w:szCs w:val="21"/>
            <w:lang w:eastAsia="ru-RU"/>
          </w:rPr>
          <w:t>img</w:t>
        </w:r>
        <w:proofErr w:type="spellEnd"/>
        <w:r w:rsidRPr="00BC7C52">
          <w:rPr>
            <w:rFonts w:ascii="Helvetica" w:eastAsia="Times New Roman" w:hAnsi="Helvetica" w:cs="Times New Roman"/>
            <w:color w:val="666666"/>
            <w:sz w:val="21"/>
            <w:szCs w:val="21"/>
            <w:lang w:eastAsia="ru-RU"/>
          </w:rPr>
          <w:t xml:space="preserve">&gt;. Но думаю, это не лучший подход: образ уже существует на диске, читать изображения в другой формат для того, чтобы использовать его? Если вы создаете объект URL, вы </w:t>
        </w:r>
        <w:proofErr w:type="gramStart"/>
        <w:r w:rsidRPr="00BC7C52">
          <w:rPr>
            <w:rFonts w:ascii="Helvetica" w:eastAsia="Times New Roman" w:hAnsi="Helvetica" w:cs="Times New Roman"/>
            <w:color w:val="666666"/>
            <w:sz w:val="21"/>
            <w:szCs w:val="21"/>
            <w:lang w:eastAsia="ru-RU"/>
          </w:rPr>
          <w:t>можете связать его с  &lt;</w:t>
        </w:r>
        <w:proofErr w:type="spellStart"/>
        <w:r w:rsidRPr="00BC7C52">
          <w:rPr>
            <w:rFonts w:ascii="Helvetica" w:eastAsia="Times New Roman" w:hAnsi="Helvetica" w:cs="Times New Roman"/>
            <w:color w:val="666666"/>
            <w:sz w:val="21"/>
            <w:szCs w:val="21"/>
            <w:lang w:eastAsia="ru-RU"/>
          </w:rPr>
          <w:t>img</w:t>
        </w:r>
        <w:proofErr w:type="spellEnd"/>
        <w:r w:rsidRPr="00BC7C52">
          <w:rPr>
            <w:rFonts w:ascii="Helvetica" w:eastAsia="Times New Roman" w:hAnsi="Helvetica" w:cs="Times New Roman"/>
            <w:color w:val="666666"/>
            <w:sz w:val="21"/>
            <w:szCs w:val="21"/>
            <w:lang w:eastAsia="ru-RU"/>
          </w:rPr>
          <w:t>&gt; и тот получит</w:t>
        </w:r>
        <w:proofErr w:type="gramEnd"/>
        <w:r w:rsidRPr="00BC7C52">
          <w:rPr>
            <w:rFonts w:ascii="Helvetica" w:eastAsia="Times New Roman" w:hAnsi="Helvetica" w:cs="Times New Roman"/>
            <w:color w:val="666666"/>
            <w:sz w:val="21"/>
            <w:szCs w:val="21"/>
            <w:lang w:eastAsia="ru-RU"/>
          </w:rPr>
          <w:t xml:space="preserve"> доступ к этому локальному файлу напрямую.</w:t>
        </w:r>
      </w:ins>
    </w:p>
    <w:p w:rsidR="00BC7C52" w:rsidRPr="00BC7C52" w:rsidRDefault="00BC7C52" w:rsidP="00BC7C52">
      <w:pPr>
        <w:shd w:val="clear" w:color="auto" w:fill="FFFFFF"/>
        <w:spacing w:before="150" w:after="150" w:line="600" w:lineRule="atLeast"/>
        <w:outlineLvl w:val="2"/>
        <w:rPr>
          <w:ins w:id="184" w:author="Unknown"/>
          <w:rFonts w:ascii="Helvetica" w:eastAsia="Times New Roman" w:hAnsi="Helvetica" w:cs="Times New Roman"/>
          <w:color w:val="444444"/>
          <w:sz w:val="37"/>
          <w:szCs w:val="37"/>
          <w:lang w:eastAsia="ru-RU"/>
        </w:rPr>
      </w:pPr>
      <w:ins w:id="185" w:author="Unknown">
        <w:r w:rsidRPr="00BC7C52">
          <w:rPr>
            <w:rFonts w:ascii="Helvetica" w:eastAsia="Times New Roman" w:hAnsi="Helvetica" w:cs="Times New Roman"/>
            <w:color w:val="444444"/>
            <w:sz w:val="37"/>
            <w:szCs w:val="37"/>
            <w:lang w:eastAsia="ru-RU"/>
          </w:rPr>
          <w:t>Как это работает?</w:t>
        </w:r>
      </w:ins>
    </w:p>
    <w:p w:rsidR="00BC7C52" w:rsidRPr="00BC7C52" w:rsidRDefault="00522BB5" w:rsidP="00BC7C52">
      <w:pPr>
        <w:shd w:val="clear" w:color="auto" w:fill="FFFFFF"/>
        <w:spacing w:after="270" w:line="360" w:lineRule="atLeast"/>
        <w:rPr>
          <w:ins w:id="186" w:author="Unknown"/>
          <w:rFonts w:ascii="Helvetica" w:eastAsia="Times New Roman" w:hAnsi="Helvetica" w:cs="Times New Roman"/>
          <w:color w:val="666666"/>
          <w:sz w:val="21"/>
          <w:szCs w:val="21"/>
          <w:lang w:eastAsia="ru-RU"/>
        </w:rPr>
      </w:pPr>
      <w:ins w:id="187" w:author="Unknown">
        <w:r w:rsidRPr="00BC7C52">
          <w:rPr>
            <w:rFonts w:ascii="Helvetica" w:eastAsia="Times New Roman" w:hAnsi="Helvetica" w:cs="Times New Roman"/>
            <w:color w:val="666666"/>
            <w:sz w:val="21"/>
            <w:szCs w:val="21"/>
            <w:lang w:eastAsia="ru-RU"/>
          </w:rPr>
          <w:fldChar w:fldCharType="begin"/>
        </w:r>
        <w:r w:rsidR="00BC7C52" w:rsidRPr="00BC7C52">
          <w:rPr>
            <w:rFonts w:ascii="Helvetica" w:eastAsia="Times New Roman" w:hAnsi="Helvetica" w:cs="Times New Roman"/>
            <w:color w:val="666666"/>
            <w:sz w:val="21"/>
            <w:szCs w:val="21"/>
            <w:lang w:eastAsia="ru-RU"/>
          </w:rPr>
          <w:instrText xml:space="preserve"> HYPERLINK "http://xdan.ru/working-with-files-in-javascript-part-1-the-basics.html" </w:instrText>
        </w:r>
        <w:r w:rsidRPr="00BC7C52">
          <w:rPr>
            <w:rFonts w:ascii="Helvetica" w:eastAsia="Times New Roman" w:hAnsi="Helvetica" w:cs="Times New Roman"/>
            <w:color w:val="666666"/>
            <w:sz w:val="21"/>
            <w:szCs w:val="21"/>
            <w:lang w:eastAsia="ru-RU"/>
          </w:rPr>
          <w:fldChar w:fldCharType="separate"/>
        </w:r>
        <w:proofErr w:type="spellStart"/>
        <w:r w:rsidR="00BC7C52" w:rsidRPr="00BC7C52">
          <w:rPr>
            <w:rFonts w:ascii="Helvetica" w:eastAsia="Times New Roman" w:hAnsi="Helvetica" w:cs="Times New Roman"/>
            <w:color w:val="0088CC"/>
            <w:sz w:val="21"/>
            <w:lang w:eastAsia="ru-RU"/>
          </w:rPr>
          <w:t>File</w:t>
        </w:r>
        <w:proofErr w:type="spellEnd"/>
        <w:r w:rsidR="00BC7C52" w:rsidRPr="00BC7C52">
          <w:rPr>
            <w:rFonts w:ascii="Helvetica" w:eastAsia="Times New Roman" w:hAnsi="Helvetica" w:cs="Times New Roman"/>
            <w:color w:val="0088CC"/>
            <w:sz w:val="21"/>
            <w:lang w:eastAsia="ru-RU"/>
          </w:rPr>
          <w:t xml:space="preserve"> API</w:t>
        </w:r>
        <w:r w:rsidRPr="00BC7C52">
          <w:rPr>
            <w:rFonts w:ascii="Helvetica" w:eastAsia="Times New Roman" w:hAnsi="Helvetica" w:cs="Times New Roman"/>
            <w:color w:val="666666"/>
            <w:sz w:val="21"/>
            <w:szCs w:val="21"/>
            <w:lang w:eastAsia="ru-RU"/>
          </w:rPr>
          <w:fldChar w:fldCharType="end"/>
        </w:r>
        <w:r w:rsidR="00BC7C52" w:rsidRPr="00BC7C52">
          <w:rPr>
            <w:rFonts w:ascii="Helvetica" w:eastAsia="Times New Roman" w:hAnsi="Helvetica" w:cs="Times New Roman"/>
            <w:color w:val="666666"/>
            <w:sz w:val="21"/>
            <w:lang w:eastAsia="ru-RU"/>
          </w:rPr>
          <w:t> </w:t>
        </w:r>
        <w:r w:rsidR="00BC7C52" w:rsidRPr="00BC7C52">
          <w:rPr>
            <w:rFonts w:ascii="Helvetica" w:eastAsia="Times New Roman" w:hAnsi="Helvetica" w:cs="Times New Roman"/>
            <w:color w:val="666666"/>
            <w:sz w:val="21"/>
            <w:szCs w:val="21"/>
            <w:lang w:eastAsia="ru-RU"/>
          </w:rPr>
          <w:t xml:space="preserve">определяет глобальный объект, называемый URL, который имеет два метода. Первый </w:t>
        </w:r>
        <w:proofErr w:type="spellStart"/>
        <w:r w:rsidR="00BC7C52" w:rsidRPr="00BC7C52">
          <w:rPr>
            <w:rFonts w:ascii="Helvetica" w:eastAsia="Times New Roman" w:hAnsi="Helvetica" w:cs="Times New Roman"/>
            <w:color w:val="666666"/>
            <w:sz w:val="21"/>
            <w:szCs w:val="21"/>
            <w:lang w:eastAsia="ru-RU"/>
          </w:rPr>
          <w:t>createObjectURL</w:t>
        </w:r>
        <w:proofErr w:type="spellEnd"/>
        <w:r w:rsidR="00BC7C52" w:rsidRPr="00BC7C52">
          <w:rPr>
            <w:rFonts w:ascii="Helvetica" w:eastAsia="Times New Roman" w:hAnsi="Helvetica" w:cs="Times New Roman"/>
            <w:color w:val="666666"/>
            <w:sz w:val="21"/>
            <w:szCs w:val="21"/>
            <w:lang w:eastAsia="ru-RU"/>
          </w:rPr>
          <w:t xml:space="preserve">(), который принимает ссылку на файл и возвращает объект URL. Это позволяет браузеру управлять через URL локальным файлом. Второй способ </w:t>
        </w:r>
        <w:proofErr w:type="spellStart"/>
        <w:r w:rsidR="00BC7C52" w:rsidRPr="00BC7C52">
          <w:rPr>
            <w:rFonts w:ascii="Helvetica" w:eastAsia="Times New Roman" w:hAnsi="Helvetica" w:cs="Times New Roman"/>
            <w:color w:val="666666"/>
            <w:sz w:val="21"/>
            <w:szCs w:val="21"/>
            <w:lang w:eastAsia="ru-RU"/>
          </w:rPr>
          <w:t>revokeObjectURL</w:t>
        </w:r>
        <w:proofErr w:type="spellEnd"/>
        <w:r w:rsidR="00BC7C52" w:rsidRPr="00BC7C52">
          <w:rPr>
            <w:rFonts w:ascii="Helvetica" w:eastAsia="Times New Roman" w:hAnsi="Helvetica" w:cs="Times New Roman"/>
            <w:color w:val="666666"/>
            <w:sz w:val="21"/>
            <w:szCs w:val="21"/>
            <w:lang w:eastAsia="ru-RU"/>
          </w:rPr>
          <w:t xml:space="preserve"> (), который указывает браузеру, как уничтожить URL, который передается в него, фактически освобождая память. Конечно, все объекты URL уничтожаются, как только </w:t>
        </w:r>
        <w:proofErr w:type="spellStart"/>
        <w:r w:rsidR="00BC7C52" w:rsidRPr="00BC7C52">
          <w:rPr>
            <w:rFonts w:ascii="Helvetica" w:eastAsia="Times New Roman" w:hAnsi="Helvetica" w:cs="Times New Roman"/>
            <w:color w:val="666666"/>
            <w:sz w:val="21"/>
            <w:szCs w:val="21"/>
            <w:lang w:eastAsia="ru-RU"/>
          </w:rPr>
          <w:t>веб-страницы</w:t>
        </w:r>
        <w:proofErr w:type="spellEnd"/>
        <w:r w:rsidR="00BC7C52" w:rsidRPr="00BC7C52">
          <w:rPr>
            <w:rFonts w:ascii="Helvetica" w:eastAsia="Times New Roman" w:hAnsi="Helvetica" w:cs="Times New Roman"/>
            <w:color w:val="666666"/>
            <w:sz w:val="21"/>
            <w:szCs w:val="21"/>
            <w:lang w:eastAsia="ru-RU"/>
          </w:rPr>
          <w:t xml:space="preserve"> выгружается, но хорошей практикой будет освободить их, когда они больше не нужны.</w:t>
        </w:r>
      </w:ins>
    </w:p>
    <w:p w:rsidR="00BC7C52" w:rsidRPr="00BC7C52" w:rsidRDefault="00BC7C52" w:rsidP="00BC7C52">
      <w:pPr>
        <w:shd w:val="clear" w:color="auto" w:fill="FFFFFF"/>
        <w:spacing w:after="270" w:line="360" w:lineRule="atLeast"/>
        <w:rPr>
          <w:ins w:id="188" w:author="Unknown"/>
          <w:rFonts w:ascii="Helvetica" w:eastAsia="Times New Roman" w:hAnsi="Helvetica" w:cs="Times New Roman"/>
          <w:color w:val="666666"/>
          <w:sz w:val="21"/>
          <w:szCs w:val="21"/>
          <w:lang w:eastAsia="ru-RU"/>
        </w:rPr>
      </w:pPr>
      <w:ins w:id="189" w:author="Unknown">
        <w:r w:rsidRPr="00BC7C52">
          <w:rPr>
            <w:rFonts w:ascii="Helvetica" w:eastAsia="Times New Roman" w:hAnsi="Helvetica" w:cs="Times New Roman"/>
            <w:color w:val="666666"/>
            <w:sz w:val="21"/>
            <w:szCs w:val="21"/>
            <w:lang w:eastAsia="ru-RU"/>
          </w:rPr>
          <w:t xml:space="preserve">Поддержки объекта URL, как и для других частей </w:t>
        </w:r>
        <w:proofErr w:type="spellStart"/>
        <w:r w:rsidRPr="00BC7C52">
          <w:rPr>
            <w:rFonts w:ascii="Helvetica" w:eastAsia="Times New Roman" w:hAnsi="Helvetica" w:cs="Times New Roman"/>
            <w:color w:val="666666"/>
            <w:sz w:val="21"/>
            <w:szCs w:val="21"/>
            <w:lang w:eastAsia="ru-RU"/>
          </w:rPr>
          <w:t>File</w:t>
        </w:r>
        <w:proofErr w:type="spellEnd"/>
        <w:r w:rsidRPr="00BC7C52">
          <w:rPr>
            <w:rFonts w:ascii="Helvetica" w:eastAsia="Times New Roman" w:hAnsi="Helvetica" w:cs="Times New Roman"/>
            <w:color w:val="666666"/>
            <w:sz w:val="21"/>
            <w:szCs w:val="21"/>
            <w:lang w:eastAsia="ru-RU"/>
          </w:rPr>
          <w:t xml:space="preserve"> API, не так </w:t>
        </w:r>
        <w:proofErr w:type="gramStart"/>
        <w:r w:rsidRPr="00BC7C52">
          <w:rPr>
            <w:rFonts w:ascii="Helvetica" w:eastAsia="Times New Roman" w:hAnsi="Helvetica" w:cs="Times New Roman"/>
            <w:color w:val="666666"/>
            <w:sz w:val="21"/>
            <w:szCs w:val="21"/>
            <w:lang w:eastAsia="ru-RU"/>
          </w:rPr>
          <w:t>хороша</w:t>
        </w:r>
        <w:proofErr w:type="gramEnd"/>
        <w:r w:rsidRPr="00BC7C52">
          <w:rPr>
            <w:rFonts w:ascii="Helvetica" w:eastAsia="Times New Roman" w:hAnsi="Helvetica" w:cs="Times New Roman"/>
            <w:color w:val="666666"/>
            <w:sz w:val="21"/>
            <w:szCs w:val="21"/>
            <w:lang w:eastAsia="ru-RU"/>
          </w:rPr>
          <w:t xml:space="preserve">. На момент написания поста, </w:t>
        </w:r>
        <w:proofErr w:type="spellStart"/>
        <w:r w:rsidRPr="00BC7C52">
          <w:rPr>
            <w:rFonts w:ascii="Helvetica" w:eastAsia="Times New Roman" w:hAnsi="Helvetica" w:cs="Times New Roman"/>
            <w:color w:val="666666"/>
            <w:sz w:val="21"/>
            <w:szCs w:val="21"/>
            <w:lang w:eastAsia="ru-RU"/>
          </w:rPr>
          <w:t>Internet</w:t>
        </w:r>
        <w:proofErr w:type="spellEnd"/>
        <w:r w:rsidRPr="00BC7C52">
          <w:rPr>
            <w:rFonts w:ascii="Helvetica" w:eastAsia="Times New Roman" w:hAnsi="Helvetica" w:cs="Times New Roman"/>
            <w:color w:val="666666"/>
            <w:sz w:val="21"/>
            <w:szCs w:val="21"/>
            <w:lang w:eastAsia="ru-RU"/>
          </w:rPr>
          <w:t xml:space="preserve"> </w:t>
        </w:r>
        <w:proofErr w:type="spellStart"/>
        <w:r w:rsidRPr="00BC7C52">
          <w:rPr>
            <w:rFonts w:ascii="Helvetica" w:eastAsia="Times New Roman" w:hAnsi="Helvetica" w:cs="Times New Roman"/>
            <w:color w:val="666666"/>
            <w:sz w:val="21"/>
            <w:szCs w:val="21"/>
            <w:lang w:eastAsia="ru-RU"/>
          </w:rPr>
          <w:t>Explorer</w:t>
        </w:r>
        <w:proofErr w:type="spellEnd"/>
        <w:r w:rsidRPr="00BC7C52">
          <w:rPr>
            <w:rFonts w:ascii="Helvetica" w:eastAsia="Times New Roman" w:hAnsi="Helvetica" w:cs="Times New Roman"/>
            <w:color w:val="666666"/>
            <w:sz w:val="21"/>
            <w:szCs w:val="21"/>
            <w:lang w:eastAsia="ru-RU"/>
          </w:rPr>
          <w:t xml:space="preserve">, </w:t>
        </w:r>
        <w:proofErr w:type="spellStart"/>
        <w:r w:rsidRPr="00BC7C52">
          <w:rPr>
            <w:rFonts w:ascii="Helvetica" w:eastAsia="Times New Roman" w:hAnsi="Helvetica" w:cs="Times New Roman"/>
            <w:color w:val="666666"/>
            <w:sz w:val="21"/>
            <w:szCs w:val="21"/>
            <w:lang w:eastAsia="ru-RU"/>
          </w:rPr>
          <w:t>Firefox</w:t>
        </w:r>
        <w:proofErr w:type="spellEnd"/>
        <w:r w:rsidRPr="00BC7C52">
          <w:rPr>
            <w:rFonts w:ascii="Helvetica" w:eastAsia="Times New Roman" w:hAnsi="Helvetica" w:cs="Times New Roman"/>
            <w:color w:val="666666"/>
            <w:sz w:val="21"/>
            <w:szCs w:val="21"/>
            <w:lang w:eastAsia="ru-RU"/>
          </w:rPr>
          <w:t xml:space="preserve">,  поддерживают глобальный объект URL. </w:t>
        </w:r>
        <w:proofErr w:type="spellStart"/>
        <w:r w:rsidRPr="00BC7C52">
          <w:rPr>
            <w:rFonts w:ascii="Helvetica" w:eastAsia="Times New Roman" w:hAnsi="Helvetica" w:cs="Times New Roman"/>
            <w:color w:val="666666"/>
            <w:sz w:val="21"/>
            <w:szCs w:val="21"/>
            <w:lang w:eastAsia="ru-RU"/>
          </w:rPr>
          <w:t>Chrome</w:t>
        </w:r>
        <w:proofErr w:type="spellEnd"/>
        <w:r w:rsidRPr="00BC7C52">
          <w:rPr>
            <w:rFonts w:ascii="Helvetica" w:eastAsia="Times New Roman" w:hAnsi="Helvetica" w:cs="Times New Roman"/>
            <w:color w:val="666666"/>
            <w:sz w:val="21"/>
            <w:szCs w:val="21"/>
            <w:lang w:eastAsia="ru-RU"/>
          </w:rPr>
          <w:t xml:space="preserve"> поддерживает его в форме </w:t>
        </w:r>
        <w:proofErr w:type="spellStart"/>
        <w:proofErr w:type="gramStart"/>
        <w:r w:rsidRPr="00BC7C52">
          <w:rPr>
            <w:rFonts w:ascii="Helvetica" w:eastAsia="Times New Roman" w:hAnsi="Helvetica" w:cs="Times New Roman"/>
            <w:color w:val="666666"/>
            <w:sz w:val="21"/>
            <w:szCs w:val="21"/>
            <w:lang w:eastAsia="ru-RU"/>
          </w:rPr>
          <w:t>webkitURL</w:t>
        </w:r>
        <w:proofErr w:type="spellEnd"/>
        <w:proofErr w:type="gramEnd"/>
        <w:r w:rsidRPr="00BC7C52">
          <w:rPr>
            <w:rFonts w:ascii="Helvetica" w:eastAsia="Times New Roman" w:hAnsi="Helvetica" w:cs="Times New Roman"/>
            <w:color w:val="666666"/>
            <w:sz w:val="21"/>
            <w:szCs w:val="21"/>
            <w:lang w:eastAsia="ru-RU"/>
          </w:rPr>
          <w:t xml:space="preserve"> в то время как </w:t>
        </w:r>
        <w:proofErr w:type="spellStart"/>
        <w:r w:rsidRPr="00BC7C52">
          <w:rPr>
            <w:rFonts w:ascii="Helvetica" w:eastAsia="Times New Roman" w:hAnsi="Helvetica" w:cs="Times New Roman"/>
            <w:color w:val="666666"/>
            <w:sz w:val="21"/>
            <w:szCs w:val="21"/>
            <w:lang w:eastAsia="ru-RU"/>
          </w:rPr>
          <w:t>Safari</w:t>
        </w:r>
        <w:proofErr w:type="spellEnd"/>
        <w:r w:rsidRPr="00BC7C52">
          <w:rPr>
            <w:rFonts w:ascii="Helvetica" w:eastAsia="Times New Roman" w:hAnsi="Helvetica" w:cs="Times New Roman"/>
            <w:color w:val="666666"/>
            <w:sz w:val="21"/>
            <w:szCs w:val="21"/>
            <w:lang w:eastAsia="ru-RU"/>
          </w:rPr>
          <w:t xml:space="preserve"> и Опера не имеют поддержки.</w:t>
        </w:r>
      </w:ins>
    </w:p>
    <w:p w:rsidR="00BC7C52" w:rsidRPr="00BC7C52" w:rsidRDefault="00BC7C52" w:rsidP="00BC7C52">
      <w:pPr>
        <w:shd w:val="clear" w:color="auto" w:fill="FFFFFF"/>
        <w:spacing w:before="150" w:after="150" w:line="600" w:lineRule="atLeast"/>
        <w:outlineLvl w:val="2"/>
        <w:rPr>
          <w:ins w:id="190" w:author="Unknown"/>
          <w:rFonts w:ascii="Helvetica" w:eastAsia="Times New Roman" w:hAnsi="Helvetica" w:cs="Times New Roman"/>
          <w:color w:val="444444"/>
          <w:sz w:val="37"/>
          <w:szCs w:val="37"/>
          <w:lang w:eastAsia="ru-RU"/>
        </w:rPr>
      </w:pPr>
      <w:ins w:id="191" w:author="Unknown">
        <w:r w:rsidRPr="00BC7C52">
          <w:rPr>
            <w:rFonts w:ascii="Helvetica" w:eastAsia="Times New Roman" w:hAnsi="Helvetica" w:cs="Times New Roman"/>
            <w:color w:val="444444"/>
            <w:sz w:val="37"/>
            <w:szCs w:val="37"/>
            <w:lang w:eastAsia="ru-RU"/>
          </w:rPr>
          <w:t>Пример использования</w:t>
        </w:r>
      </w:ins>
    </w:p>
    <w:p w:rsidR="00BC7C52" w:rsidRPr="00BC7C52" w:rsidRDefault="00BC7C52" w:rsidP="00BC7C52">
      <w:pPr>
        <w:shd w:val="clear" w:color="auto" w:fill="FFFFFF"/>
        <w:spacing w:after="270" w:line="360" w:lineRule="atLeast"/>
        <w:rPr>
          <w:ins w:id="192" w:author="Unknown"/>
          <w:rFonts w:ascii="Helvetica" w:eastAsia="Times New Roman" w:hAnsi="Helvetica" w:cs="Times New Roman"/>
          <w:color w:val="666666"/>
          <w:sz w:val="21"/>
          <w:szCs w:val="21"/>
          <w:lang w:eastAsia="ru-RU"/>
        </w:rPr>
      </w:pPr>
      <w:ins w:id="193" w:author="Unknown">
        <w:r w:rsidRPr="00BC7C52">
          <w:rPr>
            <w:rFonts w:ascii="Helvetica" w:eastAsia="Times New Roman" w:hAnsi="Helvetica" w:cs="Times New Roman"/>
            <w:color w:val="666666"/>
            <w:sz w:val="21"/>
            <w:szCs w:val="21"/>
            <w:lang w:eastAsia="ru-RU"/>
          </w:rPr>
          <w:t xml:space="preserve">Вывести изображение, которое пользователь выбрал на </w:t>
        </w:r>
        <w:proofErr w:type="spellStart"/>
        <w:r w:rsidRPr="00BC7C52">
          <w:rPr>
            <w:rFonts w:ascii="Helvetica" w:eastAsia="Times New Roman" w:hAnsi="Helvetica" w:cs="Times New Roman"/>
            <w:color w:val="666666"/>
            <w:sz w:val="21"/>
            <w:szCs w:val="21"/>
            <w:lang w:eastAsia="ru-RU"/>
          </w:rPr>
          <w:t>веб</w:t>
        </w:r>
        <w:proofErr w:type="spellEnd"/>
        <w:r w:rsidRPr="00BC7C52">
          <w:rPr>
            <w:rFonts w:ascii="Helvetica" w:eastAsia="Times New Roman" w:hAnsi="Helvetica" w:cs="Times New Roman"/>
            <w:color w:val="666666"/>
            <w:sz w:val="21"/>
            <w:szCs w:val="21"/>
            <w:lang w:eastAsia="ru-RU"/>
          </w:rPr>
          <w:t xml:space="preserve"> страницу</w:t>
        </w:r>
        <w:proofErr w:type="gramStart"/>
        <w:r w:rsidRPr="00BC7C52">
          <w:rPr>
            <w:rFonts w:ascii="Helvetica" w:eastAsia="Times New Roman" w:hAnsi="Helvetica" w:cs="Times New Roman"/>
            <w:color w:val="666666"/>
            <w:sz w:val="21"/>
            <w:szCs w:val="21"/>
            <w:lang w:eastAsia="ru-RU"/>
          </w:rPr>
          <w:t>::</w:t>
        </w:r>
        <w:proofErr w:type="gramEnd"/>
      </w:ins>
    </w:p>
    <w:tbl>
      <w:tblPr>
        <w:tblW w:w="11550" w:type="dxa"/>
        <w:tblCellMar>
          <w:left w:w="0" w:type="dxa"/>
          <w:right w:w="0" w:type="dxa"/>
        </w:tblCellMar>
        <w:tblLook w:val="04A0"/>
      </w:tblPr>
      <w:tblGrid>
        <w:gridCol w:w="600"/>
        <w:gridCol w:w="10950"/>
      </w:tblGrid>
      <w:tr w:rsidR="00BC7C52" w:rsidRPr="00BC7C52" w:rsidTr="00BC7C52">
        <w:tc>
          <w:tcPr>
            <w:tcW w:w="0" w:type="auto"/>
            <w:vAlign w:val="center"/>
            <w:hideMark/>
          </w:tcPr>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1</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lastRenderedPageBreak/>
              <w:t>2</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3</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4</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5</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6</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7</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8</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9</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10</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11</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12</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Times New Roman" w:eastAsia="Times New Roman" w:hAnsi="Times New Roman" w:cs="Times New Roman"/>
                <w:sz w:val="24"/>
                <w:szCs w:val="24"/>
                <w:lang w:eastAsia="ru-RU"/>
              </w:rPr>
              <w:t>13</w:t>
            </w:r>
          </w:p>
        </w:tc>
        <w:tc>
          <w:tcPr>
            <w:tcW w:w="10950" w:type="dxa"/>
            <w:vAlign w:val="center"/>
            <w:hideMark/>
          </w:tcPr>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proofErr w:type="spellStart"/>
            <w:r w:rsidRPr="00BC7C52">
              <w:rPr>
                <w:rFonts w:ascii="Courier New" w:eastAsia="Times New Roman" w:hAnsi="Courier New" w:cs="Courier New"/>
                <w:sz w:val="20"/>
                <w:lang w:val="en-US" w:eastAsia="ru-RU"/>
              </w:rPr>
              <w:lastRenderedPageBreak/>
              <w:t>var</w:t>
            </w:r>
            <w:proofErr w:type="spellEnd"/>
            <w:r w:rsidRPr="00BC7C52">
              <w:rPr>
                <w:rFonts w:ascii="Times New Roman" w:eastAsia="Times New Roman" w:hAnsi="Times New Roman" w:cs="Times New Roman"/>
                <w:sz w:val="24"/>
                <w:szCs w:val="24"/>
                <w:lang w:val="en-US" w:eastAsia="ru-RU"/>
              </w:rPr>
              <w:t xml:space="preserve"> </w:t>
            </w:r>
            <w:r w:rsidRPr="00BC7C52">
              <w:rPr>
                <w:rFonts w:ascii="Courier New" w:eastAsia="Times New Roman" w:hAnsi="Courier New" w:cs="Courier New"/>
                <w:sz w:val="20"/>
                <w:lang w:val="en-US" w:eastAsia="ru-RU"/>
              </w:rPr>
              <w:t xml:space="preserve">URL = window.URL || </w:t>
            </w:r>
            <w:proofErr w:type="spellStart"/>
            <w:r w:rsidRPr="00BC7C52">
              <w:rPr>
                <w:rFonts w:ascii="Courier New" w:eastAsia="Times New Roman" w:hAnsi="Courier New" w:cs="Courier New"/>
                <w:sz w:val="20"/>
                <w:lang w:val="en-US" w:eastAsia="ru-RU"/>
              </w:rPr>
              <w:t>window.webkitURL</w:t>
            </w:r>
            <w:proofErr w:type="spellEnd"/>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lastRenderedPageBreak/>
              <w:t>  </w:t>
            </w:r>
            <w:proofErr w:type="spellStart"/>
            <w:r w:rsidRPr="00BC7C52">
              <w:rPr>
                <w:rFonts w:ascii="Courier New" w:eastAsia="Times New Roman" w:hAnsi="Courier New" w:cs="Courier New"/>
                <w:sz w:val="20"/>
                <w:lang w:val="en-US" w:eastAsia="ru-RU"/>
              </w:rPr>
              <w:t>imageUrl</w:t>
            </w:r>
            <w:proofErr w:type="spellEnd"/>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r w:rsidRPr="00BC7C52">
              <w:rPr>
                <w:rFonts w:ascii="Courier New" w:eastAsia="Times New Roman" w:hAnsi="Courier New" w:cs="Courier New"/>
                <w:sz w:val="20"/>
                <w:lang w:val="en-US" w:eastAsia="ru-RU"/>
              </w:rPr>
              <w:t>image;</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Times New Roman" w:eastAsia="Times New Roman" w:hAnsi="Times New Roman" w:cs="Times New Roman"/>
                <w:sz w:val="24"/>
                <w:szCs w:val="24"/>
                <w:lang w:val="en-US" w:eastAsia="ru-RU"/>
              </w:rPr>
              <w:t> </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sz w:val="20"/>
                <w:lang w:val="en-US" w:eastAsia="ru-RU"/>
              </w:rPr>
              <w:t>if</w:t>
            </w:r>
            <w:r w:rsidRPr="00BC7C52">
              <w:rPr>
                <w:rFonts w:ascii="Times New Roman" w:eastAsia="Times New Roman" w:hAnsi="Times New Roman" w:cs="Times New Roman"/>
                <w:sz w:val="24"/>
                <w:szCs w:val="24"/>
                <w:lang w:val="en-US" w:eastAsia="ru-RU"/>
              </w:rPr>
              <w:t xml:space="preserve"> </w:t>
            </w:r>
            <w:r w:rsidRPr="00BC7C52">
              <w:rPr>
                <w:rFonts w:ascii="Courier New" w:eastAsia="Times New Roman" w:hAnsi="Courier New" w:cs="Courier New"/>
                <w:sz w:val="20"/>
                <w:lang w:val="en-US" w:eastAsia="ru-RU"/>
              </w:rPr>
              <w:t>(URL) {</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proofErr w:type="spellStart"/>
            <w:r w:rsidRPr="00BC7C52">
              <w:rPr>
                <w:rFonts w:ascii="Courier New" w:eastAsia="Times New Roman" w:hAnsi="Courier New" w:cs="Courier New"/>
                <w:sz w:val="20"/>
                <w:lang w:val="en-US" w:eastAsia="ru-RU"/>
              </w:rPr>
              <w:t>imageUrl</w:t>
            </w:r>
            <w:proofErr w:type="spellEnd"/>
            <w:r w:rsidRPr="00BC7C52">
              <w:rPr>
                <w:rFonts w:ascii="Courier New" w:eastAsia="Times New Roman" w:hAnsi="Courier New" w:cs="Courier New"/>
                <w:sz w:val="20"/>
                <w:lang w:val="en-US" w:eastAsia="ru-RU"/>
              </w:rPr>
              <w:t xml:space="preserve"> = </w:t>
            </w:r>
            <w:proofErr w:type="spellStart"/>
            <w:r w:rsidRPr="00BC7C52">
              <w:rPr>
                <w:rFonts w:ascii="Courier New" w:eastAsia="Times New Roman" w:hAnsi="Courier New" w:cs="Courier New"/>
                <w:sz w:val="20"/>
                <w:lang w:val="en-US" w:eastAsia="ru-RU"/>
              </w:rPr>
              <w:t>URL.createObjectURL</w:t>
            </w:r>
            <w:proofErr w:type="spellEnd"/>
            <w:r w:rsidRPr="00BC7C52">
              <w:rPr>
                <w:rFonts w:ascii="Courier New" w:eastAsia="Times New Roman" w:hAnsi="Courier New" w:cs="Courier New"/>
                <w:sz w:val="20"/>
                <w:lang w:val="en-US" w:eastAsia="ru-RU"/>
              </w:rPr>
              <w:t>(file);</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r w:rsidRPr="00BC7C52">
              <w:rPr>
                <w:rFonts w:ascii="Courier New" w:eastAsia="Times New Roman" w:hAnsi="Courier New" w:cs="Courier New"/>
                <w:sz w:val="20"/>
                <w:lang w:val="en-US" w:eastAsia="ru-RU"/>
              </w:rPr>
              <w:t xml:space="preserve">image = </w:t>
            </w:r>
            <w:proofErr w:type="spellStart"/>
            <w:r w:rsidRPr="00BC7C52">
              <w:rPr>
                <w:rFonts w:ascii="Courier New" w:eastAsia="Times New Roman" w:hAnsi="Courier New" w:cs="Courier New"/>
                <w:sz w:val="20"/>
                <w:lang w:val="en-US" w:eastAsia="ru-RU"/>
              </w:rPr>
              <w:t>document.createElement</w:t>
            </w:r>
            <w:proofErr w:type="spellEnd"/>
            <w:r w:rsidRPr="00BC7C52">
              <w:rPr>
                <w:rFonts w:ascii="Courier New" w:eastAsia="Times New Roman" w:hAnsi="Courier New" w:cs="Courier New"/>
                <w:sz w:val="20"/>
                <w:lang w:val="en-US" w:eastAsia="ru-RU"/>
              </w:rPr>
              <w:t>("</w:t>
            </w:r>
            <w:proofErr w:type="spellStart"/>
            <w:r w:rsidRPr="00BC7C52">
              <w:rPr>
                <w:rFonts w:ascii="Courier New" w:eastAsia="Times New Roman" w:hAnsi="Courier New" w:cs="Courier New"/>
                <w:sz w:val="20"/>
                <w:lang w:val="en-US" w:eastAsia="ru-RU"/>
              </w:rPr>
              <w:t>img</w:t>
            </w:r>
            <w:proofErr w:type="spellEnd"/>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proofErr w:type="spellStart"/>
            <w:r w:rsidRPr="00BC7C52">
              <w:rPr>
                <w:rFonts w:ascii="Courier New" w:eastAsia="Times New Roman" w:hAnsi="Courier New" w:cs="Courier New"/>
                <w:sz w:val="20"/>
                <w:lang w:val="en-US" w:eastAsia="ru-RU"/>
              </w:rPr>
              <w:t>image.onload</w:t>
            </w:r>
            <w:proofErr w:type="spellEnd"/>
            <w:r w:rsidRPr="00BC7C52">
              <w:rPr>
                <w:rFonts w:ascii="Courier New" w:eastAsia="Times New Roman" w:hAnsi="Courier New" w:cs="Courier New"/>
                <w:sz w:val="20"/>
                <w:lang w:val="en-US" w:eastAsia="ru-RU"/>
              </w:rPr>
              <w:t xml:space="preserve"> = function() {</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proofErr w:type="spellStart"/>
            <w:r w:rsidRPr="00BC7C52">
              <w:rPr>
                <w:rFonts w:ascii="Courier New" w:eastAsia="Times New Roman" w:hAnsi="Courier New" w:cs="Courier New"/>
                <w:sz w:val="20"/>
                <w:lang w:val="en-US" w:eastAsia="ru-RU"/>
              </w:rPr>
              <w:t>URL.revokeObjectURL</w:t>
            </w:r>
            <w:proofErr w:type="spellEnd"/>
            <w:r w:rsidRPr="00BC7C52">
              <w:rPr>
                <w:rFonts w:ascii="Courier New" w:eastAsia="Times New Roman" w:hAnsi="Courier New" w:cs="Courier New"/>
                <w:sz w:val="20"/>
                <w:lang w:val="en-US" w:eastAsia="ru-RU"/>
              </w:rPr>
              <w:t>(</w:t>
            </w:r>
            <w:proofErr w:type="spellStart"/>
            <w:r w:rsidRPr="00BC7C52">
              <w:rPr>
                <w:rFonts w:ascii="Courier New" w:eastAsia="Times New Roman" w:hAnsi="Courier New" w:cs="Courier New"/>
                <w:sz w:val="20"/>
                <w:lang w:val="en-US" w:eastAsia="ru-RU"/>
              </w:rPr>
              <w:t>imageUrl</w:t>
            </w:r>
            <w:proofErr w:type="spellEnd"/>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val="en-US" w:eastAsia="ru-RU"/>
              </w:rPr>
            </w:pPr>
            <w:r w:rsidRPr="00BC7C52">
              <w:rPr>
                <w:rFonts w:ascii="Courier New" w:eastAsia="Times New Roman" w:hAnsi="Courier New" w:cs="Courier New"/>
                <w:color w:val="DD1144"/>
                <w:sz w:val="20"/>
                <w:lang w:val="en-US" w:eastAsia="ru-RU"/>
              </w:rPr>
              <w:t>  </w:t>
            </w:r>
            <w:r w:rsidRPr="00BC7C52">
              <w:rPr>
                <w:rFonts w:ascii="Courier New" w:eastAsia="Times New Roman" w:hAnsi="Courier New" w:cs="Courier New"/>
                <w:sz w:val="20"/>
                <w:lang w:val="en-US" w:eastAsia="ru-RU"/>
              </w:rPr>
              <w:t xml:space="preserve">image.src = </w:t>
            </w:r>
            <w:proofErr w:type="spellStart"/>
            <w:r w:rsidRPr="00BC7C52">
              <w:rPr>
                <w:rFonts w:ascii="Courier New" w:eastAsia="Times New Roman" w:hAnsi="Courier New" w:cs="Courier New"/>
                <w:sz w:val="20"/>
                <w:lang w:val="en-US" w:eastAsia="ru-RU"/>
              </w:rPr>
              <w:t>imageUrl</w:t>
            </w:r>
            <w:proofErr w:type="spellEnd"/>
            <w:r w:rsidRPr="00BC7C52">
              <w:rPr>
                <w:rFonts w:ascii="Courier New" w:eastAsia="Times New Roman" w:hAnsi="Courier New" w:cs="Courier New"/>
                <w:sz w:val="20"/>
                <w:lang w:val="en-US"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Courier New" w:eastAsia="Times New Roman" w:hAnsi="Courier New" w:cs="Courier New"/>
                <w:color w:val="DD1144"/>
                <w:sz w:val="20"/>
                <w:lang w:val="en-US" w:eastAsia="ru-RU"/>
              </w:rPr>
              <w:t>  </w:t>
            </w:r>
            <w:proofErr w:type="spellStart"/>
            <w:r w:rsidRPr="00BC7C52">
              <w:rPr>
                <w:rFonts w:ascii="Courier New" w:eastAsia="Times New Roman" w:hAnsi="Courier New" w:cs="Courier New"/>
                <w:sz w:val="20"/>
                <w:lang w:eastAsia="ru-RU"/>
              </w:rPr>
              <w:t>document.body.appendChild</w:t>
            </w:r>
            <w:proofErr w:type="spellEnd"/>
            <w:r w:rsidRPr="00BC7C52">
              <w:rPr>
                <w:rFonts w:ascii="Courier New" w:eastAsia="Times New Roman" w:hAnsi="Courier New" w:cs="Courier New"/>
                <w:sz w:val="20"/>
                <w:lang w:eastAsia="ru-RU"/>
              </w:rPr>
              <w:t>(</w:t>
            </w:r>
            <w:proofErr w:type="spellStart"/>
            <w:r w:rsidRPr="00BC7C52">
              <w:rPr>
                <w:rFonts w:ascii="Courier New" w:eastAsia="Times New Roman" w:hAnsi="Courier New" w:cs="Courier New"/>
                <w:sz w:val="20"/>
                <w:lang w:eastAsia="ru-RU"/>
              </w:rPr>
              <w:t>image</w:t>
            </w:r>
            <w:proofErr w:type="spellEnd"/>
            <w:r w:rsidRPr="00BC7C52">
              <w:rPr>
                <w:rFonts w:ascii="Courier New" w:eastAsia="Times New Roman" w:hAnsi="Courier New" w:cs="Courier New"/>
                <w:sz w:val="20"/>
                <w:lang w:eastAsia="ru-RU"/>
              </w:rPr>
              <w:t>);</w:t>
            </w:r>
          </w:p>
          <w:p w:rsidR="00BC7C52" w:rsidRPr="00BC7C52" w:rsidRDefault="00BC7C52" w:rsidP="00BC7C52">
            <w:pPr>
              <w:spacing w:after="0" w:line="240" w:lineRule="auto"/>
              <w:rPr>
                <w:rFonts w:ascii="Times New Roman" w:eastAsia="Times New Roman" w:hAnsi="Times New Roman" w:cs="Times New Roman"/>
                <w:sz w:val="24"/>
                <w:szCs w:val="24"/>
                <w:lang w:eastAsia="ru-RU"/>
              </w:rPr>
            </w:pPr>
            <w:r w:rsidRPr="00BC7C52">
              <w:rPr>
                <w:rFonts w:ascii="Courier New" w:eastAsia="Times New Roman" w:hAnsi="Courier New" w:cs="Courier New"/>
                <w:sz w:val="20"/>
                <w:lang w:eastAsia="ru-RU"/>
              </w:rPr>
              <w:t>}</w:t>
            </w:r>
          </w:p>
        </w:tc>
      </w:tr>
    </w:tbl>
    <w:p w:rsidR="00BC7C52" w:rsidRPr="00BC7C52" w:rsidRDefault="00BC7C52" w:rsidP="00BC7C52">
      <w:pPr>
        <w:shd w:val="clear" w:color="auto" w:fill="FFFFFF"/>
        <w:spacing w:after="270" w:line="360" w:lineRule="atLeast"/>
        <w:jc w:val="both"/>
        <w:rPr>
          <w:ins w:id="194" w:author="Unknown"/>
          <w:rFonts w:ascii="Helvetica" w:eastAsia="Times New Roman" w:hAnsi="Helvetica" w:cs="Times New Roman"/>
          <w:color w:val="666666"/>
          <w:sz w:val="21"/>
          <w:szCs w:val="21"/>
          <w:lang w:eastAsia="ru-RU"/>
        </w:rPr>
      </w:pPr>
      <w:ins w:id="195" w:author="Unknown">
        <w:r w:rsidRPr="00BC7C52">
          <w:rPr>
            <w:rFonts w:ascii="Helvetica" w:eastAsia="Times New Roman" w:hAnsi="Helvetica" w:cs="Times New Roman"/>
            <w:color w:val="666666"/>
            <w:sz w:val="21"/>
            <w:szCs w:val="21"/>
            <w:lang w:eastAsia="ru-RU"/>
          </w:rPr>
          <w:lastRenderedPageBreak/>
          <w:t xml:space="preserve">В примере объявляется переменная URL, которая совмещает различные реализации браузеров. Предполагая, что URL поддерживается браузером, код продолжает создавать объект URL прямо из файла и сохраняет его в </w:t>
        </w:r>
        <w:proofErr w:type="spellStart"/>
        <w:r w:rsidRPr="00BC7C52">
          <w:rPr>
            <w:rFonts w:ascii="Helvetica" w:eastAsia="Times New Roman" w:hAnsi="Helvetica" w:cs="Times New Roman"/>
            <w:color w:val="666666"/>
            <w:sz w:val="21"/>
            <w:szCs w:val="21"/>
            <w:lang w:eastAsia="ru-RU"/>
          </w:rPr>
          <w:t>ImageUrl</w:t>
        </w:r>
        <w:proofErr w:type="spellEnd"/>
        <w:r w:rsidRPr="00BC7C52">
          <w:rPr>
            <w:rFonts w:ascii="Helvetica" w:eastAsia="Times New Roman" w:hAnsi="Helvetica" w:cs="Times New Roman"/>
            <w:color w:val="666666"/>
            <w:sz w:val="21"/>
            <w:szCs w:val="21"/>
            <w:lang w:eastAsia="ru-RU"/>
          </w:rPr>
          <w:t>. Новый элемент &lt;</w:t>
        </w:r>
        <w:proofErr w:type="spellStart"/>
        <w:r w:rsidRPr="00BC7C52">
          <w:rPr>
            <w:rFonts w:ascii="Helvetica" w:eastAsia="Times New Roman" w:hAnsi="Helvetica" w:cs="Times New Roman"/>
            <w:color w:val="666666"/>
            <w:sz w:val="21"/>
            <w:szCs w:val="21"/>
            <w:lang w:eastAsia="ru-RU"/>
          </w:rPr>
          <w:t>img</w:t>
        </w:r>
        <w:proofErr w:type="spellEnd"/>
        <w:r w:rsidRPr="00BC7C52">
          <w:rPr>
            <w:rFonts w:ascii="Helvetica" w:eastAsia="Times New Roman" w:hAnsi="Helvetica" w:cs="Times New Roman"/>
            <w:color w:val="666666"/>
            <w:sz w:val="21"/>
            <w:szCs w:val="21"/>
            <w:lang w:eastAsia="ru-RU"/>
          </w:rPr>
          <w:t xml:space="preserve">&gt; создается и </w:t>
        </w:r>
        <w:proofErr w:type="gramStart"/>
        <w:r w:rsidRPr="00BC7C52">
          <w:rPr>
            <w:rFonts w:ascii="Helvetica" w:eastAsia="Times New Roman" w:hAnsi="Helvetica" w:cs="Times New Roman"/>
            <w:color w:val="666666"/>
            <w:sz w:val="21"/>
            <w:szCs w:val="21"/>
            <w:lang w:eastAsia="ru-RU"/>
          </w:rPr>
          <w:t>на</w:t>
        </w:r>
        <w:proofErr w:type="gramEnd"/>
        <w:r w:rsidRPr="00BC7C52">
          <w:rPr>
            <w:rFonts w:ascii="Helvetica" w:eastAsia="Times New Roman" w:hAnsi="Helvetica" w:cs="Times New Roman"/>
            <w:color w:val="666666"/>
            <w:sz w:val="21"/>
            <w:szCs w:val="21"/>
            <w:lang w:eastAsia="ru-RU"/>
          </w:rPr>
          <w:t xml:space="preserve"> </w:t>
        </w:r>
        <w:proofErr w:type="gramStart"/>
        <w:r w:rsidRPr="00BC7C52">
          <w:rPr>
            <w:rFonts w:ascii="Helvetica" w:eastAsia="Times New Roman" w:hAnsi="Helvetica" w:cs="Times New Roman"/>
            <w:color w:val="666666"/>
            <w:sz w:val="21"/>
            <w:szCs w:val="21"/>
            <w:lang w:eastAsia="ru-RU"/>
          </w:rPr>
          <w:t>обработчик</w:t>
        </w:r>
        <w:proofErr w:type="gramEnd"/>
        <w:r w:rsidRPr="00BC7C52">
          <w:rPr>
            <w:rFonts w:ascii="Helvetica" w:eastAsia="Times New Roman" w:hAnsi="Helvetica" w:cs="Times New Roman"/>
            <w:color w:val="666666"/>
            <w:sz w:val="21"/>
            <w:szCs w:val="21"/>
            <w:lang w:eastAsia="ru-RU"/>
          </w:rPr>
          <w:t xml:space="preserve"> события </w:t>
        </w:r>
        <w:proofErr w:type="spellStart"/>
        <w:r w:rsidRPr="00BC7C52">
          <w:rPr>
            <w:rFonts w:ascii="Helvetica" w:eastAsia="Times New Roman" w:hAnsi="Helvetica" w:cs="Times New Roman"/>
            <w:color w:val="666666"/>
            <w:sz w:val="21"/>
            <w:szCs w:val="21"/>
            <w:lang w:eastAsia="ru-RU"/>
          </w:rPr>
          <w:t>onload</w:t>
        </w:r>
        <w:proofErr w:type="spellEnd"/>
        <w:r w:rsidRPr="00BC7C52">
          <w:rPr>
            <w:rFonts w:ascii="Helvetica" w:eastAsia="Times New Roman" w:hAnsi="Helvetica" w:cs="Times New Roman"/>
            <w:color w:val="666666"/>
            <w:sz w:val="21"/>
            <w:szCs w:val="21"/>
            <w:lang w:eastAsia="ru-RU"/>
          </w:rPr>
          <w:t xml:space="preserve">, вешается уничтожение объекта URL (подробнее об этом чуть позже). Затем, поле </w:t>
        </w:r>
        <w:proofErr w:type="spellStart"/>
        <w:r w:rsidRPr="00BC7C52">
          <w:rPr>
            <w:rFonts w:ascii="Helvetica" w:eastAsia="Times New Roman" w:hAnsi="Helvetica" w:cs="Times New Roman"/>
            <w:color w:val="666666"/>
            <w:sz w:val="21"/>
            <w:szCs w:val="21"/>
            <w:lang w:eastAsia="ru-RU"/>
          </w:rPr>
          <w:t>src</w:t>
        </w:r>
        <w:proofErr w:type="spellEnd"/>
        <w:r w:rsidRPr="00BC7C52">
          <w:rPr>
            <w:rFonts w:ascii="Helvetica" w:eastAsia="Times New Roman" w:hAnsi="Helvetica" w:cs="Times New Roman"/>
            <w:color w:val="666666"/>
            <w:sz w:val="21"/>
            <w:szCs w:val="21"/>
            <w:lang w:eastAsia="ru-RU"/>
          </w:rPr>
          <w:t xml:space="preserve"> изображения связывается с URL и  элемент добавляется в страниц</w:t>
        </w:r>
        <w:proofErr w:type="gramStart"/>
        <w:r w:rsidRPr="00BC7C52">
          <w:rPr>
            <w:rFonts w:ascii="Helvetica" w:eastAsia="Times New Roman" w:hAnsi="Helvetica" w:cs="Times New Roman"/>
            <w:color w:val="666666"/>
            <w:sz w:val="21"/>
            <w:szCs w:val="21"/>
            <w:lang w:eastAsia="ru-RU"/>
          </w:rPr>
          <w:t>у(</w:t>
        </w:r>
        <w:proofErr w:type="gramEnd"/>
        <w:r w:rsidRPr="00BC7C52">
          <w:rPr>
            <w:rFonts w:ascii="Helvetica" w:eastAsia="Times New Roman" w:hAnsi="Helvetica" w:cs="Times New Roman"/>
            <w:color w:val="666666"/>
            <w:sz w:val="21"/>
            <w:szCs w:val="21"/>
            <w:lang w:eastAsia="ru-RU"/>
          </w:rPr>
          <w:t>это не обязательно, можно использовать уже существующий на странице элемент &lt;</w:t>
        </w:r>
        <w:proofErr w:type="spellStart"/>
        <w:r w:rsidRPr="00BC7C52">
          <w:rPr>
            <w:rFonts w:ascii="Helvetica" w:eastAsia="Times New Roman" w:hAnsi="Helvetica" w:cs="Times New Roman"/>
            <w:color w:val="666666"/>
            <w:sz w:val="21"/>
            <w:szCs w:val="21"/>
            <w:lang w:eastAsia="ru-RU"/>
          </w:rPr>
          <w:t>img</w:t>
        </w:r>
        <w:proofErr w:type="spellEnd"/>
        <w:r w:rsidRPr="00BC7C52">
          <w:rPr>
            <w:rFonts w:ascii="Helvetica" w:eastAsia="Times New Roman" w:hAnsi="Helvetica" w:cs="Times New Roman"/>
            <w:color w:val="666666"/>
            <w:sz w:val="21"/>
            <w:szCs w:val="21"/>
            <w:lang w:eastAsia="ru-RU"/>
          </w:rPr>
          <w:t>&gt;).</w:t>
        </w:r>
      </w:ins>
    </w:p>
    <w:p w:rsidR="00BC7C52" w:rsidRPr="00BC7C52" w:rsidRDefault="00BC7C52" w:rsidP="00BC7C52">
      <w:pPr>
        <w:shd w:val="clear" w:color="auto" w:fill="FFFFFF"/>
        <w:spacing w:after="270" w:line="360" w:lineRule="atLeast"/>
        <w:jc w:val="both"/>
        <w:rPr>
          <w:ins w:id="196" w:author="Unknown"/>
          <w:rFonts w:ascii="Helvetica" w:eastAsia="Times New Roman" w:hAnsi="Helvetica" w:cs="Times New Roman"/>
          <w:color w:val="666666"/>
          <w:sz w:val="21"/>
          <w:szCs w:val="21"/>
          <w:lang w:eastAsia="ru-RU"/>
        </w:rPr>
      </w:pPr>
      <w:ins w:id="197" w:author="Unknown">
        <w:r w:rsidRPr="00BC7C52">
          <w:rPr>
            <w:rFonts w:ascii="Helvetica" w:eastAsia="Times New Roman" w:hAnsi="Helvetica" w:cs="Times New Roman"/>
            <w:color w:val="666666"/>
            <w:sz w:val="21"/>
            <w:szCs w:val="21"/>
            <w:lang w:eastAsia="ru-RU"/>
          </w:rPr>
          <w:t xml:space="preserve">Почему мы уничтожили объект URL после загрузки изображения? После загрузки изображения, URL больше не нужен, если вы не собираетесь использовать его с другим элементом. </w:t>
        </w:r>
        <w:proofErr w:type="gramStart"/>
        <w:r w:rsidRPr="00BC7C52">
          <w:rPr>
            <w:rFonts w:ascii="Helvetica" w:eastAsia="Times New Roman" w:hAnsi="Helvetica" w:cs="Times New Roman"/>
            <w:color w:val="666666"/>
            <w:sz w:val="21"/>
            <w:szCs w:val="21"/>
            <w:lang w:eastAsia="ru-RU"/>
          </w:rPr>
          <w:t>В этом примере, изображение загружается в один элемент, и после того, как изображение было полностью загружены, URL не несет никакой полезной цели.</w:t>
        </w:r>
        <w:proofErr w:type="gramEnd"/>
        <w:r w:rsidRPr="00BC7C52">
          <w:rPr>
            <w:rFonts w:ascii="Helvetica" w:eastAsia="Times New Roman" w:hAnsi="Helvetica" w:cs="Times New Roman"/>
            <w:color w:val="666666"/>
            <w:sz w:val="21"/>
            <w:szCs w:val="21"/>
            <w:lang w:eastAsia="ru-RU"/>
          </w:rPr>
          <w:t xml:space="preserve"> Самое время, чтобы освободить  память, связанную с ним.</w:t>
        </w:r>
      </w:ins>
    </w:p>
    <w:p w:rsidR="00BC7C52" w:rsidRPr="00BC7C52" w:rsidRDefault="00BC7C52" w:rsidP="00BC7C52">
      <w:pPr>
        <w:shd w:val="clear" w:color="auto" w:fill="FFFFFF"/>
        <w:spacing w:before="150" w:after="150" w:line="600" w:lineRule="atLeast"/>
        <w:jc w:val="both"/>
        <w:outlineLvl w:val="2"/>
        <w:rPr>
          <w:ins w:id="198" w:author="Unknown"/>
          <w:rFonts w:ascii="Helvetica" w:eastAsia="Times New Roman" w:hAnsi="Helvetica" w:cs="Times New Roman"/>
          <w:color w:val="444444"/>
          <w:sz w:val="37"/>
          <w:szCs w:val="37"/>
          <w:lang w:eastAsia="ru-RU"/>
        </w:rPr>
      </w:pPr>
      <w:ins w:id="199" w:author="Unknown">
        <w:r w:rsidRPr="00BC7C52">
          <w:rPr>
            <w:rFonts w:ascii="Helvetica" w:eastAsia="Times New Roman" w:hAnsi="Helvetica" w:cs="Times New Roman"/>
            <w:color w:val="444444"/>
            <w:sz w:val="37"/>
            <w:szCs w:val="37"/>
            <w:lang w:eastAsia="ru-RU"/>
          </w:rPr>
          <w:t>Безопасность и другие факторы</w:t>
        </w:r>
      </w:ins>
    </w:p>
    <w:p w:rsidR="00BC7C52" w:rsidRPr="00BC7C52" w:rsidRDefault="00BC7C52" w:rsidP="00BC7C52">
      <w:pPr>
        <w:shd w:val="clear" w:color="auto" w:fill="FFFFFF"/>
        <w:spacing w:after="270" w:line="360" w:lineRule="atLeast"/>
        <w:jc w:val="both"/>
        <w:rPr>
          <w:ins w:id="200" w:author="Unknown"/>
          <w:rFonts w:ascii="Helvetica" w:eastAsia="Times New Roman" w:hAnsi="Helvetica" w:cs="Times New Roman"/>
          <w:color w:val="666666"/>
          <w:sz w:val="21"/>
          <w:szCs w:val="21"/>
          <w:lang w:eastAsia="ru-RU"/>
        </w:rPr>
      </w:pPr>
      <w:ins w:id="201" w:author="Unknown">
        <w:r w:rsidRPr="00BC7C52">
          <w:rPr>
            <w:rFonts w:ascii="Helvetica" w:eastAsia="Times New Roman" w:hAnsi="Helvetica" w:cs="Times New Roman"/>
            <w:color w:val="666666"/>
            <w:sz w:val="21"/>
            <w:szCs w:val="21"/>
            <w:lang w:eastAsia="ru-RU"/>
          </w:rPr>
          <w:t xml:space="preserve">На первый взгляд, это возможность немного опасна. Вы загружаете файл непосредственно с компьютера пользователя через URL. Однако URL сам по себе не является большой проблемой безопасности, потому что это URL-адрес, который назначается динамически в браузере и был бы бесполезен на любом другом компьютере. А как насчет </w:t>
        </w:r>
        <w:proofErr w:type="spellStart"/>
        <w:r w:rsidRPr="00BC7C52">
          <w:rPr>
            <w:rFonts w:ascii="Helvetica" w:eastAsia="Times New Roman" w:hAnsi="Helvetica" w:cs="Times New Roman"/>
            <w:color w:val="666666"/>
            <w:sz w:val="21"/>
            <w:szCs w:val="21"/>
            <w:lang w:eastAsia="ru-RU"/>
          </w:rPr>
          <w:t>кросс-домменного</w:t>
        </w:r>
        <w:proofErr w:type="spellEnd"/>
        <w:r w:rsidRPr="00BC7C52">
          <w:rPr>
            <w:rFonts w:ascii="Helvetica" w:eastAsia="Times New Roman" w:hAnsi="Helvetica" w:cs="Times New Roman"/>
            <w:color w:val="666666"/>
            <w:sz w:val="21"/>
            <w:szCs w:val="21"/>
            <w:lang w:eastAsia="ru-RU"/>
          </w:rPr>
          <w:t xml:space="preserve"> использования?</w:t>
        </w:r>
      </w:ins>
    </w:p>
    <w:p w:rsidR="00BC7C52" w:rsidRPr="00BC7C52" w:rsidRDefault="00BC7C52" w:rsidP="00BC7C52">
      <w:pPr>
        <w:shd w:val="clear" w:color="auto" w:fill="FFFFFF"/>
        <w:spacing w:after="270" w:line="360" w:lineRule="atLeast"/>
        <w:jc w:val="both"/>
        <w:rPr>
          <w:ins w:id="202" w:author="Unknown"/>
          <w:rFonts w:ascii="Helvetica" w:eastAsia="Times New Roman" w:hAnsi="Helvetica" w:cs="Times New Roman"/>
          <w:color w:val="666666"/>
          <w:sz w:val="21"/>
          <w:szCs w:val="21"/>
          <w:lang w:eastAsia="ru-RU"/>
        </w:rPr>
      </w:pPr>
      <w:proofErr w:type="spellStart"/>
      <w:ins w:id="203" w:author="Unknown">
        <w:r w:rsidRPr="00BC7C52">
          <w:rPr>
            <w:rFonts w:ascii="Helvetica" w:eastAsia="Times New Roman" w:hAnsi="Helvetica" w:cs="Times New Roman"/>
            <w:color w:val="666666"/>
            <w:sz w:val="21"/>
            <w:szCs w:val="21"/>
            <w:lang w:eastAsia="ru-RU"/>
          </w:rPr>
          <w:t>File</w:t>
        </w:r>
        <w:proofErr w:type="spellEnd"/>
        <w:r w:rsidRPr="00BC7C52">
          <w:rPr>
            <w:rFonts w:ascii="Helvetica" w:eastAsia="Times New Roman" w:hAnsi="Helvetica" w:cs="Times New Roman"/>
            <w:color w:val="666666"/>
            <w:sz w:val="21"/>
            <w:szCs w:val="21"/>
            <w:lang w:eastAsia="ru-RU"/>
          </w:rPr>
          <w:t xml:space="preserve"> API запрещает использование объекта URL из разных доменов. Когда объект URL создан, он связан со страницей, в которой выполняется </w:t>
        </w:r>
        <w:proofErr w:type="spellStart"/>
        <w:r w:rsidRPr="00BC7C52">
          <w:rPr>
            <w:rFonts w:ascii="Helvetica" w:eastAsia="Times New Roman" w:hAnsi="Helvetica" w:cs="Times New Roman"/>
            <w:color w:val="666666"/>
            <w:sz w:val="21"/>
            <w:szCs w:val="21"/>
            <w:lang w:eastAsia="ru-RU"/>
          </w:rPr>
          <w:t>JavaScript</w:t>
        </w:r>
        <w:proofErr w:type="spellEnd"/>
        <w:r w:rsidRPr="00BC7C52">
          <w:rPr>
            <w:rFonts w:ascii="Helvetica" w:eastAsia="Times New Roman" w:hAnsi="Helvetica" w:cs="Times New Roman"/>
            <w:color w:val="666666"/>
            <w:sz w:val="21"/>
            <w:szCs w:val="21"/>
            <w:lang w:eastAsia="ru-RU"/>
          </w:rPr>
          <w:t xml:space="preserve">, поэтому вы не можете использовать объект URL из www.wrox.com на странице p2p.wrox.com. Тем не менее, две страницы из www.wrox.com, где одна из них встроена в другую при помощи </w:t>
        </w:r>
        <w:proofErr w:type="spellStart"/>
        <w:r w:rsidRPr="00BC7C52">
          <w:rPr>
            <w:rFonts w:ascii="Helvetica" w:eastAsia="Times New Roman" w:hAnsi="Helvetica" w:cs="Times New Roman"/>
            <w:color w:val="666666"/>
            <w:sz w:val="21"/>
            <w:szCs w:val="21"/>
            <w:lang w:eastAsia="ru-RU"/>
          </w:rPr>
          <w:t>iframe</w:t>
        </w:r>
        <w:proofErr w:type="spellEnd"/>
        <w:r w:rsidRPr="00BC7C52">
          <w:rPr>
            <w:rFonts w:ascii="Helvetica" w:eastAsia="Times New Roman" w:hAnsi="Helvetica" w:cs="Times New Roman"/>
            <w:color w:val="666666"/>
            <w:sz w:val="21"/>
            <w:szCs w:val="21"/>
            <w:lang w:eastAsia="ru-RU"/>
          </w:rPr>
          <w:t>, способны обмениваться объектами URL.</w:t>
        </w:r>
        <w:r w:rsidRPr="00BC7C52">
          <w:rPr>
            <w:rFonts w:ascii="Helvetica" w:eastAsia="Times New Roman" w:hAnsi="Helvetica" w:cs="Times New Roman"/>
            <w:color w:val="666666"/>
            <w:sz w:val="21"/>
            <w:szCs w:val="21"/>
            <w:lang w:eastAsia="ru-RU"/>
          </w:rPr>
          <w:br/>
        </w:r>
        <w:r w:rsidRPr="00BC7C52">
          <w:rPr>
            <w:rFonts w:ascii="Helvetica" w:eastAsia="Times New Roman" w:hAnsi="Helvetica" w:cs="Times New Roman"/>
            <w:color w:val="666666"/>
            <w:sz w:val="21"/>
            <w:szCs w:val="21"/>
            <w:lang w:eastAsia="ru-RU"/>
          </w:rPr>
          <w:br/>
          <w:t xml:space="preserve">Объект URL, существует лишь постольку, поскольку документ, в котором он был создан открыт. Когда документ выгружается, все URL объекты уничтожаются. Таким образом, не имеет смысла хранить объект URL на стороне клиента  для дальнейшего использования, он </w:t>
        </w:r>
        <w:r w:rsidRPr="00BC7C52">
          <w:rPr>
            <w:rFonts w:ascii="Helvetica" w:eastAsia="Times New Roman" w:hAnsi="Helvetica" w:cs="Times New Roman"/>
            <w:color w:val="666666"/>
            <w:sz w:val="21"/>
            <w:szCs w:val="21"/>
            <w:lang w:eastAsia="ru-RU"/>
          </w:rPr>
          <w:lastRenderedPageBreak/>
          <w:t>являются бесполезным после того, как страница была выгружена.</w:t>
        </w:r>
        <w:r w:rsidRPr="00BC7C52">
          <w:rPr>
            <w:rFonts w:ascii="Helvetica" w:eastAsia="Times New Roman" w:hAnsi="Helvetica" w:cs="Times New Roman"/>
            <w:color w:val="666666"/>
            <w:sz w:val="21"/>
            <w:szCs w:val="21"/>
            <w:lang w:eastAsia="ru-RU"/>
          </w:rPr>
          <w:br/>
        </w:r>
        <w:r w:rsidRPr="00BC7C52">
          <w:rPr>
            <w:rFonts w:ascii="Helvetica" w:eastAsia="Times New Roman" w:hAnsi="Helvetica" w:cs="Times New Roman"/>
            <w:color w:val="666666"/>
            <w:sz w:val="21"/>
            <w:szCs w:val="21"/>
            <w:lang w:eastAsia="ru-RU"/>
          </w:rPr>
          <w:br/>
          <w:t xml:space="preserve">Вы можете использовать объект URL везде, где браузер создает GET запрос, это изображения, </w:t>
        </w:r>
        <w:proofErr w:type="spellStart"/>
        <w:r w:rsidRPr="00BC7C52">
          <w:rPr>
            <w:rFonts w:ascii="Helvetica" w:eastAsia="Times New Roman" w:hAnsi="Helvetica" w:cs="Times New Roman"/>
            <w:color w:val="666666"/>
            <w:sz w:val="21"/>
            <w:szCs w:val="21"/>
            <w:lang w:eastAsia="ru-RU"/>
          </w:rPr>
          <w:t>сскрипты</w:t>
        </w:r>
        <w:proofErr w:type="spellEnd"/>
        <w:r w:rsidRPr="00BC7C52">
          <w:rPr>
            <w:rFonts w:ascii="Helvetica" w:eastAsia="Times New Roman" w:hAnsi="Helvetica" w:cs="Times New Roman"/>
            <w:color w:val="666666"/>
            <w:sz w:val="21"/>
            <w:szCs w:val="21"/>
            <w:lang w:eastAsia="ru-RU"/>
          </w:rPr>
          <w:t xml:space="preserve">, </w:t>
        </w:r>
        <w:proofErr w:type="spellStart"/>
        <w:r w:rsidRPr="00BC7C52">
          <w:rPr>
            <w:rFonts w:ascii="Helvetica" w:eastAsia="Times New Roman" w:hAnsi="Helvetica" w:cs="Times New Roman"/>
            <w:color w:val="666666"/>
            <w:sz w:val="21"/>
            <w:szCs w:val="21"/>
            <w:lang w:eastAsia="ru-RU"/>
          </w:rPr>
          <w:t>web</w:t>
        </w:r>
        <w:proofErr w:type="spellEnd"/>
        <w:r w:rsidRPr="00BC7C52">
          <w:rPr>
            <w:rFonts w:ascii="Helvetica" w:eastAsia="Times New Roman" w:hAnsi="Helvetica" w:cs="Times New Roman"/>
            <w:color w:val="666666"/>
            <w:sz w:val="21"/>
            <w:szCs w:val="21"/>
            <w:lang w:eastAsia="ru-RU"/>
          </w:rPr>
          <w:t xml:space="preserve"> </w:t>
        </w:r>
        <w:proofErr w:type="spellStart"/>
        <w:r w:rsidRPr="00BC7C52">
          <w:rPr>
            <w:rFonts w:ascii="Helvetica" w:eastAsia="Times New Roman" w:hAnsi="Helvetica" w:cs="Times New Roman"/>
            <w:color w:val="666666"/>
            <w:sz w:val="21"/>
            <w:szCs w:val="21"/>
            <w:lang w:eastAsia="ru-RU"/>
          </w:rPr>
          <w:t>workers</w:t>
        </w:r>
        <w:proofErr w:type="spellEnd"/>
        <w:r w:rsidRPr="00BC7C52">
          <w:rPr>
            <w:rFonts w:ascii="Helvetica" w:eastAsia="Times New Roman" w:hAnsi="Helvetica" w:cs="Times New Roman"/>
            <w:color w:val="666666"/>
            <w:sz w:val="21"/>
            <w:szCs w:val="21"/>
            <w:lang w:eastAsia="ru-RU"/>
          </w:rPr>
          <w:t xml:space="preserve">, таблиц стилей, </w:t>
        </w:r>
        <w:proofErr w:type="spellStart"/>
        <w:r w:rsidRPr="00BC7C52">
          <w:rPr>
            <w:rFonts w:ascii="Helvetica" w:eastAsia="Times New Roman" w:hAnsi="Helvetica" w:cs="Times New Roman"/>
            <w:color w:val="666666"/>
            <w:sz w:val="21"/>
            <w:szCs w:val="21"/>
            <w:lang w:eastAsia="ru-RU"/>
          </w:rPr>
          <w:t>audio</w:t>
        </w:r>
        <w:proofErr w:type="spellEnd"/>
        <w:r w:rsidRPr="00BC7C52">
          <w:rPr>
            <w:rFonts w:ascii="Helvetica" w:eastAsia="Times New Roman" w:hAnsi="Helvetica" w:cs="Times New Roman"/>
            <w:color w:val="666666"/>
            <w:sz w:val="21"/>
            <w:szCs w:val="21"/>
            <w:lang w:eastAsia="ru-RU"/>
          </w:rPr>
          <w:t xml:space="preserve">, и </w:t>
        </w:r>
        <w:proofErr w:type="spellStart"/>
        <w:r w:rsidRPr="00BC7C52">
          <w:rPr>
            <w:rFonts w:ascii="Helvetica" w:eastAsia="Times New Roman" w:hAnsi="Helvetica" w:cs="Times New Roman"/>
            <w:color w:val="666666"/>
            <w:sz w:val="21"/>
            <w:szCs w:val="21"/>
            <w:lang w:eastAsia="ru-RU"/>
          </w:rPr>
          <w:t>video</w:t>
        </w:r>
        <w:proofErr w:type="spellEnd"/>
        <w:r w:rsidRPr="00BC7C52">
          <w:rPr>
            <w:rFonts w:ascii="Helvetica" w:eastAsia="Times New Roman" w:hAnsi="Helvetica" w:cs="Times New Roman"/>
            <w:color w:val="666666"/>
            <w:sz w:val="21"/>
            <w:szCs w:val="21"/>
            <w:lang w:eastAsia="ru-RU"/>
          </w:rPr>
          <w:t>. Вы не сможете использовать объект URL  при POST запросе.</w:t>
        </w:r>
      </w:ins>
    </w:p>
    <w:p w:rsidR="00BC7C52" w:rsidRPr="00BC7C52" w:rsidRDefault="00BC7C52" w:rsidP="00BC7C52">
      <w:pPr>
        <w:shd w:val="clear" w:color="auto" w:fill="FFFFFF"/>
        <w:spacing w:before="150" w:after="150" w:line="600" w:lineRule="atLeast"/>
        <w:jc w:val="both"/>
        <w:outlineLvl w:val="2"/>
        <w:rPr>
          <w:ins w:id="204" w:author="Unknown"/>
          <w:rFonts w:ascii="Helvetica" w:eastAsia="Times New Roman" w:hAnsi="Helvetica" w:cs="Times New Roman"/>
          <w:color w:val="444444"/>
          <w:sz w:val="37"/>
          <w:szCs w:val="37"/>
          <w:lang w:eastAsia="ru-RU"/>
        </w:rPr>
      </w:pPr>
      <w:ins w:id="205" w:author="Unknown">
        <w:r w:rsidRPr="00BC7C52">
          <w:rPr>
            <w:rFonts w:ascii="Helvetica" w:eastAsia="Times New Roman" w:hAnsi="Helvetica" w:cs="Times New Roman"/>
            <w:color w:val="444444"/>
            <w:sz w:val="37"/>
            <w:szCs w:val="37"/>
            <w:lang w:eastAsia="ru-RU"/>
          </w:rPr>
          <w:t>Что дальше?</w:t>
        </w:r>
      </w:ins>
    </w:p>
    <w:p w:rsidR="00BC7C52" w:rsidRPr="00BC7C52" w:rsidRDefault="00BC7C52" w:rsidP="00BC7C52">
      <w:pPr>
        <w:shd w:val="clear" w:color="auto" w:fill="FFFFFF"/>
        <w:spacing w:after="270" w:line="360" w:lineRule="atLeast"/>
        <w:jc w:val="both"/>
        <w:rPr>
          <w:ins w:id="206" w:author="Unknown"/>
          <w:rFonts w:ascii="Helvetica" w:eastAsia="Times New Roman" w:hAnsi="Helvetica" w:cs="Times New Roman"/>
          <w:color w:val="666666"/>
          <w:sz w:val="21"/>
          <w:szCs w:val="21"/>
          <w:lang w:eastAsia="ru-RU"/>
        </w:rPr>
      </w:pPr>
      <w:ins w:id="207" w:author="Unknown">
        <w:r w:rsidRPr="00BC7C52">
          <w:rPr>
            <w:rFonts w:ascii="Helvetica" w:eastAsia="Times New Roman" w:hAnsi="Helvetica" w:cs="Times New Roman"/>
            <w:color w:val="666666"/>
            <w:sz w:val="21"/>
            <w:szCs w:val="21"/>
            <w:lang w:eastAsia="ru-RU"/>
          </w:rPr>
          <w:t xml:space="preserve">Возможность создания URL </w:t>
        </w:r>
        <w:proofErr w:type="gramStart"/>
        <w:r w:rsidRPr="00BC7C52">
          <w:rPr>
            <w:rFonts w:ascii="Helvetica" w:eastAsia="Times New Roman" w:hAnsi="Helvetica" w:cs="Times New Roman"/>
            <w:color w:val="666666"/>
            <w:sz w:val="21"/>
            <w:szCs w:val="21"/>
            <w:lang w:eastAsia="ru-RU"/>
          </w:rPr>
          <w:t>ссылающихся</w:t>
        </w:r>
        <w:proofErr w:type="gramEnd"/>
        <w:r w:rsidRPr="00BC7C52">
          <w:rPr>
            <w:rFonts w:ascii="Helvetica" w:eastAsia="Times New Roman" w:hAnsi="Helvetica" w:cs="Times New Roman"/>
            <w:color w:val="666666"/>
            <w:sz w:val="21"/>
            <w:szCs w:val="21"/>
            <w:lang w:eastAsia="ru-RU"/>
          </w:rPr>
          <w:t xml:space="preserve"> непосредственно на локальный файлам является мощным инструментом. Вместо того</w:t>
        </w:r>
        <w:proofErr w:type="gramStart"/>
        <w:r w:rsidRPr="00BC7C52">
          <w:rPr>
            <w:rFonts w:ascii="Helvetica" w:eastAsia="Times New Roman" w:hAnsi="Helvetica" w:cs="Times New Roman"/>
            <w:color w:val="666666"/>
            <w:sz w:val="21"/>
            <w:szCs w:val="21"/>
            <w:lang w:eastAsia="ru-RU"/>
          </w:rPr>
          <w:t>,</w:t>
        </w:r>
        <w:proofErr w:type="gramEnd"/>
        <w:r w:rsidRPr="00BC7C52">
          <w:rPr>
            <w:rFonts w:ascii="Helvetica" w:eastAsia="Times New Roman" w:hAnsi="Helvetica" w:cs="Times New Roman"/>
            <w:color w:val="666666"/>
            <w:sz w:val="21"/>
            <w:szCs w:val="21"/>
            <w:lang w:eastAsia="ru-RU"/>
          </w:rPr>
          <w:t xml:space="preserve"> чтобы читать локальный файл в </w:t>
        </w:r>
        <w:proofErr w:type="spellStart"/>
        <w:r w:rsidRPr="00BC7C52">
          <w:rPr>
            <w:rFonts w:ascii="Helvetica" w:eastAsia="Times New Roman" w:hAnsi="Helvetica" w:cs="Times New Roman"/>
            <w:color w:val="666666"/>
            <w:sz w:val="21"/>
            <w:szCs w:val="21"/>
            <w:lang w:eastAsia="ru-RU"/>
          </w:rPr>
          <w:t>JavaScript</w:t>
        </w:r>
        <w:proofErr w:type="spellEnd"/>
        <w:r w:rsidRPr="00BC7C52">
          <w:rPr>
            <w:rFonts w:ascii="Helvetica" w:eastAsia="Times New Roman" w:hAnsi="Helvetica" w:cs="Times New Roman"/>
            <w:color w:val="666666"/>
            <w:sz w:val="21"/>
            <w:szCs w:val="21"/>
            <w:lang w:eastAsia="ru-RU"/>
          </w:rPr>
          <w:t xml:space="preserve"> для того, чтобы отобразить его на странице, вы можете просто создать URL и указать элементу страницы использовать его, как адрес. Этот процесс значительно упрощает использование локальных файлов на странице. Тем не менее, удовольствие от работы с файлами в </w:t>
        </w:r>
        <w:proofErr w:type="spellStart"/>
        <w:r w:rsidRPr="00BC7C52">
          <w:rPr>
            <w:rFonts w:ascii="Helvetica" w:eastAsia="Times New Roman" w:hAnsi="Helvetica" w:cs="Times New Roman"/>
            <w:color w:val="666666"/>
            <w:sz w:val="21"/>
            <w:szCs w:val="21"/>
            <w:lang w:eastAsia="ru-RU"/>
          </w:rPr>
          <w:t>JavaScript</w:t>
        </w:r>
        <w:proofErr w:type="spellEnd"/>
        <w:r w:rsidRPr="00BC7C52">
          <w:rPr>
            <w:rFonts w:ascii="Helvetica" w:eastAsia="Times New Roman" w:hAnsi="Helvetica" w:cs="Times New Roman"/>
            <w:color w:val="666666"/>
            <w:sz w:val="21"/>
            <w:szCs w:val="21"/>
            <w:lang w:eastAsia="ru-RU"/>
          </w:rPr>
          <w:t xml:space="preserve"> только начинается. В следующей статье Вы узнаете некоторые интересные способы работы с данными из файла.</w:t>
        </w:r>
      </w:ins>
    </w:p>
    <w:p w:rsidR="00BC7C52" w:rsidRPr="00BC7C52" w:rsidRDefault="00BC7C52" w:rsidP="00BC7C52">
      <w:pPr>
        <w:shd w:val="clear" w:color="auto" w:fill="FFFFFF"/>
        <w:spacing w:after="270" w:line="360" w:lineRule="atLeast"/>
        <w:jc w:val="both"/>
        <w:rPr>
          <w:ins w:id="208" w:author="Unknown"/>
          <w:rFonts w:ascii="Helvetica" w:eastAsia="Times New Roman" w:hAnsi="Helvetica" w:cs="Times New Roman"/>
          <w:color w:val="666666"/>
          <w:sz w:val="21"/>
          <w:szCs w:val="21"/>
          <w:lang w:eastAsia="ru-RU"/>
        </w:rPr>
      </w:pPr>
      <w:ins w:id="209" w:author="Unknown">
        <w:r w:rsidRPr="00BC7C52">
          <w:rPr>
            <w:rFonts w:ascii="Helvetica" w:eastAsia="Times New Roman" w:hAnsi="Helvetica" w:cs="Times New Roman"/>
            <w:color w:val="666666"/>
            <w:sz w:val="21"/>
            <w:szCs w:val="21"/>
            <w:lang w:eastAsia="ru-RU"/>
          </w:rPr>
          <w:t xml:space="preserve">Самый первый способ применения, который лезет в голову это загрузка </w:t>
        </w:r>
        <w:proofErr w:type="spellStart"/>
        <w:r w:rsidRPr="00BC7C52">
          <w:rPr>
            <w:rFonts w:ascii="Helvetica" w:eastAsia="Times New Roman" w:hAnsi="Helvetica" w:cs="Times New Roman"/>
            <w:color w:val="666666"/>
            <w:sz w:val="21"/>
            <w:szCs w:val="21"/>
            <w:lang w:eastAsia="ru-RU"/>
          </w:rPr>
          <w:t>аватара</w:t>
        </w:r>
        <w:proofErr w:type="spellEnd"/>
        <w:r w:rsidRPr="00BC7C52">
          <w:rPr>
            <w:rFonts w:ascii="Helvetica" w:eastAsia="Times New Roman" w:hAnsi="Helvetica" w:cs="Times New Roman"/>
            <w:color w:val="666666"/>
            <w:sz w:val="21"/>
            <w:szCs w:val="21"/>
            <w:lang w:eastAsia="ru-RU"/>
          </w:rPr>
          <w:t xml:space="preserve"> на страницу. Очень удобно будет выбирать себе </w:t>
        </w:r>
        <w:proofErr w:type="spellStart"/>
        <w:r w:rsidRPr="00BC7C52">
          <w:rPr>
            <w:rFonts w:ascii="Helvetica" w:eastAsia="Times New Roman" w:hAnsi="Helvetica" w:cs="Times New Roman"/>
            <w:color w:val="666666"/>
            <w:sz w:val="21"/>
            <w:szCs w:val="21"/>
            <w:lang w:eastAsia="ru-RU"/>
          </w:rPr>
          <w:t>аву</w:t>
        </w:r>
        <w:proofErr w:type="spellEnd"/>
        <w:r w:rsidRPr="00BC7C52">
          <w:rPr>
            <w:rFonts w:ascii="Helvetica" w:eastAsia="Times New Roman" w:hAnsi="Helvetica" w:cs="Times New Roman"/>
            <w:color w:val="666666"/>
            <w:sz w:val="21"/>
            <w:szCs w:val="21"/>
            <w:lang w:eastAsia="ru-RU"/>
          </w:rPr>
          <w:t xml:space="preserve">, редактировать ее, а лишь потом отсылать на сервер. Таким </w:t>
        </w:r>
        <w:proofErr w:type="gramStart"/>
        <w:r w:rsidRPr="00BC7C52">
          <w:rPr>
            <w:rFonts w:ascii="Helvetica" w:eastAsia="Times New Roman" w:hAnsi="Helvetica" w:cs="Times New Roman"/>
            <w:color w:val="666666"/>
            <w:sz w:val="21"/>
            <w:szCs w:val="21"/>
            <w:lang w:eastAsia="ru-RU"/>
          </w:rPr>
          <w:t>образом</w:t>
        </w:r>
        <w:proofErr w:type="gramEnd"/>
        <w:r w:rsidRPr="00BC7C52">
          <w:rPr>
            <w:rFonts w:ascii="Helvetica" w:eastAsia="Times New Roman" w:hAnsi="Helvetica" w:cs="Times New Roman"/>
            <w:color w:val="666666"/>
            <w:sz w:val="21"/>
            <w:szCs w:val="21"/>
            <w:lang w:eastAsia="ru-RU"/>
          </w:rPr>
          <w:t xml:space="preserve"> вы повысите </w:t>
        </w:r>
        <w:proofErr w:type="spellStart"/>
        <w:r w:rsidRPr="00BC7C52">
          <w:rPr>
            <w:rFonts w:ascii="Helvetica" w:eastAsia="Times New Roman" w:hAnsi="Helvetica" w:cs="Times New Roman"/>
            <w:color w:val="666666"/>
            <w:sz w:val="21"/>
            <w:szCs w:val="21"/>
            <w:lang w:eastAsia="ru-RU"/>
          </w:rPr>
          <w:t>юзабилити</w:t>
        </w:r>
        <w:proofErr w:type="spellEnd"/>
        <w:r w:rsidRPr="00BC7C52">
          <w:rPr>
            <w:rFonts w:ascii="Helvetica" w:eastAsia="Times New Roman" w:hAnsi="Helvetica" w:cs="Times New Roman"/>
            <w:color w:val="666666"/>
            <w:sz w:val="21"/>
            <w:szCs w:val="21"/>
            <w:lang w:eastAsia="ru-RU"/>
          </w:rPr>
          <w:t xml:space="preserve"> своего ресурса, после этого повыситься  посещаемость, которая перерастет в новых клиентов. Однако перед этим, советую провести </w:t>
        </w:r>
        <w:proofErr w:type="spellStart"/>
        <w:r w:rsidRPr="00BC7C52">
          <w:rPr>
            <w:rFonts w:ascii="Helvetica" w:eastAsia="Times New Roman" w:hAnsi="Helvetica" w:cs="Times New Roman"/>
            <w:color w:val="666666"/>
            <w:sz w:val="21"/>
            <w:szCs w:val="21"/>
            <w:lang w:eastAsia="ru-RU"/>
          </w:rPr>
          <w:t>seo</w:t>
        </w:r>
        <w:proofErr w:type="spellEnd"/>
        <w:r w:rsidRPr="00BC7C52">
          <w:rPr>
            <w:rFonts w:ascii="Helvetica" w:eastAsia="Times New Roman" w:hAnsi="Helvetica" w:cs="Times New Roman"/>
            <w:color w:val="666666"/>
            <w:sz w:val="21"/>
            <w:lang w:eastAsia="ru-RU"/>
          </w:rPr>
          <w:t> </w:t>
        </w:r>
        <w:r w:rsidR="00522BB5" w:rsidRPr="00BC7C52">
          <w:rPr>
            <w:rFonts w:ascii="Helvetica" w:eastAsia="Times New Roman" w:hAnsi="Helvetica" w:cs="Times New Roman"/>
            <w:color w:val="666666"/>
            <w:sz w:val="21"/>
            <w:szCs w:val="21"/>
            <w:lang w:eastAsia="ru-RU"/>
          </w:rPr>
          <w:fldChar w:fldCharType="begin"/>
        </w:r>
        <w:r w:rsidRPr="00BC7C52">
          <w:rPr>
            <w:rFonts w:ascii="Helvetica" w:eastAsia="Times New Roman" w:hAnsi="Helvetica" w:cs="Times New Roman"/>
            <w:color w:val="666666"/>
            <w:sz w:val="21"/>
            <w:szCs w:val="21"/>
            <w:lang w:eastAsia="ru-RU"/>
          </w:rPr>
          <w:instrText xml:space="preserve"> HYPERLINK "http://www.ldi.ru/audit-saita-v-poiskovuh-sistemah.html" \t "_blank" </w:instrText>
        </w:r>
        <w:r w:rsidR="00522BB5" w:rsidRPr="00BC7C52">
          <w:rPr>
            <w:rFonts w:ascii="Helvetica" w:eastAsia="Times New Roman" w:hAnsi="Helvetica" w:cs="Times New Roman"/>
            <w:color w:val="666666"/>
            <w:sz w:val="21"/>
            <w:szCs w:val="21"/>
            <w:lang w:eastAsia="ru-RU"/>
          </w:rPr>
          <w:fldChar w:fldCharType="separate"/>
        </w:r>
        <w:r w:rsidRPr="00BC7C52">
          <w:rPr>
            <w:rFonts w:ascii="Helvetica" w:eastAsia="Times New Roman" w:hAnsi="Helvetica" w:cs="Times New Roman"/>
            <w:color w:val="0088CC"/>
            <w:sz w:val="21"/>
            <w:lang w:eastAsia="ru-RU"/>
          </w:rPr>
          <w:t>аудит сайта</w:t>
        </w:r>
        <w:r w:rsidR="00522BB5" w:rsidRPr="00BC7C52">
          <w:rPr>
            <w:rFonts w:ascii="Helvetica" w:eastAsia="Times New Roman" w:hAnsi="Helvetica" w:cs="Times New Roman"/>
            <w:color w:val="666666"/>
            <w:sz w:val="21"/>
            <w:szCs w:val="21"/>
            <w:lang w:eastAsia="ru-RU"/>
          </w:rPr>
          <w:fldChar w:fldCharType="end"/>
        </w:r>
        <w:r w:rsidRPr="00BC7C52">
          <w:rPr>
            <w:rFonts w:ascii="Helvetica" w:eastAsia="Times New Roman" w:hAnsi="Helvetica" w:cs="Times New Roman"/>
            <w:color w:val="666666"/>
            <w:sz w:val="21"/>
            <w:szCs w:val="21"/>
            <w:lang w:eastAsia="ru-RU"/>
          </w:rPr>
          <w:t>, дабы выяснить каким-образом он индексируется поисковыми системами.  </w:t>
        </w:r>
      </w:ins>
    </w:p>
    <w:p w:rsidR="00BC7C52" w:rsidRPr="00BC7C52" w:rsidRDefault="00BC7C52" w:rsidP="00BC7C52">
      <w:pPr>
        <w:shd w:val="clear" w:color="auto" w:fill="FFFFFF"/>
        <w:spacing w:before="150" w:after="150" w:line="600" w:lineRule="atLeast"/>
        <w:jc w:val="both"/>
        <w:outlineLvl w:val="2"/>
        <w:rPr>
          <w:ins w:id="210" w:author="Unknown"/>
          <w:rFonts w:ascii="Helvetica" w:eastAsia="Times New Roman" w:hAnsi="Helvetica" w:cs="Times New Roman"/>
          <w:color w:val="444444"/>
          <w:sz w:val="37"/>
          <w:szCs w:val="37"/>
          <w:lang w:eastAsia="ru-RU"/>
        </w:rPr>
      </w:pPr>
      <w:ins w:id="211" w:author="Unknown">
        <w:r w:rsidRPr="00BC7C52">
          <w:rPr>
            <w:rFonts w:ascii="Helvetica" w:eastAsia="Times New Roman" w:hAnsi="Helvetica" w:cs="Times New Roman"/>
            <w:color w:val="444444"/>
            <w:sz w:val="37"/>
            <w:szCs w:val="37"/>
            <w:lang w:eastAsia="ru-RU"/>
          </w:rPr>
          <w:t>Ссылки по теме</w:t>
        </w:r>
      </w:ins>
    </w:p>
    <w:p w:rsidR="00BC7C52" w:rsidRPr="00BC7C52" w:rsidRDefault="00522BB5" w:rsidP="00BC7C52">
      <w:pPr>
        <w:shd w:val="clear" w:color="auto" w:fill="FFFFFF"/>
        <w:spacing w:after="270" w:line="360" w:lineRule="atLeast"/>
        <w:rPr>
          <w:ins w:id="212" w:author="Unknown"/>
          <w:rFonts w:ascii="Helvetica" w:eastAsia="Times New Roman" w:hAnsi="Helvetica" w:cs="Times New Roman"/>
          <w:color w:val="666666"/>
          <w:sz w:val="21"/>
          <w:szCs w:val="21"/>
          <w:lang w:eastAsia="ru-RU"/>
        </w:rPr>
      </w:pPr>
      <w:ins w:id="213" w:author="Unknown">
        <w:r w:rsidRPr="00BC7C52">
          <w:rPr>
            <w:rFonts w:ascii="Helvetica" w:eastAsia="Times New Roman" w:hAnsi="Helvetica" w:cs="Times New Roman"/>
            <w:color w:val="666666"/>
            <w:sz w:val="21"/>
            <w:szCs w:val="21"/>
            <w:lang w:eastAsia="ru-RU"/>
          </w:rPr>
          <w:fldChar w:fldCharType="begin"/>
        </w:r>
        <w:r w:rsidR="00BC7C52" w:rsidRPr="00BC7C52">
          <w:rPr>
            <w:rFonts w:ascii="Helvetica" w:eastAsia="Times New Roman" w:hAnsi="Helvetica" w:cs="Times New Roman"/>
            <w:color w:val="666666"/>
            <w:sz w:val="21"/>
            <w:szCs w:val="21"/>
            <w:lang w:eastAsia="ru-RU"/>
          </w:rPr>
          <w:instrText xml:space="preserve"> HYPERLINK "http://www.w3.org/TR/FileAPI/" \t "_blank" </w:instrText>
        </w:r>
        <w:r w:rsidRPr="00BC7C52">
          <w:rPr>
            <w:rFonts w:ascii="Helvetica" w:eastAsia="Times New Roman" w:hAnsi="Helvetica" w:cs="Times New Roman"/>
            <w:color w:val="666666"/>
            <w:sz w:val="21"/>
            <w:szCs w:val="21"/>
            <w:lang w:eastAsia="ru-RU"/>
          </w:rPr>
          <w:fldChar w:fldCharType="separate"/>
        </w:r>
        <w:proofErr w:type="spellStart"/>
        <w:r w:rsidR="00BC7C52" w:rsidRPr="00BC7C52">
          <w:rPr>
            <w:rFonts w:ascii="Helvetica" w:eastAsia="Times New Roman" w:hAnsi="Helvetica" w:cs="Times New Roman"/>
            <w:color w:val="0088CC"/>
            <w:sz w:val="21"/>
            <w:lang w:eastAsia="ru-RU"/>
          </w:rPr>
          <w:t>File</w:t>
        </w:r>
        <w:proofErr w:type="spellEnd"/>
        <w:r w:rsidR="00BC7C52" w:rsidRPr="00BC7C52">
          <w:rPr>
            <w:rFonts w:ascii="Helvetica" w:eastAsia="Times New Roman" w:hAnsi="Helvetica" w:cs="Times New Roman"/>
            <w:color w:val="0088CC"/>
            <w:sz w:val="21"/>
            <w:lang w:eastAsia="ru-RU"/>
          </w:rPr>
          <w:t xml:space="preserve"> API</w:t>
        </w:r>
        <w:r w:rsidRPr="00BC7C52">
          <w:rPr>
            <w:rFonts w:ascii="Helvetica" w:eastAsia="Times New Roman" w:hAnsi="Helvetica" w:cs="Times New Roman"/>
            <w:color w:val="666666"/>
            <w:sz w:val="21"/>
            <w:szCs w:val="21"/>
            <w:lang w:eastAsia="ru-RU"/>
          </w:rPr>
          <w:fldChar w:fldCharType="end"/>
        </w:r>
      </w:ins>
    </w:p>
    <w:p w:rsidR="00BC7C52" w:rsidRPr="00BC7C52" w:rsidRDefault="00BC7C52" w:rsidP="00BC7C52">
      <w:pPr>
        <w:shd w:val="clear" w:color="auto" w:fill="FFFFFF"/>
        <w:spacing w:before="150" w:after="150" w:line="600" w:lineRule="atLeast"/>
        <w:outlineLvl w:val="2"/>
        <w:rPr>
          <w:ins w:id="214" w:author="Unknown"/>
          <w:rFonts w:ascii="Helvetica" w:eastAsia="Times New Roman" w:hAnsi="Helvetica" w:cs="Times New Roman"/>
          <w:color w:val="444444"/>
          <w:sz w:val="37"/>
          <w:szCs w:val="37"/>
          <w:lang w:eastAsia="ru-RU"/>
        </w:rPr>
      </w:pPr>
      <w:ins w:id="215" w:author="Unknown">
        <w:r w:rsidRPr="00BC7C52">
          <w:rPr>
            <w:rFonts w:ascii="Helvetica" w:eastAsia="Times New Roman" w:hAnsi="Helvetica" w:cs="Times New Roman"/>
            <w:color w:val="444444"/>
            <w:sz w:val="37"/>
            <w:szCs w:val="37"/>
            <w:lang w:eastAsia="ru-RU"/>
          </w:rPr>
          <w:t>Связанные статьи</w:t>
        </w:r>
      </w:ins>
    </w:p>
    <w:p w:rsidR="00BC7C52" w:rsidRPr="00BC7C52" w:rsidRDefault="00522BB5" w:rsidP="00BC7C52">
      <w:pPr>
        <w:shd w:val="clear" w:color="auto" w:fill="FFFFFF"/>
        <w:spacing w:after="270" w:line="360" w:lineRule="atLeast"/>
        <w:rPr>
          <w:ins w:id="216" w:author="Unknown"/>
          <w:rFonts w:ascii="Helvetica" w:eastAsia="Times New Roman" w:hAnsi="Helvetica" w:cs="Times New Roman"/>
          <w:color w:val="666666"/>
          <w:sz w:val="21"/>
          <w:szCs w:val="21"/>
          <w:lang w:eastAsia="ru-RU"/>
        </w:rPr>
      </w:pPr>
      <w:ins w:id="217" w:author="Unknown">
        <w:r w:rsidRPr="00BC7C52">
          <w:rPr>
            <w:rFonts w:ascii="Helvetica" w:eastAsia="Times New Roman" w:hAnsi="Helvetica" w:cs="Times New Roman"/>
            <w:color w:val="666666"/>
            <w:sz w:val="21"/>
            <w:szCs w:val="21"/>
            <w:lang w:eastAsia="ru-RU"/>
          </w:rPr>
          <w:fldChar w:fldCharType="begin"/>
        </w:r>
        <w:r w:rsidR="00BC7C52" w:rsidRPr="00BC7C52">
          <w:rPr>
            <w:rFonts w:ascii="Helvetica" w:eastAsia="Times New Roman" w:hAnsi="Helvetica" w:cs="Times New Roman"/>
            <w:color w:val="666666"/>
            <w:sz w:val="21"/>
            <w:szCs w:val="21"/>
            <w:lang w:eastAsia="ru-RU"/>
          </w:rPr>
          <w:instrText xml:space="preserve"> HYPERLINK "http://xdan.ru/Working-with-files-in-JavaScript-Part-1-The-Basics.html" </w:instrText>
        </w:r>
        <w:r w:rsidRPr="00BC7C52">
          <w:rPr>
            <w:rFonts w:ascii="Helvetica" w:eastAsia="Times New Roman" w:hAnsi="Helvetica" w:cs="Times New Roman"/>
            <w:color w:val="666666"/>
            <w:sz w:val="21"/>
            <w:szCs w:val="21"/>
            <w:lang w:eastAsia="ru-RU"/>
          </w:rPr>
          <w:fldChar w:fldCharType="separate"/>
        </w:r>
        <w:r w:rsidR="00BC7C52" w:rsidRPr="00BC7C52">
          <w:rPr>
            <w:rFonts w:ascii="Helvetica" w:eastAsia="Times New Roman" w:hAnsi="Helvetica" w:cs="Times New Roman"/>
            <w:color w:val="0088CC"/>
            <w:sz w:val="21"/>
            <w:lang w:eastAsia="ru-RU"/>
          </w:rPr>
          <w:t xml:space="preserve">Работа с файлами в </w:t>
        </w:r>
        <w:proofErr w:type="spellStart"/>
        <w:r w:rsidR="00BC7C52" w:rsidRPr="00BC7C52">
          <w:rPr>
            <w:rFonts w:ascii="Helvetica" w:eastAsia="Times New Roman" w:hAnsi="Helvetica" w:cs="Times New Roman"/>
            <w:color w:val="0088CC"/>
            <w:sz w:val="21"/>
            <w:lang w:eastAsia="ru-RU"/>
          </w:rPr>
          <w:t>JavaScript</w:t>
        </w:r>
        <w:proofErr w:type="spellEnd"/>
        <w:r w:rsidR="00BC7C52" w:rsidRPr="00BC7C52">
          <w:rPr>
            <w:rFonts w:ascii="Helvetica" w:eastAsia="Times New Roman" w:hAnsi="Helvetica" w:cs="Times New Roman"/>
            <w:color w:val="0088CC"/>
            <w:sz w:val="21"/>
            <w:lang w:eastAsia="ru-RU"/>
          </w:rPr>
          <w:t>, Часть 1: Основы</w:t>
        </w:r>
        <w:r w:rsidRPr="00BC7C52">
          <w:rPr>
            <w:rFonts w:ascii="Helvetica" w:eastAsia="Times New Roman" w:hAnsi="Helvetica" w:cs="Times New Roman"/>
            <w:color w:val="666666"/>
            <w:sz w:val="21"/>
            <w:szCs w:val="21"/>
            <w:lang w:eastAsia="ru-RU"/>
          </w:rPr>
          <w:fldChar w:fldCharType="end"/>
        </w:r>
        <w:r w:rsidR="00BC7C52" w:rsidRPr="00BC7C52">
          <w:rPr>
            <w:rFonts w:ascii="Helvetica" w:eastAsia="Times New Roman" w:hAnsi="Helvetica" w:cs="Times New Roman"/>
            <w:color w:val="666666"/>
            <w:sz w:val="21"/>
            <w:szCs w:val="21"/>
            <w:lang w:eastAsia="ru-RU"/>
          </w:rPr>
          <w:br/>
        </w:r>
        <w:r w:rsidRPr="00BC7C52">
          <w:rPr>
            <w:rFonts w:ascii="Helvetica" w:eastAsia="Times New Roman" w:hAnsi="Helvetica" w:cs="Times New Roman"/>
            <w:color w:val="666666"/>
            <w:sz w:val="21"/>
            <w:szCs w:val="21"/>
            <w:lang w:eastAsia="ru-RU"/>
          </w:rPr>
          <w:fldChar w:fldCharType="begin"/>
        </w:r>
        <w:r w:rsidR="00BC7C52" w:rsidRPr="00BC7C52">
          <w:rPr>
            <w:rFonts w:ascii="Helvetica" w:eastAsia="Times New Roman" w:hAnsi="Helvetica" w:cs="Times New Roman"/>
            <w:color w:val="666666"/>
            <w:sz w:val="21"/>
            <w:szCs w:val="21"/>
            <w:lang w:eastAsia="ru-RU"/>
          </w:rPr>
          <w:instrText xml:space="preserve"> HYPERLINK "http://xdan.ru/Working-with-files-in-JavaScript-Part-2-FileReader.html" </w:instrText>
        </w:r>
        <w:r w:rsidRPr="00BC7C52">
          <w:rPr>
            <w:rFonts w:ascii="Helvetica" w:eastAsia="Times New Roman" w:hAnsi="Helvetica" w:cs="Times New Roman"/>
            <w:color w:val="666666"/>
            <w:sz w:val="21"/>
            <w:szCs w:val="21"/>
            <w:lang w:eastAsia="ru-RU"/>
          </w:rPr>
          <w:fldChar w:fldCharType="separate"/>
        </w:r>
        <w:r w:rsidR="00BC7C52" w:rsidRPr="00BC7C52">
          <w:rPr>
            <w:rFonts w:ascii="Helvetica" w:eastAsia="Times New Roman" w:hAnsi="Helvetica" w:cs="Times New Roman"/>
            <w:color w:val="0088CC"/>
            <w:sz w:val="21"/>
            <w:lang w:eastAsia="ru-RU"/>
          </w:rPr>
          <w:t xml:space="preserve">Работа с файлами в </w:t>
        </w:r>
        <w:proofErr w:type="spellStart"/>
        <w:r w:rsidR="00BC7C52" w:rsidRPr="00BC7C52">
          <w:rPr>
            <w:rFonts w:ascii="Helvetica" w:eastAsia="Times New Roman" w:hAnsi="Helvetica" w:cs="Times New Roman"/>
            <w:color w:val="0088CC"/>
            <w:sz w:val="21"/>
            <w:lang w:eastAsia="ru-RU"/>
          </w:rPr>
          <w:t>JavaScript</w:t>
        </w:r>
        <w:proofErr w:type="spellEnd"/>
        <w:r w:rsidR="00BC7C52" w:rsidRPr="00BC7C52">
          <w:rPr>
            <w:rFonts w:ascii="Helvetica" w:eastAsia="Times New Roman" w:hAnsi="Helvetica" w:cs="Times New Roman"/>
            <w:color w:val="0088CC"/>
            <w:sz w:val="21"/>
            <w:lang w:eastAsia="ru-RU"/>
          </w:rPr>
          <w:t xml:space="preserve">, Часть 2: </w:t>
        </w:r>
        <w:proofErr w:type="spellStart"/>
        <w:r w:rsidR="00BC7C52" w:rsidRPr="00BC7C52">
          <w:rPr>
            <w:rFonts w:ascii="Helvetica" w:eastAsia="Times New Roman" w:hAnsi="Helvetica" w:cs="Times New Roman"/>
            <w:color w:val="0088CC"/>
            <w:sz w:val="21"/>
            <w:lang w:eastAsia="ru-RU"/>
          </w:rPr>
          <w:t>FileReader</w:t>
        </w:r>
        <w:proofErr w:type="spellEnd"/>
        <w:r w:rsidRPr="00BC7C52">
          <w:rPr>
            <w:rFonts w:ascii="Helvetica" w:eastAsia="Times New Roman" w:hAnsi="Helvetica" w:cs="Times New Roman"/>
            <w:color w:val="666666"/>
            <w:sz w:val="21"/>
            <w:szCs w:val="21"/>
            <w:lang w:eastAsia="ru-RU"/>
          </w:rPr>
          <w:fldChar w:fldCharType="end"/>
        </w:r>
        <w:r w:rsidR="00BC7C52" w:rsidRPr="00BC7C52">
          <w:rPr>
            <w:rFonts w:ascii="Helvetica" w:eastAsia="Times New Roman" w:hAnsi="Helvetica" w:cs="Times New Roman"/>
            <w:color w:val="666666"/>
            <w:sz w:val="21"/>
            <w:szCs w:val="21"/>
            <w:lang w:eastAsia="ru-RU"/>
          </w:rPr>
          <w:br/>
        </w:r>
        <w:r w:rsidRPr="00BC7C52">
          <w:rPr>
            <w:rFonts w:ascii="Helvetica" w:eastAsia="Times New Roman" w:hAnsi="Helvetica" w:cs="Times New Roman"/>
            <w:color w:val="666666"/>
            <w:sz w:val="21"/>
            <w:szCs w:val="21"/>
            <w:lang w:eastAsia="ru-RU"/>
          </w:rPr>
          <w:fldChar w:fldCharType="begin"/>
        </w:r>
        <w:r w:rsidR="00BC7C52" w:rsidRPr="00BC7C52">
          <w:rPr>
            <w:rFonts w:ascii="Helvetica" w:eastAsia="Times New Roman" w:hAnsi="Helvetica" w:cs="Times New Roman"/>
            <w:color w:val="666666"/>
            <w:sz w:val="21"/>
            <w:szCs w:val="21"/>
            <w:lang w:eastAsia="ru-RU"/>
          </w:rPr>
          <w:instrText xml:space="preserve"> HYPERLINK "http://xdan.ru/Working-with-files-in-JavaScript-Part-3-Progress-events-and-errors.html" </w:instrText>
        </w:r>
        <w:r w:rsidRPr="00BC7C52">
          <w:rPr>
            <w:rFonts w:ascii="Helvetica" w:eastAsia="Times New Roman" w:hAnsi="Helvetica" w:cs="Times New Roman"/>
            <w:color w:val="666666"/>
            <w:sz w:val="21"/>
            <w:szCs w:val="21"/>
            <w:lang w:eastAsia="ru-RU"/>
          </w:rPr>
          <w:fldChar w:fldCharType="separate"/>
        </w:r>
        <w:r w:rsidR="00BC7C52" w:rsidRPr="00BC7C52">
          <w:rPr>
            <w:rFonts w:ascii="Helvetica" w:eastAsia="Times New Roman" w:hAnsi="Helvetica" w:cs="Times New Roman"/>
            <w:color w:val="0088CC"/>
            <w:sz w:val="21"/>
            <w:lang w:eastAsia="ru-RU"/>
          </w:rPr>
          <w:t xml:space="preserve">Работа с файлами в </w:t>
        </w:r>
        <w:proofErr w:type="spellStart"/>
        <w:r w:rsidR="00BC7C52" w:rsidRPr="00BC7C52">
          <w:rPr>
            <w:rFonts w:ascii="Helvetica" w:eastAsia="Times New Roman" w:hAnsi="Helvetica" w:cs="Times New Roman"/>
            <w:color w:val="0088CC"/>
            <w:sz w:val="21"/>
            <w:lang w:eastAsia="ru-RU"/>
          </w:rPr>
          <w:t>JavaScript</w:t>
        </w:r>
        <w:proofErr w:type="spellEnd"/>
        <w:r w:rsidR="00BC7C52" w:rsidRPr="00BC7C52">
          <w:rPr>
            <w:rFonts w:ascii="Helvetica" w:eastAsia="Times New Roman" w:hAnsi="Helvetica" w:cs="Times New Roman"/>
            <w:color w:val="0088CC"/>
            <w:sz w:val="21"/>
            <w:lang w:eastAsia="ru-RU"/>
          </w:rPr>
          <w:t>, Часть 3:Событие прогресса и ошибки</w:t>
        </w:r>
        <w:r w:rsidRPr="00BC7C52">
          <w:rPr>
            <w:rFonts w:ascii="Helvetica" w:eastAsia="Times New Roman" w:hAnsi="Helvetica" w:cs="Times New Roman"/>
            <w:color w:val="666666"/>
            <w:sz w:val="21"/>
            <w:szCs w:val="21"/>
            <w:lang w:eastAsia="ru-RU"/>
          </w:rPr>
          <w:fldChar w:fldCharType="end"/>
        </w:r>
      </w:ins>
    </w:p>
    <w:p w:rsidR="00E45F24" w:rsidRDefault="00E45F24">
      <w:pPr>
        <w:rPr>
          <w:rFonts w:ascii="Times New Roman" w:hAnsi="Times New Roman" w:cs="Times New Roman"/>
          <w:sz w:val="28"/>
          <w:szCs w:val="28"/>
        </w:rPr>
      </w:pPr>
    </w:p>
    <w:p w:rsidR="00360361" w:rsidRDefault="00360361">
      <w:pPr>
        <w:rPr>
          <w:rFonts w:ascii="Times New Roman" w:hAnsi="Times New Roman" w:cs="Times New Roman"/>
          <w:sz w:val="28"/>
          <w:szCs w:val="28"/>
        </w:rPr>
      </w:pPr>
    </w:p>
    <w:p w:rsidR="00360361" w:rsidRDefault="00360361">
      <w:pPr>
        <w:rPr>
          <w:rFonts w:ascii="Times New Roman" w:hAnsi="Times New Roman" w:cs="Times New Roman"/>
          <w:sz w:val="28"/>
          <w:szCs w:val="28"/>
        </w:rPr>
      </w:pPr>
    </w:p>
    <w:p w:rsidR="00360361" w:rsidRDefault="00360361">
      <w:pPr>
        <w:rPr>
          <w:rFonts w:ascii="Times New Roman" w:hAnsi="Times New Roman" w:cs="Times New Roman"/>
          <w:sz w:val="28"/>
          <w:szCs w:val="28"/>
        </w:rPr>
      </w:pPr>
    </w:p>
    <w:p w:rsidR="00360361" w:rsidRDefault="00360361">
      <w:pPr>
        <w:rPr>
          <w:rFonts w:ascii="Times New Roman" w:hAnsi="Times New Roman" w:cs="Times New Roman"/>
          <w:sz w:val="28"/>
          <w:szCs w:val="28"/>
        </w:rPr>
      </w:pPr>
    </w:p>
    <w:p w:rsidR="00BC7C52" w:rsidRDefault="00BC7C52" w:rsidP="00BC7C52">
      <w:pPr>
        <w:pStyle w:val="1"/>
        <w:spacing w:before="600" w:beforeAutospacing="0" w:after="300" w:afterAutospacing="0" w:line="270" w:lineRule="atLeast"/>
        <w:jc w:val="center"/>
        <w:textAlignment w:val="baseline"/>
        <w:rPr>
          <w:rFonts w:ascii="Verdana" w:hAnsi="Verdana"/>
          <w:color w:val="333333"/>
          <w:sz w:val="24"/>
          <w:szCs w:val="24"/>
        </w:rPr>
      </w:pPr>
      <w:r>
        <w:rPr>
          <w:rFonts w:ascii="Verdana" w:hAnsi="Verdana"/>
          <w:color w:val="333333"/>
          <w:sz w:val="24"/>
          <w:szCs w:val="24"/>
        </w:rPr>
        <w:lastRenderedPageBreak/>
        <w:t xml:space="preserve">HTML5 </w:t>
      </w:r>
      <w:proofErr w:type="spellStart"/>
      <w:r>
        <w:rPr>
          <w:rFonts w:ascii="Verdana" w:hAnsi="Verdana"/>
          <w:color w:val="333333"/>
          <w:sz w:val="24"/>
          <w:szCs w:val="24"/>
        </w:rPr>
        <w:t>File</w:t>
      </w:r>
      <w:proofErr w:type="spellEnd"/>
      <w:r>
        <w:rPr>
          <w:rFonts w:ascii="Verdana" w:hAnsi="Verdana"/>
          <w:color w:val="333333"/>
          <w:sz w:val="24"/>
          <w:szCs w:val="24"/>
        </w:rPr>
        <w:t xml:space="preserve"> API для взаимодействия с файлами в браузере</w:t>
      </w:r>
    </w:p>
    <w:p w:rsidR="00BC7C52" w:rsidRDefault="00BC7C52" w:rsidP="00BC7C52">
      <w:pPr>
        <w:spacing w:line="270" w:lineRule="atLeast"/>
        <w:jc w:val="center"/>
        <w:textAlignment w:val="baseline"/>
        <w:rPr>
          <w:rFonts w:ascii="Verdana" w:hAnsi="Verdana"/>
          <w:color w:val="000000"/>
          <w:sz w:val="18"/>
          <w:szCs w:val="18"/>
        </w:rPr>
      </w:pPr>
      <w:r>
        <w:rPr>
          <w:rFonts w:ascii="Verdana" w:hAnsi="Verdana"/>
          <w:noProof/>
          <w:color w:val="0071D0"/>
          <w:sz w:val="18"/>
          <w:szCs w:val="18"/>
          <w:bdr w:val="none" w:sz="0" w:space="0" w:color="auto" w:frame="1"/>
          <w:lang w:eastAsia="ru-RU"/>
        </w:rPr>
        <w:drawing>
          <wp:inline distT="0" distB="0" distL="0" distR="0">
            <wp:extent cx="2295525" cy="1171575"/>
            <wp:effectExtent l="19050" t="0" r="9525" b="0"/>
            <wp:docPr id="1" name="Рисунок 1" descr="dem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a:hlinkClick r:id="rId7" tgtFrame="&quot;_blank&quot;"/>
                    </pic:cNvPr>
                    <pic:cNvPicPr>
                      <a:picLocks noChangeAspect="1" noChangeArrowheads="1"/>
                    </pic:cNvPicPr>
                  </pic:nvPicPr>
                  <pic:blipFill>
                    <a:blip r:embed="rId8" cstate="print"/>
                    <a:srcRect/>
                    <a:stretch>
                      <a:fillRect/>
                    </a:stretch>
                  </pic:blipFill>
                  <pic:spPr bwMode="auto">
                    <a:xfrm>
                      <a:off x="0" y="0"/>
                      <a:ext cx="2295525" cy="1171575"/>
                    </a:xfrm>
                    <a:prstGeom prst="rect">
                      <a:avLst/>
                    </a:prstGeom>
                    <a:noFill/>
                    <a:ln w="9525">
                      <a:noFill/>
                      <a:miter lim="800000"/>
                      <a:headEnd/>
                      <a:tailEnd/>
                    </a:ln>
                  </pic:spPr>
                </pic:pic>
              </a:graphicData>
            </a:graphic>
          </wp:inline>
        </w:drawing>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Недавно я столкнулся с определённой задачей: необходимо, чтобы пользователь загрузил файл через браузер, сделал несколько преобразований и затем сохранил результат.</w:t>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Данную задачу можно было бы реализовать старым способом:</w:t>
      </w:r>
    </w:p>
    <w:p w:rsidR="00BC7C52" w:rsidRDefault="00BC7C52" w:rsidP="00BC7C52">
      <w:pPr>
        <w:numPr>
          <w:ilvl w:val="0"/>
          <w:numId w:val="9"/>
        </w:numPr>
        <w:spacing w:after="150" w:line="270" w:lineRule="atLeast"/>
        <w:ind w:left="240"/>
        <w:textAlignment w:val="baseline"/>
        <w:rPr>
          <w:rFonts w:ascii="Verdana" w:hAnsi="Verdana"/>
          <w:color w:val="000000"/>
          <w:sz w:val="18"/>
          <w:szCs w:val="18"/>
        </w:rPr>
      </w:pPr>
      <w:r>
        <w:rPr>
          <w:rFonts w:ascii="Verdana" w:hAnsi="Verdana"/>
          <w:color w:val="000000"/>
          <w:sz w:val="18"/>
          <w:szCs w:val="18"/>
        </w:rPr>
        <w:t>Загрузить изображение через AJAX</w:t>
      </w:r>
    </w:p>
    <w:p w:rsidR="00BC7C52" w:rsidRDefault="00BC7C52" w:rsidP="00BC7C52">
      <w:pPr>
        <w:numPr>
          <w:ilvl w:val="0"/>
          <w:numId w:val="9"/>
        </w:numPr>
        <w:spacing w:after="150" w:line="270" w:lineRule="atLeast"/>
        <w:ind w:left="240"/>
        <w:textAlignment w:val="baseline"/>
        <w:rPr>
          <w:rFonts w:ascii="Verdana" w:hAnsi="Verdana"/>
          <w:color w:val="000000"/>
          <w:sz w:val="18"/>
          <w:szCs w:val="18"/>
        </w:rPr>
      </w:pPr>
      <w:proofErr w:type="spellStart"/>
      <w:r>
        <w:rPr>
          <w:rFonts w:ascii="Verdana" w:hAnsi="Verdana"/>
          <w:color w:val="000000"/>
          <w:sz w:val="18"/>
          <w:szCs w:val="18"/>
        </w:rPr>
        <w:t>Рендеринг</w:t>
      </w:r>
      <w:proofErr w:type="spellEnd"/>
      <w:r>
        <w:rPr>
          <w:rFonts w:ascii="Verdana" w:hAnsi="Verdana"/>
          <w:color w:val="000000"/>
          <w:sz w:val="18"/>
          <w:szCs w:val="18"/>
        </w:rPr>
        <w:t xml:space="preserve"> загруженного изображения в браузере</w:t>
      </w:r>
    </w:p>
    <w:p w:rsidR="00BC7C52" w:rsidRDefault="00BC7C52" w:rsidP="00BC7C52">
      <w:pPr>
        <w:numPr>
          <w:ilvl w:val="0"/>
          <w:numId w:val="9"/>
        </w:numPr>
        <w:spacing w:after="150" w:line="270" w:lineRule="atLeast"/>
        <w:ind w:left="240"/>
        <w:textAlignment w:val="baseline"/>
        <w:rPr>
          <w:rFonts w:ascii="Verdana" w:hAnsi="Verdana"/>
          <w:color w:val="000000"/>
          <w:sz w:val="18"/>
          <w:szCs w:val="18"/>
        </w:rPr>
      </w:pPr>
      <w:r>
        <w:rPr>
          <w:rFonts w:ascii="Verdana" w:hAnsi="Verdana"/>
          <w:color w:val="000000"/>
          <w:sz w:val="18"/>
          <w:szCs w:val="18"/>
        </w:rPr>
        <w:t xml:space="preserve">Преобразуем изображение через </w:t>
      </w:r>
      <w:proofErr w:type="spellStart"/>
      <w:r>
        <w:rPr>
          <w:rFonts w:ascii="Verdana" w:hAnsi="Verdana"/>
          <w:color w:val="000000"/>
          <w:sz w:val="18"/>
          <w:szCs w:val="18"/>
        </w:rPr>
        <w:t>JavaScript</w:t>
      </w:r>
      <w:proofErr w:type="spellEnd"/>
    </w:p>
    <w:p w:rsidR="00BC7C52" w:rsidRDefault="00BC7C52" w:rsidP="00BC7C52">
      <w:pPr>
        <w:numPr>
          <w:ilvl w:val="0"/>
          <w:numId w:val="9"/>
        </w:numPr>
        <w:spacing w:after="150" w:line="270" w:lineRule="atLeast"/>
        <w:ind w:left="240"/>
        <w:textAlignment w:val="baseline"/>
        <w:rPr>
          <w:rFonts w:ascii="Verdana" w:hAnsi="Verdana"/>
          <w:color w:val="000000"/>
          <w:sz w:val="18"/>
          <w:szCs w:val="18"/>
        </w:rPr>
      </w:pPr>
      <w:r>
        <w:rPr>
          <w:rFonts w:ascii="Verdana" w:hAnsi="Verdana"/>
          <w:color w:val="000000"/>
          <w:sz w:val="18"/>
          <w:szCs w:val="18"/>
        </w:rPr>
        <w:t>Делаем дополнительный запрос для преобразования изображения и</w:t>
      </w:r>
    </w:p>
    <w:p w:rsidR="00BC7C52" w:rsidRDefault="00BC7C52" w:rsidP="00BC7C52">
      <w:pPr>
        <w:numPr>
          <w:ilvl w:val="0"/>
          <w:numId w:val="9"/>
        </w:numPr>
        <w:spacing w:after="150" w:line="270" w:lineRule="atLeast"/>
        <w:ind w:left="240"/>
        <w:textAlignment w:val="baseline"/>
        <w:rPr>
          <w:rFonts w:ascii="Verdana" w:hAnsi="Verdana"/>
          <w:color w:val="000000"/>
          <w:sz w:val="18"/>
          <w:szCs w:val="18"/>
        </w:rPr>
      </w:pPr>
      <w:r>
        <w:rPr>
          <w:rFonts w:ascii="Verdana" w:hAnsi="Verdana"/>
          <w:color w:val="000000"/>
          <w:sz w:val="18"/>
          <w:szCs w:val="18"/>
        </w:rPr>
        <w:t>Сохраняем преобразованное изображение на сервере</w:t>
      </w:r>
    </w:p>
    <w:p w:rsidR="00BC7C52" w:rsidRDefault="00BC7C52" w:rsidP="00BC7C52">
      <w:pPr>
        <w:pStyle w:val="a4"/>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Слишком много серверных операций. Данный способ не очень эффективен, так что мы нашли другой способ -</w:t>
      </w:r>
      <w:r>
        <w:rPr>
          <w:rStyle w:val="apple-converted-space"/>
          <w:rFonts w:ascii="Verdana" w:hAnsi="Verdana"/>
          <w:color w:val="000000"/>
          <w:sz w:val="18"/>
          <w:szCs w:val="18"/>
        </w:rPr>
        <w:t> </w:t>
      </w:r>
      <w:hyperlink r:id="rId9" w:tgtFrame="_blank" w:history="1">
        <w:r>
          <w:rPr>
            <w:rStyle w:val="a3"/>
            <w:rFonts w:ascii="Verdana" w:hAnsi="Verdana"/>
            <w:color w:val="0071D0"/>
            <w:sz w:val="18"/>
            <w:szCs w:val="18"/>
            <w:bdr w:val="none" w:sz="0" w:space="0" w:color="auto" w:frame="1"/>
          </w:rPr>
          <w:t xml:space="preserve">HTML5 </w:t>
        </w:r>
        <w:proofErr w:type="spellStart"/>
        <w:r>
          <w:rPr>
            <w:rStyle w:val="a3"/>
            <w:rFonts w:ascii="Verdana" w:hAnsi="Verdana"/>
            <w:color w:val="0071D0"/>
            <w:sz w:val="18"/>
            <w:szCs w:val="18"/>
            <w:bdr w:val="none" w:sz="0" w:space="0" w:color="auto" w:frame="1"/>
          </w:rPr>
          <w:t>File</w:t>
        </w:r>
        <w:proofErr w:type="spellEnd"/>
        <w:r>
          <w:rPr>
            <w:rStyle w:val="a3"/>
            <w:rFonts w:ascii="Verdana" w:hAnsi="Verdana"/>
            <w:color w:val="0071D0"/>
            <w:sz w:val="18"/>
            <w:szCs w:val="18"/>
            <w:bdr w:val="none" w:sz="0" w:space="0" w:color="auto" w:frame="1"/>
          </w:rPr>
          <w:t xml:space="preserve"> API</w:t>
        </w:r>
      </w:hyperlink>
      <w:r>
        <w:rPr>
          <w:rFonts w:ascii="Verdana" w:hAnsi="Verdana"/>
          <w:color w:val="000000"/>
          <w:sz w:val="18"/>
          <w:szCs w:val="18"/>
        </w:rPr>
        <w:t>.</w:t>
      </w:r>
    </w:p>
    <w:p w:rsidR="00BC7C52" w:rsidRDefault="00BC7C52" w:rsidP="00BC7C52">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 xml:space="preserve">Что такое HTML5 </w:t>
      </w:r>
      <w:proofErr w:type="spellStart"/>
      <w:r>
        <w:rPr>
          <w:rFonts w:ascii="Verdana" w:hAnsi="Verdana"/>
          <w:color w:val="666666"/>
          <w:sz w:val="24"/>
          <w:szCs w:val="24"/>
        </w:rPr>
        <w:t>File</w:t>
      </w:r>
      <w:proofErr w:type="spellEnd"/>
      <w:r>
        <w:rPr>
          <w:rFonts w:ascii="Verdana" w:hAnsi="Verdana"/>
          <w:color w:val="666666"/>
          <w:sz w:val="24"/>
          <w:szCs w:val="24"/>
        </w:rPr>
        <w:t xml:space="preserve"> API?</w:t>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HTML5 </w:t>
      </w:r>
      <w:proofErr w:type="spellStart"/>
      <w:r>
        <w:rPr>
          <w:rFonts w:ascii="Verdana" w:hAnsi="Verdana"/>
          <w:color w:val="000000"/>
          <w:sz w:val="18"/>
          <w:szCs w:val="18"/>
        </w:rPr>
        <w:t>File</w:t>
      </w:r>
      <w:proofErr w:type="spellEnd"/>
      <w:r>
        <w:rPr>
          <w:rFonts w:ascii="Verdana" w:hAnsi="Verdana"/>
          <w:color w:val="000000"/>
          <w:sz w:val="18"/>
          <w:szCs w:val="18"/>
        </w:rPr>
        <w:t xml:space="preserve"> API позволяет локально преобразовывать файлы, без предварительной загрузки на сервер.</w:t>
      </w:r>
    </w:p>
    <w:p w:rsidR="00BC7C52" w:rsidRDefault="00BC7C52" w:rsidP="00BC7C52">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 xml:space="preserve">3 </w:t>
      </w:r>
      <w:proofErr w:type="gramStart"/>
      <w:r>
        <w:rPr>
          <w:rFonts w:ascii="Verdana" w:hAnsi="Verdana"/>
          <w:color w:val="666666"/>
          <w:sz w:val="24"/>
          <w:szCs w:val="24"/>
        </w:rPr>
        <w:t>основных</w:t>
      </w:r>
      <w:proofErr w:type="gramEnd"/>
      <w:r>
        <w:rPr>
          <w:rFonts w:ascii="Verdana" w:hAnsi="Verdana"/>
          <w:color w:val="666666"/>
          <w:sz w:val="24"/>
          <w:szCs w:val="24"/>
        </w:rPr>
        <w:t xml:space="preserve"> HTML5 </w:t>
      </w:r>
      <w:proofErr w:type="spellStart"/>
      <w:r>
        <w:rPr>
          <w:rFonts w:ascii="Verdana" w:hAnsi="Verdana"/>
          <w:color w:val="666666"/>
          <w:sz w:val="24"/>
          <w:szCs w:val="24"/>
        </w:rPr>
        <w:t>File</w:t>
      </w:r>
      <w:proofErr w:type="spellEnd"/>
      <w:r>
        <w:rPr>
          <w:rFonts w:ascii="Verdana" w:hAnsi="Verdana"/>
          <w:color w:val="666666"/>
          <w:sz w:val="24"/>
          <w:szCs w:val="24"/>
        </w:rPr>
        <w:t xml:space="preserve"> объекта</w:t>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Для работы </w:t>
      </w:r>
      <w:proofErr w:type="gramStart"/>
      <w:r>
        <w:rPr>
          <w:rFonts w:ascii="Verdana" w:hAnsi="Verdana"/>
          <w:color w:val="000000"/>
          <w:sz w:val="18"/>
          <w:szCs w:val="18"/>
        </w:rPr>
        <w:t>с</w:t>
      </w:r>
      <w:proofErr w:type="gramEnd"/>
      <w:r>
        <w:rPr>
          <w:rFonts w:ascii="Verdana" w:hAnsi="Verdana"/>
          <w:color w:val="000000"/>
          <w:sz w:val="18"/>
          <w:szCs w:val="18"/>
        </w:rPr>
        <w:t xml:space="preserve"> </w:t>
      </w:r>
      <w:proofErr w:type="gramStart"/>
      <w:r>
        <w:rPr>
          <w:rFonts w:ascii="Verdana" w:hAnsi="Verdana"/>
          <w:color w:val="000000"/>
          <w:sz w:val="18"/>
          <w:szCs w:val="18"/>
        </w:rPr>
        <w:t>данным</w:t>
      </w:r>
      <w:proofErr w:type="gramEnd"/>
      <w:r>
        <w:rPr>
          <w:rFonts w:ascii="Verdana" w:hAnsi="Verdana"/>
          <w:color w:val="000000"/>
          <w:sz w:val="18"/>
          <w:szCs w:val="18"/>
        </w:rPr>
        <w:t xml:space="preserve"> API вам нужно ознакомиться с тремя объектами:</w:t>
      </w:r>
    </w:p>
    <w:p w:rsidR="00BC7C52" w:rsidRDefault="00522BB5" w:rsidP="00BC7C52">
      <w:pPr>
        <w:pStyle w:val="a4"/>
        <w:spacing w:before="0" w:beforeAutospacing="0" w:after="0" w:afterAutospacing="0" w:line="270" w:lineRule="atLeast"/>
        <w:textAlignment w:val="baseline"/>
        <w:rPr>
          <w:rFonts w:ascii="Verdana" w:hAnsi="Verdana"/>
          <w:color w:val="000000"/>
          <w:sz w:val="18"/>
          <w:szCs w:val="18"/>
        </w:rPr>
      </w:pPr>
      <w:hyperlink r:id="rId10" w:tgtFrame="_blank" w:history="1">
        <w:proofErr w:type="spellStart"/>
        <w:r w:rsidR="00BC7C52">
          <w:rPr>
            <w:rStyle w:val="a3"/>
            <w:rFonts w:ascii="Verdana" w:hAnsi="Verdana"/>
            <w:color w:val="0071D0"/>
            <w:sz w:val="18"/>
            <w:szCs w:val="18"/>
            <w:bdr w:val="none" w:sz="0" w:space="0" w:color="auto" w:frame="1"/>
          </w:rPr>
          <w:t>F</w:t>
        </w:r>
        <w:r w:rsidR="00BC7C52">
          <w:rPr>
            <w:rStyle w:val="a3"/>
            <w:rFonts w:ascii="Verdana" w:hAnsi="Verdana"/>
            <w:color w:val="0071D0"/>
            <w:sz w:val="18"/>
            <w:szCs w:val="18"/>
            <w:bdr w:val="none" w:sz="0" w:space="0" w:color="auto" w:frame="1"/>
          </w:rPr>
          <w:t>i</w:t>
        </w:r>
        <w:r w:rsidR="00BC7C52">
          <w:rPr>
            <w:rStyle w:val="a3"/>
            <w:rFonts w:ascii="Verdana" w:hAnsi="Verdana"/>
            <w:color w:val="0071D0"/>
            <w:sz w:val="18"/>
            <w:szCs w:val="18"/>
            <w:bdr w:val="none" w:sz="0" w:space="0" w:color="auto" w:frame="1"/>
          </w:rPr>
          <w:t>le</w:t>
        </w:r>
        <w:proofErr w:type="spellEnd"/>
      </w:hyperlink>
      <w:r w:rsidR="00BC7C52">
        <w:rPr>
          <w:rStyle w:val="apple-converted-space"/>
          <w:rFonts w:ascii="Verdana" w:hAnsi="Verdana"/>
          <w:color w:val="000000"/>
          <w:sz w:val="18"/>
          <w:szCs w:val="18"/>
        </w:rPr>
        <w:t> </w:t>
      </w:r>
      <w:r w:rsidR="00BC7C52">
        <w:rPr>
          <w:rFonts w:ascii="Verdana" w:hAnsi="Verdana"/>
          <w:color w:val="000000"/>
          <w:sz w:val="18"/>
          <w:szCs w:val="18"/>
        </w:rPr>
        <w:t>– простой объект файла с некоторыми метаданными.</w:t>
      </w:r>
    </w:p>
    <w:p w:rsidR="00BC7C52" w:rsidRDefault="00522BB5" w:rsidP="00BC7C52">
      <w:pPr>
        <w:pStyle w:val="a4"/>
        <w:spacing w:before="0" w:beforeAutospacing="0" w:after="0" w:afterAutospacing="0" w:line="270" w:lineRule="atLeast"/>
        <w:textAlignment w:val="baseline"/>
        <w:rPr>
          <w:rFonts w:ascii="Verdana" w:hAnsi="Verdana"/>
          <w:color w:val="000000"/>
          <w:sz w:val="18"/>
          <w:szCs w:val="18"/>
        </w:rPr>
      </w:pPr>
      <w:hyperlink r:id="rId11" w:tgtFrame="_blank" w:history="1">
        <w:proofErr w:type="spellStart"/>
        <w:r w:rsidR="00BC7C52">
          <w:rPr>
            <w:rStyle w:val="a3"/>
            <w:rFonts w:ascii="Verdana" w:hAnsi="Verdana"/>
            <w:color w:val="0071D0"/>
            <w:sz w:val="18"/>
            <w:szCs w:val="18"/>
            <w:bdr w:val="none" w:sz="0" w:space="0" w:color="auto" w:frame="1"/>
          </w:rPr>
          <w:t>File</w:t>
        </w:r>
        <w:r w:rsidR="00BC7C52">
          <w:rPr>
            <w:rStyle w:val="a3"/>
            <w:rFonts w:ascii="Verdana" w:hAnsi="Verdana"/>
            <w:color w:val="0071D0"/>
            <w:sz w:val="18"/>
            <w:szCs w:val="18"/>
            <w:bdr w:val="none" w:sz="0" w:space="0" w:color="auto" w:frame="1"/>
          </w:rPr>
          <w:t>L</w:t>
        </w:r>
        <w:r w:rsidR="00BC7C52">
          <w:rPr>
            <w:rStyle w:val="a3"/>
            <w:rFonts w:ascii="Verdana" w:hAnsi="Verdana"/>
            <w:color w:val="0071D0"/>
            <w:sz w:val="18"/>
            <w:szCs w:val="18"/>
            <w:bdr w:val="none" w:sz="0" w:space="0" w:color="auto" w:frame="1"/>
          </w:rPr>
          <w:t>ist</w:t>
        </w:r>
        <w:proofErr w:type="spellEnd"/>
      </w:hyperlink>
      <w:r w:rsidR="00BC7C52">
        <w:rPr>
          <w:rStyle w:val="apple-converted-space"/>
          <w:rFonts w:ascii="Verdana" w:hAnsi="Verdana"/>
          <w:color w:val="000000"/>
          <w:sz w:val="18"/>
          <w:szCs w:val="18"/>
        </w:rPr>
        <w:t> </w:t>
      </w:r>
      <w:r w:rsidR="00BC7C52">
        <w:rPr>
          <w:rFonts w:ascii="Verdana" w:hAnsi="Verdana"/>
          <w:color w:val="000000"/>
          <w:sz w:val="18"/>
          <w:szCs w:val="18"/>
        </w:rPr>
        <w:t>– список из объектов типа файл.</w:t>
      </w:r>
    </w:p>
    <w:p w:rsidR="00BC7C52" w:rsidRDefault="00522BB5" w:rsidP="00BC7C52">
      <w:pPr>
        <w:pStyle w:val="a4"/>
        <w:spacing w:before="0" w:beforeAutospacing="0" w:after="0" w:afterAutospacing="0" w:line="270" w:lineRule="atLeast"/>
        <w:textAlignment w:val="baseline"/>
        <w:rPr>
          <w:rFonts w:ascii="Verdana" w:hAnsi="Verdana"/>
          <w:color w:val="000000"/>
          <w:sz w:val="18"/>
          <w:szCs w:val="18"/>
        </w:rPr>
      </w:pPr>
      <w:hyperlink r:id="rId12" w:tgtFrame="_blank" w:history="1">
        <w:proofErr w:type="spellStart"/>
        <w:r w:rsidR="00BC7C52">
          <w:rPr>
            <w:rStyle w:val="a3"/>
            <w:rFonts w:ascii="Verdana" w:hAnsi="Verdana"/>
            <w:color w:val="0071D0"/>
            <w:sz w:val="18"/>
            <w:szCs w:val="18"/>
            <w:bdr w:val="none" w:sz="0" w:space="0" w:color="auto" w:frame="1"/>
          </w:rPr>
          <w:t>FileR</w:t>
        </w:r>
        <w:r w:rsidR="00BC7C52">
          <w:rPr>
            <w:rStyle w:val="a3"/>
            <w:rFonts w:ascii="Verdana" w:hAnsi="Verdana"/>
            <w:color w:val="0071D0"/>
            <w:sz w:val="18"/>
            <w:szCs w:val="18"/>
            <w:bdr w:val="none" w:sz="0" w:space="0" w:color="auto" w:frame="1"/>
          </w:rPr>
          <w:t>e</w:t>
        </w:r>
        <w:r w:rsidR="00BC7C52">
          <w:rPr>
            <w:rStyle w:val="a3"/>
            <w:rFonts w:ascii="Verdana" w:hAnsi="Verdana"/>
            <w:color w:val="0071D0"/>
            <w:sz w:val="18"/>
            <w:szCs w:val="18"/>
            <w:bdr w:val="none" w:sz="0" w:space="0" w:color="auto" w:frame="1"/>
          </w:rPr>
          <w:t>ader</w:t>
        </w:r>
        <w:proofErr w:type="spellEnd"/>
      </w:hyperlink>
      <w:r w:rsidR="00BC7C52">
        <w:rPr>
          <w:rStyle w:val="apple-converted-space"/>
          <w:rFonts w:ascii="Verdana" w:hAnsi="Verdana"/>
          <w:color w:val="000000"/>
          <w:sz w:val="18"/>
          <w:szCs w:val="18"/>
        </w:rPr>
        <w:t> </w:t>
      </w:r>
      <w:r w:rsidR="00BC7C52">
        <w:rPr>
          <w:rFonts w:ascii="Verdana" w:hAnsi="Verdana"/>
          <w:color w:val="000000"/>
          <w:sz w:val="18"/>
          <w:szCs w:val="18"/>
        </w:rPr>
        <w:t>– объект для считывания файла и некоторыми метода обработки.</w:t>
      </w:r>
    </w:p>
    <w:p w:rsidR="00BC7C52" w:rsidRDefault="00BC7C52" w:rsidP="00BC7C52">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 xml:space="preserve">Получение доступа к файлу через </w:t>
      </w:r>
      <w:proofErr w:type="spellStart"/>
      <w:r>
        <w:rPr>
          <w:rFonts w:ascii="Verdana" w:hAnsi="Verdana"/>
          <w:color w:val="666666"/>
          <w:sz w:val="24"/>
          <w:szCs w:val="24"/>
        </w:rPr>
        <w:t>JavaScript</w:t>
      </w:r>
      <w:proofErr w:type="spellEnd"/>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Список файлов можно получить после их выбора через HTML элемент </w:t>
      </w:r>
      <w:proofErr w:type="spellStart"/>
      <w:r>
        <w:rPr>
          <w:rFonts w:ascii="Verdana" w:hAnsi="Verdana"/>
          <w:color w:val="000000"/>
          <w:sz w:val="18"/>
          <w:szCs w:val="18"/>
        </w:rPr>
        <w:t>input</w:t>
      </w:r>
      <w:proofErr w:type="spellEnd"/>
      <w:r>
        <w:rPr>
          <w:rFonts w:ascii="Verdana" w:hAnsi="Verdana"/>
          <w:color w:val="000000"/>
          <w:sz w:val="18"/>
          <w:szCs w:val="18"/>
        </w:rPr>
        <w:t xml:space="preserve">. Вот небольшой пример по взаимодействию с загружаемым файлом. Мы воспользуемся </w:t>
      </w:r>
      <w:proofErr w:type="spellStart"/>
      <w:r>
        <w:rPr>
          <w:rFonts w:ascii="Verdana" w:hAnsi="Verdana"/>
          <w:color w:val="000000"/>
          <w:sz w:val="18"/>
          <w:szCs w:val="18"/>
        </w:rPr>
        <w:t>console.log</w:t>
      </w:r>
      <w:proofErr w:type="spellEnd"/>
      <w:r>
        <w:rPr>
          <w:rFonts w:ascii="Verdana" w:hAnsi="Verdana"/>
          <w:color w:val="000000"/>
          <w:sz w:val="18"/>
          <w:szCs w:val="18"/>
        </w:rPr>
        <w:t>() для вывода промежуточной информации.</w:t>
      </w:r>
    </w:p>
    <w:p w:rsidR="00BC7C52" w:rsidRDefault="00BC7C52" w:rsidP="00BC7C52">
      <w:pPr>
        <w:pStyle w:val="3"/>
        <w:spacing w:before="150" w:beforeAutospacing="0" w:after="150" w:afterAutospacing="0" w:line="270" w:lineRule="atLeast"/>
        <w:textAlignment w:val="baseline"/>
        <w:rPr>
          <w:rFonts w:ascii="Verdana" w:hAnsi="Verdana"/>
          <w:color w:val="333333"/>
          <w:sz w:val="21"/>
          <w:szCs w:val="21"/>
        </w:rPr>
      </w:pPr>
      <w:r>
        <w:rPr>
          <w:rFonts w:ascii="Verdana" w:hAnsi="Verdana"/>
          <w:color w:val="333333"/>
          <w:sz w:val="21"/>
          <w:szCs w:val="21"/>
        </w:rPr>
        <w:t>Выбор одного файла</w:t>
      </w:r>
    </w:p>
    <w:tbl>
      <w:tblPr>
        <w:tblW w:w="0" w:type="auto"/>
        <w:tblCellSpacing w:w="15" w:type="dxa"/>
        <w:tblCellMar>
          <w:top w:w="15" w:type="dxa"/>
          <w:left w:w="15" w:type="dxa"/>
          <w:bottom w:w="15" w:type="dxa"/>
          <w:right w:w="15" w:type="dxa"/>
        </w:tblCellMar>
        <w:tblLook w:val="04A0"/>
      </w:tblPr>
      <w:tblGrid>
        <w:gridCol w:w="196"/>
        <w:gridCol w:w="8072"/>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w:t>
            </w:r>
          </w:p>
        </w:tc>
        <w:tc>
          <w:tcPr>
            <w:tcW w:w="0" w:type="auto"/>
            <w:gridSpan w:val="2"/>
            <w:vAlign w:val="center"/>
            <w:hideMark/>
          </w:tcPr>
          <w:p w:rsidR="00BC7C52" w:rsidRDefault="00BC7C52">
            <w:pPr>
              <w:rPr>
                <w:sz w:val="24"/>
                <w:szCs w:val="24"/>
              </w:rPr>
            </w:pPr>
            <w:r>
              <w:rPr>
                <w:rStyle w:val="HTML"/>
                <w:rFonts w:eastAsiaTheme="minorHAnsi"/>
              </w:rPr>
              <w:t xml:space="preserve">// отслеживаем использование элемента </w:t>
            </w:r>
            <w:proofErr w:type="spellStart"/>
            <w:r>
              <w:rPr>
                <w:rStyle w:val="HTML"/>
                <w:rFonts w:eastAsiaTheme="minorHAnsi"/>
              </w:rPr>
              <w:t>input</w:t>
            </w:r>
            <w:proofErr w:type="spellEnd"/>
            <w:r>
              <w:rPr>
                <w:rStyle w:val="HTML"/>
                <w:rFonts w:eastAsiaTheme="minorHAnsi"/>
              </w:rPr>
              <w:t xml:space="preserve"> с </w:t>
            </w:r>
            <w:proofErr w:type="spellStart"/>
            <w:r>
              <w:rPr>
                <w:rStyle w:val="HTML"/>
                <w:rFonts w:eastAsiaTheme="minorHAnsi"/>
              </w:rPr>
              <w:t>id</w:t>
            </w:r>
            <w:proofErr w:type="spellEnd"/>
            <w:r>
              <w:rPr>
                <w:rStyle w:val="HTML"/>
                <w:rFonts w:eastAsiaTheme="minorHAnsi"/>
              </w:rPr>
              <w:t xml:space="preserve"> = “</w:t>
            </w:r>
            <w:proofErr w:type="spellStart"/>
            <w:r>
              <w:rPr>
                <w:rStyle w:val="HTML"/>
                <w:rFonts w:eastAsiaTheme="minorHAnsi"/>
              </w:rPr>
              <w:t>the-file-input</w:t>
            </w:r>
            <w:proofErr w:type="spellEnd"/>
            <w:r>
              <w:rPr>
                <w:rStyle w:val="HTML"/>
                <w:rFonts w:eastAsiaTheme="minorHAnsi"/>
              </w:rPr>
              <w:t>”</w:t>
            </w:r>
          </w:p>
        </w:tc>
      </w:tr>
      <w:tr w:rsidR="00BC7C52" w:rsidRPr="001C4BD4"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2</w:t>
            </w:r>
          </w:p>
        </w:tc>
        <w:tc>
          <w:tcPr>
            <w:tcW w:w="0" w:type="auto"/>
            <w:vAlign w:val="center"/>
            <w:hideMark/>
          </w:tcPr>
          <w:p w:rsidR="00BC7C52" w:rsidRPr="00BC7C52" w:rsidRDefault="00BC7C52">
            <w:pPr>
              <w:rPr>
                <w:sz w:val="24"/>
                <w:szCs w:val="24"/>
                <w:lang w:val="en-US"/>
              </w:rPr>
            </w:pPr>
            <w:r w:rsidRPr="00BC7C52">
              <w:rPr>
                <w:rStyle w:val="HTML"/>
                <w:rFonts w:eastAsiaTheme="minorHAnsi"/>
                <w:lang w:val="en-US"/>
              </w:rPr>
              <w:t>$("#the-file-input").change(function()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lastRenderedPageBreak/>
              <w:t>3</w:t>
            </w:r>
          </w:p>
        </w:tc>
        <w:tc>
          <w:tcPr>
            <w:tcW w:w="0" w:type="auto"/>
            <w:gridSpan w:val="2"/>
            <w:vAlign w:val="center"/>
            <w:hideMark/>
          </w:tcPr>
          <w:p w:rsidR="00BC7C52" w:rsidRDefault="00BC7C52">
            <w:pPr>
              <w:rPr>
                <w:sz w:val="24"/>
                <w:szCs w:val="24"/>
              </w:rPr>
            </w:pPr>
            <w:r>
              <w:rPr>
                <w:rStyle w:val="HTML"/>
                <w:rFonts w:eastAsiaTheme="minorHAnsi"/>
              </w:rPr>
              <w:t xml:space="preserve">   // выводим объект </w:t>
            </w:r>
            <w:proofErr w:type="spellStart"/>
            <w:r>
              <w:rPr>
                <w:rStyle w:val="HTML"/>
                <w:rFonts w:eastAsiaTheme="minorHAnsi"/>
              </w:rPr>
              <w:t>FileList</w:t>
            </w:r>
            <w:proofErr w:type="spellEnd"/>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4</w:t>
            </w:r>
          </w:p>
        </w:tc>
        <w:tc>
          <w:tcPr>
            <w:tcW w:w="0" w:type="auto"/>
            <w:vAlign w:val="center"/>
            <w:hideMark/>
          </w:tcPr>
          <w:p w:rsidR="00BC7C52" w:rsidRDefault="00BC7C52">
            <w:pPr>
              <w:rPr>
                <w:sz w:val="24"/>
                <w:szCs w:val="24"/>
              </w:rPr>
            </w:pPr>
            <w:r>
              <w:rPr>
                <w:rStyle w:val="HTML"/>
                <w:rFonts w:eastAsiaTheme="minorHAnsi"/>
              </w:rPr>
              <w:t>    </w:t>
            </w:r>
            <w:proofErr w:type="spellStart"/>
            <w:r>
              <w:rPr>
                <w:rStyle w:val="HTML"/>
                <w:rFonts w:eastAsiaTheme="minorHAnsi"/>
              </w:rPr>
              <w:t>console.log</w:t>
            </w:r>
            <w:proofErr w:type="spellEnd"/>
            <w:r>
              <w:rPr>
                <w:rStyle w:val="HTML"/>
                <w:rFonts w:eastAsiaTheme="minorHAnsi"/>
              </w:rPr>
              <w:t>(</w:t>
            </w:r>
            <w:proofErr w:type="spellStart"/>
            <w:r>
              <w:rPr>
                <w:rStyle w:val="HTML"/>
                <w:rFonts w:eastAsiaTheme="minorHAnsi"/>
              </w:rPr>
              <w:t>this.files</w:t>
            </w:r>
            <w:proofErr w:type="spellEnd"/>
            <w:r>
              <w:rPr>
                <w:rStyle w:val="HTML"/>
                <w:rFonts w:eastAsiaTheme="minorHAnsi"/>
              </w:rPr>
              <w:t>);</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5</w:t>
            </w:r>
          </w:p>
        </w:tc>
        <w:tc>
          <w:tcPr>
            <w:tcW w:w="0" w:type="auto"/>
            <w:vAlign w:val="center"/>
            <w:hideMark/>
          </w:tcPr>
          <w:p w:rsidR="00BC7C52" w:rsidRDefault="00BC7C52">
            <w:pPr>
              <w:rPr>
                <w:sz w:val="24"/>
                <w:szCs w:val="24"/>
              </w:rPr>
            </w:pPr>
            <w:r>
              <w:rPr>
                <w:rStyle w:val="HTML"/>
                <w:rFonts w:eastAsiaTheme="minorHAnsi"/>
              </w:rPr>
              <w:t>});</w:t>
            </w:r>
          </w:p>
        </w:tc>
      </w:tr>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w:t>
            </w:r>
          </w:p>
        </w:tc>
        <w:tc>
          <w:tcPr>
            <w:tcW w:w="0" w:type="auto"/>
            <w:gridSpan w:val="2"/>
            <w:vAlign w:val="center"/>
            <w:hideMark/>
          </w:tcPr>
          <w:p w:rsidR="00BC7C52" w:rsidRDefault="00BC7C52">
            <w:pPr>
              <w:rPr>
                <w:sz w:val="24"/>
                <w:szCs w:val="24"/>
              </w:rPr>
            </w:pPr>
            <w:r>
              <w:rPr>
                <w:rStyle w:val="HTML"/>
                <w:rFonts w:eastAsiaTheme="minorHAnsi"/>
              </w:rPr>
              <w:t xml:space="preserve">&lt;!-- получаем доступ через </w:t>
            </w:r>
            <w:proofErr w:type="spellStart"/>
            <w:r>
              <w:rPr>
                <w:rStyle w:val="HTML"/>
                <w:rFonts w:eastAsiaTheme="minorHAnsi"/>
              </w:rPr>
              <w:t>input</w:t>
            </w:r>
            <w:proofErr w:type="spellEnd"/>
            <w:r>
              <w:rPr>
                <w:rStyle w:val="HTML"/>
                <w:rFonts w:eastAsiaTheme="minorHAnsi"/>
              </w:rPr>
              <w:t xml:space="preserve"> --&gt;</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4616"/>
      </w:tblGrid>
      <w:tr w:rsidR="00BC7C52" w:rsidRPr="001C4BD4" w:rsidTr="00BC7C52">
        <w:trPr>
          <w:tblCellSpacing w:w="15" w:type="dxa"/>
        </w:trPr>
        <w:tc>
          <w:tcPr>
            <w:tcW w:w="0" w:type="auto"/>
            <w:vAlign w:val="center"/>
            <w:hideMark/>
          </w:tcPr>
          <w:p w:rsidR="00BC7C52" w:rsidRDefault="00BC7C52">
            <w:pPr>
              <w:rPr>
                <w:sz w:val="24"/>
                <w:szCs w:val="24"/>
              </w:rPr>
            </w:pPr>
            <w:r>
              <w:rPr>
                <w:rStyle w:val="HTML"/>
                <w:rFonts w:eastAsiaTheme="minorHAnsi"/>
              </w:rPr>
              <w:t>2</w:t>
            </w:r>
          </w:p>
        </w:tc>
        <w:tc>
          <w:tcPr>
            <w:tcW w:w="0" w:type="auto"/>
            <w:vAlign w:val="center"/>
            <w:hideMark/>
          </w:tcPr>
          <w:p w:rsidR="00BC7C52" w:rsidRPr="00BC7C52" w:rsidRDefault="00BC7C52">
            <w:pPr>
              <w:rPr>
                <w:sz w:val="24"/>
                <w:szCs w:val="24"/>
                <w:lang w:val="en-US"/>
              </w:rPr>
            </w:pPr>
            <w:r w:rsidRPr="00BC7C52">
              <w:rPr>
                <w:rStyle w:val="HTML"/>
                <w:rFonts w:eastAsiaTheme="minorHAnsi"/>
                <w:lang w:val="en-US"/>
              </w:rPr>
              <w:t>&lt;input</w:t>
            </w:r>
            <w:r w:rsidRPr="00BC7C52">
              <w:rPr>
                <w:rStyle w:val="apple-converted-space"/>
                <w:lang w:val="en-US"/>
              </w:rPr>
              <w:t> </w:t>
            </w:r>
            <w:r w:rsidRPr="00BC7C52">
              <w:rPr>
                <w:rStyle w:val="HTML"/>
                <w:rFonts w:eastAsiaTheme="minorHAnsi"/>
                <w:lang w:val="en-US"/>
              </w:rPr>
              <w:t>id="the-file-input"</w:t>
            </w:r>
            <w:r w:rsidRPr="00BC7C52">
              <w:rPr>
                <w:rStyle w:val="apple-converted-space"/>
                <w:lang w:val="en-US"/>
              </w:rPr>
              <w:t> </w:t>
            </w:r>
            <w:r w:rsidRPr="00BC7C52">
              <w:rPr>
                <w:rStyle w:val="HTML"/>
                <w:rFonts w:eastAsiaTheme="minorHAnsi"/>
                <w:lang w:val="en-US"/>
              </w:rPr>
              <w:t>type="file"&gt;</w:t>
            </w:r>
          </w:p>
        </w:tc>
      </w:tr>
    </w:tbl>
    <w:p w:rsidR="00BC7C52" w:rsidRDefault="00BC7C52" w:rsidP="00BC7C52">
      <w:pPr>
        <w:pStyle w:val="a4"/>
        <w:spacing w:before="150" w:beforeAutospacing="0" w:after="150" w:afterAutospacing="0" w:line="270" w:lineRule="atLeast"/>
        <w:jc w:val="center"/>
        <w:textAlignment w:val="baseline"/>
        <w:rPr>
          <w:rFonts w:ascii="Verdana" w:hAnsi="Verdana"/>
          <w:color w:val="000000"/>
          <w:sz w:val="18"/>
          <w:szCs w:val="18"/>
        </w:rPr>
      </w:pPr>
      <w:r>
        <w:rPr>
          <w:rFonts w:ascii="Verdana" w:hAnsi="Verdana"/>
          <w:noProof/>
          <w:color w:val="000000"/>
          <w:sz w:val="18"/>
          <w:szCs w:val="18"/>
        </w:rPr>
        <w:drawing>
          <wp:inline distT="0" distB="0" distL="0" distR="0">
            <wp:extent cx="5219700" cy="3819525"/>
            <wp:effectExtent l="19050" t="0" r="0" b="0"/>
            <wp:docPr id="2" name="Рисунок 2" descr="http://ruseller.com/lessons/les2154/images/html5-file-ap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seller.com/lessons/les2154/images/html5-file-api-1.jpg"/>
                    <pic:cNvPicPr>
                      <a:picLocks noChangeAspect="1" noChangeArrowheads="1"/>
                    </pic:cNvPicPr>
                  </pic:nvPicPr>
                  <pic:blipFill>
                    <a:blip r:embed="rId13" cstate="print"/>
                    <a:srcRect/>
                    <a:stretch>
                      <a:fillRect/>
                    </a:stretch>
                  </pic:blipFill>
                  <pic:spPr bwMode="auto">
                    <a:xfrm>
                      <a:off x="0" y="0"/>
                      <a:ext cx="5219700" cy="3819525"/>
                    </a:xfrm>
                    <a:prstGeom prst="rect">
                      <a:avLst/>
                    </a:prstGeom>
                    <a:noFill/>
                    <a:ln w="9525">
                      <a:noFill/>
                      <a:miter lim="800000"/>
                      <a:headEnd/>
                      <a:tailEnd/>
                    </a:ln>
                  </pic:spPr>
                </pic:pic>
              </a:graphicData>
            </a:graphic>
          </wp:inline>
        </w:drawing>
      </w:r>
    </w:p>
    <w:p w:rsidR="00BC7C52" w:rsidRDefault="00BC7C52" w:rsidP="00BC7C52">
      <w:pPr>
        <w:pStyle w:val="3"/>
        <w:spacing w:before="150" w:beforeAutospacing="0" w:after="150" w:afterAutospacing="0" w:line="270" w:lineRule="atLeast"/>
        <w:textAlignment w:val="baseline"/>
        <w:rPr>
          <w:rFonts w:ascii="Verdana" w:hAnsi="Verdana"/>
          <w:color w:val="333333"/>
          <w:sz w:val="21"/>
          <w:szCs w:val="21"/>
        </w:rPr>
      </w:pPr>
      <w:r>
        <w:rPr>
          <w:rFonts w:ascii="Verdana" w:hAnsi="Verdana"/>
          <w:color w:val="333333"/>
          <w:sz w:val="21"/>
          <w:szCs w:val="21"/>
        </w:rPr>
        <w:t>Выбор нескольких файлов</w:t>
      </w:r>
    </w:p>
    <w:tbl>
      <w:tblPr>
        <w:tblW w:w="0" w:type="auto"/>
        <w:tblCellSpacing w:w="15" w:type="dxa"/>
        <w:tblCellMar>
          <w:top w:w="15" w:type="dxa"/>
          <w:left w:w="15" w:type="dxa"/>
          <w:bottom w:w="15" w:type="dxa"/>
          <w:right w:w="15" w:type="dxa"/>
        </w:tblCellMar>
        <w:tblLook w:val="04A0"/>
      </w:tblPr>
      <w:tblGrid>
        <w:gridCol w:w="196"/>
        <w:gridCol w:w="7832"/>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w:t>
            </w:r>
          </w:p>
        </w:tc>
        <w:tc>
          <w:tcPr>
            <w:tcW w:w="0" w:type="auto"/>
            <w:gridSpan w:val="2"/>
            <w:vAlign w:val="center"/>
            <w:hideMark/>
          </w:tcPr>
          <w:p w:rsidR="00BC7C52" w:rsidRDefault="00BC7C52">
            <w:pPr>
              <w:rPr>
                <w:sz w:val="24"/>
                <w:szCs w:val="24"/>
              </w:rPr>
            </w:pPr>
            <w:r>
              <w:rPr>
                <w:rStyle w:val="HTML"/>
                <w:rFonts w:eastAsiaTheme="minorHAnsi"/>
              </w:rPr>
              <w:t xml:space="preserve">&lt;!-- для выбора нескольких файлов, добавляем атрибут </w:t>
            </w:r>
            <w:proofErr w:type="spellStart"/>
            <w:r>
              <w:rPr>
                <w:rStyle w:val="HTML"/>
                <w:rFonts w:eastAsiaTheme="minorHAnsi"/>
              </w:rPr>
              <w:t>multiple</w:t>
            </w:r>
            <w:proofErr w:type="spellEnd"/>
            <w:r>
              <w:rPr>
                <w:rStyle w:val="HTML"/>
                <w:rFonts w:eastAsiaTheme="minorHAnsi"/>
              </w:rPr>
              <w:t xml:space="preserve"> --&gt;</w:t>
            </w:r>
          </w:p>
        </w:tc>
      </w:tr>
      <w:tr w:rsidR="00BC7C52" w:rsidRPr="001C4BD4"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2</w:t>
            </w:r>
          </w:p>
        </w:tc>
        <w:tc>
          <w:tcPr>
            <w:tcW w:w="0" w:type="auto"/>
            <w:vAlign w:val="center"/>
            <w:hideMark/>
          </w:tcPr>
          <w:p w:rsidR="00BC7C52" w:rsidRPr="00BC7C52" w:rsidRDefault="00BC7C52">
            <w:pPr>
              <w:rPr>
                <w:sz w:val="24"/>
                <w:szCs w:val="24"/>
                <w:lang w:val="en-US"/>
              </w:rPr>
            </w:pPr>
            <w:r w:rsidRPr="00BC7C52">
              <w:rPr>
                <w:rStyle w:val="HTML"/>
                <w:rFonts w:eastAsiaTheme="minorHAnsi"/>
                <w:lang w:val="en-US"/>
              </w:rPr>
              <w:t>&lt;input</w:t>
            </w:r>
            <w:r w:rsidRPr="00BC7C52">
              <w:rPr>
                <w:rStyle w:val="apple-converted-space"/>
                <w:lang w:val="en-US"/>
              </w:rPr>
              <w:t> </w:t>
            </w:r>
            <w:r w:rsidRPr="00BC7C52">
              <w:rPr>
                <w:rStyle w:val="HTML"/>
                <w:rFonts w:eastAsiaTheme="minorHAnsi"/>
                <w:lang w:val="en-US"/>
              </w:rPr>
              <w:t>id="the-file-input"</w:t>
            </w:r>
            <w:r w:rsidRPr="00BC7C52">
              <w:rPr>
                <w:rStyle w:val="apple-converted-space"/>
                <w:lang w:val="en-US"/>
              </w:rPr>
              <w:t> </w:t>
            </w:r>
            <w:r w:rsidRPr="00BC7C52">
              <w:rPr>
                <w:rStyle w:val="HTML"/>
                <w:rFonts w:eastAsiaTheme="minorHAnsi"/>
                <w:lang w:val="en-US"/>
              </w:rPr>
              <w:t>type="file"</w:t>
            </w:r>
            <w:r w:rsidRPr="00BC7C52">
              <w:rPr>
                <w:rStyle w:val="apple-converted-space"/>
                <w:lang w:val="en-US"/>
              </w:rPr>
              <w:t> </w:t>
            </w:r>
            <w:r w:rsidRPr="00BC7C52">
              <w:rPr>
                <w:rStyle w:val="HTML"/>
                <w:rFonts w:eastAsiaTheme="minorHAnsi"/>
                <w:lang w:val="en-US"/>
              </w:rPr>
              <w:t>multiple&gt;</w:t>
            </w:r>
          </w:p>
        </w:tc>
      </w:tr>
    </w:tbl>
    <w:p w:rsidR="00BC7C52" w:rsidRDefault="00BC7C52" w:rsidP="00BC7C52">
      <w:pPr>
        <w:pStyle w:val="a4"/>
        <w:spacing w:before="150" w:beforeAutospacing="0" w:after="150" w:afterAutospacing="0" w:line="270" w:lineRule="atLeast"/>
        <w:jc w:val="center"/>
        <w:textAlignment w:val="baseline"/>
        <w:rPr>
          <w:rFonts w:ascii="Verdana" w:hAnsi="Verdana"/>
          <w:color w:val="000000"/>
          <w:sz w:val="18"/>
          <w:szCs w:val="18"/>
        </w:rPr>
      </w:pPr>
      <w:r>
        <w:rPr>
          <w:rFonts w:ascii="Verdana" w:hAnsi="Verdana"/>
          <w:noProof/>
          <w:color w:val="000000"/>
          <w:sz w:val="18"/>
          <w:szCs w:val="18"/>
        </w:rPr>
        <w:lastRenderedPageBreak/>
        <w:drawing>
          <wp:inline distT="0" distB="0" distL="0" distR="0">
            <wp:extent cx="5200650" cy="5267325"/>
            <wp:effectExtent l="19050" t="0" r="0" b="0"/>
            <wp:docPr id="3" name="Рисунок 3" descr="http://ruseller.com/lessons/les2154/images/html5-file-ap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seller.com/lessons/les2154/images/html5-file-api-2.jpg"/>
                    <pic:cNvPicPr>
                      <a:picLocks noChangeAspect="1" noChangeArrowheads="1"/>
                    </pic:cNvPicPr>
                  </pic:nvPicPr>
                  <pic:blipFill>
                    <a:blip r:embed="rId14" cstate="print"/>
                    <a:srcRect/>
                    <a:stretch>
                      <a:fillRect/>
                    </a:stretch>
                  </pic:blipFill>
                  <pic:spPr bwMode="auto">
                    <a:xfrm>
                      <a:off x="0" y="0"/>
                      <a:ext cx="5200650" cy="5267325"/>
                    </a:xfrm>
                    <a:prstGeom prst="rect">
                      <a:avLst/>
                    </a:prstGeom>
                    <a:noFill/>
                    <a:ln w="9525">
                      <a:noFill/>
                      <a:miter lim="800000"/>
                      <a:headEnd/>
                      <a:tailEnd/>
                    </a:ln>
                  </pic:spPr>
                </pic:pic>
              </a:graphicData>
            </a:graphic>
          </wp:inline>
        </w:drawing>
      </w:r>
    </w:p>
    <w:p w:rsidR="00BC7C52" w:rsidRDefault="00BC7C52" w:rsidP="00BC7C52">
      <w:pPr>
        <w:pStyle w:val="2"/>
        <w:pBdr>
          <w:bottom w:val="single" w:sz="6" w:space="8" w:color="E1E1E1"/>
        </w:pBdr>
        <w:spacing w:before="450" w:after="225" w:line="270" w:lineRule="atLeast"/>
        <w:textAlignment w:val="baseline"/>
        <w:rPr>
          <w:rFonts w:ascii="Verdana" w:hAnsi="Verdana"/>
          <w:color w:val="666666"/>
          <w:sz w:val="24"/>
          <w:szCs w:val="24"/>
        </w:rPr>
      </w:pPr>
      <w:proofErr w:type="spellStart"/>
      <w:r>
        <w:rPr>
          <w:rFonts w:ascii="Verdana" w:hAnsi="Verdana"/>
          <w:color w:val="666666"/>
          <w:sz w:val="24"/>
          <w:szCs w:val="24"/>
        </w:rPr>
        <w:t>Рендеринг</w:t>
      </w:r>
      <w:proofErr w:type="spellEnd"/>
      <w:r>
        <w:rPr>
          <w:rFonts w:ascii="Verdana" w:hAnsi="Verdana"/>
          <w:color w:val="666666"/>
          <w:sz w:val="24"/>
          <w:szCs w:val="24"/>
        </w:rPr>
        <w:t xml:space="preserve"> файла в браузере</w:t>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proofErr w:type="gramStart"/>
      <w:r>
        <w:rPr>
          <w:rFonts w:ascii="Verdana" w:hAnsi="Verdana"/>
          <w:color w:val="000000"/>
          <w:sz w:val="18"/>
          <w:szCs w:val="18"/>
        </w:rPr>
        <w:t>Теперь</w:t>
      </w:r>
      <w:proofErr w:type="gramEnd"/>
      <w:r>
        <w:rPr>
          <w:rFonts w:ascii="Verdana" w:hAnsi="Verdana"/>
          <w:color w:val="000000"/>
          <w:sz w:val="18"/>
          <w:szCs w:val="18"/>
        </w:rPr>
        <w:t xml:space="preserve"> когда мы знаем как получить доступ к объекту </w:t>
      </w:r>
      <w:proofErr w:type="spellStart"/>
      <w:r>
        <w:rPr>
          <w:rFonts w:ascii="Verdana" w:hAnsi="Verdana"/>
          <w:color w:val="000000"/>
          <w:sz w:val="18"/>
          <w:szCs w:val="18"/>
        </w:rPr>
        <w:t>FileList</w:t>
      </w:r>
      <w:proofErr w:type="spellEnd"/>
      <w:r>
        <w:rPr>
          <w:rFonts w:ascii="Verdana" w:hAnsi="Verdana"/>
          <w:color w:val="000000"/>
          <w:sz w:val="18"/>
          <w:szCs w:val="18"/>
        </w:rPr>
        <w:t xml:space="preserve">, осталось узнать как осуществить </w:t>
      </w:r>
      <w:proofErr w:type="spellStart"/>
      <w:r>
        <w:rPr>
          <w:rFonts w:ascii="Verdana" w:hAnsi="Verdana"/>
          <w:color w:val="000000"/>
          <w:sz w:val="18"/>
          <w:szCs w:val="18"/>
        </w:rPr>
        <w:t>рендеринг</w:t>
      </w:r>
      <w:proofErr w:type="spellEnd"/>
      <w:r>
        <w:rPr>
          <w:rFonts w:ascii="Verdana" w:hAnsi="Verdana"/>
          <w:color w:val="000000"/>
          <w:sz w:val="18"/>
          <w:szCs w:val="18"/>
        </w:rPr>
        <w:t xml:space="preserve"> изображения в браузере. Для этого нам нужно скормить объект </w:t>
      </w:r>
      <w:proofErr w:type="spellStart"/>
      <w:r>
        <w:rPr>
          <w:rFonts w:ascii="Verdana" w:hAnsi="Verdana"/>
          <w:color w:val="000000"/>
          <w:sz w:val="18"/>
          <w:szCs w:val="18"/>
        </w:rPr>
        <w:t>File</w:t>
      </w:r>
      <w:proofErr w:type="spellEnd"/>
      <w:r>
        <w:rPr>
          <w:rFonts w:ascii="Verdana" w:hAnsi="Verdana"/>
          <w:color w:val="000000"/>
          <w:sz w:val="18"/>
          <w:szCs w:val="18"/>
        </w:rPr>
        <w:t xml:space="preserve">, объекту </w:t>
      </w:r>
      <w:proofErr w:type="spellStart"/>
      <w:r>
        <w:rPr>
          <w:rFonts w:ascii="Verdana" w:hAnsi="Verdana"/>
          <w:color w:val="000000"/>
          <w:sz w:val="18"/>
          <w:szCs w:val="18"/>
        </w:rPr>
        <w:t>FileReader</w:t>
      </w:r>
      <w:proofErr w:type="spellEnd"/>
      <w:r>
        <w:rPr>
          <w:rFonts w:ascii="Verdana" w:hAnsi="Verdana"/>
          <w:color w:val="000000"/>
          <w:sz w:val="18"/>
          <w:szCs w:val="18"/>
        </w:rPr>
        <w:t xml:space="preserve"> для генерации локального </w:t>
      </w:r>
      <w:proofErr w:type="spellStart"/>
      <w:r>
        <w:rPr>
          <w:rFonts w:ascii="Verdana" w:hAnsi="Verdana"/>
          <w:color w:val="000000"/>
          <w:sz w:val="18"/>
          <w:szCs w:val="18"/>
        </w:rPr>
        <w:t>url</w:t>
      </w:r>
      <w:proofErr w:type="spellEnd"/>
      <w:r>
        <w:rPr>
          <w:rFonts w:ascii="Verdana" w:hAnsi="Verdana"/>
          <w:color w:val="000000"/>
          <w:sz w:val="18"/>
          <w:szCs w:val="18"/>
        </w:rPr>
        <w:t xml:space="preserve">, который будет доступен через атрибут </w:t>
      </w:r>
      <w:proofErr w:type="spellStart"/>
      <w:r>
        <w:rPr>
          <w:rFonts w:ascii="Verdana" w:hAnsi="Verdana"/>
          <w:color w:val="000000"/>
          <w:sz w:val="18"/>
          <w:szCs w:val="18"/>
        </w:rPr>
        <w:t>src</w:t>
      </w:r>
      <w:proofErr w:type="spellEnd"/>
      <w:r>
        <w:rPr>
          <w:rFonts w:ascii="Verdana" w:hAnsi="Verdana"/>
          <w:color w:val="000000"/>
          <w:sz w:val="18"/>
          <w:szCs w:val="18"/>
        </w:rPr>
        <w:t xml:space="preserve"> элемента </w:t>
      </w:r>
      <w:proofErr w:type="spellStart"/>
      <w:r>
        <w:rPr>
          <w:rFonts w:ascii="Verdana" w:hAnsi="Verdana"/>
          <w:color w:val="000000"/>
          <w:sz w:val="18"/>
          <w:szCs w:val="18"/>
        </w:rPr>
        <w:t>image</w:t>
      </w:r>
      <w:proofErr w:type="spellEnd"/>
      <w:r>
        <w:rPr>
          <w:rFonts w:ascii="Verdana" w:hAnsi="Verdana"/>
          <w:color w:val="000000"/>
          <w:sz w:val="18"/>
          <w:szCs w:val="18"/>
        </w:rPr>
        <w:t>.</w:t>
      </w:r>
    </w:p>
    <w:tbl>
      <w:tblPr>
        <w:tblW w:w="0" w:type="auto"/>
        <w:tblCellSpacing w:w="15" w:type="dxa"/>
        <w:tblCellMar>
          <w:top w:w="15" w:type="dxa"/>
          <w:left w:w="15" w:type="dxa"/>
          <w:bottom w:w="15" w:type="dxa"/>
          <w:right w:w="15" w:type="dxa"/>
        </w:tblCellMar>
        <w:tblLook w:val="04A0"/>
      </w:tblPr>
      <w:tblGrid>
        <w:gridCol w:w="316"/>
        <w:gridCol w:w="3321"/>
        <w:gridCol w:w="45"/>
      </w:tblGrid>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01</w:t>
            </w:r>
          </w:p>
        </w:tc>
        <w:tc>
          <w:tcPr>
            <w:tcW w:w="0" w:type="auto"/>
            <w:vAlign w:val="center"/>
            <w:hideMark/>
          </w:tcPr>
          <w:p w:rsidR="00BC7C52" w:rsidRDefault="00BC7C52">
            <w:pPr>
              <w:rPr>
                <w:sz w:val="24"/>
                <w:szCs w:val="24"/>
              </w:rPr>
            </w:pPr>
            <w:r>
              <w:rPr>
                <w:rStyle w:val="HTML"/>
                <w:rFonts w:eastAsiaTheme="minorHAnsi"/>
              </w:rPr>
              <w:t xml:space="preserve">// </w:t>
            </w:r>
            <w:proofErr w:type="spellStart"/>
            <w:r>
              <w:rPr>
                <w:rStyle w:val="HTML"/>
                <w:rFonts w:eastAsiaTheme="minorHAnsi"/>
              </w:rPr>
              <w:t>рендеринг</w:t>
            </w:r>
            <w:proofErr w:type="spellEnd"/>
            <w:r>
              <w:rPr>
                <w:rStyle w:val="HTML"/>
                <w:rFonts w:eastAsiaTheme="minorHAnsi"/>
              </w:rPr>
              <w:t xml:space="preserve"> изображения</w:t>
            </w:r>
          </w:p>
        </w:tc>
      </w:tr>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02</w:t>
            </w:r>
          </w:p>
        </w:tc>
        <w:tc>
          <w:tcPr>
            <w:tcW w:w="0" w:type="auto"/>
            <w:gridSpan w:val="2"/>
            <w:vAlign w:val="center"/>
            <w:hideMark/>
          </w:tcPr>
          <w:p w:rsidR="00BC7C52" w:rsidRDefault="00BC7C52">
            <w:pPr>
              <w:rPr>
                <w:sz w:val="24"/>
                <w:szCs w:val="24"/>
              </w:rPr>
            </w:pPr>
            <w:proofErr w:type="spellStart"/>
            <w:proofErr w:type="gramStart"/>
            <w:r>
              <w:rPr>
                <w:rStyle w:val="HTML"/>
                <w:rFonts w:eastAsiaTheme="minorHAnsi"/>
              </w:rPr>
              <w:t>function</w:t>
            </w:r>
            <w:proofErr w:type="spellEnd"/>
            <w:r>
              <w:rPr>
                <w:rStyle w:val="apple-converted-space"/>
              </w:rPr>
              <w:t> </w:t>
            </w:r>
            <w:proofErr w:type="spellStart"/>
            <w:r>
              <w:rPr>
                <w:rStyle w:val="HTML"/>
                <w:rFonts w:eastAsiaTheme="minorHAnsi"/>
              </w:rPr>
              <w:t>renderImage</w:t>
            </w:r>
            <w:proofErr w:type="spellEnd"/>
            <w:r>
              <w:rPr>
                <w:rStyle w:val="HTML"/>
                <w:rFonts w:eastAsiaTheme="minorHAnsi"/>
              </w:rPr>
              <w:t>(</w:t>
            </w:r>
            <w:proofErr w:type="spellStart"/>
            <w:r>
              <w:rPr>
                <w:rStyle w:val="HTML"/>
                <w:rFonts w:eastAsiaTheme="minorHAnsi"/>
              </w:rPr>
              <w:t>file</w:t>
            </w:r>
            <w:proofErr w:type="spellEnd"/>
            <w:r>
              <w:rPr>
                <w:rStyle w:val="HTML"/>
                <w:rFonts w:eastAsiaTheme="minorHAnsi"/>
              </w:rPr>
              <w:t>) {</w:t>
            </w:r>
            <w:proofErr w:type="gramEnd"/>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03</w:t>
            </w:r>
          </w:p>
        </w:tc>
        <w:tc>
          <w:tcPr>
            <w:tcW w:w="0" w:type="auto"/>
            <w:vAlign w:val="center"/>
            <w:hideMark/>
          </w:tcPr>
          <w:p w:rsidR="00BC7C52" w:rsidRDefault="00BC7C52">
            <w:pPr>
              <w:rPr>
                <w:sz w:val="24"/>
                <w:szCs w:val="24"/>
              </w:rPr>
            </w:pPr>
            <w:r>
              <w:t> </w:t>
            </w:r>
          </w:p>
        </w:tc>
      </w:tr>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04</w:t>
            </w:r>
          </w:p>
        </w:tc>
        <w:tc>
          <w:tcPr>
            <w:tcW w:w="0" w:type="auto"/>
            <w:gridSpan w:val="2"/>
            <w:vAlign w:val="center"/>
            <w:hideMark/>
          </w:tcPr>
          <w:p w:rsidR="00BC7C52" w:rsidRDefault="00BC7C52">
            <w:pPr>
              <w:rPr>
                <w:sz w:val="24"/>
                <w:szCs w:val="24"/>
              </w:rPr>
            </w:pPr>
            <w:r>
              <w:rPr>
                <w:rStyle w:val="HTML"/>
                <w:rFonts w:eastAsiaTheme="minorHAnsi"/>
              </w:rPr>
              <w:t xml:space="preserve"> // генерация нового объекта </w:t>
            </w:r>
            <w:proofErr w:type="spellStart"/>
            <w:r>
              <w:rPr>
                <w:rStyle w:val="HTML"/>
                <w:rFonts w:eastAsiaTheme="minorHAnsi"/>
              </w:rPr>
              <w:t>FileReader</w:t>
            </w:r>
            <w:proofErr w:type="spellEnd"/>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373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05</w:t>
            </w:r>
          </w:p>
        </w:tc>
        <w:tc>
          <w:tcPr>
            <w:tcW w:w="0" w:type="auto"/>
            <w:gridSpan w:val="2"/>
            <w:vAlign w:val="center"/>
            <w:hideMark/>
          </w:tcPr>
          <w:p w:rsidR="00BC7C52" w:rsidRDefault="00BC7C52">
            <w:pPr>
              <w:rPr>
                <w:sz w:val="24"/>
                <w:szCs w:val="24"/>
              </w:rPr>
            </w:pPr>
            <w:r>
              <w:rPr>
                <w:rStyle w:val="HTML"/>
                <w:rFonts w:eastAsiaTheme="minorHAnsi"/>
              </w:rPr>
              <w:t>  </w:t>
            </w:r>
            <w:proofErr w:type="spellStart"/>
            <w:r>
              <w:rPr>
                <w:rStyle w:val="HTML"/>
                <w:rFonts w:eastAsiaTheme="minorHAnsi"/>
              </w:rPr>
              <w:t>var</w:t>
            </w:r>
            <w:proofErr w:type="spellEnd"/>
            <w:r>
              <w:rPr>
                <w:rStyle w:val="apple-converted-space"/>
              </w:rPr>
              <w:t> </w:t>
            </w:r>
            <w:proofErr w:type="spellStart"/>
            <w:r>
              <w:rPr>
                <w:rStyle w:val="HTML"/>
                <w:rFonts w:eastAsiaTheme="minorHAnsi"/>
              </w:rPr>
              <w:t>reader</w:t>
            </w:r>
            <w:proofErr w:type="spellEnd"/>
            <w:r>
              <w:rPr>
                <w:rStyle w:val="HTML"/>
                <w:rFonts w:eastAsiaTheme="minorHAnsi"/>
              </w:rPr>
              <w:t xml:space="preserve"> =</w:t>
            </w:r>
            <w:r>
              <w:rPr>
                <w:rStyle w:val="apple-converted-space"/>
                <w:rFonts w:ascii="Courier New" w:hAnsi="Courier New" w:cs="Courier New"/>
                <w:sz w:val="20"/>
                <w:szCs w:val="20"/>
              </w:rPr>
              <w:t> </w:t>
            </w:r>
            <w:proofErr w:type="spellStart"/>
            <w:r>
              <w:rPr>
                <w:rStyle w:val="HTML"/>
                <w:rFonts w:eastAsiaTheme="minorHAnsi"/>
              </w:rPr>
              <w:t>new</w:t>
            </w:r>
            <w:proofErr w:type="spellEnd"/>
            <w:r>
              <w:rPr>
                <w:rStyle w:val="apple-converted-space"/>
              </w:rPr>
              <w:t> </w:t>
            </w:r>
            <w:proofErr w:type="spellStart"/>
            <w:r>
              <w:rPr>
                <w:rStyle w:val="HTML"/>
                <w:rFonts w:eastAsiaTheme="minorHAnsi"/>
              </w:rPr>
              <w:t>FileReader</w:t>
            </w:r>
            <w:proofErr w:type="spellEnd"/>
            <w:r>
              <w:rPr>
                <w:rStyle w:val="HTML"/>
                <w:rFonts w:eastAsiaTheme="minorHAnsi"/>
              </w:rPr>
              <w:t>();</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06</w:t>
            </w:r>
          </w:p>
        </w:tc>
        <w:tc>
          <w:tcPr>
            <w:tcW w:w="0" w:type="auto"/>
            <w:vAlign w:val="center"/>
            <w:hideMark/>
          </w:tcPr>
          <w:p w:rsidR="00BC7C52" w:rsidRDefault="00BC7C52">
            <w:pPr>
              <w:rPr>
                <w:sz w:val="24"/>
                <w:szCs w:val="24"/>
              </w:rPr>
            </w:pPr>
            <w:r>
              <w:t>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07</w:t>
            </w:r>
          </w:p>
        </w:tc>
        <w:tc>
          <w:tcPr>
            <w:tcW w:w="0" w:type="auto"/>
            <w:gridSpan w:val="2"/>
            <w:vAlign w:val="center"/>
            <w:hideMark/>
          </w:tcPr>
          <w:p w:rsidR="00BC7C52" w:rsidRDefault="00BC7C52">
            <w:pPr>
              <w:rPr>
                <w:sz w:val="24"/>
                <w:szCs w:val="24"/>
              </w:rPr>
            </w:pPr>
            <w:r>
              <w:rPr>
                <w:rStyle w:val="HTML"/>
                <w:rFonts w:eastAsiaTheme="minorHAnsi"/>
              </w:rPr>
              <w:t xml:space="preserve"> // подстановка изображения в атрибут </w:t>
            </w:r>
            <w:proofErr w:type="spellStart"/>
            <w:r>
              <w:rPr>
                <w:rStyle w:val="HTML"/>
                <w:rFonts w:eastAsiaTheme="minorHAnsi"/>
              </w:rPr>
              <w:t>src</w:t>
            </w:r>
            <w:proofErr w:type="spellEnd"/>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lastRenderedPageBreak/>
              <w:t>08</w:t>
            </w:r>
          </w:p>
        </w:tc>
        <w:tc>
          <w:tcPr>
            <w:tcW w:w="0" w:type="auto"/>
            <w:vAlign w:val="center"/>
            <w:hideMark/>
          </w:tcPr>
          <w:p w:rsidR="00BC7C52" w:rsidRDefault="00BC7C52">
            <w:pPr>
              <w:rPr>
                <w:sz w:val="24"/>
                <w:szCs w:val="24"/>
              </w:rPr>
            </w:pPr>
            <w:r>
              <w:rPr>
                <w:rStyle w:val="HTML"/>
                <w:rFonts w:eastAsiaTheme="minorHAnsi"/>
              </w:rPr>
              <w:t>  </w:t>
            </w:r>
            <w:proofErr w:type="spellStart"/>
            <w:proofErr w:type="gramStart"/>
            <w:r>
              <w:rPr>
                <w:rStyle w:val="HTML"/>
                <w:rFonts w:eastAsiaTheme="minorHAnsi"/>
              </w:rPr>
              <w:t>reader.onload</w:t>
            </w:r>
            <w:proofErr w:type="spellEnd"/>
            <w:r>
              <w:rPr>
                <w:rStyle w:val="HTML"/>
                <w:rFonts w:eastAsiaTheme="minorHAnsi"/>
              </w:rPr>
              <w:t xml:space="preserve"> =</w:t>
            </w:r>
            <w:r>
              <w:rPr>
                <w:rStyle w:val="apple-converted-space"/>
                <w:rFonts w:ascii="Courier New" w:hAnsi="Courier New" w:cs="Courier New"/>
                <w:sz w:val="20"/>
                <w:szCs w:val="20"/>
              </w:rPr>
              <w:t> </w:t>
            </w:r>
            <w:proofErr w:type="spellStart"/>
            <w:r>
              <w:rPr>
                <w:rStyle w:val="HTML"/>
                <w:rFonts w:eastAsiaTheme="minorHAnsi"/>
              </w:rPr>
              <w:t>function</w:t>
            </w:r>
            <w:proofErr w:type="spellEnd"/>
            <w:r>
              <w:rPr>
                <w:rStyle w:val="HTML"/>
                <w:rFonts w:eastAsiaTheme="minorHAnsi"/>
              </w:rPr>
              <w:t>(</w:t>
            </w:r>
            <w:proofErr w:type="spellStart"/>
            <w:r>
              <w:rPr>
                <w:rStyle w:val="HTML"/>
                <w:rFonts w:eastAsiaTheme="minorHAnsi"/>
              </w:rPr>
              <w:t>event</w:t>
            </w:r>
            <w:proofErr w:type="spellEnd"/>
            <w:r>
              <w:rPr>
                <w:rStyle w:val="HTML"/>
                <w:rFonts w:eastAsiaTheme="minorHAnsi"/>
              </w:rPr>
              <w:t>) {</w:t>
            </w:r>
            <w:proofErr w:type="gramEnd"/>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BC7C52" w:rsidRPr="001C4BD4"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09</w:t>
            </w:r>
          </w:p>
        </w:tc>
        <w:tc>
          <w:tcPr>
            <w:tcW w:w="0" w:type="auto"/>
            <w:vAlign w:val="center"/>
            <w:hideMark/>
          </w:tcPr>
          <w:p w:rsidR="00BC7C52" w:rsidRPr="00BC7C52" w:rsidRDefault="00BC7C52">
            <w:pPr>
              <w:rPr>
                <w:sz w:val="24"/>
                <w:szCs w:val="24"/>
                <w:lang w:val="en-US"/>
              </w:rPr>
            </w:pPr>
            <w:r w:rsidRPr="00BC7C52">
              <w:rPr>
                <w:rStyle w:val="HTML"/>
                <w:rFonts w:eastAsiaTheme="minorHAnsi"/>
                <w:lang w:val="en-US"/>
              </w:rPr>
              <w:t>    </w:t>
            </w:r>
            <w:proofErr w:type="spellStart"/>
            <w:r w:rsidRPr="00BC7C52">
              <w:rPr>
                <w:rStyle w:val="HTML"/>
                <w:rFonts w:eastAsiaTheme="minorHAnsi"/>
                <w:lang w:val="en-US"/>
              </w:rPr>
              <w:t>the_url</w:t>
            </w:r>
            <w:proofErr w:type="spellEnd"/>
            <w:r w:rsidRPr="00BC7C52">
              <w:rPr>
                <w:rStyle w:val="HTML"/>
                <w:rFonts w:eastAsiaTheme="minorHAnsi"/>
                <w:lang w:val="en-US"/>
              </w:rPr>
              <w:t xml:space="preserve"> = </w:t>
            </w:r>
            <w:proofErr w:type="spellStart"/>
            <w:r w:rsidRPr="00BC7C52">
              <w:rPr>
                <w:rStyle w:val="HTML"/>
                <w:rFonts w:eastAsiaTheme="minorHAnsi"/>
                <w:lang w:val="en-US"/>
              </w:rPr>
              <w:t>event.target.result</w:t>
            </w:r>
            <w:proofErr w:type="spellEnd"/>
          </w:p>
        </w:tc>
      </w:tr>
      <w:tr w:rsidR="00BC7C52" w:rsidRPr="001C4BD4" w:rsidTr="00BC7C52">
        <w:trPr>
          <w:tblCellSpacing w:w="15" w:type="dxa"/>
        </w:trPr>
        <w:tc>
          <w:tcPr>
            <w:tcW w:w="0" w:type="auto"/>
            <w:vAlign w:val="center"/>
            <w:hideMark/>
          </w:tcPr>
          <w:p w:rsidR="00BC7C52" w:rsidRDefault="00BC7C52">
            <w:pPr>
              <w:rPr>
                <w:sz w:val="24"/>
                <w:szCs w:val="24"/>
              </w:rPr>
            </w:pPr>
            <w:r>
              <w:rPr>
                <w:rStyle w:val="HTML"/>
                <w:rFonts w:eastAsiaTheme="minorHAnsi"/>
              </w:rPr>
              <w:t>10</w:t>
            </w:r>
          </w:p>
        </w:tc>
        <w:tc>
          <w:tcPr>
            <w:tcW w:w="0" w:type="auto"/>
            <w:gridSpan w:val="2"/>
            <w:vAlign w:val="center"/>
            <w:hideMark/>
          </w:tcPr>
          <w:p w:rsidR="00BC7C52" w:rsidRPr="00BC7C52" w:rsidRDefault="00BC7C52">
            <w:pPr>
              <w:rPr>
                <w:sz w:val="24"/>
                <w:szCs w:val="24"/>
                <w:lang w:val="en-US"/>
              </w:rPr>
            </w:pPr>
            <w:r w:rsidRPr="00BC7C52">
              <w:rPr>
                <w:rStyle w:val="HTML"/>
                <w:rFonts w:eastAsiaTheme="minorHAnsi"/>
                <w:lang w:val="en-US"/>
              </w:rPr>
              <w:t>    $('#</w:t>
            </w:r>
            <w:proofErr w:type="spellStart"/>
            <w:r w:rsidRPr="00BC7C52">
              <w:rPr>
                <w:rStyle w:val="HTML"/>
                <w:rFonts w:eastAsiaTheme="minorHAnsi"/>
                <w:lang w:val="en-US"/>
              </w:rPr>
              <w:t>some_container_div</w:t>
            </w:r>
            <w:proofErr w:type="spellEnd"/>
            <w:r w:rsidRPr="00BC7C52">
              <w:rPr>
                <w:rStyle w:val="HTML"/>
                <w:rFonts w:eastAsiaTheme="minorHAnsi"/>
                <w:lang w:val="en-US"/>
              </w:rPr>
              <w:t>').html("&lt;</w:t>
            </w:r>
            <w:proofErr w:type="spellStart"/>
            <w:r w:rsidRPr="00BC7C52">
              <w:rPr>
                <w:rStyle w:val="HTML"/>
                <w:rFonts w:eastAsiaTheme="minorHAnsi"/>
                <w:lang w:val="en-US"/>
              </w:rPr>
              <w:t>img</w:t>
            </w:r>
            <w:proofErr w:type="spellEnd"/>
            <w:r w:rsidRPr="00BC7C52">
              <w:rPr>
                <w:rStyle w:val="HTML"/>
                <w:rFonts w:eastAsiaTheme="minorHAnsi"/>
                <w:lang w:val="en-US"/>
              </w:rPr>
              <w:t xml:space="preserve"> </w:t>
            </w:r>
            <w:proofErr w:type="spellStart"/>
            <w:r w:rsidRPr="00BC7C52">
              <w:rPr>
                <w:rStyle w:val="HTML"/>
                <w:rFonts w:eastAsiaTheme="minorHAnsi"/>
                <w:lang w:val="en-US"/>
              </w:rPr>
              <w:t>src</w:t>
            </w:r>
            <w:proofErr w:type="spellEnd"/>
            <w:r w:rsidRPr="00BC7C52">
              <w:rPr>
                <w:rStyle w:val="HTML"/>
                <w:rFonts w:eastAsiaTheme="minorHAnsi"/>
                <w:lang w:val="en-US"/>
              </w:rPr>
              <w:t xml:space="preserve">="" + </w:t>
            </w:r>
            <w:proofErr w:type="spellStart"/>
            <w:r w:rsidRPr="00BC7C52">
              <w:rPr>
                <w:rStyle w:val="HTML"/>
                <w:rFonts w:eastAsiaTheme="minorHAnsi"/>
                <w:lang w:val="en-US"/>
              </w:rPr>
              <w:t>the_url</w:t>
            </w:r>
            <w:proofErr w:type="spellEnd"/>
            <w:r w:rsidRPr="00BC7C52">
              <w:rPr>
                <w:rStyle w:val="HTML"/>
                <w:rFonts w:eastAsiaTheme="minorHAnsi"/>
                <w:lang w:val="en-US"/>
              </w:rPr>
              <w:t xml:space="preserve"> + "" alt=""&gt;")</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39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11</w:t>
            </w:r>
          </w:p>
        </w:tc>
        <w:tc>
          <w:tcPr>
            <w:tcW w:w="0" w:type="auto"/>
            <w:gridSpan w:val="2"/>
            <w:vAlign w:val="center"/>
            <w:hideMark/>
          </w:tcPr>
          <w:p w:rsidR="00BC7C52" w:rsidRDefault="00BC7C52">
            <w:pPr>
              <w:rPr>
                <w:sz w:val="24"/>
                <w:szCs w:val="24"/>
              </w:rPr>
            </w:pPr>
            <w:r>
              <w:rPr>
                <w:rStyle w:val="HTML"/>
                <w:rFonts w:eastAsiaTheme="minorHAnsi"/>
              </w:rPr>
              <w:t>  }</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12</w:t>
            </w:r>
          </w:p>
        </w:tc>
        <w:tc>
          <w:tcPr>
            <w:tcW w:w="0" w:type="auto"/>
            <w:vAlign w:val="center"/>
            <w:hideMark/>
          </w:tcPr>
          <w:p w:rsidR="00BC7C52" w:rsidRDefault="00BC7C52">
            <w:pPr>
              <w:rPr>
                <w:sz w:val="24"/>
                <w:szCs w:val="24"/>
              </w:rPr>
            </w:pPr>
            <w:r>
              <w:t>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13</w:t>
            </w:r>
          </w:p>
        </w:tc>
        <w:tc>
          <w:tcPr>
            <w:tcW w:w="0" w:type="auto"/>
            <w:gridSpan w:val="2"/>
            <w:vAlign w:val="center"/>
            <w:hideMark/>
          </w:tcPr>
          <w:p w:rsidR="00BC7C52" w:rsidRDefault="00BC7C52">
            <w:pPr>
              <w:rPr>
                <w:sz w:val="24"/>
                <w:szCs w:val="24"/>
              </w:rPr>
            </w:pPr>
            <w:r>
              <w:rPr>
                <w:rStyle w:val="HTML"/>
                <w:rFonts w:eastAsiaTheme="minorHAnsi"/>
              </w:rPr>
              <w:t> // при считке файла, вызывается метод, описанный выше</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14</w:t>
            </w:r>
          </w:p>
        </w:tc>
        <w:tc>
          <w:tcPr>
            <w:tcW w:w="0" w:type="auto"/>
            <w:vAlign w:val="center"/>
            <w:hideMark/>
          </w:tcPr>
          <w:p w:rsidR="00BC7C52" w:rsidRDefault="00BC7C52">
            <w:pPr>
              <w:rPr>
                <w:sz w:val="24"/>
                <w:szCs w:val="24"/>
              </w:rPr>
            </w:pPr>
            <w:r>
              <w:rPr>
                <w:rStyle w:val="HTML"/>
                <w:rFonts w:eastAsiaTheme="minorHAnsi"/>
              </w:rPr>
              <w:t>  </w:t>
            </w:r>
            <w:proofErr w:type="spellStart"/>
            <w:r>
              <w:rPr>
                <w:rStyle w:val="HTML"/>
                <w:rFonts w:eastAsiaTheme="minorHAnsi"/>
              </w:rPr>
              <w:t>reader.readAsDataURL</w:t>
            </w:r>
            <w:proofErr w:type="spellEnd"/>
            <w:r>
              <w:rPr>
                <w:rStyle w:val="HTML"/>
                <w:rFonts w:eastAsiaTheme="minorHAnsi"/>
              </w:rPr>
              <w:t>(</w:t>
            </w:r>
            <w:proofErr w:type="spellStart"/>
            <w:r>
              <w:rPr>
                <w:rStyle w:val="HTML"/>
                <w:rFonts w:eastAsiaTheme="minorHAnsi"/>
              </w:rPr>
              <w:t>file</w:t>
            </w:r>
            <w:proofErr w:type="spellEnd"/>
            <w:r>
              <w:rPr>
                <w:rStyle w:val="HTML"/>
                <w:rFonts w:eastAsiaTheme="minorHAnsi"/>
              </w:rPr>
              <w:t>);</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15</w:t>
            </w:r>
          </w:p>
        </w:tc>
        <w:tc>
          <w:tcPr>
            <w:tcW w:w="0" w:type="auto"/>
            <w:gridSpan w:val="2"/>
            <w:vAlign w:val="center"/>
            <w:hideMark/>
          </w:tcPr>
          <w:p w:rsidR="00BC7C52" w:rsidRDefault="00BC7C52">
            <w:pPr>
              <w:rPr>
                <w:sz w:val="24"/>
                <w:szCs w:val="24"/>
              </w:rPr>
            </w:pPr>
            <w:r>
              <w:rPr>
                <w:rStyle w:val="HTML"/>
                <w:rFonts w:eastAsiaTheme="minorHAnsi"/>
              </w:rPr>
              <w:t>}</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16</w:t>
            </w:r>
          </w:p>
        </w:tc>
        <w:tc>
          <w:tcPr>
            <w:tcW w:w="0" w:type="auto"/>
            <w:vAlign w:val="center"/>
            <w:hideMark/>
          </w:tcPr>
          <w:p w:rsidR="00BC7C52" w:rsidRDefault="00BC7C52">
            <w:pPr>
              <w:rPr>
                <w:sz w:val="24"/>
                <w:szCs w:val="24"/>
              </w:rPr>
            </w:pPr>
            <w:r>
              <w:t>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17</w:t>
            </w:r>
          </w:p>
        </w:tc>
        <w:tc>
          <w:tcPr>
            <w:tcW w:w="0" w:type="auto"/>
            <w:vAlign w:val="center"/>
            <w:hideMark/>
          </w:tcPr>
          <w:p w:rsidR="00BC7C52" w:rsidRDefault="00BC7C52">
            <w:pPr>
              <w:rPr>
                <w:sz w:val="24"/>
                <w:szCs w:val="24"/>
              </w:rPr>
            </w:pPr>
            <w:r>
              <w:rPr>
                <w:rStyle w:val="HTML"/>
                <w:rFonts w:eastAsiaTheme="minorHAnsi"/>
              </w:rPr>
              <w:t xml:space="preserve">// обработка элемента </w:t>
            </w:r>
            <w:proofErr w:type="spellStart"/>
            <w:r>
              <w:rPr>
                <w:rStyle w:val="HTML"/>
                <w:rFonts w:eastAsiaTheme="minorHAnsi"/>
              </w:rPr>
              <w:t>input</w:t>
            </w:r>
            <w:proofErr w:type="spellEnd"/>
          </w:p>
        </w:tc>
      </w:tr>
      <w:tr w:rsidR="00BC7C52" w:rsidRPr="001C4BD4" w:rsidTr="00BC7C52">
        <w:trPr>
          <w:tblCellSpacing w:w="15" w:type="dxa"/>
        </w:trPr>
        <w:tc>
          <w:tcPr>
            <w:tcW w:w="0" w:type="auto"/>
            <w:vAlign w:val="center"/>
            <w:hideMark/>
          </w:tcPr>
          <w:p w:rsidR="00BC7C52" w:rsidRDefault="00BC7C52">
            <w:pPr>
              <w:rPr>
                <w:sz w:val="24"/>
                <w:szCs w:val="24"/>
              </w:rPr>
            </w:pPr>
            <w:r>
              <w:rPr>
                <w:rStyle w:val="HTML"/>
                <w:rFonts w:eastAsiaTheme="minorHAnsi"/>
              </w:rPr>
              <w:t>18</w:t>
            </w:r>
          </w:p>
        </w:tc>
        <w:tc>
          <w:tcPr>
            <w:tcW w:w="0" w:type="auto"/>
            <w:gridSpan w:val="2"/>
            <w:vAlign w:val="center"/>
            <w:hideMark/>
          </w:tcPr>
          <w:p w:rsidR="00BC7C52" w:rsidRPr="00BC7C52" w:rsidRDefault="00BC7C52">
            <w:pPr>
              <w:rPr>
                <w:sz w:val="24"/>
                <w:szCs w:val="24"/>
                <w:lang w:val="en-US"/>
              </w:rPr>
            </w:pPr>
            <w:r w:rsidRPr="00BC7C52">
              <w:rPr>
                <w:rStyle w:val="HTML"/>
                <w:rFonts w:eastAsiaTheme="minorHAnsi"/>
                <w:lang w:val="en-US"/>
              </w:rPr>
              <w:t>$("#the-file-input").change(function()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19</w:t>
            </w:r>
          </w:p>
        </w:tc>
        <w:tc>
          <w:tcPr>
            <w:tcW w:w="0" w:type="auto"/>
            <w:gridSpan w:val="2"/>
            <w:vAlign w:val="center"/>
            <w:hideMark/>
          </w:tcPr>
          <w:p w:rsidR="00BC7C52" w:rsidRDefault="00BC7C52">
            <w:pPr>
              <w:rPr>
                <w:sz w:val="24"/>
                <w:szCs w:val="24"/>
              </w:rPr>
            </w:pPr>
            <w:r>
              <w:rPr>
                <w:rStyle w:val="HTML"/>
                <w:rFonts w:eastAsiaTheme="minorHAnsi"/>
              </w:rPr>
              <w:t>    </w:t>
            </w:r>
            <w:proofErr w:type="spellStart"/>
            <w:r>
              <w:rPr>
                <w:rStyle w:val="HTML"/>
                <w:rFonts w:eastAsiaTheme="minorHAnsi"/>
              </w:rPr>
              <w:t>console.log</w:t>
            </w:r>
            <w:proofErr w:type="spellEnd"/>
            <w:r>
              <w:rPr>
                <w:rStyle w:val="HTML"/>
                <w:rFonts w:eastAsiaTheme="minorHAnsi"/>
              </w:rPr>
              <w:t>(</w:t>
            </w:r>
            <w:proofErr w:type="spellStart"/>
            <w:r>
              <w:rPr>
                <w:rStyle w:val="HTML"/>
                <w:rFonts w:eastAsiaTheme="minorHAnsi"/>
              </w:rPr>
              <w:t>this.files</w:t>
            </w:r>
            <w:proofErr w:type="spellEnd"/>
            <w:r>
              <w:rPr>
                <w:rStyle w:val="HTML"/>
                <w:rFonts w:eastAsiaTheme="minorHAnsi"/>
              </w:rPr>
              <w:t>)</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20</w:t>
            </w:r>
          </w:p>
        </w:tc>
        <w:tc>
          <w:tcPr>
            <w:tcW w:w="0" w:type="auto"/>
            <w:vAlign w:val="center"/>
            <w:hideMark/>
          </w:tcPr>
          <w:p w:rsidR="00BC7C52" w:rsidRDefault="00BC7C52">
            <w:pPr>
              <w:rPr>
                <w:sz w:val="24"/>
                <w:szCs w:val="24"/>
              </w:rPr>
            </w:pPr>
            <w:r>
              <w:t> </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21</w:t>
            </w:r>
          </w:p>
        </w:tc>
        <w:tc>
          <w:tcPr>
            <w:tcW w:w="0" w:type="auto"/>
            <w:gridSpan w:val="2"/>
            <w:vAlign w:val="center"/>
            <w:hideMark/>
          </w:tcPr>
          <w:p w:rsidR="00BC7C52" w:rsidRDefault="00BC7C52">
            <w:pPr>
              <w:rPr>
                <w:sz w:val="24"/>
                <w:szCs w:val="24"/>
              </w:rPr>
            </w:pPr>
            <w:r>
              <w:rPr>
                <w:rStyle w:val="HTML"/>
                <w:rFonts w:eastAsiaTheme="minorHAnsi"/>
              </w:rPr>
              <w:t xml:space="preserve">   // выбор первого изображения из </w:t>
            </w:r>
            <w:proofErr w:type="spellStart"/>
            <w:r>
              <w:rPr>
                <w:rStyle w:val="HTML"/>
                <w:rFonts w:eastAsiaTheme="minorHAnsi"/>
              </w:rPr>
              <w:t>FileList</w:t>
            </w:r>
            <w:proofErr w:type="spellEnd"/>
            <w:r>
              <w:rPr>
                <w:rStyle w:val="HTML"/>
                <w:rFonts w:eastAsiaTheme="minorHAnsi"/>
              </w:rPr>
              <w:t xml:space="preserve"> и передача в функцию</w:t>
            </w:r>
          </w:p>
        </w:tc>
      </w:tr>
      <w:tr w:rsidR="00BC7C52" w:rsidTr="00BC7C52">
        <w:trPr>
          <w:gridAfter w:val="1"/>
          <w:tblCellSpacing w:w="15" w:type="dxa"/>
        </w:trPr>
        <w:tc>
          <w:tcPr>
            <w:tcW w:w="0" w:type="auto"/>
            <w:vAlign w:val="center"/>
            <w:hideMark/>
          </w:tcPr>
          <w:p w:rsidR="00BC7C52" w:rsidRDefault="00BC7C52">
            <w:pPr>
              <w:rPr>
                <w:sz w:val="24"/>
                <w:szCs w:val="24"/>
              </w:rPr>
            </w:pPr>
            <w:r>
              <w:rPr>
                <w:rStyle w:val="HTML"/>
                <w:rFonts w:eastAsiaTheme="minorHAnsi"/>
              </w:rPr>
              <w:t>22</w:t>
            </w:r>
          </w:p>
        </w:tc>
        <w:tc>
          <w:tcPr>
            <w:tcW w:w="0" w:type="auto"/>
            <w:vAlign w:val="center"/>
            <w:hideMark/>
          </w:tcPr>
          <w:p w:rsidR="00BC7C52" w:rsidRDefault="00BC7C52">
            <w:pPr>
              <w:rPr>
                <w:sz w:val="24"/>
                <w:szCs w:val="24"/>
              </w:rPr>
            </w:pPr>
            <w:r>
              <w:rPr>
                <w:rStyle w:val="HTML"/>
                <w:rFonts w:eastAsiaTheme="minorHAnsi"/>
              </w:rPr>
              <w:t>    </w:t>
            </w:r>
            <w:proofErr w:type="spellStart"/>
            <w:r>
              <w:rPr>
                <w:rStyle w:val="HTML"/>
                <w:rFonts w:eastAsiaTheme="minorHAnsi"/>
              </w:rPr>
              <w:t>renderImage</w:t>
            </w:r>
            <w:proofErr w:type="spellEnd"/>
            <w:r>
              <w:rPr>
                <w:rStyle w:val="HTML"/>
                <w:rFonts w:eastAsiaTheme="minorHAnsi"/>
              </w:rPr>
              <w:t>(</w:t>
            </w:r>
            <w:proofErr w:type="spellStart"/>
            <w:r>
              <w:rPr>
                <w:rStyle w:val="HTML"/>
                <w:rFonts w:eastAsiaTheme="minorHAnsi"/>
              </w:rPr>
              <w:t>this.files</w:t>
            </w:r>
            <w:proofErr w:type="spellEnd"/>
            <w:r>
              <w:rPr>
                <w:rStyle w:val="HTML"/>
                <w:rFonts w:eastAsiaTheme="minorHAnsi"/>
              </w:rPr>
              <w:t>[0])</w:t>
            </w:r>
          </w:p>
        </w:tc>
      </w:tr>
    </w:tbl>
    <w:p w:rsidR="00BC7C52" w:rsidRDefault="00BC7C52" w:rsidP="00BC7C52">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36"/>
      </w:tblGrid>
      <w:tr w:rsidR="00BC7C52" w:rsidTr="00BC7C52">
        <w:trPr>
          <w:tblCellSpacing w:w="15" w:type="dxa"/>
        </w:trPr>
        <w:tc>
          <w:tcPr>
            <w:tcW w:w="0" w:type="auto"/>
            <w:vAlign w:val="center"/>
            <w:hideMark/>
          </w:tcPr>
          <w:p w:rsidR="00BC7C52" w:rsidRDefault="00BC7C52">
            <w:pPr>
              <w:rPr>
                <w:sz w:val="24"/>
                <w:szCs w:val="24"/>
              </w:rPr>
            </w:pPr>
            <w:r>
              <w:rPr>
                <w:rStyle w:val="HTML"/>
                <w:rFonts w:eastAsiaTheme="minorHAnsi"/>
              </w:rPr>
              <w:t>23</w:t>
            </w:r>
          </w:p>
        </w:tc>
        <w:tc>
          <w:tcPr>
            <w:tcW w:w="0" w:type="auto"/>
            <w:vAlign w:val="center"/>
            <w:hideMark/>
          </w:tcPr>
          <w:p w:rsidR="00BC7C52" w:rsidRDefault="00BC7C52">
            <w:pPr>
              <w:rPr>
                <w:sz w:val="24"/>
                <w:szCs w:val="24"/>
              </w:rPr>
            </w:pPr>
            <w:r>
              <w:rPr>
                <w:rStyle w:val="HTML"/>
                <w:rFonts w:eastAsiaTheme="minorHAnsi"/>
              </w:rPr>
              <w:t>});</w:t>
            </w:r>
          </w:p>
        </w:tc>
      </w:tr>
    </w:tbl>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В данном примере мы </w:t>
      </w:r>
      <w:proofErr w:type="gramStart"/>
      <w:r>
        <w:rPr>
          <w:rFonts w:ascii="Verdana" w:hAnsi="Verdana"/>
          <w:color w:val="000000"/>
          <w:sz w:val="18"/>
          <w:szCs w:val="18"/>
        </w:rPr>
        <w:t>продемонстрировали</w:t>
      </w:r>
      <w:proofErr w:type="gramEnd"/>
      <w:r>
        <w:rPr>
          <w:rFonts w:ascii="Verdana" w:hAnsi="Verdana"/>
          <w:color w:val="000000"/>
          <w:sz w:val="18"/>
          <w:szCs w:val="18"/>
        </w:rPr>
        <w:t xml:space="preserve"> как можно отобразить изображение в браузере без загрузки на сервер! Это отличный вариант, особенно если на нашем сайте огромное количество пользователей, который совершают данную операцию.</w:t>
      </w:r>
    </w:p>
    <w:p w:rsidR="00BC7C52" w:rsidRDefault="00BC7C52" w:rsidP="00BC7C52">
      <w:pPr>
        <w:pStyle w:val="a4"/>
        <w:spacing w:before="150" w:beforeAutospacing="0" w:after="150" w:afterAutospacing="0" w:line="270" w:lineRule="atLeast"/>
        <w:jc w:val="center"/>
        <w:textAlignment w:val="baseline"/>
        <w:rPr>
          <w:rFonts w:ascii="Verdana" w:hAnsi="Verdana"/>
          <w:color w:val="000000"/>
          <w:sz w:val="18"/>
          <w:szCs w:val="18"/>
        </w:rPr>
      </w:pPr>
      <w:r>
        <w:rPr>
          <w:rFonts w:ascii="Verdana" w:hAnsi="Verdana"/>
          <w:noProof/>
          <w:color w:val="000000"/>
          <w:sz w:val="18"/>
          <w:szCs w:val="18"/>
        </w:rPr>
        <w:lastRenderedPageBreak/>
        <w:drawing>
          <wp:inline distT="0" distB="0" distL="0" distR="0">
            <wp:extent cx="3600450" cy="4410075"/>
            <wp:effectExtent l="19050" t="0" r="0" b="0"/>
            <wp:docPr id="4" name="Рисунок 4" descr="http://ruseller.com/lessons/les2154/images/html5-file-ap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useller.com/lessons/les2154/images/html5-file-api-3.jpg"/>
                    <pic:cNvPicPr>
                      <a:picLocks noChangeAspect="1" noChangeArrowheads="1"/>
                    </pic:cNvPicPr>
                  </pic:nvPicPr>
                  <pic:blipFill>
                    <a:blip r:embed="rId15" cstate="print"/>
                    <a:srcRect/>
                    <a:stretch>
                      <a:fillRect/>
                    </a:stretch>
                  </pic:blipFill>
                  <pic:spPr bwMode="auto">
                    <a:xfrm>
                      <a:off x="0" y="0"/>
                      <a:ext cx="3600450" cy="4410075"/>
                    </a:xfrm>
                    <a:prstGeom prst="rect">
                      <a:avLst/>
                    </a:prstGeom>
                    <a:noFill/>
                    <a:ln w="9525">
                      <a:noFill/>
                      <a:miter lim="800000"/>
                      <a:headEnd/>
                      <a:tailEnd/>
                    </a:ln>
                  </pic:spPr>
                </pic:pic>
              </a:graphicData>
            </a:graphic>
          </wp:inline>
        </w:drawing>
      </w:r>
    </w:p>
    <w:p w:rsidR="00BC7C52" w:rsidRDefault="00BC7C52" w:rsidP="00BC7C52">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Заключение</w:t>
      </w:r>
    </w:p>
    <w:p w:rsidR="00BC7C52" w:rsidRDefault="00BC7C52" w:rsidP="00BC7C52">
      <w:pPr>
        <w:pStyle w:val="a4"/>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Метод, который мы </w:t>
      </w:r>
      <w:proofErr w:type="gramStart"/>
      <w:r>
        <w:rPr>
          <w:rFonts w:ascii="Verdana" w:hAnsi="Verdana"/>
          <w:color w:val="000000"/>
          <w:sz w:val="18"/>
          <w:szCs w:val="18"/>
        </w:rPr>
        <w:t>показали</w:t>
      </w:r>
      <w:proofErr w:type="gramEnd"/>
      <w:r>
        <w:rPr>
          <w:rFonts w:ascii="Verdana" w:hAnsi="Verdana"/>
          <w:color w:val="000000"/>
          <w:sz w:val="18"/>
          <w:szCs w:val="18"/>
        </w:rPr>
        <w:t xml:space="preserve"> может снизить нагрузку на сервер. Так же это новый полигон для создания приложений по обработке фото.</w:t>
      </w:r>
    </w:p>
    <w:p w:rsidR="00BC7C52" w:rsidRDefault="00BC7C52" w:rsidP="00BC7C52">
      <w:pPr>
        <w:pStyle w:val="a4"/>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Данный урок подготовлен для вас командой сайта</w:t>
      </w:r>
      <w:r>
        <w:rPr>
          <w:rStyle w:val="apple-converted-space"/>
          <w:rFonts w:ascii="Verdana" w:hAnsi="Verdana"/>
          <w:color w:val="000000"/>
          <w:sz w:val="18"/>
          <w:szCs w:val="18"/>
        </w:rPr>
        <w:t> </w:t>
      </w:r>
      <w:hyperlink r:id="rId16" w:history="1">
        <w:r>
          <w:rPr>
            <w:rStyle w:val="a3"/>
            <w:rFonts w:ascii="Verdana" w:hAnsi="Verdana"/>
            <w:color w:val="0071D0"/>
            <w:sz w:val="18"/>
            <w:szCs w:val="18"/>
            <w:bdr w:val="none" w:sz="0" w:space="0" w:color="auto" w:frame="1"/>
          </w:rPr>
          <w:t>ruseller.com</w:t>
        </w:r>
      </w:hyperlink>
      <w:r>
        <w:rPr>
          <w:rFonts w:ascii="Verdana" w:hAnsi="Verdana"/>
          <w:color w:val="000000"/>
          <w:sz w:val="18"/>
          <w:szCs w:val="18"/>
        </w:rPr>
        <w:br/>
        <w:t>Источник урока:</w:t>
      </w:r>
      <w:r>
        <w:rPr>
          <w:rStyle w:val="apple-converted-space"/>
          <w:rFonts w:ascii="Verdana" w:hAnsi="Verdana"/>
          <w:color w:val="000000"/>
          <w:sz w:val="18"/>
          <w:szCs w:val="18"/>
        </w:rPr>
        <w:t> </w:t>
      </w:r>
      <w:hyperlink r:id="rId17" w:tgtFrame="_blank" w:history="1">
        <w:r>
          <w:rPr>
            <w:rStyle w:val="a3"/>
            <w:rFonts w:ascii="Verdana" w:hAnsi="Verdana"/>
            <w:color w:val="0071D0"/>
            <w:sz w:val="18"/>
            <w:szCs w:val="18"/>
            <w:bdr w:val="none" w:sz="0" w:space="0" w:color="auto" w:frame="1"/>
          </w:rPr>
          <w:t>http://scotch.io/tutorials/use-the-html5-file-api-to-work-with-files-locally-in-the-browser</w:t>
        </w:r>
        <w:proofErr w:type="gramStart"/>
      </w:hyperlink>
      <w:r>
        <w:rPr>
          <w:rFonts w:ascii="Verdana" w:hAnsi="Verdana"/>
          <w:color w:val="000000"/>
          <w:sz w:val="18"/>
          <w:szCs w:val="18"/>
        </w:rPr>
        <w:br/>
        <w:t>П</w:t>
      </w:r>
      <w:proofErr w:type="gramEnd"/>
      <w:r>
        <w:rPr>
          <w:rFonts w:ascii="Verdana" w:hAnsi="Verdana"/>
          <w:color w:val="000000"/>
          <w:sz w:val="18"/>
          <w:szCs w:val="18"/>
        </w:rPr>
        <w:t xml:space="preserve">еревел: Станислав </w:t>
      </w:r>
      <w:proofErr w:type="spellStart"/>
      <w:r>
        <w:rPr>
          <w:rFonts w:ascii="Verdana" w:hAnsi="Verdana"/>
          <w:color w:val="000000"/>
          <w:sz w:val="18"/>
          <w:szCs w:val="18"/>
        </w:rPr>
        <w:t>Протасевич</w:t>
      </w:r>
      <w:proofErr w:type="spellEnd"/>
      <w:r>
        <w:rPr>
          <w:rFonts w:ascii="Verdana" w:hAnsi="Verdana"/>
          <w:color w:val="000000"/>
          <w:sz w:val="18"/>
          <w:szCs w:val="18"/>
        </w:rPr>
        <w:br/>
        <w:t>Урок создан: 11 Ноября 2014</w:t>
      </w:r>
      <w:r>
        <w:rPr>
          <w:rFonts w:ascii="Verdana" w:hAnsi="Verdana"/>
          <w:color w:val="000000"/>
          <w:sz w:val="18"/>
          <w:szCs w:val="18"/>
        </w:rPr>
        <w:br/>
        <w:t>Просмотров: 11195</w:t>
      </w:r>
      <w:r>
        <w:rPr>
          <w:rFonts w:ascii="Verdana" w:hAnsi="Verdana"/>
          <w:color w:val="000000"/>
          <w:sz w:val="18"/>
          <w:szCs w:val="18"/>
        </w:rPr>
        <w:br/>
      </w:r>
      <w:hyperlink r:id="rId18" w:history="1">
        <w:r>
          <w:rPr>
            <w:rStyle w:val="a3"/>
            <w:rFonts w:ascii="Verdana" w:hAnsi="Verdana"/>
            <w:color w:val="0071D0"/>
            <w:sz w:val="18"/>
            <w:szCs w:val="18"/>
            <w:bdr w:val="none" w:sz="0" w:space="0" w:color="auto" w:frame="1"/>
          </w:rPr>
          <w:t>Правила перепечатки</w:t>
        </w:r>
      </w:hyperlink>
    </w:p>
    <w:p w:rsidR="00BC7C52" w:rsidRDefault="00522BB5" w:rsidP="00BC7C52">
      <w:pPr>
        <w:shd w:val="clear" w:color="auto" w:fill="FFFFFF"/>
        <w:spacing w:before="600" w:after="600" w:line="270" w:lineRule="atLeast"/>
        <w:textAlignment w:val="baseline"/>
        <w:rPr>
          <w:rFonts w:ascii="Verdana" w:hAnsi="Verdana"/>
          <w:color w:val="000000"/>
          <w:sz w:val="18"/>
          <w:szCs w:val="18"/>
        </w:rPr>
      </w:pPr>
      <w:r w:rsidRPr="00522BB5">
        <w:rPr>
          <w:rFonts w:ascii="Verdana" w:hAnsi="Verdana"/>
          <w:color w:val="000000"/>
          <w:sz w:val="18"/>
          <w:szCs w:val="18"/>
        </w:rPr>
        <w:pict>
          <v:rect id="_x0000_i1025" style="width:0;height:3.75pt" o:hralign="center" o:hrstd="t" o:hr="t" fillcolor="gray" stroked="f"/>
        </w:pict>
      </w:r>
    </w:p>
    <w:p w:rsidR="00BC7C52" w:rsidRDefault="00BC7C52" w:rsidP="00BC7C52">
      <w:pPr>
        <w:spacing w:after="0" w:line="270" w:lineRule="atLeast"/>
        <w:jc w:val="center"/>
        <w:textAlignment w:val="baseline"/>
        <w:rPr>
          <w:rFonts w:ascii="Verdana" w:hAnsi="Verdana"/>
          <w:color w:val="000000"/>
          <w:sz w:val="18"/>
          <w:szCs w:val="18"/>
        </w:rPr>
      </w:pPr>
      <w:r>
        <w:rPr>
          <w:rFonts w:ascii="Verdana" w:hAnsi="Verdana"/>
          <w:noProof/>
          <w:color w:val="0071D0"/>
          <w:sz w:val="18"/>
          <w:szCs w:val="18"/>
          <w:bdr w:val="none" w:sz="0" w:space="0" w:color="auto" w:frame="1"/>
          <w:lang w:eastAsia="ru-RU"/>
        </w:rPr>
        <w:drawing>
          <wp:inline distT="0" distB="0" distL="0" distR="0">
            <wp:extent cx="6934200" cy="857250"/>
            <wp:effectExtent l="19050" t="0" r="0" b="0"/>
            <wp:docPr id="6" name="Рисунок 6" descr="http://ruseller.com/img/hostiq_ruseller_28_01_2017.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useller.com/img/hostiq_ruseller_28_01_2017.gif">
                      <a:hlinkClick r:id="rId19" tgtFrame="&quot;_blank&quot;"/>
                    </pic:cNvPr>
                    <pic:cNvPicPr>
                      <a:picLocks noChangeAspect="1" noChangeArrowheads="1"/>
                    </pic:cNvPicPr>
                  </pic:nvPicPr>
                  <pic:blipFill>
                    <a:blip r:embed="rId20" cstate="print"/>
                    <a:srcRect/>
                    <a:stretch>
                      <a:fillRect/>
                    </a:stretch>
                  </pic:blipFill>
                  <pic:spPr bwMode="auto">
                    <a:xfrm>
                      <a:off x="0" y="0"/>
                      <a:ext cx="6934200" cy="857250"/>
                    </a:xfrm>
                    <a:prstGeom prst="rect">
                      <a:avLst/>
                    </a:prstGeom>
                    <a:noFill/>
                    <a:ln w="9525">
                      <a:noFill/>
                      <a:miter lim="800000"/>
                      <a:headEnd/>
                      <a:tailEnd/>
                    </a:ln>
                  </pic:spPr>
                </pic:pic>
              </a:graphicData>
            </a:graphic>
          </wp:inline>
        </w:drawing>
      </w:r>
    </w:p>
    <w:p w:rsidR="00BC7C52" w:rsidRDefault="00BC7C52" w:rsidP="00BC7C52">
      <w:pPr>
        <w:pStyle w:val="2"/>
        <w:pBdr>
          <w:bottom w:val="single" w:sz="6" w:space="8" w:color="E1E1E1"/>
        </w:pBdr>
        <w:shd w:val="clear" w:color="auto" w:fill="FFFFFF"/>
        <w:spacing w:before="450" w:after="225" w:line="270" w:lineRule="atLeast"/>
        <w:textAlignment w:val="baseline"/>
        <w:rPr>
          <w:rFonts w:ascii="Verdana" w:hAnsi="Verdana"/>
          <w:color w:val="666666"/>
          <w:sz w:val="24"/>
          <w:szCs w:val="24"/>
        </w:rPr>
      </w:pPr>
      <w:r>
        <w:rPr>
          <w:rFonts w:ascii="Verdana" w:hAnsi="Verdana"/>
          <w:color w:val="666666"/>
          <w:sz w:val="24"/>
          <w:szCs w:val="24"/>
        </w:rPr>
        <w:lastRenderedPageBreak/>
        <w:t>5 последних уроков рубрики "HTML5"</w:t>
      </w:r>
    </w:p>
    <w:p w:rsidR="00BC7C52" w:rsidRDefault="00BC7C52" w:rsidP="00BC7C52">
      <w:pPr>
        <w:numPr>
          <w:ilvl w:val="0"/>
          <w:numId w:val="10"/>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0" t="0" r="0" b="0"/>
            <wp:docPr id="7" name="Рисунок 7" descr="http://ruseller.com/lessons/les2786/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useller.com/lessons/les2786/thumbnail.png"/>
                    <pic:cNvPicPr>
                      <a:picLocks noChangeAspect="1" noChangeArrowheads="1"/>
                    </pic:cNvPicPr>
                  </pic:nvPicPr>
                  <pic:blipFill>
                    <a:blip r:embed="rId21"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BC7C52" w:rsidRDefault="00522BB5" w:rsidP="00BC7C52">
      <w:pPr>
        <w:pStyle w:val="4"/>
        <w:spacing w:before="0" w:line="270" w:lineRule="atLeast"/>
        <w:ind w:left="900"/>
        <w:textAlignment w:val="baseline"/>
        <w:rPr>
          <w:rFonts w:ascii="Verdana" w:hAnsi="Verdana"/>
          <w:color w:val="333333"/>
          <w:sz w:val="21"/>
          <w:szCs w:val="21"/>
        </w:rPr>
      </w:pPr>
      <w:hyperlink r:id="rId22" w:history="1">
        <w:r w:rsidR="00BC7C52">
          <w:rPr>
            <w:rStyle w:val="a3"/>
            <w:rFonts w:ascii="Verdana" w:hAnsi="Verdana"/>
            <w:color w:val="0071D0"/>
            <w:sz w:val="21"/>
            <w:szCs w:val="21"/>
            <w:bdr w:val="none" w:sz="0" w:space="0" w:color="auto" w:frame="1"/>
          </w:rPr>
          <w:t xml:space="preserve">Определение доступности атрибута HTML5 с помощью </w:t>
        </w:r>
        <w:proofErr w:type="spellStart"/>
        <w:r w:rsidR="00BC7C52">
          <w:rPr>
            <w:rStyle w:val="a3"/>
            <w:rFonts w:ascii="Verdana" w:hAnsi="Verdana"/>
            <w:color w:val="0071D0"/>
            <w:sz w:val="21"/>
            <w:szCs w:val="21"/>
            <w:bdr w:val="none" w:sz="0" w:space="0" w:color="auto" w:frame="1"/>
          </w:rPr>
          <w:t>JavaScript</w:t>
        </w:r>
        <w:proofErr w:type="spellEnd"/>
      </w:hyperlink>
    </w:p>
    <w:p w:rsidR="00BC7C52" w:rsidRDefault="00BC7C52" w:rsidP="00BC7C52">
      <w:pPr>
        <w:pStyle w:val="a4"/>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Сегодня мы посмотрим, как можно организовать проверку доступности атрибута HTML5 с помощью </w:t>
      </w:r>
      <w:proofErr w:type="spellStart"/>
      <w:r>
        <w:rPr>
          <w:rFonts w:ascii="Verdana" w:hAnsi="Verdana"/>
          <w:color w:val="000000"/>
          <w:sz w:val="18"/>
          <w:szCs w:val="18"/>
        </w:rPr>
        <w:t>JavaScript</w:t>
      </w:r>
      <w:proofErr w:type="spellEnd"/>
      <w:r>
        <w:rPr>
          <w:rFonts w:ascii="Verdana" w:hAnsi="Verdana"/>
          <w:color w:val="000000"/>
          <w:sz w:val="18"/>
          <w:szCs w:val="18"/>
        </w:rPr>
        <w:t xml:space="preserve">. Проверять будем работу элементов </w:t>
      </w:r>
      <w:proofErr w:type="spellStart"/>
      <w:r>
        <w:rPr>
          <w:rFonts w:ascii="Verdana" w:hAnsi="Verdana"/>
          <w:color w:val="000000"/>
          <w:sz w:val="18"/>
          <w:szCs w:val="18"/>
        </w:rPr>
        <w:t>details</w:t>
      </w:r>
      <w:proofErr w:type="spellEnd"/>
      <w:r>
        <w:rPr>
          <w:rFonts w:ascii="Verdana" w:hAnsi="Verdana"/>
          <w:color w:val="000000"/>
          <w:sz w:val="18"/>
          <w:szCs w:val="18"/>
        </w:rPr>
        <w:t xml:space="preserve"> и </w:t>
      </w:r>
      <w:proofErr w:type="spellStart"/>
      <w:r>
        <w:rPr>
          <w:rFonts w:ascii="Verdana" w:hAnsi="Verdana"/>
          <w:color w:val="000000"/>
          <w:sz w:val="18"/>
          <w:szCs w:val="18"/>
        </w:rPr>
        <w:t>summary</w:t>
      </w:r>
      <w:proofErr w:type="spellEnd"/>
      <w:r>
        <w:rPr>
          <w:rFonts w:ascii="Verdana" w:hAnsi="Verdana"/>
          <w:color w:val="000000"/>
          <w:sz w:val="18"/>
          <w:szCs w:val="18"/>
        </w:rPr>
        <w:t>.</w:t>
      </w:r>
    </w:p>
    <w:p w:rsidR="00BC7C52" w:rsidRDefault="00BC7C52" w:rsidP="00BC7C52">
      <w:pPr>
        <w:numPr>
          <w:ilvl w:val="0"/>
          <w:numId w:val="10"/>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57200" cy="457200"/>
            <wp:effectExtent l="19050" t="0" r="0" b="0"/>
            <wp:docPr id="8" name="Рисунок 8" descr="http://ruseller.com/lessons/les2726/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useller.com/lessons/les2726/thumbnail.png"/>
                    <pic:cNvPicPr>
                      <a:picLocks noChangeAspect="1" noChangeArrowheads="1"/>
                    </pic:cNvPicPr>
                  </pic:nvPicPr>
                  <pic:blipFill>
                    <a:blip r:embed="rId2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BC7C52" w:rsidRDefault="00522BB5" w:rsidP="00BC7C52">
      <w:pPr>
        <w:pStyle w:val="4"/>
        <w:spacing w:before="0" w:line="270" w:lineRule="atLeast"/>
        <w:ind w:left="900"/>
        <w:textAlignment w:val="baseline"/>
        <w:rPr>
          <w:rFonts w:ascii="Verdana" w:hAnsi="Verdana"/>
          <w:color w:val="333333"/>
          <w:sz w:val="21"/>
          <w:szCs w:val="21"/>
        </w:rPr>
      </w:pPr>
      <w:hyperlink r:id="rId24" w:history="1">
        <w:r w:rsidR="00BC7C52">
          <w:rPr>
            <w:rStyle w:val="a3"/>
            <w:rFonts w:ascii="Verdana" w:hAnsi="Verdana"/>
            <w:color w:val="0071D0"/>
            <w:sz w:val="21"/>
            <w:szCs w:val="21"/>
            <w:bdr w:val="none" w:sz="0" w:space="0" w:color="auto" w:frame="1"/>
          </w:rPr>
          <w:t>HTML5: API работы с вибрацией</w:t>
        </w:r>
      </w:hyperlink>
    </w:p>
    <w:p w:rsidR="00BC7C52" w:rsidRDefault="00BC7C52" w:rsidP="00BC7C52">
      <w:pPr>
        <w:pStyle w:val="a4"/>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HTML5 - глоток свежего воздуха в </w:t>
      </w:r>
      <w:proofErr w:type="gramStart"/>
      <w:r>
        <w:rPr>
          <w:rFonts w:ascii="Verdana" w:hAnsi="Verdana"/>
          <w:color w:val="000000"/>
          <w:sz w:val="18"/>
          <w:szCs w:val="18"/>
        </w:rPr>
        <w:t>современном</w:t>
      </w:r>
      <w:proofErr w:type="gramEnd"/>
      <w:r>
        <w:rPr>
          <w:rFonts w:ascii="Verdana" w:hAnsi="Verdana"/>
          <w:color w:val="000000"/>
          <w:sz w:val="18"/>
          <w:szCs w:val="18"/>
        </w:rPr>
        <w:t xml:space="preserve"> </w:t>
      </w:r>
      <w:proofErr w:type="spellStart"/>
      <w:r>
        <w:rPr>
          <w:rFonts w:ascii="Verdana" w:hAnsi="Verdana"/>
          <w:color w:val="000000"/>
          <w:sz w:val="18"/>
          <w:szCs w:val="18"/>
        </w:rPr>
        <w:t>вебе</w:t>
      </w:r>
      <w:proofErr w:type="spellEnd"/>
      <w:r>
        <w:rPr>
          <w:rFonts w:ascii="Verdana" w:hAnsi="Verdana"/>
          <w:color w:val="000000"/>
          <w:sz w:val="18"/>
          <w:szCs w:val="18"/>
        </w:rPr>
        <w:t xml:space="preserve">. </w:t>
      </w:r>
      <w:proofErr w:type="gramStart"/>
      <w:r>
        <w:rPr>
          <w:rFonts w:ascii="Verdana" w:hAnsi="Verdana"/>
          <w:color w:val="000000"/>
          <w:sz w:val="18"/>
          <w:szCs w:val="18"/>
        </w:rPr>
        <w:t xml:space="preserve">Она повлиял не только на классический </w:t>
      </w:r>
      <w:proofErr w:type="spellStart"/>
      <w:r>
        <w:rPr>
          <w:rFonts w:ascii="Verdana" w:hAnsi="Verdana"/>
          <w:color w:val="000000"/>
          <w:sz w:val="18"/>
          <w:szCs w:val="18"/>
        </w:rPr>
        <w:t>веб</w:t>
      </w:r>
      <w:proofErr w:type="spellEnd"/>
      <w:r>
        <w:rPr>
          <w:rFonts w:ascii="Verdana" w:hAnsi="Verdana"/>
          <w:color w:val="000000"/>
          <w:sz w:val="18"/>
          <w:szCs w:val="18"/>
        </w:rPr>
        <w:t>, каким мы знаем его сейчас.</w:t>
      </w:r>
      <w:proofErr w:type="gramEnd"/>
      <w:r>
        <w:rPr>
          <w:rFonts w:ascii="Verdana" w:hAnsi="Verdana"/>
          <w:color w:val="000000"/>
          <w:sz w:val="18"/>
          <w:szCs w:val="18"/>
        </w:rPr>
        <w:t xml:space="preserve"> HTML5 предоставляет разработчикам ряд API для создания и улучшения сайтов с ориентацией на мобильные устройства. В этой статье мы рассмотрим API для работы с вибрацией.</w:t>
      </w:r>
    </w:p>
    <w:p w:rsidR="00BC7C52" w:rsidRDefault="00BC7C52" w:rsidP="00BC7C52">
      <w:pPr>
        <w:numPr>
          <w:ilvl w:val="0"/>
          <w:numId w:val="10"/>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9" name="Рисунок 9" descr="http://ruseller.com/lessons/les2675/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useller.com/lessons/les2675/thumbnail.jpg"/>
                    <pic:cNvPicPr>
                      <a:picLocks noChangeAspect="1" noChangeArrowheads="1"/>
                    </pic:cNvPicPr>
                  </pic:nvPicPr>
                  <pic:blipFill>
                    <a:blip r:embed="rId25"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BC7C52" w:rsidRDefault="00522BB5" w:rsidP="00BC7C52">
      <w:pPr>
        <w:pStyle w:val="4"/>
        <w:spacing w:before="0" w:line="270" w:lineRule="atLeast"/>
        <w:ind w:left="900"/>
        <w:textAlignment w:val="baseline"/>
        <w:rPr>
          <w:rFonts w:ascii="Verdana" w:hAnsi="Verdana"/>
          <w:color w:val="333333"/>
          <w:sz w:val="21"/>
          <w:szCs w:val="21"/>
        </w:rPr>
      </w:pPr>
      <w:hyperlink r:id="rId26" w:history="1">
        <w:r w:rsidR="00BC7C52">
          <w:rPr>
            <w:rStyle w:val="a3"/>
            <w:rFonts w:ascii="Verdana" w:hAnsi="Verdana"/>
            <w:color w:val="0071D0"/>
            <w:sz w:val="21"/>
            <w:szCs w:val="21"/>
            <w:bdr w:val="none" w:sz="0" w:space="0" w:color="auto" w:frame="1"/>
          </w:rPr>
          <w:t xml:space="preserve">Создание форм с помощью </w:t>
        </w:r>
        <w:proofErr w:type="spellStart"/>
        <w:r w:rsidR="00BC7C52">
          <w:rPr>
            <w:rStyle w:val="a3"/>
            <w:rFonts w:ascii="Verdana" w:hAnsi="Verdana"/>
            <w:color w:val="0071D0"/>
            <w:sz w:val="21"/>
            <w:szCs w:val="21"/>
            <w:bdr w:val="none" w:sz="0" w:space="0" w:color="auto" w:frame="1"/>
          </w:rPr>
          <w:t>Webix</w:t>
        </w:r>
        <w:proofErr w:type="spellEnd"/>
        <w:r w:rsidR="00BC7C52">
          <w:rPr>
            <w:rStyle w:val="a3"/>
            <w:rFonts w:ascii="Verdana" w:hAnsi="Verdana"/>
            <w:color w:val="0071D0"/>
            <w:sz w:val="21"/>
            <w:szCs w:val="21"/>
            <w:bdr w:val="none" w:sz="0" w:space="0" w:color="auto" w:frame="1"/>
          </w:rPr>
          <w:t xml:space="preserve"> </w:t>
        </w:r>
        <w:proofErr w:type="spellStart"/>
        <w:r w:rsidR="00BC7C52">
          <w:rPr>
            <w:rStyle w:val="a3"/>
            <w:rFonts w:ascii="Verdana" w:hAnsi="Verdana"/>
            <w:color w:val="0071D0"/>
            <w:sz w:val="21"/>
            <w:szCs w:val="21"/>
            <w:bdr w:val="none" w:sz="0" w:space="0" w:color="auto" w:frame="1"/>
          </w:rPr>
          <w:t>Framework</w:t>
        </w:r>
        <w:proofErr w:type="spellEnd"/>
        <w:r w:rsidR="00BC7C52">
          <w:rPr>
            <w:rStyle w:val="a3"/>
            <w:rFonts w:ascii="Verdana" w:hAnsi="Verdana"/>
            <w:color w:val="0071D0"/>
            <w:sz w:val="21"/>
            <w:szCs w:val="21"/>
            <w:bdr w:val="none" w:sz="0" w:space="0" w:color="auto" w:frame="1"/>
          </w:rPr>
          <w:t xml:space="preserve"> — 4 практических примера</w:t>
        </w:r>
      </w:hyperlink>
    </w:p>
    <w:p w:rsidR="00BC7C52" w:rsidRDefault="00BC7C52" w:rsidP="00BC7C52">
      <w:pPr>
        <w:pStyle w:val="a4"/>
        <w:spacing w:before="0" w:beforeAutospacing="0" w:after="240" w:afterAutospacing="0" w:line="270" w:lineRule="atLeast"/>
        <w:ind w:left="900"/>
        <w:textAlignment w:val="baseline"/>
        <w:rPr>
          <w:rFonts w:ascii="Verdana" w:hAnsi="Verdana"/>
          <w:color w:val="000000"/>
          <w:sz w:val="18"/>
          <w:szCs w:val="18"/>
        </w:rPr>
      </w:pPr>
      <w:proofErr w:type="spellStart"/>
      <w:r>
        <w:rPr>
          <w:rFonts w:ascii="Verdana" w:hAnsi="Verdana"/>
          <w:color w:val="000000"/>
          <w:sz w:val="18"/>
          <w:szCs w:val="18"/>
        </w:rPr>
        <w:t>Веб</w:t>
      </w:r>
      <w:proofErr w:type="spellEnd"/>
      <w:r>
        <w:rPr>
          <w:rFonts w:ascii="Verdana" w:hAnsi="Verdana"/>
          <w:color w:val="000000"/>
          <w:sz w:val="18"/>
          <w:szCs w:val="18"/>
        </w:rPr>
        <w:t xml:space="preserve"> дизайнеры частенько сталкиваются с необходимостью создания форм. Данная задача не простая, и может вызвать головную боль (особенно если вы делаете что-то не стандартное, к примеру, </w:t>
      </w:r>
      <w:proofErr w:type="spellStart"/>
      <w:proofErr w:type="gramStart"/>
      <w:r>
        <w:rPr>
          <w:rFonts w:ascii="Verdana" w:hAnsi="Verdana"/>
          <w:color w:val="000000"/>
          <w:sz w:val="18"/>
          <w:szCs w:val="18"/>
        </w:rPr>
        <w:t>много-страничную</w:t>
      </w:r>
      <w:proofErr w:type="spellEnd"/>
      <w:proofErr w:type="gramEnd"/>
      <w:r>
        <w:rPr>
          <w:rFonts w:ascii="Verdana" w:hAnsi="Verdana"/>
          <w:color w:val="000000"/>
          <w:sz w:val="18"/>
          <w:szCs w:val="18"/>
        </w:rPr>
        <w:t xml:space="preserve"> форму). Для упрощения жизни можно воспользоваться </w:t>
      </w:r>
      <w:proofErr w:type="spellStart"/>
      <w:r>
        <w:rPr>
          <w:rFonts w:ascii="Verdana" w:hAnsi="Verdana"/>
          <w:color w:val="000000"/>
          <w:sz w:val="18"/>
          <w:szCs w:val="18"/>
        </w:rPr>
        <w:t>фрэймворком</w:t>
      </w:r>
      <w:proofErr w:type="spellEnd"/>
      <w:r>
        <w:rPr>
          <w:rFonts w:ascii="Verdana" w:hAnsi="Verdana"/>
          <w:color w:val="000000"/>
          <w:sz w:val="18"/>
          <w:szCs w:val="18"/>
        </w:rPr>
        <w:t xml:space="preserve">. В этой статье я покажу вам несколько практических приёмов для создания форм с помощью </w:t>
      </w:r>
      <w:proofErr w:type="spellStart"/>
      <w:r>
        <w:rPr>
          <w:rFonts w:ascii="Verdana" w:hAnsi="Verdana"/>
          <w:color w:val="000000"/>
          <w:sz w:val="18"/>
          <w:szCs w:val="18"/>
        </w:rPr>
        <w:t>фрэймворка</w:t>
      </w:r>
      <w:proofErr w:type="spellEnd"/>
      <w:r>
        <w:rPr>
          <w:rFonts w:ascii="Verdana" w:hAnsi="Verdana"/>
          <w:color w:val="000000"/>
          <w:sz w:val="18"/>
          <w:szCs w:val="18"/>
        </w:rPr>
        <w:t xml:space="preserve"> </w:t>
      </w:r>
      <w:proofErr w:type="spellStart"/>
      <w:r>
        <w:rPr>
          <w:rFonts w:ascii="Verdana" w:hAnsi="Verdana"/>
          <w:color w:val="000000"/>
          <w:sz w:val="18"/>
          <w:szCs w:val="18"/>
        </w:rPr>
        <w:t>Webix</w:t>
      </w:r>
      <w:proofErr w:type="spellEnd"/>
      <w:r>
        <w:rPr>
          <w:rFonts w:ascii="Verdana" w:hAnsi="Verdana"/>
          <w:color w:val="000000"/>
          <w:sz w:val="18"/>
          <w:szCs w:val="18"/>
        </w:rPr>
        <w:t>.</w:t>
      </w:r>
    </w:p>
    <w:p w:rsidR="00BC7C52" w:rsidRDefault="00BC7C52" w:rsidP="00BC7C52">
      <w:pPr>
        <w:numPr>
          <w:ilvl w:val="0"/>
          <w:numId w:val="10"/>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10" name="Рисунок 10" descr="http://ruseller.com/lessons/les2672/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useller.com/lessons/les2672/thumbnail.jpg"/>
                    <pic:cNvPicPr>
                      <a:picLocks noChangeAspect="1" noChangeArrowheads="1"/>
                    </pic:cNvPicPr>
                  </pic:nvPicPr>
                  <pic:blipFill>
                    <a:blip r:embed="rId25"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BC7C52" w:rsidRDefault="00522BB5" w:rsidP="00BC7C52">
      <w:pPr>
        <w:pStyle w:val="4"/>
        <w:spacing w:before="0" w:line="270" w:lineRule="atLeast"/>
        <w:ind w:left="900"/>
        <w:textAlignment w:val="baseline"/>
        <w:rPr>
          <w:rFonts w:ascii="Verdana" w:hAnsi="Verdana"/>
          <w:color w:val="333333"/>
          <w:sz w:val="21"/>
          <w:szCs w:val="21"/>
        </w:rPr>
      </w:pPr>
      <w:hyperlink r:id="rId27" w:history="1">
        <w:r w:rsidR="00BC7C52">
          <w:rPr>
            <w:rStyle w:val="a3"/>
            <w:rFonts w:ascii="Verdana" w:hAnsi="Verdana"/>
            <w:color w:val="0071D0"/>
            <w:sz w:val="21"/>
            <w:szCs w:val="21"/>
            <w:bdr w:val="none" w:sz="0" w:space="0" w:color="auto" w:frame="1"/>
          </w:rPr>
          <w:t xml:space="preserve">Знакомство с </w:t>
        </w:r>
        <w:proofErr w:type="spellStart"/>
        <w:r w:rsidR="00BC7C52">
          <w:rPr>
            <w:rStyle w:val="a3"/>
            <w:rFonts w:ascii="Verdana" w:hAnsi="Verdana"/>
            <w:color w:val="0071D0"/>
            <w:sz w:val="21"/>
            <w:szCs w:val="21"/>
            <w:bdr w:val="none" w:sz="0" w:space="0" w:color="auto" w:frame="1"/>
          </w:rPr>
          <w:t>фрэймворком</w:t>
        </w:r>
        <w:proofErr w:type="spellEnd"/>
        <w:r w:rsidR="00BC7C52">
          <w:rPr>
            <w:rStyle w:val="a3"/>
            <w:rFonts w:ascii="Verdana" w:hAnsi="Verdana"/>
            <w:color w:val="0071D0"/>
            <w:sz w:val="21"/>
            <w:szCs w:val="21"/>
            <w:bdr w:val="none" w:sz="0" w:space="0" w:color="auto" w:frame="1"/>
          </w:rPr>
          <w:t xml:space="preserve"> </w:t>
        </w:r>
        <w:proofErr w:type="spellStart"/>
        <w:r w:rsidR="00BC7C52">
          <w:rPr>
            <w:rStyle w:val="a3"/>
            <w:rFonts w:ascii="Verdana" w:hAnsi="Verdana"/>
            <w:color w:val="0071D0"/>
            <w:sz w:val="21"/>
            <w:szCs w:val="21"/>
            <w:bdr w:val="none" w:sz="0" w:space="0" w:color="auto" w:frame="1"/>
          </w:rPr>
          <w:t>Webix</w:t>
        </w:r>
        <w:proofErr w:type="spellEnd"/>
      </w:hyperlink>
    </w:p>
    <w:p w:rsidR="00BC7C52" w:rsidRDefault="00BC7C52" w:rsidP="00BC7C52">
      <w:pPr>
        <w:pStyle w:val="a4"/>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В этой статье мы бы хотели познакомить вас с </w:t>
      </w:r>
      <w:proofErr w:type="spellStart"/>
      <w:r>
        <w:rPr>
          <w:rFonts w:ascii="Verdana" w:hAnsi="Verdana"/>
          <w:color w:val="000000"/>
          <w:sz w:val="18"/>
          <w:szCs w:val="18"/>
        </w:rPr>
        <w:t>фрэймворком</w:t>
      </w:r>
      <w:proofErr w:type="spellEnd"/>
      <w:r>
        <w:rPr>
          <w:rFonts w:ascii="Verdana" w:hAnsi="Verdana"/>
          <w:color w:val="000000"/>
          <w:sz w:val="18"/>
          <w:szCs w:val="18"/>
        </w:rPr>
        <w:t xml:space="preserve"> </w:t>
      </w:r>
      <w:proofErr w:type="spellStart"/>
      <w:r>
        <w:rPr>
          <w:rFonts w:ascii="Verdana" w:hAnsi="Verdana"/>
          <w:color w:val="000000"/>
          <w:sz w:val="18"/>
          <w:szCs w:val="18"/>
        </w:rPr>
        <w:t>Webix</w:t>
      </w:r>
      <w:proofErr w:type="spellEnd"/>
      <w:r>
        <w:rPr>
          <w:rFonts w:ascii="Verdana" w:hAnsi="Verdana"/>
          <w:color w:val="000000"/>
          <w:sz w:val="18"/>
          <w:szCs w:val="18"/>
        </w:rPr>
        <w:t xml:space="preserve">. Для демонстрации возможностей данного инструмента мы создадим интерфейс </w:t>
      </w:r>
      <w:proofErr w:type="spellStart"/>
      <w:r>
        <w:rPr>
          <w:rFonts w:ascii="Verdana" w:hAnsi="Verdana"/>
          <w:color w:val="000000"/>
          <w:sz w:val="18"/>
          <w:szCs w:val="18"/>
        </w:rPr>
        <w:t>online</w:t>
      </w:r>
      <w:proofErr w:type="spellEnd"/>
      <w:r>
        <w:rPr>
          <w:rFonts w:ascii="Verdana" w:hAnsi="Verdana"/>
          <w:color w:val="000000"/>
          <w:sz w:val="18"/>
          <w:szCs w:val="18"/>
        </w:rPr>
        <w:t xml:space="preserve"> аудио плеера. Не обольщайтесь — это всего лишь модель интерфейса. Исходный код доступен в </w:t>
      </w:r>
      <w:proofErr w:type="spellStart"/>
      <w:r>
        <w:rPr>
          <w:rFonts w:ascii="Verdana" w:hAnsi="Verdana"/>
          <w:color w:val="000000"/>
          <w:sz w:val="18"/>
          <w:szCs w:val="18"/>
        </w:rPr>
        <w:t>демо</w:t>
      </w:r>
      <w:proofErr w:type="spellEnd"/>
      <w:r>
        <w:rPr>
          <w:rFonts w:ascii="Verdana" w:hAnsi="Verdana"/>
          <w:color w:val="000000"/>
          <w:sz w:val="18"/>
          <w:szCs w:val="18"/>
        </w:rPr>
        <w:t xml:space="preserve"> и на странице </w:t>
      </w:r>
      <w:proofErr w:type="spellStart"/>
      <w:r>
        <w:rPr>
          <w:rFonts w:ascii="Verdana" w:hAnsi="Verdana"/>
          <w:color w:val="000000"/>
          <w:sz w:val="18"/>
          <w:szCs w:val="18"/>
        </w:rPr>
        <w:t>GitHub</w:t>
      </w:r>
      <w:proofErr w:type="spellEnd"/>
      <w:r>
        <w:rPr>
          <w:rFonts w:ascii="Verdana" w:hAnsi="Verdana"/>
          <w:color w:val="000000"/>
          <w:sz w:val="18"/>
          <w:szCs w:val="18"/>
        </w:rPr>
        <w:t>.</w:t>
      </w:r>
    </w:p>
    <w:p w:rsidR="00BC7C52" w:rsidRDefault="00BC7C52" w:rsidP="00BC7C52">
      <w:pPr>
        <w:numPr>
          <w:ilvl w:val="0"/>
          <w:numId w:val="10"/>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11" name="Рисунок 11" descr="http://ruseller.com/lessons/les2662/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useller.com/lessons/les2662/thumbnail.png"/>
                    <pic:cNvPicPr>
                      <a:picLocks noChangeAspect="1" noChangeArrowheads="1"/>
                    </pic:cNvPicPr>
                  </pic:nvPicPr>
                  <pic:blipFill>
                    <a:blip r:embed="rId28"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BC7C52" w:rsidRDefault="00522BB5" w:rsidP="00BC7C52">
      <w:pPr>
        <w:pStyle w:val="4"/>
        <w:spacing w:before="0" w:line="270" w:lineRule="atLeast"/>
        <w:ind w:left="900"/>
        <w:textAlignment w:val="baseline"/>
        <w:rPr>
          <w:rFonts w:ascii="Verdana" w:hAnsi="Verdana"/>
          <w:color w:val="333333"/>
          <w:sz w:val="21"/>
          <w:szCs w:val="21"/>
        </w:rPr>
      </w:pPr>
      <w:hyperlink r:id="rId29" w:history="1">
        <w:r w:rsidR="00BC7C52">
          <w:rPr>
            <w:rStyle w:val="a3"/>
            <w:rFonts w:ascii="Verdana" w:hAnsi="Verdana"/>
            <w:color w:val="0071D0"/>
            <w:sz w:val="21"/>
            <w:szCs w:val="21"/>
            <w:bdr w:val="none" w:sz="0" w:space="0" w:color="auto" w:frame="1"/>
          </w:rPr>
          <w:t xml:space="preserve">Отключение HTML5 </w:t>
        </w:r>
        <w:proofErr w:type="spellStart"/>
        <w:r w:rsidR="00BC7C52">
          <w:rPr>
            <w:rStyle w:val="a3"/>
            <w:rFonts w:ascii="Verdana" w:hAnsi="Verdana"/>
            <w:color w:val="0071D0"/>
            <w:sz w:val="21"/>
            <w:szCs w:val="21"/>
            <w:bdr w:val="none" w:sz="0" w:space="0" w:color="auto" w:frame="1"/>
          </w:rPr>
          <w:t>валидации</w:t>
        </w:r>
        <w:proofErr w:type="spellEnd"/>
      </w:hyperlink>
    </w:p>
    <w:p w:rsidR="00BC7C52" w:rsidRDefault="00BC7C52" w:rsidP="00BC7C52">
      <w:pPr>
        <w:pStyle w:val="a4"/>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Бесит </w:t>
      </w:r>
      <w:proofErr w:type="spellStart"/>
      <w:r>
        <w:rPr>
          <w:rFonts w:ascii="Verdana" w:hAnsi="Verdana"/>
          <w:color w:val="000000"/>
          <w:sz w:val="18"/>
          <w:szCs w:val="18"/>
        </w:rPr>
        <w:t>валидация</w:t>
      </w:r>
      <w:proofErr w:type="spellEnd"/>
      <w:r>
        <w:rPr>
          <w:rFonts w:ascii="Verdana" w:hAnsi="Verdana"/>
          <w:color w:val="000000"/>
          <w:sz w:val="18"/>
          <w:szCs w:val="18"/>
        </w:rPr>
        <w:t>, которая добавляется к полям формы, если вы пользуетесь HTML5? Её можно без проблем отключить.</w:t>
      </w:r>
    </w:p>
    <w:p w:rsidR="00360361" w:rsidRDefault="00360361" w:rsidP="00BC7C52">
      <w:pPr>
        <w:pStyle w:val="a4"/>
        <w:spacing w:before="0" w:beforeAutospacing="0" w:after="240" w:afterAutospacing="0" w:line="270" w:lineRule="atLeast"/>
        <w:ind w:left="900"/>
        <w:textAlignment w:val="baseline"/>
        <w:rPr>
          <w:rFonts w:ascii="Verdana" w:hAnsi="Verdana"/>
          <w:color w:val="000000"/>
          <w:sz w:val="18"/>
          <w:szCs w:val="18"/>
        </w:rPr>
      </w:pPr>
    </w:p>
    <w:p w:rsidR="00360361" w:rsidRDefault="00360361" w:rsidP="00BC7C52">
      <w:pPr>
        <w:pStyle w:val="a4"/>
        <w:spacing w:before="0" w:beforeAutospacing="0" w:after="240" w:afterAutospacing="0" w:line="270" w:lineRule="atLeast"/>
        <w:ind w:left="900"/>
        <w:textAlignment w:val="baseline"/>
        <w:rPr>
          <w:rFonts w:ascii="Verdana" w:hAnsi="Verdana"/>
          <w:color w:val="000000"/>
          <w:sz w:val="18"/>
          <w:szCs w:val="18"/>
        </w:rPr>
      </w:pPr>
    </w:p>
    <w:p w:rsidR="00360361" w:rsidRDefault="00360361" w:rsidP="00BC7C52">
      <w:pPr>
        <w:pStyle w:val="a4"/>
        <w:spacing w:before="0" w:beforeAutospacing="0" w:after="240" w:afterAutospacing="0" w:line="270" w:lineRule="atLeast"/>
        <w:ind w:left="900"/>
        <w:textAlignment w:val="baseline"/>
        <w:rPr>
          <w:rFonts w:ascii="Verdana" w:hAnsi="Verdana"/>
          <w:color w:val="000000"/>
          <w:sz w:val="18"/>
          <w:szCs w:val="18"/>
        </w:rPr>
      </w:pPr>
    </w:p>
    <w:p w:rsidR="00360361" w:rsidRDefault="00360361" w:rsidP="00BC7C52">
      <w:pPr>
        <w:pStyle w:val="a4"/>
        <w:spacing w:before="0" w:beforeAutospacing="0" w:after="240" w:afterAutospacing="0" w:line="270" w:lineRule="atLeast"/>
        <w:ind w:left="900"/>
        <w:textAlignment w:val="baseline"/>
        <w:rPr>
          <w:rFonts w:ascii="Verdana" w:hAnsi="Verdana"/>
          <w:color w:val="000000"/>
          <w:sz w:val="18"/>
          <w:szCs w:val="18"/>
          <w:lang w:val="en-US"/>
        </w:rPr>
      </w:pPr>
    </w:p>
    <w:p w:rsidR="00051C76" w:rsidRPr="00051C76" w:rsidRDefault="00051C76" w:rsidP="00BC7C52">
      <w:pPr>
        <w:pStyle w:val="a4"/>
        <w:spacing w:before="0" w:beforeAutospacing="0" w:after="240" w:afterAutospacing="0" w:line="270" w:lineRule="atLeast"/>
        <w:ind w:left="900"/>
        <w:textAlignment w:val="baseline"/>
        <w:rPr>
          <w:rFonts w:ascii="Verdana" w:hAnsi="Verdana"/>
          <w:color w:val="000000"/>
          <w:sz w:val="18"/>
          <w:szCs w:val="18"/>
          <w:lang w:val="en-US"/>
        </w:rPr>
      </w:pPr>
    </w:p>
    <w:p w:rsidR="00F52B98" w:rsidRDefault="00F52B98" w:rsidP="00F52B98">
      <w:pPr>
        <w:pStyle w:val="1"/>
        <w:spacing w:before="0" w:beforeAutospacing="0" w:after="0" w:afterAutospacing="0" w:line="510" w:lineRule="atLeast"/>
        <w:rPr>
          <w:rFonts w:ascii="Arial" w:hAnsi="Arial" w:cs="Arial"/>
          <w:b w:val="0"/>
          <w:bCs w:val="0"/>
          <w:color w:val="000000"/>
          <w:sz w:val="39"/>
          <w:szCs w:val="39"/>
        </w:rPr>
      </w:pPr>
      <w:r>
        <w:rPr>
          <w:rFonts w:ascii="Arial" w:hAnsi="Arial" w:cs="Arial"/>
          <w:b w:val="0"/>
          <w:bCs w:val="0"/>
          <w:color w:val="000000"/>
          <w:sz w:val="39"/>
          <w:szCs w:val="39"/>
        </w:rPr>
        <w:lastRenderedPageBreak/>
        <w:t xml:space="preserve">Файловая система и </w:t>
      </w:r>
      <w:proofErr w:type="spellStart"/>
      <w:r>
        <w:rPr>
          <w:rFonts w:ascii="Arial" w:hAnsi="Arial" w:cs="Arial"/>
          <w:b w:val="0"/>
          <w:bCs w:val="0"/>
          <w:color w:val="000000"/>
          <w:sz w:val="39"/>
          <w:szCs w:val="39"/>
        </w:rPr>
        <w:t>JavaScript</w:t>
      </w:r>
      <w:proofErr w:type="spellEnd"/>
      <w:r>
        <w:rPr>
          <w:rFonts w:ascii="Arial" w:hAnsi="Arial" w:cs="Arial"/>
          <w:b w:val="0"/>
          <w:bCs w:val="0"/>
          <w:color w:val="000000"/>
          <w:sz w:val="39"/>
          <w:szCs w:val="39"/>
        </w:rPr>
        <w:t>. Обработка файлов в браузере</w:t>
      </w:r>
    </w:p>
    <w:p w:rsidR="00F52B98" w:rsidRDefault="00522BB5" w:rsidP="00F52B98">
      <w:pPr>
        <w:spacing w:line="300" w:lineRule="atLeast"/>
        <w:rPr>
          <w:rFonts w:ascii="Arial" w:hAnsi="Arial" w:cs="Arial"/>
          <w:color w:val="7A7A7A"/>
          <w:sz w:val="18"/>
          <w:szCs w:val="18"/>
        </w:rPr>
      </w:pPr>
      <w:hyperlink r:id="rId30" w:history="1">
        <w:r w:rsidR="00F52B98">
          <w:rPr>
            <w:rStyle w:val="a3"/>
            <w:rFonts w:ascii="Arial" w:hAnsi="Arial" w:cs="Arial"/>
            <w:color w:val="2381C0"/>
            <w:sz w:val="18"/>
            <w:szCs w:val="18"/>
          </w:rPr>
          <w:t xml:space="preserve">Владимир </w:t>
        </w:r>
        <w:proofErr w:type="spellStart"/>
        <w:r w:rsidR="00F52B98">
          <w:rPr>
            <w:rStyle w:val="a3"/>
            <w:rFonts w:ascii="Arial" w:hAnsi="Arial" w:cs="Arial"/>
            <w:color w:val="2381C0"/>
            <w:sz w:val="18"/>
            <w:szCs w:val="18"/>
          </w:rPr>
          <w:t>Дашукевич</w:t>
        </w:r>
        <w:proofErr w:type="spellEnd"/>
      </w:hyperlink>
      <w:r w:rsidR="00F52B98">
        <w:rPr>
          <w:rStyle w:val="apple-converted-space"/>
          <w:rFonts w:ascii="Arial" w:hAnsi="Arial" w:cs="Arial"/>
          <w:color w:val="7A7A7A"/>
          <w:sz w:val="18"/>
          <w:szCs w:val="18"/>
        </w:rPr>
        <w:t> </w:t>
      </w:r>
      <w:proofErr w:type="spellStart"/>
      <w:r w:rsidR="00F52B98">
        <w:rPr>
          <w:rStyle w:val="xb-post-entry-details-divider"/>
          <w:rFonts w:ascii="Arial" w:hAnsi="Arial" w:cs="Arial"/>
          <w:color w:val="7A7A7A"/>
          <w:sz w:val="18"/>
          <w:szCs w:val="18"/>
        </w:rPr>
        <w:t>|</w:t>
      </w:r>
      <w:r w:rsidR="00F52B98">
        <w:rPr>
          <w:rStyle w:val="post-date"/>
          <w:rFonts w:ascii="Arial" w:hAnsi="Arial" w:cs="Arial"/>
          <w:color w:val="7A7A7A"/>
          <w:sz w:val="18"/>
          <w:szCs w:val="18"/>
        </w:rPr>
        <w:t>Апрель</w:t>
      </w:r>
      <w:proofErr w:type="spellEnd"/>
      <w:r w:rsidR="00F52B98">
        <w:rPr>
          <w:rStyle w:val="post-date"/>
          <w:rFonts w:ascii="Arial" w:hAnsi="Arial" w:cs="Arial"/>
          <w:color w:val="7A7A7A"/>
          <w:sz w:val="18"/>
          <w:szCs w:val="18"/>
        </w:rPr>
        <w:t xml:space="preserve"> 25, 2014</w:t>
      </w:r>
    </w:p>
    <w:p w:rsidR="00F52B98" w:rsidRDefault="00F52B98" w:rsidP="00F52B98">
      <w:pPr>
        <w:pStyle w:val="a4"/>
        <w:shd w:val="clear" w:color="auto" w:fill="FFFFFF"/>
        <w:spacing w:before="0" w:beforeAutospacing="0" w:after="0" w:afterAutospacing="0" w:line="360" w:lineRule="atLeast"/>
        <w:jc w:val="center"/>
        <w:rPr>
          <w:rFonts w:ascii="Arial" w:hAnsi="Arial" w:cs="Arial"/>
          <w:color w:val="5B5B5B"/>
        </w:rPr>
      </w:pP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Существует множество задач, связанных с созданием, </w:t>
      </w:r>
      <w:proofErr w:type="spellStart"/>
      <w:r>
        <w:rPr>
          <w:rFonts w:ascii="Arial" w:hAnsi="Arial" w:cs="Arial"/>
          <w:color w:val="5B5B5B"/>
        </w:rPr>
        <w:t>парсингом</w:t>
      </w:r>
      <w:proofErr w:type="spellEnd"/>
      <w:r>
        <w:rPr>
          <w:rFonts w:ascii="Arial" w:hAnsi="Arial" w:cs="Arial"/>
          <w:color w:val="5B5B5B"/>
        </w:rPr>
        <w:t xml:space="preserve">, сохранением и удалением файлов. Большинство из них выполняется на стороне сервера. Прежде </w:t>
      </w:r>
      <w:proofErr w:type="gramStart"/>
      <w:r>
        <w:rPr>
          <w:rFonts w:ascii="Arial" w:hAnsi="Arial" w:cs="Arial"/>
          <w:color w:val="5B5B5B"/>
        </w:rPr>
        <w:t>всего</w:t>
      </w:r>
      <w:proofErr w:type="gramEnd"/>
      <w:r>
        <w:rPr>
          <w:rFonts w:ascii="Arial" w:hAnsi="Arial" w:cs="Arial"/>
          <w:color w:val="5B5B5B"/>
        </w:rPr>
        <w:t xml:space="preserve"> потому, что </w:t>
      </w:r>
      <w:proofErr w:type="spellStart"/>
      <w:r>
        <w:rPr>
          <w:rFonts w:ascii="Arial" w:hAnsi="Arial" w:cs="Arial"/>
          <w:color w:val="5B5B5B"/>
        </w:rPr>
        <w:t>Java</w:t>
      </w:r>
      <w:proofErr w:type="spellEnd"/>
      <w:r>
        <w:rPr>
          <w:rFonts w:ascii="Arial" w:hAnsi="Arial" w:cs="Arial"/>
          <w:color w:val="5B5B5B"/>
        </w:rPr>
        <w:t>, C# или любой другой язык, который вы используете на сервере, может легко справиться со всеми этими задачами.</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Однако</w:t>
      </w:r>
      <w:proofErr w:type="gramStart"/>
      <w:r>
        <w:rPr>
          <w:rFonts w:ascii="Arial" w:hAnsi="Arial" w:cs="Arial"/>
          <w:color w:val="5B5B5B"/>
        </w:rPr>
        <w:t>,</w:t>
      </w:r>
      <w:proofErr w:type="gramEnd"/>
      <w:r>
        <w:rPr>
          <w:rFonts w:ascii="Arial" w:hAnsi="Arial" w:cs="Arial"/>
          <w:color w:val="5B5B5B"/>
        </w:rPr>
        <w:t xml:space="preserve"> в этом случае существует большая проблема: у всех ваших пользователей имеется в распоряжении только один сервер, но каждый из них хочет выполнить какие-то действия. Это может вызвать увеличение расхода ресурсов сервера или даже вывести ваш сервер из строя из-за огромного количества запросов. </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Вторая причина, по которой вы все еще выполняете вышеуказанные действия на сервере, заключается в том, что вы просто еще не прочитали данную статью и не знаете всех возможностей современных браузеров. Не волнуйтесь! Мы откроем вам все их секреты и тайны.</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Данную тему можно разделить на три части: прошлое, настоящее и будущее.</w:t>
      </w:r>
    </w:p>
    <w:p w:rsidR="00F52B98" w:rsidRDefault="00F52B98" w:rsidP="00F52B98">
      <w:pPr>
        <w:pStyle w:val="2"/>
        <w:shd w:val="clear" w:color="auto" w:fill="FFFFFF"/>
        <w:spacing w:before="375"/>
        <w:rPr>
          <w:rFonts w:ascii="Arial" w:hAnsi="Arial" w:cs="Arial"/>
          <w:b w:val="0"/>
          <w:bCs w:val="0"/>
          <w:color w:val="5B5B5B"/>
          <w:sz w:val="42"/>
          <w:szCs w:val="42"/>
        </w:rPr>
      </w:pPr>
      <w:r>
        <w:rPr>
          <w:rFonts w:ascii="Arial" w:hAnsi="Arial" w:cs="Arial"/>
          <w:b w:val="0"/>
          <w:bCs w:val="0"/>
          <w:color w:val="5B5B5B"/>
          <w:sz w:val="42"/>
          <w:szCs w:val="42"/>
        </w:rPr>
        <w:t xml:space="preserve">Прошлое. </w:t>
      </w:r>
      <w:proofErr w:type="spellStart"/>
      <w:r>
        <w:rPr>
          <w:rFonts w:ascii="Arial" w:hAnsi="Arial" w:cs="Arial"/>
          <w:b w:val="0"/>
          <w:bCs w:val="0"/>
          <w:color w:val="5B5B5B"/>
          <w:sz w:val="42"/>
          <w:szCs w:val="42"/>
        </w:rPr>
        <w:t>ActiveX</w:t>
      </w:r>
      <w:proofErr w:type="spellEnd"/>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В прошлом существовало только два браузера: </w:t>
      </w:r>
      <w:proofErr w:type="spellStart"/>
      <w:r>
        <w:rPr>
          <w:rFonts w:ascii="Arial" w:hAnsi="Arial" w:cs="Arial"/>
          <w:color w:val="5B5B5B"/>
        </w:rPr>
        <w:t>Netscape</w:t>
      </w:r>
      <w:proofErr w:type="spellEnd"/>
      <w:r>
        <w:rPr>
          <w:rFonts w:ascii="Arial" w:hAnsi="Arial" w:cs="Arial"/>
          <w:color w:val="5B5B5B"/>
        </w:rPr>
        <w:t xml:space="preserve"> и IE. Однажды </w:t>
      </w:r>
      <w:proofErr w:type="spellStart"/>
      <w:r>
        <w:rPr>
          <w:rFonts w:ascii="Arial" w:hAnsi="Arial" w:cs="Arial"/>
          <w:color w:val="5B5B5B"/>
        </w:rPr>
        <w:t>Microsoft</w:t>
      </w:r>
      <w:proofErr w:type="spellEnd"/>
      <w:r>
        <w:rPr>
          <w:rFonts w:ascii="Arial" w:hAnsi="Arial" w:cs="Arial"/>
          <w:color w:val="5B5B5B"/>
        </w:rPr>
        <w:t xml:space="preserve"> решил порадовать пользователей IE и добавил невероятную для того времени функциональность, которая позволяла коду, написанному на языке </w:t>
      </w:r>
      <w:proofErr w:type="spellStart"/>
      <w:r>
        <w:rPr>
          <w:rFonts w:ascii="Arial" w:hAnsi="Arial" w:cs="Arial"/>
          <w:color w:val="5B5B5B"/>
        </w:rPr>
        <w:t>JavaScript</w:t>
      </w:r>
      <w:proofErr w:type="spellEnd"/>
      <w:r>
        <w:rPr>
          <w:rFonts w:ascii="Arial" w:hAnsi="Arial" w:cs="Arial"/>
          <w:color w:val="5B5B5B"/>
        </w:rPr>
        <w:t xml:space="preserve">, обмениваться информацией с операционной системой </w:t>
      </w:r>
      <w:proofErr w:type="spellStart"/>
      <w:r>
        <w:rPr>
          <w:rFonts w:ascii="Arial" w:hAnsi="Arial" w:cs="Arial"/>
          <w:color w:val="5B5B5B"/>
        </w:rPr>
        <w:t>Windows</w:t>
      </w:r>
      <w:proofErr w:type="spellEnd"/>
      <w:r>
        <w:rPr>
          <w:rFonts w:ascii="Arial" w:hAnsi="Arial" w:cs="Arial"/>
          <w:color w:val="5B5B5B"/>
        </w:rPr>
        <w:t xml:space="preserve">. Данный способ получил название </w:t>
      </w:r>
      <w:proofErr w:type="spellStart"/>
      <w:r>
        <w:rPr>
          <w:rFonts w:ascii="Arial" w:hAnsi="Arial" w:cs="Arial"/>
          <w:color w:val="5B5B5B"/>
        </w:rPr>
        <w:t>ActiveX</w:t>
      </w:r>
      <w:proofErr w:type="spellEnd"/>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Описанная технология может применяться даже сегодня в последней версии браузера IE (по умолчанию, </w:t>
      </w:r>
      <w:proofErr w:type="spellStart"/>
      <w:r>
        <w:rPr>
          <w:rFonts w:ascii="Arial" w:hAnsi="Arial" w:cs="Arial"/>
          <w:color w:val="5B5B5B"/>
        </w:rPr>
        <w:t>ActiveX</w:t>
      </w:r>
      <w:proofErr w:type="spellEnd"/>
      <w:r>
        <w:rPr>
          <w:rFonts w:ascii="Arial" w:hAnsi="Arial" w:cs="Arial"/>
          <w:color w:val="5B5B5B"/>
        </w:rPr>
        <w:t xml:space="preserve"> </w:t>
      </w:r>
      <w:proofErr w:type="gramStart"/>
      <w:r>
        <w:rPr>
          <w:rFonts w:ascii="Arial" w:hAnsi="Arial" w:cs="Arial"/>
          <w:color w:val="5B5B5B"/>
        </w:rPr>
        <w:t>отключен</w:t>
      </w:r>
      <w:proofErr w:type="gramEnd"/>
      <w:r>
        <w:rPr>
          <w:rFonts w:ascii="Arial" w:hAnsi="Arial" w:cs="Arial"/>
          <w:color w:val="5B5B5B"/>
        </w:rPr>
        <w:t xml:space="preserve">). Не будем долго останавливаться на этой теме, поскольку </w:t>
      </w:r>
      <w:proofErr w:type="spellStart"/>
      <w:r>
        <w:rPr>
          <w:rFonts w:ascii="Arial" w:hAnsi="Arial" w:cs="Arial"/>
          <w:color w:val="5B5B5B"/>
        </w:rPr>
        <w:t>ActiveX</w:t>
      </w:r>
      <w:proofErr w:type="spellEnd"/>
      <w:r>
        <w:rPr>
          <w:rFonts w:ascii="Arial" w:hAnsi="Arial" w:cs="Arial"/>
          <w:color w:val="5B5B5B"/>
        </w:rPr>
        <w:t xml:space="preserve"> актуален только для IE, и пользователю необходимо проделать много необычных действий со своим браузером для того, чтобы запустить сценарий, который содержит </w:t>
      </w:r>
      <w:proofErr w:type="spellStart"/>
      <w:r>
        <w:rPr>
          <w:rFonts w:ascii="Arial" w:hAnsi="Arial" w:cs="Arial"/>
          <w:color w:val="5B5B5B"/>
        </w:rPr>
        <w:t>ActiveXObjects</w:t>
      </w:r>
      <w:proofErr w:type="spellEnd"/>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В разделе, посвященном настоящему времени, мы поговорим об API для работы с файлами и </w:t>
      </w:r>
      <w:proofErr w:type="spellStart"/>
      <w:r>
        <w:rPr>
          <w:rFonts w:ascii="Arial" w:hAnsi="Arial" w:cs="Arial"/>
          <w:color w:val="5B5B5B"/>
        </w:rPr>
        <w:t>Drag-and-Drop</w:t>
      </w:r>
      <w:proofErr w:type="spellEnd"/>
      <w:r>
        <w:rPr>
          <w:rFonts w:ascii="Arial" w:hAnsi="Arial" w:cs="Arial"/>
          <w:color w:val="5B5B5B"/>
        </w:rPr>
        <w:t>, а также о некоторых интересных примерах.</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Самая же увлекательная часть содержится в разделе о “будущем”, где будут раскрыты все секреты файловой системы в браузере. Давайте приступим к изучению возможностей браузеров.</w:t>
      </w:r>
    </w:p>
    <w:p w:rsidR="00F52B98" w:rsidRDefault="00F52B98" w:rsidP="00F52B98">
      <w:pPr>
        <w:pStyle w:val="2"/>
        <w:shd w:val="clear" w:color="auto" w:fill="FFFFFF"/>
        <w:spacing w:before="375"/>
        <w:rPr>
          <w:rFonts w:ascii="Arial" w:hAnsi="Arial" w:cs="Arial"/>
          <w:b w:val="0"/>
          <w:bCs w:val="0"/>
          <w:color w:val="5B5B5B"/>
          <w:sz w:val="42"/>
          <w:szCs w:val="42"/>
        </w:rPr>
      </w:pPr>
      <w:r>
        <w:rPr>
          <w:rFonts w:ascii="Arial" w:hAnsi="Arial" w:cs="Arial"/>
          <w:b w:val="0"/>
          <w:bCs w:val="0"/>
          <w:color w:val="5B5B5B"/>
          <w:sz w:val="42"/>
          <w:szCs w:val="42"/>
        </w:rPr>
        <w:t>Настоящее. Управление добавленными файлами</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Существует два способа передать файл в современный браузер (IE10+):</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1) </w:t>
      </w:r>
      <w:proofErr w:type="spellStart"/>
      <w:r>
        <w:rPr>
          <w:rFonts w:ascii="Arial" w:hAnsi="Arial" w:cs="Arial"/>
          <w:color w:val="5B5B5B"/>
        </w:rPr>
        <w:t>Input</w:t>
      </w:r>
      <w:proofErr w:type="spellEnd"/>
      <w:r>
        <w:rPr>
          <w:rFonts w:ascii="Arial" w:hAnsi="Arial" w:cs="Arial"/>
          <w:color w:val="5B5B5B"/>
        </w:rPr>
        <w:t xml:space="preserve"> тег с типом “</w:t>
      </w:r>
      <w:proofErr w:type="spellStart"/>
      <w:r>
        <w:rPr>
          <w:rFonts w:ascii="Arial" w:hAnsi="Arial" w:cs="Arial"/>
          <w:color w:val="5B5B5B"/>
        </w:rPr>
        <w:t>file</w:t>
      </w:r>
      <w:proofErr w:type="spellEnd"/>
      <w:r>
        <w:rPr>
          <w:rFonts w:ascii="Arial" w:hAnsi="Arial" w:cs="Arial"/>
          <w:color w:val="5B5B5B"/>
        </w:rPr>
        <w:t>”;</w:t>
      </w:r>
      <w:r>
        <w:rPr>
          <w:rFonts w:ascii="Arial" w:hAnsi="Arial" w:cs="Arial"/>
          <w:color w:val="5B5B5B"/>
        </w:rPr>
        <w:br/>
        <w:t>2) Перетянуть файлы на какой-либо элемент DOM-модели.</w:t>
      </w:r>
    </w:p>
    <w:p w:rsidR="00F52B98" w:rsidRDefault="00F52B98" w:rsidP="00F52B98">
      <w:pPr>
        <w:pStyle w:val="3"/>
        <w:shd w:val="clear" w:color="auto" w:fill="FFFFFF"/>
        <w:spacing w:before="375" w:beforeAutospacing="0" w:after="0" w:afterAutospacing="0"/>
        <w:rPr>
          <w:rFonts w:ascii="Arial" w:hAnsi="Arial" w:cs="Arial"/>
          <w:b w:val="0"/>
          <w:bCs w:val="0"/>
          <w:color w:val="5B5B5B"/>
          <w:sz w:val="36"/>
          <w:szCs w:val="36"/>
        </w:rPr>
      </w:pPr>
      <w:r>
        <w:rPr>
          <w:rFonts w:ascii="Arial" w:hAnsi="Arial" w:cs="Arial"/>
          <w:b w:val="0"/>
          <w:bCs w:val="0"/>
          <w:color w:val="5B5B5B"/>
          <w:sz w:val="36"/>
          <w:szCs w:val="36"/>
        </w:rPr>
        <w:t xml:space="preserve">Старые добрые времена с элементом </w:t>
      </w:r>
      <w:proofErr w:type="spellStart"/>
      <w:r>
        <w:rPr>
          <w:rFonts w:ascii="Arial" w:hAnsi="Arial" w:cs="Arial"/>
          <w:b w:val="0"/>
          <w:bCs w:val="0"/>
          <w:color w:val="5B5B5B"/>
          <w:sz w:val="36"/>
          <w:szCs w:val="36"/>
        </w:rPr>
        <w:t>Input</w:t>
      </w:r>
      <w:proofErr w:type="spellEnd"/>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Первый вариант может использоваться даже в старых браузерах. Единственное отличие в том, что мы не можем получить содержимое файлов в IE9 и более ранних версий. Это означает, что для выполнения некоторых действий нам все еще необходимо использовать сервер. Чтобы получить файлы, выбранные пользователем, нам нужно добавить обработчик события “</w:t>
      </w:r>
      <w:proofErr w:type="spellStart"/>
      <w:r>
        <w:rPr>
          <w:rFonts w:ascii="Arial" w:hAnsi="Arial" w:cs="Arial"/>
          <w:color w:val="5B5B5B"/>
        </w:rPr>
        <w:t>change</w:t>
      </w:r>
      <w:proofErr w:type="spellEnd"/>
      <w:r>
        <w:rPr>
          <w:rFonts w:ascii="Arial" w:hAnsi="Arial" w:cs="Arial"/>
          <w:color w:val="5B5B5B"/>
        </w:rPr>
        <w:t>” и проверять свойство “</w:t>
      </w:r>
      <w:proofErr w:type="spellStart"/>
      <w:r>
        <w:rPr>
          <w:rFonts w:ascii="Arial" w:hAnsi="Arial" w:cs="Arial"/>
          <w:color w:val="5B5B5B"/>
        </w:rPr>
        <w:t>files</w:t>
      </w:r>
      <w:proofErr w:type="spellEnd"/>
      <w:r>
        <w:rPr>
          <w:rFonts w:ascii="Arial" w:hAnsi="Arial" w:cs="Arial"/>
          <w:color w:val="5B5B5B"/>
        </w:rPr>
        <w:t>” данного элемента при вызове функции-обработчика.</w:t>
      </w:r>
    </w:p>
    <w:tbl>
      <w:tblPr>
        <w:tblW w:w="0" w:type="auto"/>
        <w:tblCellSpacing w:w="15" w:type="dxa"/>
        <w:tblCellMar>
          <w:top w:w="15" w:type="dxa"/>
          <w:left w:w="15" w:type="dxa"/>
          <w:bottom w:w="15" w:type="dxa"/>
          <w:right w:w="15" w:type="dxa"/>
        </w:tblCellMar>
        <w:tblLook w:val="04A0"/>
      </w:tblPr>
      <w:tblGrid>
        <w:gridCol w:w="285"/>
        <w:gridCol w:w="9160"/>
      </w:tblGrid>
      <w:tr w:rsidR="00F52B98" w:rsidTr="00360361">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p w:rsidR="00F52B98" w:rsidRDefault="00F52B98">
            <w:pPr>
              <w:spacing w:line="270" w:lineRule="atLeast"/>
              <w:jc w:val="center"/>
              <w:rPr>
                <w:rFonts w:ascii="inherit" w:hAnsi="inherit"/>
                <w:sz w:val="21"/>
                <w:szCs w:val="21"/>
              </w:rPr>
            </w:pPr>
            <w:r>
              <w:rPr>
                <w:rFonts w:ascii="inherit" w:hAnsi="inherit"/>
                <w:sz w:val="21"/>
                <w:szCs w:val="21"/>
              </w:rPr>
              <w:t>4</w:t>
            </w:r>
          </w:p>
          <w:p w:rsidR="00F52B98" w:rsidRDefault="00F52B98">
            <w:pPr>
              <w:spacing w:line="270" w:lineRule="atLeast"/>
              <w:jc w:val="center"/>
              <w:rPr>
                <w:rFonts w:ascii="inherit" w:hAnsi="inherit"/>
                <w:sz w:val="21"/>
                <w:szCs w:val="21"/>
              </w:rPr>
            </w:pPr>
            <w:r>
              <w:rPr>
                <w:rFonts w:ascii="inherit" w:hAnsi="inherit"/>
                <w:sz w:val="21"/>
                <w:szCs w:val="21"/>
              </w:rPr>
              <w:t>5</w:t>
            </w:r>
          </w:p>
          <w:p w:rsidR="00F52B98" w:rsidRDefault="00F52B98">
            <w:pPr>
              <w:spacing w:line="270" w:lineRule="atLeast"/>
              <w:jc w:val="center"/>
              <w:rPr>
                <w:rFonts w:ascii="inherit" w:hAnsi="inherit"/>
                <w:sz w:val="21"/>
                <w:szCs w:val="21"/>
              </w:rPr>
            </w:pPr>
            <w:r>
              <w:rPr>
                <w:rFonts w:ascii="inherit" w:hAnsi="inherit"/>
                <w:sz w:val="21"/>
                <w:szCs w:val="21"/>
              </w:rPr>
              <w:t>6</w:t>
            </w:r>
          </w:p>
          <w:p w:rsidR="00F52B98" w:rsidRDefault="00F52B98">
            <w:pPr>
              <w:spacing w:line="270" w:lineRule="atLeast"/>
              <w:jc w:val="center"/>
              <w:rPr>
                <w:rFonts w:ascii="inherit" w:hAnsi="inherit"/>
                <w:sz w:val="21"/>
                <w:szCs w:val="21"/>
              </w:rPr>
            </w:pPr>
            <w:r>
              <w:rPr>
                <w:rFonts w:ascii="inherit" w:hAnsi="inherit"/>
                <w:sz w:val="21"/>
                <w:szCs w:val="21"/>
              </w:rPr>
              <w:t>7</w:t>
            </w:r>
          </w:p>
          <w:p w:rsidR="00F52B98" w:rsidRDefault="00F52B98">
            <w:pPr>
              <w:spacing w:line="270" w:lineRule="atLeast"/>
              <w:jc w:val="center"/>
              <w:rPr>
                <w:rFonts w:ascii="inherit" w:hAnsi="inherit"/>
                <w:sz w:val="21"/>
                <w:szCs w:val="21"/>
              </w:rPr>
            </w:pPr>
            <w:r>
              <w:rPr>
                <w:rFonts w:ascii="inherit" w:hAnsi="inherit"/>
                <w:sz w:val="21"/>
                <w:szCs w:val="21"/>
              </w:rPr>
              <w:t>8</w:t>
            </w:r>
          </w:p>
          <w:p w:rsidR="00F52B98" w:rsidRDefault="00F52B98">
            <w:pPr>
              <w:spacing w:line="270" w:lineRule="atLeast"/>
              <w:jc w:val="center"/>
              <w:rPr>
                <w:rFonts w:ascii="inherit" w:hAnsi="inherit"/>
                <w:sz w:val="21"/>
                <w:szCs w:val="21"/>
              </w:rPr>
            </w:pPr>
            <w:r>
              <w:rPr>
                <w:rFonts w:ascii="inherit" w:hAnsi="inherit"/>
                <w:sz w:val="21"/>
                <w:szCs w:val="21"/>
              </w:rPr>
              <w:t>9</w:t>
            </w:r>
          </w:p>
          <w:p w:rsidR="00F52B98" w:rsidRDefault="00F52B98">
            <w:pPr>
              <w:spacing w:line="270" w:lineRule="atLeast"/>
              <w:jc w:val="center"/>
              <w:rPr>
                <w:rFonts w:ascii="inherit" w:hAnsi="inherit"/>
                <w:sz w:val="21"/>
                <w:szCs w:val="21"/>
              </w:rPr>
            </w:pPr>
            <w:r>
              <w:rPr>
                <w:rFonts w:ascii="inherit" w:hAnsi="inherit"/>
                <w:sz w:val="21"/>
                <w:szCs w:val="21"/>
              </w:rPr>
              <w:t>10</w:t>
            </w:r>
          </w:p>
          <w:p w:rsidR="00F52B98" w:rsidRDefault="00F52B98">
            <w:pPr>
              <w:spacing w:line="270" w:lineRule="atLeast"/>
              <w:jc w:val="center"/>
              <w:rPr>
                <w:rFonts w:ascii="inherit" w:hAnsi="inherit"/>
                <w:sz w:val="21"/>
                <w:szCs w:val="21"/>
              </w:rPr>
            </w:pPr>
            <w:r>
              <w:rPr>
                <w:rFonts w:ascii="inherit" w:hAnsi="inherit"/>
                <w:sz w:val="21"/>
                <w:szCs w:val="21"/>
              </w:rPr>
              <w:t>11</w:t>
            </w:r>
          </w:p>
          <w:p w:rsidR="00F52B98" w:rsidRDefault="00F52B98">
            <w:pPr>
              <w:spacing w:line="270" w:lineRule="atLeast"/>
              <w:jc w:val="center"/>
              <w:rPr>
                <w:rFonts w:ascii="inherit" w:hAnsi="inherit"/>
                <w:sz w:val="21"/>
                <w:szCs w:val="21"/>
              </w:rPr>
            </w:pPr>
            <w:r>
              <w:rPr>
                <w:rFonts w:ascii="inherit" w:hAnsi="inherit"/>
                <w:sz w:val="21"/>
                <w:szCs w:val="21"/>
              </w:rPr>
              <w:t>12</w:t>
            </w:r>
          </w:p>
          <w:p w:rsidR="00F52B98" w:rsidRDefault="00F52B98">
            <w:pPr>
              <w:spacing w:line="270" w:lineRule="atLeast"/>
              <w:jc w:val="center"/>
              <w:rPr>
                <w:rFonts w:ascii="inherit" w:hAnsi="inherit"/>
                <w:sz w:val="21"/>
                <w:szCs w:val="21"/>
              </w:rPr>
            </w:pPr>
            <w:r>
              <w:rPr>
                <w:rFonts w:ascii="inherit" w:hAnsi="inherit"/>
                <w:sz w:val="21"/>
                <w:szCs w:val="21"/>
              </w:rPr>
              <w:t>13</w:t>
            </w:r>
          </w:p>
          <w:p w:rsidR="00F52B98" w:rsidRDefault="00F52B98">
            <w:pPr>
              <w:spacing w:line="270" w:lineRule="atLeast"/>
              <w:jc w:val="center"/>
              <w:rPr>
                <w:rFonts w:ascii="inherit" w:hAnsi="inherit"/>
                <w:sz w:val="21"/>
                <w:szCs w:val="21"/>
              </w:rPr>
            </w:pPr>
            <w:r>
              <w:rPr>
                <w:rFonts w:ascii="inherit" w:hAnsi="inherit"/>
                <w:sz w:val="21"/>
                <w:szCs w:val="21"/>
              </w:rPr>
              <w:t>14</w:t>
            </w:r>
          </w:p>
          <w:p w:rsidR="00F52B98" w:rsidRDefault="00F52B98">
            <w:pPr>
              <w:spacing w:line="270" w:lineRule="atLeast"/>
              <w:jc w:val="center"/>
              <w:rPr>
                <w:rFonts w:ascii="inherit" w:hAnsi="inherit"/>
                <w:sz w:val="21"/>
                <w:szCs w:val="21"/>
              </w:rPr>
            </w:pPr>
            <w:r>
              <w:rPr>
                <w:rFonts w:ascii="inherit" w:hAnsi="inherit"/>
                <w:sz w:val="21"/>
                <w:szCs w:val="21"/>
              </w:rPr>
              <w:lastRenderedPageBreak/>
              <w:t>15</w:t>
            </w:r>
          </w:p>
          <w:p w:rsidR="00F52B98" w:rsidRDefault="00F52B98">
            <w:pPr>
              <w:spacing w:line="270" w:lineRule="atLeast"/>
              <w:jc w:val="center"/>
              <w:rPr>
                <w:rFonts w:ascii="inherit" w:hAnsi="inherit"/>
                <w:sz w:val="21"/>
                <w:szCs w:val="21"/>
              </w:rPr>
            </w:pPr>
            <w:r>
              <w:rPr>
                <w:rFonts w:ascii="inherit" w:hAnsi="inherit"/>
                <w:sz w:val="21"/>
                <w:szCs w:val="21"/>
              </w:rPr>
              <w:t>16</w:t>
            </w:r>
          </w:p>
          <w:p w:rsidR="00F52B98" w:rsidRDefault="00F52B98">
            <w:pPr>
              <w:spacing w:line="270" w:lineRule="atLeast"/>
              <w:jc w:val="center"/>
              <w:rPr>
                <w:rFonts w:ascii="inherit" w:hAnsi="inherit"/>
                <w:sz w:val="21"/>
                <w:szCs w:val="21"/>
              </w:rPr>
            </w:pPr>
            <w:r>
              <w:rPr>
                <w:rFonts w:ascii="inherit" w:hAnsi="inherit"/>
                <w:sz w:val="21"/>
                <w:szCs w:val="21"/>
              </w:rPr>
              <w:t>17</w:t>
            </w:r>
          </w:p>
          <w:p w:rsidR="00F52B98" w:rsidRDefault="00F52B98">
            <w:pPr>
              <w:spacing w:line="270" w:lineRule="atLeast"/>
              <w:jc w:val="center"/>
              <w:rPr>
                <w:rFonts w:ascii="inherit" w:hAnsi="inherit"/>
                <w:sz w:val="21"/>
                <w:szCs w:val="21"/>
              </w:rPr>
            </w:pPr>
            <w:r>
              <w:rPr>
                <w:rFonts w:ascii="inherit" w:hAnsi="inherit"/>
                <w:sz w:val="21"/>
                <w:szCs w:val="21"/>
              </w:rPr>
              <w:t>18</w:t>
            </w:r>
          </w:p>
          <w:p w:rsidR="00F52B98" w:rsidRDefault="00F52B98">
            <w:pPr>
              <w:spacing w:line="270" w:lineRule="atLeast"/>
              <w:jc w:val="center"/>
              <w:rPr>
                <w:rFonts w:ascii="inherit" w:hAnsi="inherit"/>
                <w:sz w:val="21"/>
                <w:szCs w:val="21"/>
              </w:rPr>
            </w:pPr>
            <w:r>
              <w:rPr>
                <w:rFonts w:ascii="inherit" w:hAnsi="inherit"/>
                <w:sz w:val="21"/>
                <w:szCs w:val="21"/>
              </w:rPr>
              <w:t>19</w:t>
            </w:r>
          </w:p>
          <w:p w:rsidR="00F52B98" w:rsidRDefault="00F52B98">
            <w:pPr>
              <w:spacing w:line="270" w:lineRule="atLeast"/>
              <w:jc w:val="center"/>
              <w:rPr>
                <w:rFonts w:ascii="inherit" w:hAnsi="inherit"/>
                <w:sz w:val="21"/>
                <w:szCs w:val="21"/>
              </w:rPr>
            </w:pPr>
            <w:r>
              <w:rPr>
                <w:rFonts w:ascii="inherit" w:hAnsi="inherit"/>
                <w:sz w:val="21"/>
                <w:szCs w:val="21"/>
              </w:rPr>
              <w:t>20</w:t>
            </w:r>
          </w:p>
        </w:tc>
        <w:tc>
          <w:tcPr>
            <w:tcW w:w="9115"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proofErr w:type="spellStart"/>
            <w:r w:rsidRPr="00F52B98">
              <w:rPr>
                <w:rStyle w:val="crayon-t"/>
                <w:rFonts w:ascii="inherit" w:hAnsi="inherit"/>
                <w:color w:val="000000"/>
                <w:sz w:val="21"/>
                <w:szCs w:val="21"/>
                <w:lang w:val="en-US"/>
              </w:rPr>
              <w:lastRenderedPageBreak/>
              <w:t>var</w:t>
            </w:r>
            <w:proofErr w:type="spellEnd"/>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template</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"&lt;div&gt;&lt;span&gt;Name: &lt;/span&gt;&lt;span&gt;{{Name}}&lt;/span&gt;&lt;/div&gt;&lt;div&gt;&lt;span&gt;Size: &lt;/span&gt;&lt;span&gt;{{Size}}&lt;/span&gt;&lt;/div&gt;&lt;div&gt;&lt;span&gt;Data: &lt;/span&gt;&lt;span&gt;{{Data}}&lt;/span&gt;&lt;/div&gt;"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data</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document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getElementById</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fileData</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Fonts w:ascii="inherit" w:hAnsi="inherit"/>
                <w:color w:val="000000"/>
                <w:sz w:val="21"/>
                <w:szCs w:val="21"/>
                <w:lang w:val="en-US"/>
              </w:rPr>
              <w:t> </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document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getElementById</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"fileElement"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"change"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proofErr w:type="gramStart"/>
            <w:r w:rsidRPr="00F52B98">
              <w:rPr>
                <w:rStyle w:val="crayon-t"/>
                <w:rFonts w:ascii="inherit" w:hAnsi="inherit"/>
                <w:color w:val="000000"/>
                <w:sz w:val="21"/>
                <w:szCs w:val="21"/>
                <w:lang w:val="en-US"/>
              </w:rPr>
              <w:t>var</w:t>
            </w:r>
            <w:proofErr w:type="spellEnd"/>
            <w:proofErr w:type="gramEnd"/>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file</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r"/>
                <w:rFonts w:ascii="inherit" w:hAnsi="inherit"/>
                <w:color w:val="000000"/>
                <w:sz w:val="21"/>
                <w:szCs w:val="21"/>
                <w:lang w:val="en-US"/>
              </w:rPr>
              <w:t>this</w:t>
            </w:r>
            <w:r w:rsidRPr="00F52B98">
              <w:rPr>
                <w:rStyle w:val="crayon-sy"/>
                <w:rFonts w:ascii="inherit" w:hAnsi="inherit"/>
                <w:color w:val="000000"/>
                <w:sz w:val="21"/>
                <w:szCs w:val="21"/>
                <w:lang w:val="en-US"/>
              </w:rPr>
              <w:t>.</w:t>
            </w:r>
            <w:r w:rsidRPr="00F52B98">
              <w:rPr>
                <w:rStyle w:val="crayon-i"/>
                <w:rFonts w:ascii="inherit" w:hAnsi="inherit"/>
                <w:color w:val="000000"/>
                <w:sz w:val="21"/>
                <w:szCs w:val="21"/>
                <w:lang w:val="en-US"/>
              </w:rPr>
              <w:t>files</w:t>
            </w:r>
            <w:proofErr w:type="spellEnd"/>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r"/>
                <w:rFonts w:ascii="inherit" w:hAnsi="inherit"/>
                <w:color w:val="000000"/>
                <w:sz w:val="21"/>
                <w:szCs w:val="21"/>
                <w:lang w:val="en-US"/>
              </w:rPr>
              <w:t>this</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files</w:t>
            </w:r>
            <w:proofErr w:type="spellEnd"/>
            <w:r w:rsidRPr="00F52B98">
              <w:rPr>
                <w:rStyle w:val="crayon-sy"/>
                <w:rFonts w:ascii="inherit" w:hAnsi="inherit"/>
                <w:color w:val="000000"/>
                <w:sz w:val="21"/>
                <w:szCs w:val="21"/>
                <w:lang w:val="en-US"/>
              </w:rPr>
              <w:t>[</w:t>
            </w:r>
            <w:r w:rsidRPr="00F52B98">
              <w:rPr>
                <w:rStyle w:val="crayon-cn"/>
                <w:rFonts w:ascii="inherit" w:hAnsi="inherit"/>
                <w:color w:val="000000"/>
                <w:sz w:val="21"/>
                <w:szCs w:val="21"/>
                <w:lang w:val="en-US"/>
              </w:rPr>
              <w:t>0</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name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r"/>
                <w:rFonts w:ascii="inherit" w:hAnsi="inherit"/>
                <w:color w:val="000000"/>
                <w:sz w:val="21"/>
                <w:szCs w:val="21"/>
                <w:lang w:val="en-US"/>
              </w:rPr>
              <w:t>this</w:t>
            </w:r>
            <w:r w:rsidRPr="00F52B98">
              <w:rPr>
                <w:rStyle w:val="crayon-sy"/>
                <w:rFonts w:ascii="inherit" w:hAnsi="inherit"/>
                <w:color w:val="000000"/>
                <w:sz w:val="21"/>
                <w:szCs w:val="21"/>
                <w:lang w:val="en-US"/>
              </w:rPr>
              <w:t>.</w:t>
            </w:r>
            <w:r w:rsidRPr="00F52B98">
              <w:rPr>
                <w:rStyle w:val="crayon-i"/>
                <w:rFonts w:ascii="inherit" w:hAnsi="inherit"/>
                <w:color w:val="000000"/>
                <w:sz w:val="21"/>
                <w:szCs w:val="21"/>
                <w:lang w:val="en-US"/>
              </w:rPr>
              <w:t>value</w:t>
            </w:r>
            <w:proofErr w:type="spellEnd"/>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proofErr w:type="gramStart"/>
            <w:r w:rsidRPr="00F52B98">
              <w:rPr>
                <w:rStyle w:val="crayon-v"/>
                <w:rFonts w:ascii="inherit" w:hAnsi="inherit"/>
                <w:color w:val="000000"/>
                <w:sz w:val="21"/>
                <w:szCs w:val="21"/>
                <w:lang w:val="en-US"/>
              </w:rPr>
              <w:t>fileReader</w:t>
            </w:r>
            <w:proofErr w:type="spellEnd"/>
            <w:proofErr w:type="gram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i"/>
                <w:rFonts w:ascii="inherit" w:hAnsi="inherit"/>
                <w:color w:val="000000"/>
                <w:sz w:val="21"/>
                <w:szCs w:val="21"/>
                <w:lang w:val="en-US"/>
              </w:rPr>
              <w:t>FileReader</w:t>
            </w:r>
            <w:proofErr w:type="spellEnd"/>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r"/>
                <w:rFonts w:ascii="inherit" w:hAnsi="inherit"/>
                <w:color w:val="000000"/>
                <w:sz w:val="21"/>
                <w:szCs w:val="21"/>
                <w:lang w:val="en-US"/>
              </w:rPr>
              <w:t>new</w:t>
            </w:r>
            <w:r w:rsidRPr="00F52B98">
              <w:rPr>
                <w:rStyle w:val="crayon-h"/>
                <w:rFonts w:ascii="inherit" w:hAnsi="inherit"/>
                <w:color w:val="000000"/>
                <w:sz w:val="21"/>
                <w:szCs w:val="21"/>
                <w:lang w:val="en-US"/>
              </w:rPr>
              <w:t xml:space="preserve"> </w:t>
            </w:r>
            <w:proofErr w:type="spellStart"/>
            <w:r w:rsidRPr="00F52B98">
              <w:rPr>
                <w:rStyle w:val="crayon-e"/>
                <w:rFonts w:ascii="inherit" w:hAnsi="inherit"/>
                <w:color w:val="000000"/>
                <w:sz w:val="21"/>
                <w:szCs w:val="21"/>
                <w:lang w:val="en-US"/>
              </w:rPr>
              <w:t>FileReader</w:t>
            </w:r>
            <w:proofErr w:type="spellEnd"/>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null</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Fonts w:ascii="inherit" w:hAnsi="inherit"/>
                <w:color w:val="000000"/>
                <w:sz w:val="21"/>
                <w:szCs w:val="21"/>
                <w:lang w:val="en-US"/>
              </w:rPr>
              <w:t> </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if</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if</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fileReader</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fileReader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loadend</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innerHTML</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template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"{{Size}}"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size</w:t>
            </w:r>
            <w:proofErr w:type="spellEnd"/>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target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result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substring</w:t>
            </w:r>
            <w:proofErr w:type="spellEnd"/>
            <w:r w:rsidRPr="00F52B98">
              <w:rPr>
                <w:rStyle w:val="crayon-sy"/>
                <w:rFonts w:ascii="inherit" w:hAnsi="inherit"/>
                <w:color w:val="000000"/>
                <w:sz w:val="21"/>
                <w:szCs w:val="21"/>
                <w:lang w:val="en-US"/>
              </w:rPr>
              <w:t>(</w:t>
            </w:r>
            <w:r w:rsidRPr="00F52B98">
              <w:rPr>
                <w:rStyle w:val="crayon-cn"/>
                <w:rFonts w:ascii="inherit" w:hAnsi="inherit"/>
                <w:color w:val="000000"/>
                <w:sz w:val="21"/>
                <w:szCs w:val="21"/>
                <w:lang w:val="en-US"/>
              </w:rPr>
              <w:t>0</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cn"/>
                <w:rFonts w:ascii="inherit" w:hAnsi="inherit"/>
                <w:color w:val="000000"/>
                <w:sz w:val="21"/>
                <w:szCs w:val="21"/>
                <w:lang w:val="en-US"/>
              </w:rPr>
              <w:t>10</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lastRenderedPageBreak/>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false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fileReader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readAsText</w:t>
            </w:r>
            <w:proofErr w:type="spellEnd"/>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else</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innerHTML</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proofErr w:type="gramStart"/>
            <w:r w:rsidRPr="00F52B98">
              <w:rPr>
                <w:rStyle w:val="crayon-v"/>
                <w:rFonts w:ascii="inherit" w:hAnsi="inherit"/>
                <w:color w:val="000000"/>
                <w:sz w:val="21"/>
                <w:szCs w:val="21"/>
                <w:lang w:val="en-US"/>
              </w:rPr>
              <w:t>template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proofErr w:type="spellEnd"/>
            <w:r w:rsidRPr="00F52B98">
              <w:rPr>
                <w:rStyle w:val="crayon-sy"/>
                <w:rFonts w:ascii="inherit" w:hAnsi="inherit"/>
                <w:color w:val="000000"/>
                <w:sz w:val="21"/>
                <w:szCs w:val="21"/>
                <w:lang w:val="en-US"/>
              </w:rPr>
              <w:t>(</w:t>
            </w:r>
            <w:proofErr w:type="gramEnd"/>
            <w:r w:rsidRPr="00F52B98">
              <w:rPr>
                <w:rStyle w:val="crayon-s"/>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"{{Size}}"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"Don't know"</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"This browser isn't smart enough!"</w:t>
            </w:r>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xml:space="preserve">                                   </w:t>
            </w:r>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xml:space="preserve">       </w:t>
            </w:r>
            <w:proofErr w:type="gramStart"/>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t"/>
                <w:rFonts w:ascii="inherit" w:hAnsi="inherit"/>
                <w:color w:val="000000"/>
                <w:sz w:val="21"/>
                <w:szCs w:val="21"/>
              </w:rPr>
              <w:t>false</w:t>
            </w:r>
            <w:proofErr w:type="spellEnd"/>
            <w:r>
              <w:rPr>
                <w:rStyle w:val="crayon-sy"/>
                <w:rFonts w:ascii="inherit" w:hAnsi="inherit"/>
                <w:color w:val="000000"/>
                <w:sz w:val="21"/>
                <w:szCs w:val="21"/>
              </w:rPr>
              <w:t>);</w:t>
            </w:r>
            <w:proofErr w:type="gramEnd"/>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Как видите, здесь мы использовали метод “</w:t>
      </w:r>
      <w:proofErr w:type="spellStart"/>
      <w:r>
        <w:rPr>
          <w:rFonts w:ascii="Arial" w:hAnsi="Arial" w:cs="Arial"/>
          <w:color w:val="5B5B5B"/>
        </w:rPr>
        <w:t>readAsText</w:t>
      </w:r>
      <w:proofErr w:type="spellEnd"/>
      <w:r>
        <w:rPr>
          <w:rFonts w:ascii="Arial" w:hAnsi="Arial" w:cs="Arial"/>
          <w:color w:val="5B5B5B"/>
        </w:rPr>
        <w:t>” объекта “</w:t>
      </w:r>
      <w:proofErr w:type="spellStart"/>
      <w:r>
        <w:rPr>
          <w:rFonts w:ascii="Arial" w:hAnsi="Arial" w:cs="Arial"/>
          <w:color w:val="5B5B5B"/>
        </w:rPr>
        <w:t>FileReader</w:t>
      </w:r>
      <w:proofErr w:type="spellEnd"/>
      <w:r>
        <w:rPr>
          <w:rFonts w:ascii="Arial" w:hAnsi="Arial" w:cs="Arial"/>
          <w:color w:val="5B5B5B"/>
        </w:rPr>
        <w:t>”, чтобы получить содержимое файла. У него также есть методы, которые читают фай</w:t>
      </w:r>
      <w:proofErr w:type="gramStart"/>
      <w:r>
        <w:rPr>
          <w:rFonts w:ascii="Arial" w:hAnsi="Arial" w:cs="Arial"/>
          <w:color w:val="5B5B5B"/>
        </w:rPr>
        <w:t>л(</w:t>
      </w:r>
      <w:proofErr w:type="gramEnd"/>
      <w:r>
        <w:rPr>
          <w:rFonts w:ascii="Arial" w:hAnsi="Arial" w:cs="Arial"/>
          <w:color w:val="5B5B5B"/>
        </w:rPr>
        <w:t>файлы) и возвращают результаты в различных форматах.</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Вы можете использовать метод „</w:t>
      </w:r>
      <w:proofErr w:type="spellStart"/>
      <w:r>
        <w:rPr>
          <w:rFonts w:ascii="Arial" w:hAnsi="Arial" w:cs="Arial"/>
          <w:color w:val="5B5B5B"/>
        </w:rPr>
        <w:t>readAsArrayBuffer</w:t>
      </w:r>
      <w:proofErr w:type="spellEnd"/>
      <w:r>
        <w:rPr>
          <w:rFonts w:ascii="Arial" w:hAnsi="Arial" w:cs="Arial"/>
          <w:color w:val="5B5B5B"/>
        </w:rPr>
        <w:t>“, который читает файл, и возвращает файлы в виде массива данных в двоичном формате; „</w:t>
      </w:r>
      <w:proofErr w:type="spellStart"/>
      <w:r>
        <w:rPr>
          <w:rFonts w:ascii="Arial" w:hAnsi="Arial" w:cs="Arial"/>
          <w:color w:val="5B5B5B"/>
        </w:rPr>
        <w:t>readAsDataURL</w:t>
      </w:r>
      <w:proofErr w:type="spellEnd"/>
      <w:r>
        <w:rPr>
          <w:rFonts w:ascii="Arial" w:hAnsi="Arial" w:cs="Arial"/>
          <w:color w:val="5B5B5B"/>
        </w:rPr>
        <w:t>“, который возвращает URL в виде “</w:t>
      </w:r>
      <w:proofErr w:type="spellStart"/>
      <w:r>
        <w:rPr>
          <w:rFonts w:ascii="Arial" w:hAnsi="Arial" w:cs="Arial"/>
          <w:color w:val="5B5B5B"/>
        </w:rPr>
        <w:t>data:image</w:t>
      </w:r>
      <w:proofErr w:type="spellEnd"/>
      <w:r>
        <w:rPr>
          <w:rFonts w:ascii="Arial" w:hAnsi="Arial" w:cs="Arial"/>
          <w:color w:val="5B5B5B"/>
        </w:rPr>
        <w:t xml:space="preserve">/png,base64:”. Вы можете поместить этот URL в атрибуте </w:t>
      </w:r>
      <w:proofErr w:type="spellStart"/>
      <w:r>
        <w:rPr>
          <w:rFonts w:ascii="Arial" w:hAnsi="Arial" w:cs="Arial"/>
          <w:color w:val="5B5B5B"/>
        </w:rPr>
        <w:t>src</w:t>
      </w:r>
      <w:proofErr w:type="spellEnd"/>
      <w:r>
        <w:rPr>
          <w:rFonts w:ascii="Arial" w:hAnsi="Arial" w:cs="Arial"/>
          <w:color w:val="5B5B5B"/>
        </w:rPr>
        <w:t xml:space="preserve"> тега IMG, например (смотрите </w:t>
      </w:r>
      <w:proofErr w:type="spellStart"/>
      <w:r>
        <w:rPr>
          <w:rFonts w:ascii="Arial" w:hAnsi="Arial" w:cs="Arial"/>
          <w:color w:val="5B5B5B"/>
        </w:rPr>
        <w:t>демо</w:t>
      </w:r>
      <w:proofErr w:type="spellEnd"/>
      <w:r>
        <w:rPr>
          <w:rFonts w:ascii="Arial" w:hAnsi="Arial" w:cs="Arial"/>
          <w:color w:val="5B5B5B"/>
        </w:rPr>
        <w:t xml:space="preserve"> #2).</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Будьте внимательны, используя метод “</w:t>
      </w:r>
      <w:proofErr w:type="spellStart"/>
      <w:r>
        <w:rPr>
          <w:rFonts w:ascii="Arial" w:hAnsi="Arial" w:cs="Arial"/>
          <w:color w:val="5B5B5B"/>
        </w:rPr>
        <w:t>readAsBinaryString</w:t>
      </w:r>
      <w:proofErr w:type="spellEnd"/>
      <w:r>
        <w:rPr>
          <w:rFonts w:ascii="Arial" w:hAnsi="Arial" w:cs="Arial"/>
          <w:color w:val="5B5B5B"/>
        </w:rPr>
        <w:t>”, поскольку он не поддерживается браузером IE версий 10-11.</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Возможно, вы также хотите контролировать процесс чтения файла, отобразить индикаторы прогресса или ожидания, или прервать его, если файлы слишком объемные. Специально для вас у </w:t>
      </w:r>
      <w:proofErr w:type="spellStart"/>
      <w:r>
        <w:rPr>
          <w:rFonts w:ascii="Arial" w:hAnsi="Arial" w:cs="Arial"/>
          <w:color w:val="5B5B5B"/>
        </w:rPr>
        <w:t>FileReader</w:t>
      </w:r>
      <w:proofErr w:type="spellEnd"/>
      <w:r>
        <w:rPr>
          <w:rFonts w:ascii="Arial" w:hAnsi="Arial" w:cs="Arial"/>
          <w:color w:val="5B5B5B"/>
        </w:rPr>
        <w:t xml:space="preserve"> есть такие события как</w:t>
      </w:r>
      <w:r>
        <w:rPr>
          <w:rStyle w:val="apple-converted-space"/>
          <w:rFonts w:ascii="Arial" w:hAnsi="Arial" w:cs="Arial"/>
          <w:color w:val="5B5B5B"/>
        </w:rPr>
        <w:t> </w:t>
      </w:r>
      <w:proofErr w:type="spellStart"/>
      <w:r>
        <w:rPr>
          <w:rStyle w:val="ac"/>
          <w:rFonts w:ascii="Arial" w:hAnsi="Arial" w:cs="Arial"/>
          <w:color w:val="5B5B5B"/>
        </w:rPr>
        <w:t>onprogress</w:t>
      </w:r>
      <w:proofErr w:type="spellEnd"/>
      <w:r>
        <w:rPr>
          <w:rStyle w:val="ac"/>
          <w:rFonts w:ascii="Arial" w:hAnsi="Arial" w:cs="Arial"/>
          <w:color w:val="5B5B5B"/>
        </w:rPr>
        <w:t xml:space="preserve">, </w:t>
      </w:r>
      <w:proofErr w:type="spellStart"/>
      <w:r>
        <w:rPr>
          <w:rStyle w:val="ac"/>
          <w:rFonts w:ascii="Arial" w:hAnsi="Arial" w:cs="Arial"/>
          <w:color w:val="5B5B5B"/>
        </w:rPr>
        <w:t>onabort</w:t>
      </w:r>
      <w:proofErr w:type="spellEnd"/>
      <w:r>
        <w:rPr>
          <w:rStyle w:val="ac"/>
          <w:rFonts w:ascii="Arial" w:hAnsi="Arial" w:cs="Arial"/>
          <w:color w:val="5B5B5B"/>
        </w:rPr>
        <w:t xml:space="preserve">, </w:t>
      </w:r>
      <w:proofErr w:type="spellStart"/>
      <w:r>
        <w:rPr>
          <w:rStyle w:val="ac"/>
          <w:rFonts w:ascii="Arial" w:hAnsi="Arial" w:cs="Arial"/>
          <w:color w:val="5B5B5B"/>
        </w:rPr>
        <w:t>onloadstart</w:t>
      </w:r>
      <w:proofErr w:type="spellEnd"/>
      <w:r>
        <w:rPr>
          <w:rStyle w:val="ac"/>
          <w:rFonts w:ascii="Arial" w:hAnsi="Arial" w:cs="Arial"/>
          <w:color w:val="5B5B5B"/>
        </w:rPr>
        <w:t xml:space="preserve">, </w:t>
      </w:r>
      <w:proofErr w:type="spellStart"/>
      <w:r>
        <w:rPr>
          <w:rStyle w:val="ac"/>
          <w:rFonts w:ascii="Arial" w:hAnsi="Arial" w:cs="Arial"/>
          <w:color w:val="5B5B5B"/>
        </w:rPr>
        <w:t>onloadend</w:t>
      </w:r>
      <w:proofErr w:type="spellEnd"/>
      <w:r>
        <w:rPr>
          <w:rStyle w:val="ac"/>
          <w:rFonts w:ascii="Arial" w:hAnsi="Arial" w:cs="Arial"/>
          <w:color w:val="5B5B5B"/>
        </w:rPr>
        <w:t xml:space="preserve">, </w:t>
      </w:r>
      <w:proofErr w:type="spellStart"/>
      <w:r>
        <w:rPr>
          <w:rStyle w:val="ac"/>
          <w:rFonts w:ascii="Arial" w:hAnsi="Arial" w:cs="Arial"/>
          <w:color w:val="5B5B5B"/>
        </w:rPr>
        <w:t>onerror</w:t>
      </w:r>
      <w:proofErr w:type="spellEnd"/>
      <w:r>
        <w:rPr>
          <w:rStyle w:val="ac"/>
          <w:rFonts w:ascii="Arial" w:hAnsi="Arial" w:cs="Arial"/>
          <w:color w:val="5B5B5B"/>
        </w:rPr>
        <w:t>,</w:t>
      </w:r>
      <w:r>
        <w:rPr>
          <w:rStyle w:val="apple-converted-space"/>
          <w:rFonts w:ascii="Arial" w:hAnsi="Arial" w:cs="Arial"/>
          <w:color w:val="5B5B5B"/>
        </w:rPr>
        <w:t> </w:t>
      </w:r>
      <w:r>
        <w:rPr>
          <w:rFonts w:ascii="Arial" w:hAnsi="Arial" w:cs="Arial"/>
          <w:color w:val="5B5B5B"/>
        </w:rPr>
        <w:t>а также метод</w:t>
      </w:r>
      <w:r>
        <w:rPr>
          <w:rStyle w:val="apple-converted-space"/>
          <w:rFonts w:ascii="Arial" w:hAnsi="Arial" w:cs="Arial"/>
          <w:color w:val="5B5B5B"/>
        </w:rPr>
        <w:t> </w:t>
      </w:r>
      <w:proofErr w:type="spellStart"/>
      <w:r>
        <w:rPr>
          <w:rStyle w:val="ac"/>
          <w:rFonts w:ascii="Arial" w:hAnsi="Arial" w:cs="Arial"/>
          <w:color w:val="5B5B5B"/>
        </w:rPr>
        <w:t>abort</w:t>
      </w:r>
      <w:proofErr w:type="spellEnd"/>
      <w:r>
        <w:rPr>
          <w:rFonts w:ascii="Arial" w:hAnsi="Arial" w:cs="Arial"/>
          <w:color w:val="5B5B5B"/>
        </w:rPr>
        <w:t>, который останавливает процесс чтения и выдает ошибку, которая может быть обработана.</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В данном примере мы немного исправили функциональность для IE9, у которого нет возможности чтения файлов. Из информации о выбранном файле (множественный выбор не поддерживается) мы можем получить только его имя, которое хранится в свойстве “</w:t>
      </w:r>
      <w:proofErr w:type="spellStart"/>
      <w:r>
        <w:rPr>
          <w:rFonts w:ascii="Arial" w:hAnsi="Arial" w:cs="Arial"/>
          <w:color w:val="5B5B5B"/>
        </w:rPr>
        <w:t>value</w:t>
      </w:r>
      <w:proofErr w:type="spellEnd"/>
      <w:r>
        <w:rPr>
          <w:rFonts w:ascii="Arial" w:hAnsi="Arial" w:cs="Arial"/>
          <w:color w:val="5B5B5B"/>
        </w:rPr>
        <w:t xml:space="preserve">” элемента </w:t>
      </w:r>
      <w:proofErr w:type="spellStart"/>
      <w:r>
        <w:rPr>
          <w:rFonts w:ascii="Arial" w:hAnsi="Arial" w:cs="Arial"/>
          <w:color w:val="5B5B5B"/>
        </w:rPr>
        <w:t>input</w:t>
      </w:r>
      <w:proofErr w:type="spellEnd"/>
      <w:r>
        <w:rPr>
          <w:rFonts w:ascii="Arial" w:hAnsi="Arial" w:cs="Arial"/>
          <w:color w:val="5B5B5B"/>
        </w:rPr>
        <w:t>.</w:t>
      </w:r>
    </w:p>
    <w:p w:rsidR="00F52B98" w:rsidRDefault="00F52B98" w:rsidP="00F52B98">
      <w:pPr>
        <w:shd w:val="clear" w:color="auto" w:fill="FFFFFF"/>
        <w:spacing w:line="360" w:lineRule="atLeast"/>
        <w:rPr>
          <w:rFonts w:ascii="Arial" w:hAnsi="Arial" w:cs="Arial"/>
          <w:color w:val="5B5B5B"/>
        </w:rPr>
      </w:pPr>
      <w:r>
        <w:rPr>
          <w:rFonts w:ascii="Arial" w:hAnsi="Arial" w:cs="Arial"/>
          <w:color w:val="5B5B5B"/>
        </w:rPr>
        <w:t>Выберите картинку:</w:t>
      </w:r>
    </w:p>
    <w:p w:rsidR="00F52B98" w:rsidRDefault="00522BB5" w:rsidP="00F52B98">
      <w:pPr>
        <w:shd w:val="clear" w:color="auto" w:fill="FFFFFF"/>
        <w:spacing w:line="360" w:lineRule="atLeast"/>
        <w:rPr>
          <w:rFonts w:ascii="Arial" w:hAnsi="Arial" w:cs="Arial"/>
          <w:color w:val="5B5B5B"/>
        </w:rPr>
      </w:pPr>
      <w:r w:rsidRPr="00522BB5">
        <w:rPr>
          <w:rFonts w:ascii="Arial" w:hAnsi="Arial" w:cs="Arial"/>
          <w:color w:val="5B5B5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emo2_image" o:spid="_x0000_i1026" type="#_x0000_t75" alt="" style="width:24pt;height:24pt"/>
        </w:pic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180"/>
        <w:gridCol w:w="9265"/>
      </w:tblGrid>
      <w:tr w:rsidR="00F52B98"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lastRenderedPageBreak/>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p w:rsidR="00F52B98" w:rsidRDefault="00F52B98">
            <w:pPr>
              <w:spacing w:line="270" w:lineRule="atLeast"/>
              <w:jc w:val="center"/>
              <w:rPr>
                <w:rFonts w:ascii="inherit" w:hAnsi="inherit"/>
                <w:sz w:val="21"/>
                <w:szCs w:val="21"/>
              </w:rPr>
            </w:pPr>
            <w:r>
              <w:rPr>
                <w:rFonts w:ascii="inherit" w:hAnsi="inherit"/>
                <w:sz w:val="21"/>
                <w:szCs w:val="21"/>
              </w:rPr>
              <w:t>4</w:t>
            </w:r>
          </w:p>
        </w:tc>
        <w:tc>
          <w:tcPr>
            <w:tcW w:w="12420"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proofErr w:type="spellStart"/>
            <w:r w:rsidRPr="00F52B98">
              <w:rPr>
                <w:rStyle w:val="crayon-v"/>
                <w:rFonts w:ascii="inherit" w:hAnsi="inherit"/>
                <w:color w:val="000000"/>
                <w:sz w:val="21"/>
                <w:szCs w:val="21"/>
                <w:lang w:val="en-US"/>
              </w:rPr>
              <w:t>fileReader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loadend</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img</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src</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target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result</w:t>
            </w:r>
            <w:proofErr w:type="spellEnd"/>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proofErr w:type="gramStart"/>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t"/>
                <w:rFonts w:ascii="inherit" w:hAnsi="inherit"/>
                <w:color w:val="000000"/>
                <w:sz w:val="21"/>
                <w:szCs w:val="21"/>
              </w:rPr>
              <w:t>false</w:t>
            </w:r>
            <w:proofErr w:type="spellEnd"/>
            <w:r>
              <w:rPr>
                <w:rStyle w:val="crayon-sy"/>
                <w:rFonts w:ascii="inherit" w:hAnsi="inherit"/>
                <w:color w:val="000000"/>
                <w:sz w:val="21"/>
                <w:szCs w:val="21"/>
              </w:rPr>
              <w:t>);</w:t>
            </w:r>
            <w:proofErr w:type="gramEnd"/>
          </w:p>
          <w:p w:rsidR="00F52B98" w:rsidRDefault="00F52B98">
            <w:pPr>
              <w:spacing w:line="270" w:lineRule="atLeast"/>
              <w:rPr>
                <w:rFonts w:ascii="inherit" w:hAnsi="inherit"/>
                <w:color w:val="000000"/>
                <w:sz w:val="21"/>
                <w:szCs w:val="21"/>
              </w:rPr>
            </w:pPr>
            <w:proofErr w:type="spellStart"/>
            <w:r>
              <w:rPr>
                <w:rStyle w:val="crayon-v"/>
                <w:rFonts w:ascii="inherit" w:hAnsi="inherit"/>
                <w:color w:val="000000"/>
                <w:sz w:val="21"/>
                <w:szCs w:val="21"/>
              </w:rPr>
              <w:t>fileReader</w:t>
            </w:r>
            <w:r>
              <w:rPr>
                <w:rStyle w:val="crayon-sy"/>
                <w:rFonts w:ascii="inherit" w:hAnsi="inherit"/>
                <w:color w:val="000000"/>
                <w:sz w:val="21"/>
                <w:szCs w:val="21"/>
              </w:rPr>
              <w:t>.</w:t>
            </w:r>
            <w:r>
              <w:rPr>
                <w:rStyle w:val="crayon-e"/>
                <w:rFonts w:ascii="inherit" w:hAnsi="inherit"/>
                <w:color w:val="000000"/>
                <w:sz w:val="21"/>
                <w:szCs w:val="21"/>
              </w:rPr>
              <w:t>readAsDataURL</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file</w:t>
            </w:r>
            <w:proofErr w:type="spellEnd"/>
            <w:r>
              <w:rPr>
                <w:rStyle w:val="crayon-sy"/>
                <w:rFonts w:ascii="inherit" w:hAnsi="inherit"/>
                <w:color w:val="000000"/>
                <w:sz w:val="21"/>
                <w:szCs w:val="21"/>
              </w:rPr>
              <w:t>);</w:t>
            </w:r>
          </w:p>
        </w:tc>
      </w:tr>
    </w:tbl>
    <w:p w:rsidR="00F52B98" w:rsidRDefault="00F52B98" w:rsidP="00F52B98">
      <w:pPr>
        <w:pStyle w:val="3"/>
        <w:shd w:val="clear" w:color="auto" w:fill="FFFFFF"/>
        <w:spacing w:before="375" w:beforeAutospacing="0" w:after="0" w:afterAutospacing="0"/>
        <w:rPr>
          <w:rFonts w:ascii="Arial" w:hAnsi="Arial" w:cs="Arial"/>
          <w:b w:val="0"/>
          <w:bCs w:val="0"/>
          <w:color w:val="5B5B5B"/>
          <w:sz w:val="36"/>
          <w:szCs w:val="36"/>
        </w:rPr>
      </w:pPr>
      <w:r>
        <w:rPr>
          <w:rFonts w:ascii="Arial" w:hAnsi="Arial" w:cs="Arial"/>
          <w:b w:val="0"/>
          <w:bCs w:val="0"/>
          <w:color w:val="5B5B5B"/>
          <w:sz w:val="36"/>
          <w:szCs w:val="36"/>
        </w:rPr>
        <w:t>Перетащи меня в браузер!</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Это был старый способ добавления файлов в браузер. Он мог использоваться даже в IE6 (</w:t>
      </w:r>
      <w:proofErr w:type="spellStart"/>
      <w:r>
        <w:rPr>
          <w:rFonts w:ascii="Arial" w:hAnsi="Arial" w:cs="Arial"/>
          <w:color w:val="5B5B5B"/>
        </w:rPr>
        <w:t>addEventListener</w:t>
      </w:r>
      <w:proofErr w:type="spellEnd"/>
      <w:r>
        <w:rPr>
          <w:rFonts w:ascii="Arial" w:hAnsi="Arial" w:cs="Arial"/>
          <w:color w:val="5B5B5B"/>
        </w:rPr>
        <w:t xml:space="preserve"> поддерживается в IE9+), с некоторыми изменениями. В современных браузерах (IE10+) существует другой способ добавления файлов. Все, что нужно сделать, это повесить обработчик события «</w:t>
      </w:r>
      <w:proofErr w:type="spellStart"/>
      <w:r>
        <w:rPr>
          <w:rFonts w:ascii="Arial" w:hAnsi="Arial" w:cs="Arial"/>
          <w:color w:val="5B5B5B"/>
        </w:rPr>
        <w:t>drop</w:t>
      </w:r>
      <w:proofErr w:type="spellEnd"/>
      <w:r>
        <w:rPr>
          <w:rFonts w:ascii="Arial" w:hAnsi="Arial" w:cs="Arial"/>
          <w:color w:val="5B5B5B"/>
        </w:rPr>
        <w:t xml:space="preserve">” на любой элемент </w:t>
      </w:r>
      <w:proofErr w:type="spellStart"/>
      <w:r>
        <w:rPr>
          <w:rFonts w:ascii="Arial" w:hAnsi="Arial" w:cs="Arial"/>
          <w:color w:val="5B5B5B"/>
        </w:rPr>
        <w:t>веб-страницы</w:t>
      </w:r>
      <w:proofErr w:type="spellEnd"/>
      <w:r>
        <w:rPr>
          <w:rFonts w:ascii="Arial" w:hAnsi="Arial" w:cs="Arial"/>
          <w:color w:val="5B5B5B"/>
        </w:rPr>
        <w:t xml:space="preserve">. Это может быть как специальный элемент с текстом внутри, так и просто </w:t>
      </w:r>
      <w:proofErr w:type="spellStart"/>
      <w:r>
        <w:rPr>
          <w:rFonts w:ascii="Arial" w:hAnsi="Arial" w:cs="Arial"/>
          <w:color w:val="5B5B5B"/>
        </w:rPr>
        <w:t>body</w:t>
      </w:r>
      <w:proofErr w:type="spellEnd"/>
      <w:r>
        <w:rPr>
          <w:rFonts w:ascii="Arial" w:hAnsi="Arial" w:cs="Arial"/>
          <w:color w:val="5B5B5B"/>
        </w:rPr>
        <w:t>. После этого пользователь может перетащить какой-либо файл в элемент, на котором висит обработчик события “</w:t>
      </w:r>
      <w:proofErr w:type="spellStart"/>
      <w:r>
        <w:rPr>
          <w:rFonts w:ascii="Arial" w:hAnsi="Arial" w:cs="Arial"/>
          <w:color w:val="5B5B5B"/>
        </w:rPr>
        <w:t>drop</w:t>
      </w:r>
      <w:proofErr w:type="spellEnd"/>
      <w:r>
        <w:rPr>
          <w:rFonts w:ascii="Arial" w:hAnsi="Arial" w:cs="Arial"/>
          <w:color w:val="5B5B5B"/>
        </w:rPr>
        <w:t>”. Выбранный файл можно найти в свойстве “</w:t>
      </w:r>
      <w:proofErr w:type="spellStart"/>
      <w:r>
        <w:rPr>
          <w:rFonts w:ascii="Arial" w:hAnsi="Arial" w:cs="Arial"/>
          <w:color w:val="5B5B5B"/>
        </w:rPr>
        <w:t>dataTransfer</w:t>
      </w:r>
      <w:proofErr w:type="spellEnd"/>
      <w:r>
        <w:rPr>
          <w:rFonts w:ascii="Arial" w:hAnsi="Arial" w:cs="Arial"/>
          <w:color w:val="5B5B5B"/>
        </w:rPr>
        <w:t xml:space="preserve">” объекта события. Давайте посмотрим на </w:t>
      </w:r>
      <w:proofErr w:type="spellStart"/>
      <w:r>
        <w:rPr>
          <w:rFonts w:ascii="Arial" w:hAnsi="Arial" w:cs="Arial"/>
          <w:color w:val="5B5B5B"/>
        </w:rPr>
        <w:t>демо</w:t>
      </w:r>
      <w:proofErr w:type="spellEnd"/>
      <w:r>
        <w:rPr>
          <w:rFonts w:ascii="Arial" w:hAnsi="Arial" w:cs="Arial"/>
          <w:color w:val="5B5B5B"/>
        </w:rPr>
        <w:t>:</w:t>
      </w:r>
    </w:p>
    <w:p w:rsidR="00F52B98" w:rsidRDefault="00F52B98" w:rsidP="00F52B98">
      <w:pPr>
        <w:shd w:val="clear" w:color="auto" w:fill="FFFFFF"/>
        <w:spacing w:line="360" w:lineRule="atLeast"/>
        <w:rPr>
          <w:rFonts w:ascii="Arial" w:hAnsi="Arial" w:cs="Arial"/>
          <w:color w:val="5B5B5B"/>
        </w:rPr>
      </w:pPr>
      <w:r>
        <w:rPr>
          <w:rStyle w:val="droptext"/>
          <w:rFonts w:ascii="Arial" w:hAnsi="Arial" w:cs="Arial"/>
          <w:color w:val="5B5B5B"/>
        </w:rPr>
        <w:t>Перетащите свой файл сюда</w: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285"/>
        <w:gridCol w:w="9160"/>
      </w:tblGrid>
      <w:tr w:rsidR="00F52B98"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p w:rsidR="00F52B98" w:rsidRDefault="00F52B98">
            <w:pPr>
              <w:spacing w:line="270" w:lineRule="atLeast"/>
              <w:jc w:val="center"/>
              <w:rPr>
                <w:rFonts w:ascii="inherit" w:hAnsi="inherit"/>
                <w:sz w:val="21"/>
                <w:szCs w:val="21"/>
              </w:rPr>
            </w:pPr>
            <w:r>
              <w:rPr>
                <w:rFonts w:ascii="inherit" w:hAnsi="inherit"/>
                <w:sz w:val="21"/>
                <w:szCs w:val="21"/>
              </w:rPr>
              <w:t>4</w:t>
            </w:r>
          </w:p>
          <w:p w:rsidR="00F52B98" w:rsidRDefault="00F52B98">
            <w:pPr>
              <w:spacing w:line="270" w:lineRule="atLeast"/>
              <w:jc w:val="center"/>
              <w:rPr>
                <w:rFonts w:ascii="inherit" w:hAnsi="inherit"/>
                <w:sz w:val="21"/>
                <w:szCs w:val="21"/>
              </w:rPr>
            </w:pPr>
            <w:r>
              <w:rPr>
                <w:rFonts w:ascii="inherit" w:hAnsi="inherit"/>
                <w:sz w:val="21"/>
                <w:szCs w:val="21"/>
              </w:rPr>
              <w:t>5</w:t>
            </w:r>
          </w:p>
          <w:p w:rsidR="00F52B98" w:rsidRDefault="00F52B98">
            <w:pPr>
              <w:spacing w:line="270" w:lineRule="atLeast"/>
              <w:jc w:val="center"/>
              <w:rPr>
                <w:rFonts w:ascii="inherit" w:hAnsi="inherit"/>
                <w:sz w:val="21"/>
                <w:szCs w:val="21"/>
              </w:rPr>
            </w:pPr>
            <w:r>
              <w:rPr>
                <w:rFonts w:ascii="inherit" w:hAnsi="inherit"/>
                <w:sz w:val="21"/>
                <w:szCs w:val="21"/>
              </w:rPr>
              <w:t>6</w:t>
            </w:r>
          </w:p>
          <w:p w:rsidR="00F52B98" w:rsidRDefault="00F52B98">
            <w:pPr>
              <w:spacing w:line="270" w:lineRule="atLeast"/>
              <w:jc w:val="center"/>
              <w:rPr>
                <w:rFonts w:ascii="inherit" w:hAnsi="inherit"/>
                <w:sz w:val="21"/>
                <w:szCs w:val="21"/>
              </w:rPr>
            </w:pPr>
            <w:r>
              <w:rPr>
                <w:rFonts w:ascii="inherit" w:hAnsi="inherit"/>
                <w:sz w:val="21"/>
                <w:szCs w:val="21"/>
              </w:rPr>
              <w:t>7</w:t>
            </w:r>
          </w:p>
          <w:p w:rsidR="00F52B98" w:rsidRDefault="00F52B98">
            <w:pPr>
              <w:spacing w:line="270" w:lineRule="atLeast"/>
              <w:jc w:val="center"/>
              <w:rPr>
                <w:rFonts w:ascii="inherit" w:hAnsi="inherit"/>
                <w:sz w:val="21"/>
                <w:szCs w:val="21"/>
              </w:rPr>
            </w:pPr>
            <w:r>
              <w:rPr>
                <w:rFonts w:ascii="inherit" w:hAnsi="inherit"/>
                <w:sz w:val="21"/>
                <w:szCs w:val="21"/>
              </w:rPr>
              <w:t>8</w:t>
            </w:r>
          </w:p>
          <w:p w:rsidR="00F52B98" w:rsidRDefault="00F52B98">
            <w:pPr>
              <w:spacing w:line="270" w:lineRule="atLeast"/>
              <w:jc w:val="center"/>
              <w:rPr>
                <w:rFonts w:ascii="inherit" w:hAnsi="inherit"/>
                <w:sz w:val="21"/>
                <w:szCs w:val="21"/>
              </w:rPr>
            </w:pPr>
            <w:r>
              <w:rPr>
                <w:rFonts w:ascii="inherit" w:hAnsi="inherit"/>
                <w:sz w:val="21"/>
                <w:szCs w:val="21"/>
              </w:rPr>
              <w:t>9</w:t>
            </w:r>
          </w:p>
          <w:p w:rsidR="00F52B98" w:rsidRDefault="00F52B98">
            <w:pPr>
              <w:spacing w:line="270" w:lineRule="atLeast"/>
              <w:jc w:val="center"/>
              <w:rPr>
                <w:rFonts w:ascii="inherit" w:hAnsi="inherit"/>
                <w:sz w:val="21"/>
                <w:szCs w:val="21"/>
              </w:rPr>
            </w:pPr>
            <w:r>
              <w:rPr>
                <w:rFonts w:ascii="inherit" w:hAnsi="inherit"/>
                <w:sz w:val="21"/>
                <w:szCs w:val="21"/>
              </w:rPr>
              <w:t>10</w:t>
            </w:r>
          </w:p>
          <w:p w:rsidR="00F52B98" w:rsidRDefault="00F52B98">
            <w:pPr>
              <w:spacing w:line="270" w:lineRule="atLeast"/>
              <w:jc w:val="center"/>
              <w:rPr>
                <w:rFonts w:ascii="inherit" w:hAnsi="inherit"/>
                <w:sz w:val="21"/>
                <w:szCs w:val="21"/>
              </w:rPr>
            </w:pPr>
            <w:r>
              <w:rPr>
                <w:rFonts w:ascii="inherit" w:hAnsi="inherit"/>
                <w:sz w:val="21"/>
                <w:szCs w:val="21"/>
              </w:rPr>
              <w:t>11</w:t>
            </w:r>
          </w:p>
          <w:p w:rsidR="00F52B98" w:rsidRDefault="00F52B98">
            <w:pPr>
              <w:spacing w:line="270" w:lineRule="atLeast"/>
              <w:jc w:val="center"/>
              <w:rPr>
                <w:rFonts w:ascii="inherit" w:hAnsi="inherit"/>
                <w:sz w:val="21"/>
                <w:szCs w:val="21"/>
              </w:rPr>
            </w:pPr>
            <w:r>
              <w:rPr>
                <w:rFonts w:ascii="inherit" w:hAnsi="inherit"/>
                <w:sz w:val="21"/>
                <w:szCs w:val="21"/>
              </w:rPr>
              <w:t>12</w:t>
            </w:r>
          </w:p>
          <w:p w:rsidR="00F52B98" w:rsidRDefault="00F52B98">
            <w:pPr>
              <w:spacing w:line="270" w:lineRule="atLeast"/>
              <w:jc w:val="center"/>
              <w:rPr>
                <w:rFonts w:ascii="inherit" w:hAnsi="inherit"/>
                <w:sz w:val="21"/>
                <w:szCs w:val="21"/>
              </w:rPr>
            </w:pPr>
            <w:r>
              <w:rPr>
                <w:rFonts w:ascii="inherit" w:hAnsi="inherit"/>
                <w:sz w:val="21"/>
                <w:szCs w:val="21"/>
              </w:rPr>
              <w:t>13</w:t>
            </w:r>
          </w:p>
          <w:p w:rsidR="00F52B98" w:rsidRDefault="00F52B98">
            <w:pPr>
              <w:spacing w:line="270" w:lineRule="atLeast"/>
              <w:jc w:val="center"/>
              <w:rPr>
                <w:rFonts w:ascii="inherit" w:hAnsi="inherit"/>
                <w:sz w:val="21"/>
                <w:szCs w:val="21"/>
              </w:rPr>
            </w:pPr>
            <w:r>
              <w:rPr>
                <w:rFonts w:ascii="inherit" w:hAnsi="inherit"/>
                <w:sz w:val="21"/>
                <w:szCs w:val="21"/>
              </w:rPr>
              <w:t>14</w:t>
            </w:r>
          </w:p>
          <w:p w:rsidR="00F52B98" w:rsidRDefault="00F52B98">
            <w:pPr>
              <w:spacing w:line="270" w:lineRule="atLeast"/>
              <w:jc w:val="center"/>
              <w:rPr>
                <w:rFonts w:ascii="inherit" w:hAnsi="inherit"/>
                <w:sz w:val="21"/>
                <w:szCs w:val="21"/>
              </w:rPr>
            </w:pPr>
            <w:r>
              <w:rPr>
                <w:rFonts w:ascii="inherit" w:hAnsi="inherit"/>
                <w:sz w:val="21"/>
                <w:szCs w:val="21"/>
              </w:rPr>
              <w:lastRenderedPageBreak/>
              <w:t>15</w:t>
            </w:r>
          </w:p>
          <w:p w:rsidR="00F52B98" w:rsidRDefault="00F52B98">
            <w:pPr>
              <w:spacing w:line="270" w:lineRule="atLeast"/>
              <w:jc w:val="center"/>
              <w:rPr>
                <w:rFonts w:ascii="inherit" w:hAnsi="inherit"/>
                <w:sz w:val="21"/>
                <w:szCs w:val="21"/>
              </w:rPr>
            </w:pPr>
            <w:r>
              <w:rPr>
                <w:rFonts w:ascii="inherit" w:hAnsi="inherit"/>
                <w:sz w:val="21"/>
                <w:szCs w:val="21"/>
              </w:rPr>
              <w:t>16</w:t>
            </w:r>
          </w:p>
          <w:p w:rsidR="00F52B98" w:rsidRDefault="00F52B98">
            <w:pPr>
              <w:spacing w:line="270" w:lineRule="atLeast"/>
              <w:jc w:val="center"/>
              <w:rPr>
                <w:rFonts w:ascii="inherit" w:hAnsi="inherit"/>
                <w:sz w:val="21"/>
                <w:szCs w:val="21"/>
              </w:rPr>
            </w:pPr>
            <w:r>
              <w:rPr>
                <w:rFonts w:ascii="inherit" w:hAnsi="inherit"/>
                <w:sz w:val="21"/>
                <w:szCs w:val="21"/>
              </w:rPr>
              <w:t>17</w:t>
            </w:r>
          </w:p>
          <w:p w:rsidR="00F52B98" w:rsidRDefault="00F52B98">
            <w:pPr>
              <w:spacing w:line="270" w:lineRule="atLeast"/>
              <w:jc w:val="center"/>
              <w:rPr>
                <w:rFonts w:ascii="inherit" w:hAnsi="inherit"/>
                <w:sz w:val="21"/>
                <w:szCs w:val="21"/>
              </w:rPr>
            </w:pPr>
            <w:r>
              <w:rPr>
                <w:rFonts w:ascii="inherit" w:hAnsi="inherit"/>
                <w:sz w:val="21"/>
                <w:szCs w:val="21"/>
              </w:rPr>
              <w:t>18</w:t>
            </w:r>
          </w:p>
          <w:p w:rsidR="00F52B98" w:rsidRDefault="00F52B98">
            <w:pPr>
              <w:spacing w:line="270" w:lineRule="atLeast"/>
              <w:jc w:val="center"/>
              <w:rPr>
                <w:rFonts w:ascii="inherit" w:hAnsi="inherit"/>
                <w:sz w:val="21"/>
                <w:szCs w:val="21"/>
              </w:rPr>
            </w:pPr>
            <w:r>
              <w:rPr>
                <w:rFonts w:ascii="inherit" w:hAnsi="inherit"/>
                <w:sz w:val="21"/>
                <w:szCs w:val="21"/>
              </w:rPr>
              <w:t>19</w:t>
            </w:r>
          </w:p>
          <w:p w:rsidR="00F52B98" w:rsidRDefault="00F52B98">
            <w:pPr>
              <w:spacing w:line="270" w:lineRule="atLeast"/>
              <w:jc w:val="center"/>
              <w:rPr>
                <w:rFonts w:ascii="inherit" w:hAnsi="inherit"/>
                <w:sz w:val="21"/>
                <w:szCs w:val="21"/>
              </w:rPr>
            </w:pPr>
            <w:r>
              <w:rPr>
                <w:rFonts w:ascii="inherit" w:hAnsi="inherit"/>
                <w:sz w:val="21"/>
                <w:szCs w:val="21"/>
              </w:rPr>
              <w:t>20</w:t>
            </w:r>
          </w:p>
          <w:p w:rsidR="00F52B98" w:rsidRDefault="00F52B98">
            <w:pPr>
              <w:spacing w:line="270" w:lineRule="atLeast"/>
              <w:jc w:val="center"/>
              <w:rPr>
                <w:rFonts w:ascii="inherit" w:hAnsi="inherit"/>
                <w:sz w:val="21"/>
                <w:szCs w:val="21"/>
              </w:rPr>
            </w:pPr>
            <w:r>
              <w:rPr>
                <w:rFonts w:ascii="inherit" w:hAnsi="inherit"/>
                <w:sz w:val="21"/>
                <w:szCs w:val="21"/>
              </w:rPr>
              <w:t>21</w:t>
            </w:r>
          </w:p>
          <w:p w:rsidR="00F52B98" w:rsidRDefault="00F52B98">
            <w:pPr>
              <w:spacing w:line="270" w:lineRule="atLeast"/>
              <w:jc w:val="center"/>
              <w:rPr>
                <w:rFonts w:ascii="inherit" w:hAnsi="inherit"/>
                <w:sz w:val="21"/>
                <w:szCs w:val="21"/>
              </w:rPr>
            </w:pPr>
            <w:r>
              <w:rPr>
                <w:rFonts w:ascii="inherit" w:hAnsi="inherit"/>
                <w:sz w:val="21"/>
                <w:szCs w:val="21"/>
              </w:rPr>
              <w:t>22</w:t>
            </w:r>
          </w:p>
          <w:p w:rsidR="00F52B98" w:rsidRDefault="00F52B98">
            <w:pPr>
              <w:spacing w:line="270" w:lineRule="atLeast"/>
              <w:jc w:val="center"/>
              <w:rPr>
                <w:rFonts w:ascii="inherit" w:hAnsi="inherit"/>
                <w:sz w:val="21"/>
                <w:szCs w:val="21"/>
              </w:rPr>
            </w:pPr>
            <w:r>
              <w:rPr>
                <w:rFonts w:ascii="inherit" w:hAnsi="inherit"/>
                <w:sz w:val="21"/>
                <w:szCs w:val="21"/>
              </w:rPr>
              <w:t>23</w:t>
            </w:r>
          </w:p>
          <w:p w:rsidR="00F52B98" w:rsidRDefault="00F52B98">
            <w:pPr>
              <w:spacing w:line="270" w:lineRule="atLeast"/>
              <w:jc w:val="center"/>
              <w:rPr>
                <w:rFonts w:ascii="inherit" w:hAnsi="inherit"/>
                <w:sz w:val="21"/>
                <w:szCs w:val="21"/>
              </w:rPr>
            </w:pPr>
            <w:r>
              <w:rPr>
                <w:rFonts w:ascii="inherit" w:hAnsi="inherit"/>
                <w:sz w:val="21"/>
                <w:szCs w:val="21"/>
              </w:rPr>
              <w:t>24</w:t>
            </w:r>
          </w:p>
          <w:p w:rsidR="00F52B98" w:rsidRDefault="00F52B98">
            <w:pPr>
              <w:spacing w:line="270" w:lineRule="atLeast"/>
              <w:jc w:val="center"/>
              <w:rPr>
                <w:rFonts w:ascii="inherit" w:hAnsi="inherit"/>
                <w:sz w:val="21"/>
                <w:szCs w:val="21"/>
              </w:rPr>
            </w:pPr>
            <w:r>
              <w:rPr>
                <w:rFonts w:ascii="inherit" w:hAnsi="inherit"/>
                <w:sz w:val="21"/>
                <w:szCs w:val="21"/>
              </w:rPr>
              <w:t>25</w:t>
            </w:r>
          </w:p>
          <w:p w:rsidR="00F52B98" w:rsidRDefault="00F52B98">
            <w:pPr>
              <w:spacing w:line="270" w:lineRule="atLeast"/>
              <w:jc w:val="center"/>
              <w:rPr>
                <w:rFonts w:ascii="inherit" w:hAnsi="inherit"/>
                <w:sz w:val="21"/>
                <w:szCs w:val="21"/>
              </w:rPr>
            </w:pPr>
            <w:r>
              <w:rPr>
                <w:rFonts w:ascii="inherit" w:hAnsi="inherit"/>
                <w:sz w:val="21"/>
                <w:szCs w:val="21"/>
              </w:rPr>
              <w:t>26</w:t>
            </w:r>
          </w:p>
          <w:p w:rsidR="00F52B98" w:rsidRDefault="00F52B98">
            <w:pPr>
              <w:spacing w:line="270" w:lineRule="atLeast"/>
              <w:jc w:val="center"/>
              <w:rPr>
                <w:rFonts w:ascii="inherit" w:hAnsi="inherit"/>
                <w:sz w:val="21"/>
                <w:szCs w:val="21"/>
              </w:rPr>
            </w:pPr>
            <w:r>
              <w:rPr>
                <w:rFonts w:ascii="inherit" w:hAnsi="inherit"/>
                <w:sz w:val="21"/>
                <w:szCs w:val="21"/>
              </w:rPr>
              <w:t>27</w:t>
            </w:r>
          </w:p>
          <w:p w:rsidR="00F52B98" w:rsidRDefault="00F52B98">
            <w:pPr>
              <w:spacing w:line="270" w:lineRule="atLeast"/>
              <w:jc w:val="center"/>
              <w:rPr>
                <w:rFonts w:ascii="inherit" w:hAnsi="inherit"/>
                <w:sz w:val="21"/>
                <w:szCs w:val="21"/>
              </w:rPr>
            </w:pPr>
            <w:r>
              <w:rPr>
                <w:rFonts w:ascii="inherit" w:hAnsi="inherit"/>
                <w:sz w:val="21"/>
                <w:szCs w:val="21"/>
              </w:rPr>
              <w:t>28</w:t>
            </w:r>
          </w:p>
          <w:p w:rsidR="00F52B98" w:rsidRDefault="00F52B98">
            <w:pPr>
              <w:spacing w:line="270" w:lineRule="atLeast"/>
              <w:jc w:val="center"/>
              <w:rPr>
                <w:rFonts w:ascii="inherit" w:hAnsi="inherit"/>
                <w:sz w:val="21"/>
                <w:szCs w:val="21"/>
              </w:rPr>
            </w:pPr>
            <w:r>
              <w:rPr>
                <w:rFonts w:ascii="inherit" w:hAnsi="inherit"/>
                <w:sz w:val="21"/>
                <w:szCs w:val="21"/>
              </w:rPr>
              <w:t>29</w:t>
            </w:r>
          </w:p>
          <w:p w:rsidR="00F52B98" w:rsidRDefault="00F52B98">
            <w:pPr>
              <w:spacing w:line="270" w:lineRule="atLeast"/>
              <w:jc w:val="center"/>
              <w:rPr>
                <w:rFonts w:ascii="inherit" w:hAnsi="inherit"/>
                <w:sz w:val="21"/>
                <w:szCs w:val="21"/>
              </w:rPr>
            </w:pPr>
            <w:r>
              <w:rPr>
                <w:rFonts w:ascii="inherit" w:hAnsi="inherit"/>
                <w:sz w:val="21"/>
                <w:szCs w:val="21"/>
              </w:rPr>
              <w:t>30</w:t>
            </w:r>
          </w:p>
          <w:p w:rsidR="00F52B98" w:rsidRDefault="00F52B98">
            <w:pPr>
              <w:spacing w:line="270" w:lineRule="atLeast"/>
              <w:jc w:val="center"/>
              <w:rPr>
                <w:rFonts w:ascii="inherit" w:hAnsi="inherit"/>
                <w:sz w:val="21"/>
                <w:szCs w:val="21"/>
              </w:rPr>
            </w:pPr>
            <w:r>
              <w:rPr>
                <w:rFonts w:ascii="inherit" w:hAnsi="inherit"/>
                <w:sz w:val="21"/>
                <w:szCs w:val="21"/>
              </w:rPr>
              <w:t>31</w:t>
            </w:r>
          </w:p>
          <w:p w:rsidR="00F52B98" w:rsidRDefault="00F52B98">
            <w:pPr>
              <w:spacing w:line="270" w:lineRule="atLeast"/>
              <w:jc w:val="center"/>
              <w:rPr>
                <w:rFonts w:ascii="inherit" w:hAnsi="inherit"/>
                <w:sz w:val="21"/>
                <w:szCs w:val="21"/>
              </w:rPr>
            </w:pPr>
            <w:r>
              <w:rPr>
                <w:rFonts w:ascii="inherit" w:hAnsi="inherit"/>
                <w:sz w:val="21"/>
                <w:szCs w:val="21"/>
              </w:rPr>
              <w:t>32</w:t>
            </w:r>
          </w:p>
          <w:p w:rsidR="00F52B98" w:rsidRDefault="00F52B98">
            <w:pPr>
              <w:spacing w:line="270" w:lineRule="atLeast"/>
              <w:jc w:val="center"/>
              <w:rPr>
                <w:rFonts w:ascii="inherit" w:hAnsi="inherit"/>
                <w:sz w:val="21"/>
                <w:szCs w:val="21"/>
              </w:rPr>
            </w:pPr>
            <w:r>
              <w:rPr>
                <w:rFonts w:ascii="inherit" w:hAnsi="inherit"/>
                <w:sz w:val="21"/>
                <w:szCs w:val="21"/>
              </w:rPr>
              <w:t>33</w:t>
            </w:r>
          </w:p>
          <w:p w:rsidR="00F52B98" w:rsidRDefault="00F52B98">
            <w:pPr>
              <w:spacing w:line="270" w:lineRule="atLeast"/>
              <w:jc w:val="center"/>
              <w:rPr>
                <w:rFonts w:ascii="inherit" w:hAnsi="inherit"/>
                <w:sz w:val="21"/>
                <w:szCs w:val="21"/>
              </w:rPr>
            </w:pPr>
            <w:r>
              <w:rPr>
                <w:rFonts w:ascii="inherit" w:hAnsi="inherit"/>
                <w:sz w:val="21"/>
                <w:szCs w:val="21"/>
              </w:rPr>
              <w:t>34</w:t>
            </w:r>
          </w:p>
          <w:p w:rsidR="00F52B98" w:rsidRDefault="00F52B98">
            <w:pPr>
              <w:spacing w:line="270" w:lineRule="atLeast"/>
              <w:jc w:val="center"/>
              <w:rPr>
                <w:rFonts w:ascii="inherit" w:hAnsi="inherit"/>
                <w:sz w:val="21"/>
                <w:szCs w:val="21"/>
              </w:rPr>
            </w:pPr>
            <w:r>
              <w:rPr>
                <w:rFonts w:ascii="inherit" w:hAnsi="inherit"/>
                <w:sz w:val="21"/>
                <w:szCs w:val="21"/>
              </w:rPr>
              <w:t>35</w:t>
            </w:r>
          </w:p>
          <w:p w:rsidR="00F52B98" w:rsidRDefault="00F52B98">
            <w:pPr>
              <w:spacing w:line="270" w:lineRule="atLeast"/>
              <w:jc w:val="center"/>
              <w:rPr>
                <w:rFonts w:ascii="inherit" w:hAnsi="inherit"/>
                <w:sz w:val="21"/>
                <w:szCs w:val="21"/>
              </w:rPr>
            </w:pPr>
            <w:r>
              <w:rPr>
                <w:rFonts w:ascii="inherit" w:hAnsi="inherit"/>
                <w:sz w:val="21"/>
                <w:szCs w:val="21"/>
              </w:rPr>
              <w:t>36</w:t>
            </w:r>
          </w:p>
          <w:p w:rsidR="00F52B98" w:rsidRDefault="00F52B98">
            <w:pPr>
              <w:spacing w:line="270" w:lineRule="atLeast"/>
              <w:jc w:val="center"/>
              <w:rPr>
                <w:rFonts w:ascii="inherit" w:hAnsi="inherit"/>
                <w:sz w:val="21"/>
                <w:szCs w:val="21"/>
              </w:rPr>
            </w:pPr>
            <w:r>
              <w:rPr>
                <w:rFonts w:ascii="inherit" w:hAnsi="inherit"/>
                <w:sz w:val="21"/>
                <w:szCs w:val="21"/>
              </w:rPr>
              <w:t>37</w:t>
            </w:r>
          </w:p>
          <w:p w:rsidR="00F52B98" w:rsidRDefault="00F52B98">
            <w:pPr>
              <w:spacing w:line="270" w:lineRule="atLeast"/>
              <w:jc w:val="center"/>
              <w:rPr>
                <w:rFonts w:ascii="inherit" w:hAnsi="inherit"/>
                <w:sz w:val="21"/>
                <w:szCs w:val="21"/>
              </w:rPr>
            </w:pPr>
            <w:r>
              <w:rPr>
                <w:rFonts w:ascii="inherit" w:hAnsi="inherit"/>
                <w:sz w:val="21"/>
                <w:szCs w:val="21"/>
              </w:rPr>
              <w:t>38</w:t>
            </w:r>
          </w:p>
          <w:p w:rsidR="00F52B98" w:rsidRDefault="00F52B98">
            <w:pPr>
              <w:spacing w:line="270" w:lineRule="atLeast"/>
              <w:jc w:val="center"/>
              <w:rPr>
                <w:rFonts w:ascii="inherit" w:hAnsi="inherit"/>
                <w:sz w:val="21"/>
                <w:szCs w:val="21"/>
              </w:rPr>
            </w:pPr>
            <w:r>
              <w:rPr>
                <w:rFonts w:ascii="inherit" w:hAnsi="inherit"/>
                <w:sz w:val="21"/>
                <w:szCs w:val="21"/>
              </w:rPr>
              <w:t>39</w:t>
            </w:r>
          </w:p>
        </w:tc>
        <w:tc>
          <w:tcPr>
            <w:tcW w:w="20835"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proofErr w:type="spellStart"/>
            <w:r w:rsidRPr="00F52B98">
              <w:rPr>
                <w:rStyle w:val="crayon-t"/>
                <w:rFonts w:ascii="inherit" w:hAnsi="inherit"/>
                <w:color w:val="000000"/>
                <w:sz w:val="21"/>
                <w:szCs w:val="21"/>
                <w:lang w:val="en-US"/>
              </w:rPr>
              <w:lastRenderedPageBreak/>
              <w:t>var</w:t>
            </w:r>
            <w:proofErr w:type="spellEnd"/>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template</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"&lt;div&gt;&lt;span&gt;Name: &lt;/span&gt;&lt;span&gt;{{Name}}&lt;/span&gt;&lt;/div&gt;&lt;div&gt;&lt;span&gt;Size: &lt;/span&gt;&lt;span&gt;{{Size}}&lt;/span&gt;&lt;/div&gt;&lt;div&gt;&lt;span&gt;Data: &lt;/span&gt;&lt;span&gt;{{Data}}&lt;/span&gt;&lt;/div&gt;"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data</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document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getElementById</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fileData</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proofErr w:type="spellStart"/>
            <w:r w:rsidRPr="00F52B98">
              <w:rPr>
                <w:rStyle w:val="crayon-v"/>
                <w:rFonts w:ascii="inherit" w:hAnsi="inherit"/>
                <w:color w:val="000000"/>
                <w:sz w:val="21"/>
                <w:szCs w:val="21"/>
                <w:lang w:val="en-US"/>
              </w:rPr>
              <w:t>preventDefault</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preventDefault</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v"/>
                <w:rFonts w:ascii="inherit" w:hAnsi="inherit"/>
                <w:color w:val="000000"/>
                <w:sz w:val="21"/>
                <w:szCs w:val="21"/>
                <w:lang w:val="en-US"/>
              </w:rPr>
              <w:t>highlight</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v"/>
                <w:rFonts w:ascii="inherit" w:hAnsi="inherit"/>
                <w:color w:val="000000"/>
                <w:sz w:val="21"/>
                <w:szCs w:val="21"/>
                <w:lang w:val="en-US"/>
              </w:rPr>
              <w:t>add</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e"/>
                <w:rFonts w:ascii="inherit" w:hAnsi="inherit"/>
                <w:color w:val="000000"/>
                <w:sz w:val="21"/>
                <w:szCs w:val="21"/>
                <w:lang w:val="en-US"/>
              </w:rPr>
              <w:t>preventDefault</w:t>
            </w:r>
            <w:proofErr w:type="spellEnd"/>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target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classList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hoverClass</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v"/>
                <w:rFonts w:ascii="inherit" w:hAnsi="inherit"/>
                <w:color w:val="000000"/>
                <w:sz w:val="21"/>
                <w:szCs w:val="21"/>
                <w:lang w:val="en-US"/>
              </w:rPr>
              <w:t>remove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e"/>
                <w:rFonts w:ascii="inherit" w:hAnsi="inherit"/>
                <w:color w:val="000000"/>
                <w:sz w:val="21"/>
                <w:szCs w:val="21"/>
                <w:lang w:val="en-US"/>
              </w:rPr>
              <w:t>preventDefault</w:t>
            </w:r>
            <w:proofErr w:type="spellEnd"/>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target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classList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remove</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hoverClass</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lastRenderedPageBreak/>
              <w:t>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proofErr w:type="spellStart"/>
            <w:r w:rsidRPr="00F52B98">
              <w:rPr>
                <w:rStyle w:val="crayon-v"/>
                <w:rFonts w:ascii="inherit" w:hAnsi="inherit"/>
                <w:color w:val="000000"/>
                <w:sz w:val="21"/>
                <w:szCs w:val="21"/>
                <w:lang w:val="en-US"/>
              </w:rPr>
              <w:t>uploader</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document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getElementById</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fileElement</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Fonts w:ascii="inherit" w:hAnsi="inherit"/>
                <w:color w:val="000000"/>
                <w:sz w:val="21"/>
                <w:szCs w:val="21"/>
                <w:lang w:val="en-US"/>
              </w:rPr>
              <w:t> </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if</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FileReader</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proofErr w:type="spellStart"/>
            <w:r w:rsidRPr="00F52B98">
              <w:rPr>
                <w:rStyle w:val="crayon-v"/>
                <w:rFonts w:ascii="inherit" w:hAnsi="inherit"/>
                <w:color w:val="000000"/>
                <w:sz w:val="21"/>
                <w:szCs w:val="21"/>
                <w:lang w:val="en-US"/>
              </w:rPr>
              <w:t>uploader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dragover</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highlight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add</w:t>
            </w:r>
            <w:proofErr w:type="spellEnd"/>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false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proofErr w:type="spellStart"/>
            <w:r w:rsidRPr="00F52B98">
              <w:rPr>
                <w:rStyle w:val="crayon-v"/>
                <w:rFonts w:ascii="inherit" w:hAnsi="inherit"/>
                <w:color w:val="000000"/>
                <w:sz w:val="21"/>
                <w:szCs w:val="21"/>
                <w:lang w:val="en-US"/>
              </w:rPr>
              <w:t>uploader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mouseout</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highlight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remove</w:t>
            </w:r>
            <w:proofErr w:type="spellEnd"/>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false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uploader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"drop"</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t"/>
                <w:rFonts w:ascii="inherit" w:hAnsi="inherit"/>
                <w:color w:val="000000"/>
                <w:sz w:val="21"/>
                <w:szCs w:val="21"/>
                <w:lang w:val="en-US"/>
              </w:rPr>
              <w:t>var</w:t>
            </w:r>
            <w:proofErr w:type="spellEnd"/>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file</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dataTransfer</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files</w:t>
            </w:r>
            <w:proofErr w:type="spellEnd"/>
            <w:r w:rsidRPr="00F52B98">
              <w:rPr>
                <w:rStyle w:val="crayon-sy"/>
                <w:rFonts w:ascii="inherit" w:hAnsi="inherit"/>
                <w:color w:val="000000"/>
                <w:sz w:val="21"/>
                <w:szCs w:val="21"/>
                <w:lang w:val="en-US"/>
              </w:rPr>
              <w:t>[</w:t>
            </w:r>
            <w:r w:rsidRPr="00F52B98">
              <w:rPr>
                <w:rStyle w:val="crayon-cn"/>
                <w:rFonts w:ascii="inherit" w:hAnsi="inherit"/>
                <w:color w:val="000000"/>
                <w:sz w:val="21"/>
                <w:szCs w:val="21"/>
                <w:lang w:val="en-US"/>
              </w:rPr>
              <w:t>0</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fileReader</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r"/>
                <w:rFonts w:ascii="inherit" w:hAnsi="inherit"/>
                <w:color w:val="000000"/>
                <w:sz w:val="21"/>
                <w:szCs w:val="21"/>
                <w:lang w:val="en-US"/>
              </w:rPr>
              <w:t>new</w:t>
            </w:r>
            <w:r w:rsidRPr="00F52B98">
              <w:rPr>
                <w:rStyle w:val="crayon-h"/>
                <w:rFonts w:ascii="inherit" w:hAnsi="inherit"/>
                <w:color w:val="000000"/>
                <w:sz w:val="21"/>
                <w:szCs w:val="21"/>
                <w:lang w:val="en-US"/>
              </w:rPr>
              <w:t xml:space="preserve"> </w:t>
            </w:r>
            <w:proofErr w:type="spellStart"/>
            <w:r w:rsidRPr="00F52B98">
              <w:rPr>
                <w:rStyle w:val="crayon-e"/>
                <w:rFonts w:ascii="inherit" w:hAnsi="inherit"/>
                <w:color w:val="000000"/>
                <w:sz w:val="21"/>
                <w:szCs w:val="21"/>
                <w:lang w:val="en-US"/>
              </w:rPr>
              <w:t>FileReader</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Fonts w:ascii="inherit" w:hAnsi="inherit"/>
                <w:color w:val="000000"/>
                <w:sz w:val="21"/>
                <w:szCs w:val="21"/>
                <w:lang w:val="en-US"/>
              </w:rPr>
              <w:t> </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if</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if</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fileReader</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fileReader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loadend</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innerHTML</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template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name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"{{Size}}"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size</w:t>
            </w:r>
            <w:proofErr w:type="spellEnd"/>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replace</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"{{Data}}"</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target</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result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substring</w:t>
            </w:r>
            <w:proofErr w:type="spellEnd"/>
            <w:r w:rsidRPr="00F52B98">
              <w:rPr>
                <w:rStyle w:val="crayon-sy"/>
                <w:rFonts w:ascii="inherit" w:hAnsi="inherit"/>
                <w:color w:val="000000"/>
                <w:sz w:val="21"/>
                <w:szCs w:val="21"/>
                <w:lang w:val="en-US"/>
              </w:rPr>
              <w:t>(</w:t>
            </w:r>
            <w:r w:rsidRPr="00F52B98">
              <w:rPr>
                <w:rStyle w:val="crayon-cn"/>
                <w:rFonts w:ascii="inherit" w:hAnsi="inherit"/>
                <w:color w:val="000000"/>
                <w:sz w:val="21"/>
                <w:szCs w:val="21"/>
                <w:lang w:val="en-US"/>
              </w:rPr>
              <w:t>0</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cn"/>
                <w:rFonts w:ascii="inherit" w:hAnsi="inherit"/>
                <w:color w:val="000000"/>
                <w:sz w:val="21"/>
                <w:szCs w:val="21"/>
                <w:lang w:val="en-US"/>
              </w:rPr>
              <w:t>10</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false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fileReader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readAsText</w:t>
            </w:r>
            <w:proofErr w:type="spellEnd"/>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else</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e"/>
                <w:rFonts w:ascii="inherit" w:hAnsi="inherit"/>
                <w:color w:val="000000"/>
                <w:sz w:val="21"/>
                <w:szCs w:val="21"/>
                <w:lang w:val="en-US"/>
              </w:rPr>
              <w:t>alert</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"Sorry, but this browser isn't smart enough( Choose another one"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e"/>
                <w:rFonts w:ascii="inherit" w:hAnsi="inherit"/>
                <w:color w:val="000000"/>
                <w:sz w:val="21"/>
                <w:szCs w:val="21"/>
                <w:lang w:val="en-US"/>
              </w:rPr>
              <w:t>preventDefault</w:t>
            </w:r>
            <w:proofErr w:type="spellEnd"/>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false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t"/>
                <w:rFonts w:ascii="inherit" w:hAnsi="inherit"/>
                <w:color w:val="000000"/>
                <w:sz w:val="21"/>
                <w:szCs w:val="21"/>
                <w:lang w:val="en-US"/>
              </w:rPr>
              <w:t>else</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e"/>
                <w:rFonts w:ascii="inherit" w:hAnsi="inherit"/>
                <w:color w:val="000000"/>
                <w:sz w:val="21"/>
                <w:szCs w:val="21"/>
                <w:lang w:val="en-US"/>
              </w:rPr>
              <w:t>alert</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"Sorry, but this browser isn't smart enough( Choose another one"</w:t>
            </w:r>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xml:space="preserve">       </w:t>
            </w:r>
            <w:r>
              <w:rPr>
                <w:rStyle w:val="crayon-sy"/>
                <w:rFonts w:ascii="inherit" w:hAnsi="inherit"/>
                <w:color w:val="000000"/>
                <w:sz w:val="21"/>
                <w:szCs w:val="21"/>
              </w:rPr>
              <w:t>}</w:t>
            </w:r>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 xml:space="preserve">Несколько важных замечаний </w:t>
      </w:r>
      <w:proofErr w:type="gramStart"/>
      <w:r>
        <w:rPr>
          <w:rFonts w:ascii="Arial" w:hAnsi="Arial" w:cs="Arial"/>
          <w:color w:val="5B5B5B"/>
        </w:rPr>
        <w:t>по этому</w:t>
      </w:r>
      <w:proofErr w:type="gramEnd"/>
      <w:r>
        <w:rPr>
          <w:rFonts w:ascii="Arial" w:hAnsi="Arial" w:cs="Arial"/>
          <w:color w:val="5B5B5B"/>
        </w:rPr>
        <w:t xml:space="preserve"> </w:t>
      </w:r>
      <w:proofErr w:type="spellStart"/>
      <w:r>
        <w:rPr>
          <w:rFonts w:ascii="Arial" w:hAnsi="Arial" w:cs="Arial"/>
          <w:color w:val="5B5B5B"/>
        </w:rPr>
        <w:t>демо</w:t>
      </w:r>
      <w:proofErr w:type="spellEnd"/>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1) Прежде всего, вам не стоит проверять, поддерживает ли ваш браузер событие “</w:t>
      </w:r>
      <w:proofErr w:type="spellStart"/>
      <w:r>
        <w:rPr>
          <w:rFonts w:ascii="Arial" w:hAnsi="Arial" w:cs="Arial"/>
          <w:color w:val="5B5B5B"/>
        </w:rPr>
        <w:t>ondrop</w:t>
      </w:r>
      <w:proofErr w:type="spellEnd"/>
      <w:r>
        <w:rPr>
          <w:rFonts w:ascii="Arial" w:hAnsi="Arial" w:cs="Arial"/>
          <w:color w:val="5B5B5B"/>
        </w:rPr>
        <w:t xml:space="preserve">”, поскольку используется IE9. Он поддерживает данное событие, но не имеет свойства </w:t>
      </w:r>
      <w:proofErr w:type="spellStart"/>
      <w:r>
        <w:rPr>
          <w:rFonts w:ascii="Arial" w:hAnsi="Arial" w:cs="Arial"/>
          <w:color w:val="5B5B5B"/>
        </w:rPr>
        <w:t>dataTransfer</w:t>
      </w:r>
      <w:proofErr w:type="spellEnd"/>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2) Если вы хотите поймать событие “</w:t>
      </w:r>
      <w:proofErr w:type="spellStart"/>
      <w:r>
        <w:rPr>
          <w:rFonts w:ascii="Arial" w:hAnsi="Arial" w:cs="Arial"/>
          <w:color w:val="5B5B5B"/>
        </w:rPr>
        <w:t>ondrop</w:t>
      </w:r>
      <w:proofErr w:type="spellEnd"/>
      <w:r>
        <w:rPr>
          <w:rFonts w:ascii="Arial" w:hAnsi="Arial" w:cs="Arial"/>
          <w:color w:val="5B5B5B"/>
        </w:rPr>
        <w:t>”, вам необходимо добавить обработчик события “</w:t>
      </w:r>
      <w:proofErr w:type="spellStart"/>
      <w:r>
        <w:rPr>
          <w:rFonts w:ascii="Arial" w:hAnsi="Arial" w:cs="Arial"/>
          <w:color w:val="5B5B5B"/>
        </w:rPr>
        <w:t>ondragover</w:t>
      </w:r>
      <w:proofErr w:type="spellEnd"/>
      <w:r>
        <w:rPr>
          <w:rFonts w:ascii="Arial" w:hAnsi="Arial" w:cs="Arial"/>
          <w:color w:val="5B5B5B"/>
        </w:rPr>
        <w:t xml:space="preserve">” и вызвать функцию </w:t>
      </w:r>
      <w:proofErr w:type="spellStart"/>
      <w:r>
        <w:rPr>
          <w:rFonts w:ascii="Arial" w:hAnsi="Arial" w:cs="Arial"/>
          <w:color w:val="5B5B5B"/>
        </w:rPr>
        <w:t>preventDefault</w:t>
      </w:r>
      <w:proofErr w:type="spellEnd"/>
      <w:r>
        <w:rPr>
          <w:rFonts w:ascii="Arial" w:hAnsi="Arial" w:cs="Arial"/>
          <w:color w:val="5B5B5B"/>
        </w:rPr>
        <w:t>. По умолчанию, браузер попытается загрузить этот файл или отобразить его на странице (если это рисунок или PDF файл), и вам нужно его остановить.</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Поддержка старых версий браузеров: в таких браузерах, как IE9, вы можете поместить элемент </w:t>
      </w:r>
      <w:proofErr w:type="spellStart"/>
      <w:r>
        <w:rPr>
          <w:rFonts w:ascii="Arial" w:hAnsi="Arial" w:cs="Arial"/>
          <w:color w:val="5B5B5B"/>
        </w:rPr>
        <w:t>input</w:t>
      </w:r>
      <w:proofErr w:type="spellEnd"/>
      <w:r>
        <w:rPr>
          <w:rFonts w:ascii="Arial" w:hAnsi="Arial" w:cs="Arial"/>
          <w:color w:val="5B5B5B"/>
        </w:rPr>
        <w:t xml:space="preserve"> из предыдущих примеров на текущем элементе, растянуть его, установить для него прозрачность равную 100%, и изменить текст </w:t>
      </w:r>
      <w:proofErr w:type="gramStart"/>
      <w:r>
        <w:rPr>
          <w:rFonts w:ascii="Arial" w:hAnsi="Arial" w:cs="Arial"/>
          <w:color w:val="5B5B5B"/>
        </w:rPr>
        <w:t>на</w:t>
      </w:r>
      <w:proofErr w:type="gramEnd"/>
      <w:r>
        <w:rPr>
          <w:rFonts w:ascii="Arial" w:hAnsi="Arial" w:cs="Arial"/>
          <w:color w:val="5B5B5B"/>
        </w:rPr>
        <w:t xml:space="preserve"> следующий: “Кликните и выберите файл”. Когда пользователь кликнет на этот элемент, он увидит обычный диалог для выбора файлов. Подобное решение подходит также для планшетов и телефонов, у которых нет возможности разделить экраны и перетягивать элементы между ними.</w:t>
      </w:r>
    </w:p>
    <w:p w:rsidR="00F52B98" w:rsidRDefault="00F52B98" w:rsidP="00F52B98">
      <w:pPr>
        <w:pStyle w:val="3"/>
        <w:shd w:val="clear" w:color="auto" w:fill="FFFFFF"/>
        <w:spacing w:before="375" w:beforeAutospacing="0" w:after="0" w:afterAutospacing="0"/>
        <w:rPr>
          <w:rFonts w:ascii="Arial" w:hAnsi="Arial" w:cs="Arial"/>
          <w:b w:val="0"/>
          <w:bCs w:val="0"/>
          <w:color w:val="5B5B5B"/>
          <w:sz w:val="36"/>
          <w:szCs w:val="36"/>
        </w:rPr>
      </w:pPr>
      <w:r>
        <w:rPr>
          <w:rFonts w:ascii="Arial" w:hAnsi="Arial" w:cs="Arial"/>
          <w:b w:val="0"/>
          <w:bCs w:val="0"/>
          <w:color w:val="5B5B5B"/>
          <w:sz w:val="36"/>
          <w:szCs w:val="36"/>
        </w:rPr>
        <w:t>Перетащи меня из браузера!</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Предыдущий пример мог вызвать следующий вопрос о функциональности </w:t>
      </w:r>
      <w:proofErr w:type="spellStart"/>
      <w:r>
        <w:rPr>
          <w:rFonts w:ascii="Arial" w:hAnsi="Arial" w:cs="Arial"/>
          <w:color w:val="5B5B5B"/>
        </w:rPr>
        <w:t>drag-and-drop</w:t>
      </w:r>
      <w:proofErr w:type="spellEnd"/>
      <w:r>
        <w:rPr>
          <w:rFonts w:ascii="Arial" w:hAnsi="Arial" w:cs="Arial"/>
          <w:color w:val="5B5B5B"/>
        </w:rPr>
        <w:t xml:space="preserve">: “Можем ли мы перетащить файлы из браузера на компьютер?” Ответ будет “Да”, но работает это только в браузере </w:t>
      </w:r>
      <w:proofErr w:type="spellStart"/>
      <w:r>
        <w:rPr>
          <w:rFonts w:ascii="Arial" w:hAnsi="Arial" w:cs="Arial"/>
          <w:color w:val="5B5B5B"/>
        </w:rPr>
        <w:t>Chrome</w:t>
      </w:r>
      <w:proofErr w:type="spellEnd"/>
      <w:r>
        <w:rPr>
          <w:rFonts w:ascii="Arial" w:hAnsi="Arial" w:cs="Arial"/>
          <w:color w:val="5B5B5B"/>
        </w:rPr>
        <w:t xml:space="preserve">. Тем не менее, это отличная функция для вашей </w:t>
      </w:r>
      <w:proofErr w:type="spellStart"/>
      <w:r>
        <w:rPr>
          <w:rFonts w:ascii="Arial" w:hAnsi="Arial" w:cs="Arial"/>
          <w:color w:val="5B5B5B"/>
        </w:rPr>
        <w:t>веб</w:t>
      </w:r>
      <w:proofErr w:type="spellEnd"/>
      <w:r>
        <w:rPr>
          <w:rFonts w:ascii="Arial" w:hAnsi="Arial" w:cs="Arial"/>
          <w:color w:val="5B5B5B"/>
        </w:rPr>
        <w:t xml:space="preserve"> страницы, и мы должны ее испробовать. В следующем примере вам нужно перетянуть картинку в формате PDF на свой компьютер, и она будет сохранена как PDF файл.</w:t>
      </w:r>
    </w:p>
    <w:p w:rsidR="00F52B98" w:rsidRDefault="00F52B98" w:rsidP="00F52B98">
      <w:pPr>
        <w:shd w:val="clear" w:color="auto" w:fill="FFFFFF"/>
        <w:spacing w:line="360" w:lineRule="atLeast"/>
        <w:rPr>
          <w:rFonts w:ascii="Arial" w:hAnsi="Arial" w:cs="Arial"/>
          <w:color w:val="5B5B5B"/>
        </w:rPr>
      </w:pPr>
      <w:r>
        <w:rPr>
          <w:rFonts w:ascii="Arial" w:hAnsi="Arial" w:cs="Arial"/>
          <w:color w:val="5B5B5B"/>
        </w:rPr>
        <w:t>Перетащите эту картинку из браузера на ваш рабочий стол</w:t>
      </w:r>
    </w:p>
    <w:p w:rsidR="00F52B98" w:rsidRDefault="00522BB5" w:rsidP="00F52B98">
      <w:pPr>
        <w:shd w:val="clear" w:color="auto" w:fill="FFFFFF"/>
        <w:spacing w:line="360" w:lineRule="atLeast"/>
        <w:rPr>
          <w:rFonts w:ascii="Arial" w:hAnsi="Arial" w:cs="Arial"/>
          <w:color w:val="5B5B5B"/>
        </w:rPr>
      </w:pPr>
      <w:r w:rsidRPr="00522BB5">
        <w:rPr>
          <w:rFonts w:ascii="Arial" w:hAnsi="Arial" w:cs="Arial"/>
          <w:color w:val="5B5B5B"/>
        </w:rPr>
        <w:pict>
          <v:shape id="fileData" o:spid="_x0000_i1027" type="#_x0000_t75" alt="" style="width:24pt;height:24pt"/>
        </w:pic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180"/>
        <w:gridCol w:w="9265"/>
      </w:tblGrid>
      <w:tr w:rsidR="00F52B98"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tc>
        <w:tc>
          <w:tcPr>
            <w:tcW w:w="13590"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r w:rsidRPr="00F52B98">
              <w:rPr>
                <w:rStyle w:val="crayon-v"/>
                <w:rFonts w:ascii="inherit" w:hAnsi="inherit"/>
                <w:color w:val="000000"/>
                <w:sz w:val="21"/>
                <w:szCs w:val="21"/>
                <w:lang w:val="en-US"/>
              </w:rPr>
              <w:t>document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getElementById</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"fileData"</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addEventListener</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"dragstart"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dataTransfer</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setData</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w:t>
            </w:r>
            <w:proofErr w:type="spellStart"/>
            <w:r w:rsidRPr="00F52B98">
              <w:rPr>
                <w:rStyle w:val="crayon-s"/>
                <w:rFonts w:ascii="inherit" w:hAnsi="inherit"/>
                <w:color w:val="000000"/>
                <w:sz w:val="21"/>
                <w:szCs w:val="21"/>
                <w:lang w:val="en-US"/>
              </w:rPr>
              <w:t>DownloadURL</w:t>
            </w:r>
            <w:proofErr w:type="spellEnd"/>
            <w:r w:rsidRPr="00F52B98">
              <w:rPr>
                <w:rStyle w:val="crayon-s"/>
                <w:rFonts w:ascii="inherit" w:hAnsi="inherit"/>
                <w:color w:val="000000"/>
                <w:sz w:val="21"/>
                <w:szCs w:val="21"/>
                <w:lang w:val="en-US"/>
              </w:rPr>
              <w: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"application/pdf:doc.pdf:file:///C:/personal/publications/demo/doc.pdf"</w:t>
            </w:r>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xml:space="preserve">       </w:t>
            </w:r>
            <w:proofErr w:type="gramStart"/>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t"/>
                <w:rFonts w:ascii="inherit" w:hAnsi="inherit"/>
                <w:color w:val="000000"/>
                <w:sz w:val="21"/>
                <w:szCs w:val="21"/>
              </w:rPr>
              <w:t>false</w:t>
            </w:r>
            <w:proofErr w:type="spellEnd"/>
            <w:r>
              <w:rPr>
                <w:rStyle w:val="crayon-sy"/>
                <w:rFonts w:ascii="inherit" w:hAnsi="inherit"/>
                <w:color w:val="000000"/>
                <w:sz w:val="21"/>
                <w:szCs w:val="21"/>
              </w:rPr>
              <w:t>);</w:t>
            </w:r>
            <w:proofErr w:type="gramEnd"/>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Код в данном примере достаточно прост. Все, что вам нужно сделать — это добавить обработчик события “</w:t>
      </w:r>
      <w:proofErr w:type="spellStart"/>
      <w:r>
        <w:rPr>
          <w:rFonts w:ascii="Arial" w:hAnsi="Arial" w:cs="Arial"/>
          <w:color w:val="5B5B5B"/>
        </w:rPr>
        <w:t>dragstart</w:t>
      </w:r>
      <w:proofErr w:type="spellEnd"/>
      <w:r>
        <w:rPr>
          <w:rFonts w:ascii="Arial" w:hAnsi="Arial" w:cs="Arial"/>
          <w:color w:val="5B5B5B"/>
        </w:rPr>
        <w:t xml:space="preserve">” и задать путь к данным, которые необходимо переместить. Это может быть ссылка на какой-либо документ на сервере или двоичные данные. Если вы хотите получить файл с сервера, нужно </w:t>
      </w:r>
      <w:r>
        <w:rPr>
          <w:rFonts w:ascii="Arial" w:hAnsi="Arial" w:cs="Arial"/>
          <w:color w:val="5B5B5B"/>
        </w:rPr>
        <w:lastRenderedPageBreak/>
        <w:t>передать специальную строку, состоящую из типа содержимого, имени файла, который будет сохранен, и полного пути к нему. Например: “</w:t>
      </w:r>
      <w:proofErr w:type="spellStart"/>
      <w:r>
        <w:rPr>
          <w:rFonts w:ascii="Arial" w:hAnsi="Arial" w:cs="Arial"/>
          <w:color w:val="5B5B5B"/>
        </w:rPr>
        <w:t>application</w:t>
      </w:r>
      <w:proofErr w:type="spellEnd"/>
      <w:r>
        <w:rPr>
          <w:rFonts w:ascii="Arial" w:hAnsi="Arial" w:cs="Arial"/>
          <w:color w:val="5B5B5B"/>
        </w:rPr>
        <w:t>/</w:t>
      </w:r>
      <w:proofErr w:type="spellStart"/>
      <w:r>
        <w:rPr>
          <w:rFonts w:ascii="Arial" w:hAnsi="Arial" w:cs="Arial"/>
          <w:color w:val="5B5B5B"/>
        </w:rPr>
        <w:t>pdf:newDoc.pdf:https</w:t>
      </w:r>
      <w:proofErr w:type="spellEnd"/>
      <w:r>
        <w:rPr>
          <w:rFonts w:ascii="Arial" w:hAnsi="Arial" w:cs="Arial"/>
          <w:color w:val="5B5B5B"/>
        </w:rPr>
        <w:t>://mywebsite.com”.</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Как уже было сказано, перетащить файл можно только из браузера </w:t>
      </w:r>
      <w:proofErr w:type="spellStart"/>
      <w:r>
        <w:rPr>
          <w:rFonts w:ascii="Arial" w:hAnsi="Arial" w:cs="Arial"/>
          <w:color w:val="5B5B5B"/>
        </w:rPr>
        <w:t>Chrome</w:t>
      </w:r>
      <w:proofErr w:type="spellEnd"/>
      <w:r>
        <w:rPr>
          <w:rFonts w:ascii="Arial" w:hAnsi="Arial" w:cs="Arial"/>
          <w:color w:val="5B5B5B"/>
        </w:rPr>
        <w:t>. Однако</w:t>
      </w:r>
      <w:proofErr w:type="gramStart"/>
      <w:r>
        <w:rPr>
          <w:rFonts w:ascii="Arial" w:hAnsi="Arial" w:cs="Arial"/>
          <w:color w:val="5B5B5B"/>
        </w:rPr>
        <w:t>,</w:t>
      </w:r>
      <w:proofErr w:type="gramEnd"/>
      <w:r>
        <w:rPr>
          <w:rFonts w:ascii="Arial" w:hAnsi="Arial" w:cs="Arial"/>
          <w:color w:val="5B5B5B"/>
        </w:rPr>
        <w:t xml:space="preserve"> проблемой это не является, поскольку это не основная функциональность вашего </w:t>
      </w:r>
      <w:proofErr w:type="spellStart"/>
      <w:r>
        <w:rPr>
          <w:rFonts w:ascii="Arial" w:hAnsi="Arial" w:cs="Arial"/>
          <w:color w:val="5B5B5B"/>
        </w:rPr>
        <w:t>веб-приложения</w:t>
      </w:r>
      <w:proofErr w:type="spellEnd"/>
      <w:r>
        <w:rPr>
          <w:rFonts w:ascii="Arial" w:hAnsi="Arial" w:cs="Arial"/>
          <w:color w:val="5B5B5B"/>
        </w:rPr>
        <w:t xml:space="preserve">, а просто отличное дополнение для пользователей </w:t>
      </w:r>
      <w:proofErr w:type="spellStart"/>
      <w:r>
        <w:rPr>
          <w:rFonts w:ascii="Arial" w:hAnsi="Arial" w:cs="Arial"/>
          <w:color w:val="5B5B5B"/>
        </w:rPr>
        <w:t>Chrome</w:t>
      </w:r>
      <w:proofErr w:type="spellEnd"/>
      <w:r>
        <w:rPr>
          <w:rFonts w:ascii="Arial" w:hAnsi="Arial" w:cs="Arial"/>
          <w:color w:val="5B5B5B"/>
        </w:rPr>
        <w:t>, которая может быть благополучно заменена обычной ссылкой для загрузки нужного файла.</w:t>
      </w:r>
    </w:p>
    <w:p w:rsidR="00F52B98" w:rsidRDefault="00F52B98" w:rsidP="00F52B98">
      <w:pPr>
        <w:pStyle w:val="a4"/>
        <w:shd w:val="clear" w:color="auto" w:fill="FFFFFF"/>
        <w:spacing w:line="360" w:lineRule="atLeast"/>
        <w:rPr>
          <w:rFonts w:ascii="Arial" w:hAnsi="Arial" w:cs="Arial"/>
          <w:color w:val="5B5B5B"/>
        </w:rPr>
      </w:pPr>
      <w:r>
        <w:rPr>
          <w:rStyle w:val="ad"/>
          <w:rFonts w:ascii="Arial" w:hAnsi="Arial" w:cs="Arial"/>
          <w:b w:val="0"/>
          <w:bCs w:val="0"/>
          <w:color w:val="5B5B5B"/>
        </w:rPr>
        <w:t>“Все течет, все изменяется … и … дважды в одну и ту же реку войти невозможно”. (Гераклит)</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Теперь мы можем получить файлы и их содержимое в формате </w:t>
      </w:r>
      <w:proofErr w:type="spellStart"/>
      <w:r>
        <w:rPr>
          <w:rFonts w:ascii="Arial" w:hAnsi="Arial" w:cs="Arial"/>
          <w:color w:val="5B5B5B"/>
        </w:rPr>
        <w:t>JavaScript</w:t>
      </w:r>
      <w:proofErr w:type="spellEnd"/>
      <w:r>
        <w:rPr>
          <w:rFonts w:ascii="Arial" w:hAnsi="Arial" w:cs="Arial"/>
          <w:color w:val="5B5B5B"/>
        </w:rPr>
        <w:t>. Но что мы можем с ними делать? Как мы можем их изменить? Вот в чем вопрос.</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Прежде всего, мы можем работать с текстом. Когда мы прочитаем файл как текстовую строку, мы получим все его текстовое содержимое и сможем его </w:t>
      </w:r>
      <w:proofErr w:type="spellStart"/>
      <w:r>
        <w:rPr>
          <w:rFonts w:ascii="Arial" w:hAnsi="Arial" w:cs="Arial"/>
          <w:color w:val="5B5B5B"/>
        </w:rPr>
        <w:t>парсить</w:t>
      </w:r>
      <w:proofErr w:type="spellEnd"/>
      <w:r>
        <w:rPr>
          <w:rFonts w:ascii="Arial" w:hAnsi="Arial" w:cs="Arial"/>
          <w:color w:val="5B5B5B"/>
        </w:rPr>
        <w:t>. Например, пользователь может перетянуть новый CSS файл, и вы сможете сразу применить его на своей странице. Или, если это файл со статьей, которую нужно опубликовать, вы можете его прочитать, применить какие-либо стили к заголовкам и поместить его в текстовый редактор на вашей странице.</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 xml:space="preserve">Примером также может быть </w:t>
      </w:r>
      <w:proofErr w:type="spellStart"/>
      <w:r>
        <w:rPr>
          <w:rFonts w:ascii="Arial" w:hAnsi="Arial" w:cs="Arial"/>
          <w:color w:val="5B5B5B"/>
        </w:rPr>
        <w:t>парсинг</w:t>
      </w:r>
      <w:proofErr w:type="spellEnd"/>
      <w:r>
        <w:rPr>
          <w:rFonts w:ascii="Arial" w:hAnsi="Arial" w:cs="Arial"/>
          <w:color w:val="5B5B5B"/>
        </w:rPr>
        <w:t xml:space="preserve"> файла в формате </w:t>
      </w:r>
      <w:proofErr w:type="spellStart"/>
      <w:r>
        <w:rPr>
          <w:rFonts w:ascii="Arial" w:hAnsi="Arial" w:cs="Arial"/>
          <w:color w:val="5B5B5B"/>
        </w:rPr>
        <w:t>excel</w:t>
      </w:r>
      <w:proofErr w:type="spellEnd"/>
      <w:r>
        <w:rPr>
          <w:rFonts w:ascii="Arial" w:hAnsi="Arial" w:cs="Arial"/>
          <w:color w:val="5B5B5B"/>
        </w:rPr>
        <w:t xml:space="preserve">. Вам не нужно посылать его на сервер, конвертировать в JSON и отправлять обратно. Это можно сделать на клиентской стороне, не тратя времени на запрос и ожидание ответа сервера. Уже есть библиотеки для </w:t>
      </w:r>
      <w:proofErr w:type="spellStart"/>
      <w:r>
        <w:rPr>
          <w:rFonts w:ascii="Arial" w:hAnsi="Arial" w:cs="Arial"/>
          <w:color w:val="5B5B5B"/>
        </w:rPr>
        <w:t>парсинга</w:t>
      </w:r>
      <w:proofErr w:type="spellEnd"/>
      <w:r>
        <w:rPr>
          <w:rFonts w:ascii="Arial" w:hAnsi="Arial" w:cs="Arial"/>
          <w:color w:val="5B5B5B"/>
        </w:rPr>
        <w:t xml:space="preserve"> </w:t>
      </w:r>
      <w:proofErr w:type="spellStart"/>
      <w:r>
        <w:rPr>
          <w:rFonts w:ascii="Arial" w:hAnsi="Arial" w:cs="Arial"/>
          <w:color w:val="5B5B5B"/>
        </w:rPr>
        <w:t>xls</w:t>
      </w:r>
      <w:proofErr w:type="spellEnd"/>
      <w:r>
        <w:rPr>
          <w:rFonts w:ascii="Arial" w:hAnsi="Arial" w:cs="Arial"/>
          <w:color w:val="5B5B5B"/>
        </w:rPr>
        <w:t xml:space="preserve"> и </w:t>
      </w:r>
      <w:proofErr w:type="spellStart"/>
      <w:r>
        <w:rPr>
          <w:rFonts w:ascii="Arial" w:hAnsi="Arial" w:cs="Arial"/>
          <w:color w:val="5B5B5B"/>
        </w:rPr>
        <w:t>xlsx</w:t>
      </w:r>
      <w:proofErr w:type="spellEnd"/>
      <w:r>
        <w:rPr>
          <w:rFonts w:ascii="Arial" w:hAnsi="Arial" w:cs="Arial"/>
          <w:color w:val="5B5B5B"/>
        </w:rPr>
        <w:t xml:space="preserve"> файлов, которые вы можете найти здесь:</w:t>
      </w:r>
      <w:r>
        <w:rPr>
          <w:rStyle w:val="apple-converted-space"/>
          <w:rFonts w:ascii="Arial" w:hAnsi="Arial" w:cs="Arial"/>
          <w:color w:val="5B5B5B"/>
        </w:rPr>
        <w:t> </w:t>
      </w:r>
      <w:hyperlink r:id="rId31" w:tgtFrame="_blank" w:tooltip="XLS" w:history="1">
        <w:r>
          <w:rPr>
            <w:rStyle w:val="a3"/>
            <w:rFonts w:ascii="Arial" w:hAnsi="Arial" w:cs="Arial"/>
            <w:color w:val="2381C0"/>
          </w:rPr>
          <w:t>XLS</w:t>
        </w:r>
      </w:hyperlink>
      <w:r>
        <w:rPr>
          <w:rStyle w:val="apple-converted-space"/>
          <w:rFonts w:ascii="Arial" w:hAnsi="Arial" w:cs="Arial"/>
          <w:color w:val="5B5B5B"/>
        </w:rPr>
        <w:t> </w:t>
      </w:r>
      <w:r>
        <w:rPr>
          <w:rFonts w:ascii="Arial" w:hAnsi="Arial" w:cs="Arial"/>
          <w:color w:val="5B5B5B"/>
        </w:rPr>
        <w:t>и</w:t>
      </w:r>
      <w:r>
        <w:rPr>
          <w:rStyle w:val="apple-converted-space"/>
          <w:rFonts w:ascii="Arial" w:hAnsi="Arial" w:cs="Arial"/>
          <w:color w:val="5B5B5B"/>
        </w:rPr>
        <w:t> </w:t>
      </w:r>
      <w:hyperlink r:id="rId32" w:tgtFrame="_blank" w:tooltip="XLSX" w:history="1">
        <w:r>
          <w:rPr>
            <w:rStyle w:val="a3"/>
            <w:rFonts w:ascii="Arial" w:hAnsi="Arial" w:cs="Arial"/>
            <w:color w:val="2381C0"/>
          </w:rPr>
          <w:t>XLSX</w:t>
        </w:r>
      </w:hyperlink>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Еще один способ использования файлов и их содержимого в </w:t>
      </w:r>
      <w:proofErr w:type="spellStart"/>
      <w:r>
        <w:rPr>
          <w:rFonts w:ascii="Arial" w:hAnsi="Arial" w:cs="Arial"/>
          <w:color w:val="5B5B5B"/>
        </w:rPr>
        <w:t>JavaScript</w:t>
      </w:r>
      <w:proofErr w:type="spellEnd"/>
      <w:r>
        <w:rPr>
          <w:rFonts w:ascii="Arial" w:hAnsi="Arial" w:cs="Arial"/>
          <w:color w:val="5B5B5B"/>
        </w:rPr>
        <w:t xml:space="preserve"> — это работа с двоичными данными. Это могут быть рисунки, видео или какие-либо другие файлы. Если мы хотим обрабатывать двоичные данные, нам нужно использовать новые свойства </w:t>
      </w:r>
      <w:proofErr w:type="spellStart"/>
      <w:r>
        <w:rPr>
          <w:rFonts w:ascii="Arial" w:hAnsi="Arial" w:cs="Arial"/>
          <w:color w:val="5B5B5B"/>
        </w:rPr>
        <w:t>JavaScript</w:t>
      </w:r>
      <w:proofErr w:type="spellEnd"/>
      <w:r>
        <w:rPr>
          <w:rFonts w:ascii="Arial" w:hAnsi="Arial" w:cs="Arial"/>
          <w:color w:val="5B5B5B"/>
        </w:rPr>
        <w:t xml:space="preserve">, такие как объект </w:t>
      </w:r>
      <w:proofErr w:type="spellStart"/>
      <w:r>
        <w:rPr>
          <w:rFonts w:ascii="Arial" w:hAnsi="Arial" w:cs="Arial"/>
          <w:color w:val="5B5B5B"/>
        </w:rPr>
        <w:t>Blob</w:t>
      </w:r>
      <w:proofErr w:type="spellEnd"/>
      <w:r>
        <w:rPr>
          <w:rFonts w:ascii="Arial" w:hAnsi="Arial" w:cs="Arial"/>
          <w:color w:val="5B5B5B"/>
        </w:rPr>
        <w:t xml:space="preserve"> и типизированные массивы. Мы не будем углубляться в эту тему, потому что она слишком большая и заслуживает отдельной статьи.</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Объект </w:t>
      </w:r>
      <w:proofErr w:type="spellStart"/>
      <w:r>
        <w:rPr>
          <w:rFonts w:ascii="Arial" w:hAnsi="Arial" w:cs="Arial"/>
          <w:color w:val="5B5B5B"/>
        </w:rPr>
        <w:t>Blob</w:t>
      </w:r>
      <w:proofErr w:type="spellEnd"/>
      <w:r>
        <w:rPr>
          <w:rFonts w:ascii="Arial" w:hAnsi="Arial" w:cs="Arial"/>
          <w:color w:val="5B5B5B"/>
        </w:rPr>
        <w:t xml:space="preserve"> — это объект, который выглядит, как обычный файл на </w:t>
      </w:r>
      <w:proofErr w:type="spellStart"/>
      <w:r>
        <w:rPr>
          <w:rFonts w:ascii="Arial" w:hAnsi="Arial" w:cs="Arial"/>
          <w:color w:val="5B5B5B"/>
        </w:rPr>
        <w:t>JavaScript</w:t>
      </w:r>
      <w:proofErr w:type="spellEnd"/>
      <w:r>
        <w:rPr>
          <w:rFonts w:ascii="Arial" w:hAnsi="Arial" w:cs="Arial"/>
          <w:color w:val="5B5B5B"/>
        </w:rPr>
        <w:t xml:space="preserve">, и содержит необработанные данные. Конструктор такого объекта принимает два параметра — данные и объект с его опциями. В состав данных могут входить </w:t>
      </w:r>
      <w:proofErr w:type="spellStart"/>
      <w:r>
        <w:rPr>
          <w:rFonts w:ascii="Arial" w:hAnsi="Arial" w:cs="Arial"/>
          <w:color w:val="5B5B5B"/>
        </w:rPr>
        <w:t>ArrayBuffer</w:t>
      </w:r>
      <w:proofErr w:type="spellEnd"/>
      <w:r>
        <w:rPr>
          <w:rFonts w:ascii="Arial" w:hAnsi="Arial" w:cs="Arial"/>
          <w:color w:val="5B5B5B"/>
        </w:rPr>
        <w:t xml:space="preserve">, типизированный массив, объект </w:t>
      </w:r>
      <w:proofErr w:type="spellStart"/>
      <w:r>
        <w:rPr>
          <w:rFonts w:ascii="Arial" w:hAnsi="Arial" w:cs="Arial"/>
          <w:color w:val="5B5B5B"/>
        </w:rPr>
        <w:t>Blob</w:t>
      </w:r>
      <w:proofErr w:type="spellEnd"/>
      <w:r>
        <w:rPr>
          <w:rFonts w:ascii="Arial" w:hAnsi="Arial" w:cs="Arial"/>
          <w:color w:val="5B5B5B"/>
        </w:rPr>
        <w:t xml:space="preserve"> или строки. Это все те данные, </w:t>
      </w:r>
      <w:r>
        <w:rPr>
          <w:rFonts w:ascii="Arial" w:hAnsi="Arial" w:cs="Arial"/>
          <w:color w:val="5B5B5B"/>
        </w:rPr>
        <w:lastRenderedPageBreak/>
        <w:t xml:space="preserve">которые будут храниться в новом объекте </w:t>
      </w:r>
      <w:proofErr w:type="spellStart"/>
      <w:r>
        <w:rPr>
          <w:rFonts w:ascii="Arial" w:hAnsi="Arial" w:cs="Arial"/>
          <w:color w:val="5B5B5B"/>
        </w:rPr>
        <w:t>Blob</w:t>
      </w:r>
      <w:proofErr w:type="spellEnd"/>
      <w:r>
        <w:rPr>
          <w:rFonts w:ascii="Arial" w:hAnsi="Arial" w:cs="Arial"/>
          <w:color w:val="5B5B5B"/>
        </w:rPr>
        <w:t>. Опции включают в себя тип данных.</w: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180"/>
        <w:gridCol w:w="9265"/>
      </w:tblGrid>
      <w:tr w:rsidR="00F52B98" w:rsidRPr="001C4BD4"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tc>
        <w:tc>
          <w:tcPr>
            <w:tcW w:w="12420"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r w:rsidRPr="00F52B98">
              <w:rPr>
                <w:rStyle w:val="crayon-r"/>
                <w:rFonts w:ascii="inherit" w:hAnsi="inherit"/>
                <w:color w:val="000000"/>
                <w:sz w:val="21"/>
                <w:szCs w:val="21"/>
                <w:lang w:val="en-US"/>
              </w:rPr>
              <w:t>new</w:t>
            </w:r>
            <w:r w:rsidRPr="00F52B98">
              <w:rPr>
                <w:rStyle w:val="crayon-h"/>
                <w:rFonts w:ascii="inherit" w:hAnsi="inherit"/>
                <w:color w:val="000000"/>
                <w:sz w:val="21"/>
                <w:szCs w:val="21"/>
                <w:lang w:val="en-US"/>
              </w:rPr>
              <w:t xml:space="preserve"> </w:t>
            </w:r>
            <w:r w:rsidRPr="00F52B98">
              <w:rPr>
                <w:rStyle w:val="crayon-e"/>
                <w:rFonts w:ascii="inherit" w:hAnsi="inherit"/>
                <w:color w:val="000000"/>
                <w:sz w:val="21"/>
                <w:szCs w:val="21"/>
                <w:lang w:val="en-US"/>
              </w:rPr>
              <w:t>Blob</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"&lt;div&gt;Hello world&lt;/div&gt;"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type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"text/html"</w:t>
            </w:r>
            <w:r w:rsidRPr="00F52B98">
              <w:rPr>
                <w:rStyle w:val="crayon-sy"/>
                <w:rFonts w:ascii="inherit" w:hAnsi="inherit"/>
                <w:color w:val="000000"/>
                <w:sz w:val="21"/>
                <w:szCs w:val="21"/>
                <w:lang w:val="en-US"/>
              </w:rPr>
              <w:t>})</w:t>
            </w:r>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У каждого объекта </w:t>
      </w:r>
      <w:proofErr w:type="spellStart"/>
      <w:r>
        <w:rPr>
          <w:rFonts w:ascii="Arial" w:hAnsi="Arial" w:cs="Arial"/>
          <w:color w:val="5B5B5B"/>
        </w:rPr>
        <w:t>Blob</w:t>
      </w:r>
      <w:proofErr w:type="spellEnd"/>
      <w:r>
        <w:rPr>
          <w:rFonts w:ascii="Arial" w:hAnsi="Arial" w:cs="Arial"/>
          <w:color w:val="5B5B5B"/>
        </w:rPr>
        <w:t xml:space="preserve"> есть тип и свойства, которые задают его размеры, а также метод “</w:t>
      </w:r>
      <w:proofErr w:type="spellStart"/>
      <w:r>
        <w:rPr>
          <w:rFonts w:ascii="Arial" w:hAnsi="Arial" w:cs="Arial"/>
          <w:color w:val="5B5B5B"/>
        </w:rPr>
        <w:t>slice</w:t>
      </w:r>
      <w:proofErr w:type="spellEnd"/>
      <w:r>
        <w:rPr>
          <w:rFonts w:ascii="Arial" w:hAnsi="Arial" w:cs="Arial"/>
          <w:color w:val="5B5B5B"/>
        </w:rPr>
        <w:t xml:space="preserve">”. Все данные, которые содержатся в данном объекте </w:t>
      </w:r>
      <w:proofErr w:type="spellStart"/>
      <w:r>
        <w:rPr>
          <w:rFonts w:ascii="Arial" w:hAnsi="Arial" w:cs="Arial"/>
          <w:color w:val="5B5B5B"/>
        </w:rPr>
        <w:t>Blob</w:t>
      </w:r>
      <w:proofErr w:type="spellEnd"/>
      <w:r>
        <w:rPr>
          <w:rFonts w:ascii="Arial" w:hAnsi="Arial" w:cs="Arial"/>
          <w:color w:val="5B5B5B"/>
        </w:rPr>
        <w:t>, можно разделить с помощью метода “</w:t>
      </w:r>
      <w:proofErr w:type="spellStart"/>
      <w:r>
        <w:rPr>
          <w:rFonts w:ascii="Arial" w:hAnsi="Arial" w:cs="Arial"/>
          <w:color w:val="5B5B5B"/>
        </w:rPr>
        <w:t>slice</w:t>
      </w:r>
      <w:proofErr w:type="spellEnd"/>
      <w:r>
        <w:rPr>
          <w:rFonts w:ascii="Arial" w:hAnsi="Arial" w:cs="Arial"/>
          <w:color w:val="5B5B5B"/>
        </w:rPr>
        <w:t xml:space="preserve">”. Этот метод возвращает новый объект </w:t>
      </w:r>
      <w:proofErr w:type="spellStart"/>
      <w:r>
        <w:rPr>
          <w:rFonts w:ascii="Arial" w:hAnsi="Arial" w:cs="Arial"/>
          <w:color w:val="5B5B5B"/>
        </w:rPr>
        <w:t>Blob</w:t>
      </w:r>
      <w:proofErr w:type="spellEnd"/>
      <w:r>
        <w:rPr>
          <w:rFonts w:ascii="Arial" w:hAnsi="Arial" w:cs="Arial"/>
          <w:color w:val="5B5B5B"/>
        </w:rPr>
        <w:t>, который содержит в себе отделенную часть данных.</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Типизированные массивы и буферы используются для хранения двоичных данных фиксированной длины и определенного типа (</w:t>
      </w:r>
      <w:hyperlink r:id="rId33" w:tgtFrame="_blank" w:tooltip="Int8Array" w:history="1">
        <w:r>
          <w:rPr>
            <w:rStyle w:val="a3"/>
            <w:rFonts w:ascii="Arial" w:hAnsi="Arial" w:cs="Arial"/>
            <w:color w:val="2381C0"/>
          </w:rPr>
          <w:t>Int8Array</w:t>
        </w:r>
      </w:hyperlink>
      <w:r>
        <w:rPr>
          <w:rStyle w:val="apple-converted-space"/>
          <w:rFonts w:ascii="Arial" w:hAnsi="Arial" w:cs="Arial"/>
          <w:color w:val="5B5B5B"/>
        </w:rPr>
        <w:t> </w:t>
      </w:r>
      <w:r>
        <w:rPr>
          <w:rFonts w:ascii="Arial" w:hAnsi="Arial" w:cs="Arial"/>
          <w:color w:val="5B5B5B"/>
        </w:rPr>
        <w:t>или</w:t>
      </w:r>
      <w:r>
        <w:rPr>
          <w:rStyle w:val="apple-converted-space"/>
          <w:rFonts w:ascii="Arial" w:hAnsi="Arial" w:cs="Arial"/>
          <w:color w:val="5B5B5B"/>
        </w:rPr>
        <w:t> </w:t>
      </w:r>
      <w:hyperlink r:id="rId34" w:tgtFrame="_blank" w:tooltip="Int32Array" w:history="1">
        <w:r>
          <w:rPr>
            <w:rStyle w:val="a3"/>
            <w:rFonts w:ascii="Arial" w:hAnsi="Arial" w:cs="Arial"/>
            <w:color w:val="2381C0"/>
          </w:rPr>
          <w:t>Int32Array</w:t>
        </w:r>
      </w:hyperlink>
      <w:r>
        <w:rPr>
          <w:rFonts w:ascii="Arial" w:hAnsi="Arial" w:cs="Arial"/>
          <w:color w:val="5B5B5B"/>
        </w:rPr>
        <w:t>).</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Все это позволяет нам делать занимательные вещи на клиентской стороне, например, сжимать файлы.</w:t>
      </w:r>
      <w:r>
        <w:rPr>
          <w:rStyle w:val="apple-converted-space"/>
          <w:rFonts w:ascii="Arial" w:hAnsi="Arial" w:cs="Arial"/>
          <w:color w:val="5B5B5B"/>
        </w:rPr>
        <w:t> </w:t>
      </w:r>
      <w:hyperlink r:id="rId35" w:tgtFrame="_blank" w:tooltip="zipjs" w:history="1">
        <w:r>
          <w:rPr>
            <w:rStyle w:val="a3"/>
            <w:rFonts w:ascii="Arial" w:hAnsi="Arial" w:cs="Arial"/>
            <w:color w:val="2381C0"/>
          </w:rPr>
          <w:t>Эта библиотека</w:t>
        </w:r>
      </w:hyperlink>
      <w:r>
        <w:rPr>
          <w:rStyle w:val="apple-converted-space"/>
          <w:rFonts w:ascii="Arial" w:hAnsi="Arial" w:cs="Arial"/>
          <w:color w:val="5B5B5B"/>
        </w:rPr>
        <w:t> </w:t>
      </w:r>
      <w:r>
        <w:rPr>
          <w:rFonts w:ascii="Arial" w:hAnsi="Arial" w:cs="Arial"/>
          <w:color w:val="5B5B5B"/>
        </w:rPr>
        <w:t xml:space="preserve">позволяет применить алгоритм </w:t>
      </w:r>
      <w:proofErr w:type="spellStart"/>
      <w:r>
        <w:rPr>
          <w:rFonts w:ascii="Arial" w:hAnsi="Arial" w:cs="Arial"/>
          <w:color w:val="5B5B5B"/>
        </w:rPr>
        <w:t>Deflate</w:t>
      </w:r>
      <w:proofErr w:type="spellEnd"/>
      <w:r>
        <w:rPr>
          <w:rFonts w:ascii="Arial" w:hAnsi="Arial" w:cs="Arial"/>
          <w:color w:val="5B5B5B"/>
        </w:rPr>
        <w:t xml:space="preserve"> ко всем выбранным файлам, и собрать их в один </w:t>
      </w:r>
      <w:proofErr w:type="spellStart"/>
      <w:r>
        <w:rPr>
          <w:rFonts w:ascii="Arial" w:hAnsi="Arial" w:cs="Arial"/>
          <w:color w:val="5B5B5B"/>
        </w:rPr>
        <w:t>zip</w:t>
      </w:r>
      <w:proofErr w:type="spellEnd"/>
      <w:r>
        <w:rPr>
          <w:rFonts w:ascii="Arial" w:hAnsi="Arial" w:cs="Arial"/>
          <w:color w:val="5B5B5B"/>
        </w:rPr>
        <w:t xml:space="preserve"> файл. Кроме того, она использует </w:t>
      </w:r>
      <w:proofErr w:type="spellStart"/>
      <w:r>
        <w:rPr>
          <w:rFonts w:ascii="Arial" w:hAnsi="Arial" w:cs="Arial"/>
          <w:color w:val="5B5B5B"/>
        </w:rPr>
        <w:t>Web</w:t>
      </w:r>
      <w:proofErr w:type="spellEnd"/>
      <w:r>
        <w:rPr>
          <w:rFonts w:ascii="Arial" w:hAnsi="Arial" w:cs="Arial"/>
          <w:color w:val="5B5B5B"/>
        </w:rPr>
        <w:t xml:space="preserve"> </w:t>
      </w:r>
      <w:proofErr w:type="spellStart"/>
      <w:r>
        <w:rPr>
          <w:rFonts w:ascii="Arial" w:hAnsi="Arial" w:cs="Arial"/>
          <w:color w:val="5B5B5B"/>
        </w:rPr>
        <w:t>Workers</w:t>
      </w:r>
      <w:proofErr w:type="spellEnd"/>
      <w:r>
        <w:rPr>
          <w:rFonts w:ascii="Arial" w:hAnsi="Arial" w:cs="Arial"/>
          <w:color w:val="5B5B5B"/>
        </w:rPr>
        <w:t>, чтобы описанный процесс протекал в фоновом режиме.</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Еще один пример обработки файла, содержащего двоичные данные, это</w:t>
      </w:r>
      <w:r>
        <w:rPr>
          <w:rStyle w:val="apple-converted-space"/>
          <w:rFonts w:ascii="Arial" w:hAnsi="Arial" w:cs="Arial"/>
          <w:color w:val="5B5B5B"/>
        </w:rPr>
        <w:t> </w:t>
      </w:r>
      <w:proofErr w:type="spellStart"/>
      <w:r w:rsidR="00522BB5">
        <w:rPr>
          <w:rFonts w:ascii="Arial" w:hAnsi="Arial" w:cs="Arial"/>
          <w:color w:val="5B5B5B"/>
        </w:rPr>
        <w:fldChar w:fldCharType="begin"/>
      </w:r>
      <w:r>
        <w:rPr>
          <w:rFonts w:ascii="Arial" w:hAnsi="Arial" w:cs="Arial"/>
          <w:color w:val="5B5B5B"/>
        </w:rPr>
        <w:instrText xml:space="preserve"> HYPERLINK "https://github.com/mozilla/pdf.js" \l "readme" \o "читать о pdf.js" \t "_blank" </w:instrText>
      </w:r>
      <w:r w:rsidR="00522BB5">
        <w:rPr>
          <w:rFonts w:ascii="Arial" w:hAnsi="Arial" w:cs="Arial"/>
          <w:color w:val="5B5B5B"/>
        </w:rPr>
        <w:fldChar w:fldCharType="separate"/>
      </w:r>
      <w:r>
        <w:rPr>
          <w:rStyle w:val="a3"/>
          <w:rFonts w:ascii="Arial" w:hAnsi="Arial" w:cs="Arial"/>
          <w:color w:val="2381C0"/>
        </w:rPr>
        <w:t>PDF.js</w:t>
      </w:r>
      <w:proofErr w:type="spellEnd"/>
      <w:r w:rsidR="00522BB5">
        <w:rPr>
          <w:rFonts w:ascii="Arial" w:hAnsi="Arial" w:cs="Arial"/>
          <w:color w:val="5B5B5B"/>
        </w:rPr>
        <w:fldChar w:fldCharType="end"/>
      </w:r>
      <w:r>
        <w:rPr>
          <w:rFonts w:ascii="Arial" w:hAnsi="Arial" w:cs="Arial"/>
          <w:color w:val="5B5B5B"/>
        </w:rPr>
        <w:t xml:space="preserve">. Это проект, который находится в открытом доступе и используется для отображения на </w:t>
      </w:r>
      <w:proofErr w:type="spellStart"/>
      <w:r>
        <w:rPr>
          <w:rFonts w:ascii="Arial" w:hAnsi="Arial" w:cs="Arial"/>
          <w:color w:val="5B5B5B"/>
        </w:rPr>
        <w:t>веб-странице</w:t>
      </w:r>
      <w:proofErr w:type="spellEnd"/>
      <w:r>
        <w:rPr>
          <w:rFonts w:ascii="Arial" w:hAnsi="Arial" w:cs="Arial"/>
          <w:color w:val="5B5B5B"/>
        </w:rPr>
        <w:t xml:space="preserve"> документов в формате PDF. Все, что вам нужно сделать, это передать ему массив двоичных данных, и он </w:t>
      </w:r>
      <w:proofErr w:type="spellStart"/>
      <w:r>
        <w:rPr>
          <w:rFonts w:ascii="Arial" w:hAnsi="Arial" w:cs="Arial"/>
          <w:color w:val="5B5B5B"/>
        </w:rPr>
        <w:t>отрисует</w:t>
      </w:r>
      <w:proofErr w:type="spellEnd"/>
      <w:r>
        <w:rPr>
          <w:rFonts w:ascii="Arial" w:hAnsi="Arial" w:cs="Arial"/>
          <w:color w:val="5B5B5B"/>
        </w:rPr>
        <w:t xml:space="preserve"> содержимое PDF-документа на странице.</w:t>
      </w:r>
    </w:p>
    <w:p w:rsidR="00F52B98" w:rsidRDefault="00F52B98" w:rsidP="00F52B98">
      <w:pPr>
        <w:pStyle w:val="2"/>
        <w:shd w:val="clear" w:color="auto" w:fill="FFFFFF"/>
        <w:spacing w:before="375"/>
        <w:rPr>
          <w:rFonts w:ascii="Arial" w:hAnsi="Arial" w:cs="Arial"/>
          <w:b w:val="0"/>
          <w:bCs w:val="0"/>
          <w:color w:val="5B5B5B"/>
          <w:sz w:val="42"/>
          <w:szCs w:val="42"/>
        </w:rPr>
      </w:pPr>
      <w:r>
        <w:rPr>
          <w:rFonts w:ascii="Arial" w:hAnsi="Arial" w:cs="Arial"/>
          <w:b w:val="0"/>
          <w:bCs w:val="0"/>
          <w:color w:val="5B5B5B"/>
          <w:sz w:val="42"/>
          <w:szCs w:val="42"/>
        </w:rPr>
        <w:t xml:space="preserve">Будущее. Создайте свою файловую систему с </w:t>
      </w:r>
      <w:proofErr w:type="spellStart"/>
      <w:r>
        <w:rPr>
          <w:rFonts w:ascii="Arial" w:hAnsi="Arial" w:cs="Arial"/>
          <w:b w:val="0"/>
          <w:bCs w:val="0"/>
          <w:color w:val="5B5B5B"/>
          <w:sz w:val="42"/>
          <w:szCs w:val="42"/>
        </w:rPr>
        <w:t>блэкджеком</w:t>
      </w:r>
      <w:proofErr w:type="spellEnd"/>
      <w:r>
        <w:rPr>
          <w:rFonts w:ascii="Arial" w:hAnsi="Arial" w:cs="Arial"/>
          <w:b w:val="0"/>
          <w:bCs w:val="0"/>
          <w:color w:val="5B5B5B"/>
          <w:sz w:val="42"/>
          <w:szCs w:val="42"/>
        </w:rPr>
        <w:t xml:space="preserve"> и… всеми причитающимися атрибутами</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Теперь мы знаем, как получать файлы и изменять их. Настало время раскрыть секрет хранения файлов. Да-да, речь идет именно о создании и хранении папок и файлов внутри браузера.</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 xml:space="preserve">Во время написания этой статьи данная функциональность поддерживалась только браузерами </w:t>
      </w:r>
      <w:proofErr w:type="spellStart"/>
      <w:r>
        <w:rPr>
          <w:rFonts w:ascii="Arial" w:hAnsi="Arial" w:cs="Arial"/>
          <w:color w:val="5B5B5B"/>
        </w:rPr>
        <w:t>Chrome</w:t>
      </w:r>
      <w:proofErr w:type="spellEnd"/>
      <w:r>
        <w:rPr>
          <w:rFonts w:ascii="Arial" w:hAnsi="Arial" w:cs="Arial"/>
          <w:color w:val="5B5B5B"/>
        </w:rPr>
        <w:t xml:space="preserve"> и </w:t>
      </w:r>
      <w:proofErr w:type="spellStart"/>
      <w:r>
        <w:rPr>
          <w:rFonts w:ascii="Arial" w:hAnsi="Arial" w:cs="Arial"/>
          <w:color w:val="5B5B5B"/>
        </w:rPr>
        <w:t>Opera</w:t>
      </w:r>
      <w:proofErr w:type="spellEnd"/>
      <w:r>
        <w:rPr>
          <w:rFonts w:ascii="Arial" w:hAnsi="Arial" w:cs="Arial"/>
          <w:color w:val="5B5B5B"/>
        </w:rPr>
        <w:t>. Опять-таки, это не такая уж важная проблема, поскольку данная возможность может использоваться как дополнительный инструмент для кэширования файлов в вашем браузере. Давайте более детально рассмотрим ее API.</w:t>
      </w:r>
      <w:r>
        <w:rPr>
          <w:rFonts w:ascii="Arial" w:hAnsi="Arial" w:cs="Arial"/>
          <w:color w:val="5B5B5B"/>
        </w:rPr>
        <w:br/>
      </w:r>
      <w:r>
        <w:rPr>
          <w:rFonts w:ascii="Arial" w:hAnsi="Arial" w:cs="Arial"/>
          <w:color w:val="5B5B5B"/>
        </w:rPr>
        <w:lastRenderedPageBreak/>
        <w:t>Прежде всего, нам нужно запросить объект файловой системы с помощью метода</w:t>
      </w:r>
      <w:r>
        <w:rPr>
          <w:rStyle w:val="apple-converted-space"/>
          <w:rFonts w:ascii="Arial" w:hAnsi="Arial" w:cs="Arial"/>
          <w:color w:val="5B5B5B"/>
        </w:rPr>
        <w:t> </w:t>
      </w:r>
      <w:proofErr w:type="spellStart"/>
      <w:r>
        <w:rPr>
          <w:rFonts w:ascii="Arial" w:hAnsi="Arial" w:cs="Arial"/>
          <w:color w:val="0000FF"/>
        </w:rPr>
        <w:t>webkitRequestFileSystem</w:t>
      </w:r>
      <w:proofErr w:type="spellEnd"/>
      <w:r>
        <w:rPr>
          <w:rFonts w:ascii="Arial" w:hAnsi="Arial" w:cs="Arial"/>
          <w:color w:val="5B5B5B"/>
        </w:rPr>
        <w:t>. Он принимает 4 параметра: тип, размер, функция, которая будет вызвана в случае успешной обработки запроса, и функция, которая будет вызвана при возникновении ошибки.</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В браузере имеются два типа файловой системы: </w:t>
      </w:r>
      <w:proofErr w:type="gramStart"/>
      <w:r>
        <w:rPr>
          <w:rFonts w:ascii="Arial" w:hAnsi="Arial" w:cs="Arial"/>
          <w:color w:val="5B5B5B"/>
        </w:rPr>
        <w:t>временная</w:t>
      </w:r>
      <w:proofErr w:type="gramEnd"/>
      <w:r>
        <w:rPr>
          <w:rFonts w:ascii="Arial" w:hAnsi="Arial" w:cs="Arial"/>
          <w:color w:val="5B5B5B"/>
        </w:rPr>
        <w:t xml:space="preserve"> и постоянная. Первая может быть создана без запроса разрешения пользователя. Вы просто ее создаете и затем используете. Однако</w:t>
      </w:r>
      <w:proofErr w:type="gramStart"/>
      <w:r>
        <w:rPr>
          <w:rFonts w:ascii="Arial" w:hAnsi="Arial" w:cs="Arial"/>
          <w:color w:val="5B5B5B"/>
        </w:rPr>
        <w:t>,</w:t>
      </w:r>
      <w:proofErr w:type="gramEnd"/>
      <w:r>
        <w:rPr>
          <w:rFonts w:ascii="Arial" w:hAnsi="Arial" w:cs="Arial"/>
          <w:color w:val="5B5B5B"/>
        </w:rPr>
        <w:t xml:space="preserve"> если ваш браузер столкнется с какой-либо проблемой, как, например, недостаток памяти, он удалит все хранящиеся в нем данные. Поэтому данный тип хранения информации может быть использован только для кэширования данных, которые можно восстановить.</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Еще один тип файловой системы — постоянный. Браузер никогда не удалит файлы, хранящиеся в ней. Тем не менее, если вы запросите данный тип файловой системы без разрешения пользователя, она не будет работать.</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Для того</w:t>
      </w:r>
      <w:proofErr w:type="gramStart"/>
      <w:r>
        <w:rPr>
          <w:rFonts w:ascii="Arial" w:hAnsi="Arial" w:cs="Arial"/>
          <w:color w:val="5B5B5B"/>
        </w:rPr>
        <w:t>,</w:t>
      </w:r>
      <w:proofErr w:type="gramEnd"/>
      <w:r>
        <w:rPr>
          <w:rFonts w:ascii="Arial" w:hAnsi="Arial" w:cs="Arial"/>
          <w:color w:val="5B5B5B"/>
        </w:rPr>
        <w:t xml:space="preserve"> чтобы запросить разрешение пользователя на использование постоянного хранилища, нам нужно вызвать метод</w:t>
      </w:r>
      <w:r>
        <w:rPr>
          <w:rStyle w:val="apple-converted-space"/>
          <w:rFonts w:ascii="Arial" w:hAnsi="Arial" w:cs="Arial"/>
          <w:color w:val="5B5B5B"/>
        </w:rPr>
        <w:t> </w:t>
      </w:r>
      <w:proofErr w:type="spellStart"/>
      <w:r>
        <w:rPr>
          <w:rFonts w:ascii="Arial" w:hAnsi="Arial" w:cs="Arial"/>
          <w:color w:val="0000FF"/>
        </w:rPr>
        <w:t>navigator.webkitPersistentStorage.requestQuota</w:t>
      </w:r>
      <w:proofErr w:type="spellEnd"/>
      <w:r>
        <w:rPr>
          <w:rFonts w:ascii="Arial" w:hAnsi="Arial" w:cs="Arial"/>
          <w:color w:val="5B5B5B"/>
        </w:rPr>
        <w:t>.</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 xml:space="preserve">Константы обоих типов файловых систем хранятся в объекте </w:t>
      </w:r>
      <w:proofErr w:type="spellStart"/>
      <w:r>
        <w:rPr>
          <w:rFonts w:ascii="Arial" w:hAnsi="Arial" w:cs="Arial"/>
          <w:color w:val="5B5B5B"/>
        </w:rPr>
        <w:t>window</w:t>
      </w:r>
      <w:proofErr w:type="spellEnd"/>
      <w:r>
        <w:rPr>
          <w:rFonts w:ascii="Arial" w:hAnsi="Arial" w:cs="Arial"/>
          <w:color w:val="5B5B5B"/>
        </w:rPr>
        <w:t>:</w:t>
      </w:r>
      <w:r>
        <w:rPr>
          <w:rStyle w:val="apple-converted-space"/>
          <w:rFonts w:ascii="Arial" w:hAnsi="Arial" w:cs="Arial"/>
          <w:color w:val="5B5B5B"/>
        </w:rPr>
        <w:t> </w:t>
      </w:r>
      <w:proofErr w:type="spellStart"/>
      <w:r>
        <w:rPr>
          <w:rFonts w:ascii="Arial" w:hAnsi="Arial" w:cs="Arial"/>
          <w:color w:val="0000FF"/>
        </w:rPr>
        <w:t>window.TEMPORARY</w:t>
      </w:r>
      <w:proofErr w:type="spellEnd"/>
      <w:r>
        <w:rPr>
          <w:rFonts w:ascii="Arial" w:hAnsi="Arial" w:cs="Arial"/>
          <w:color w:val="0000FF"/>
        </w:rPr>
        <w:t xml:space="preserve"> или </w:t>
      </w:r>
      <w:proofErr w:type="spellStart"/>
      <w:r>
        <w:rPr>
          <w:rFonts w:ascii="Arial" w:hAnsi="Arial" w:cs="Arial"/>
          <w:color w:val="0000FF"/>
        </w:rPr>
        <w:t>window.PERSISTENT</w:t>
      </w:r>
      <w:proofErr w:type="spellEnd"/>
      <w:r>
        <w:rPr>
          <w:rFonts w:ascii="Arial" w:hAnsi="Arial" w:cs="Arial"/>
          <w:color w:val="5B5B5B"/>
        </w:rPr>
        <w:t>. Второй параметр — это нужный нам размер хранилища в байтах.</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Теперь мы можем создать наше первое хранилище вместимостью 1Гб:</w:t>
      </w:r>
      <w:r>
        <w:rPr>
          <w:rFonts w:ascii="Arial" w:hAnsi="Arial" w:cs="Arial"/>
          <w:color w:val="5B5B5B"/>
        </w:rPr>
        <w:br/>
        <w:t>Временная файловая система:</w: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180"/>
        <w:gridCol w:w="9265"/>
      </w:tblGrid>
      <w:tr w:rsidR="00F52B98" w:rsidRPr="001C4BD4"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tc>
        <w:tc>
          <w:tcPr>
            <w:tcW w:w="12420"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webkitRequestFileSystem</w:t>
            </w:r>
            <w:proofErr w:type="spellEnd"/>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TEMPORARY</w:t>
            </w:r>
            <w:proofErr w:type="spellEnd"/>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cn"/>
                <w:rFonts w:ascii="inherit" w:hAnsi="inherit"/>
                <w:color w:val="000000"/>
                <w:sz w:val="21"/>
                <w:szCs w:val="21"/>
                <w:lang w:val="en-US"/>
              </w:rPr>
              <w:t>1000</w:t>
            </w:r>
            <w:r w:rsidRPr="00F52B98">
              <w:rPr>
                <w:rStyle w:val="crayon-o"/>
                <w:rFonts w:ascii="inherit" w:hAnsi="inherit"/>
                <w:color w:val="000000"/>
                <w:sz w:val="21"/>
                <w:szCs w:val="21"/>
                <w:lang w:val="en-US"/>
              </w:rPr>
              <w:t>*</w:t>
            </w:r>
            <w:r w:rsidRPr="00F52B98">
              <w:rPr>
                <w:rStyle w:val="crayon-cn"/>
                <w:rFonts w:ascii="inherit" w:hAnsi="inherit"/>
                <w:color w:val="000000"/>
                <w:sz w:val="21"/>
                <w:szCs w:val="21"/>
                <w:lang w:val="en-US"/>
              </w:rPr>
              <w:t>1024</w:t>
            </w:r>
            <w:r w:rsidRPr="00F52B98">
              <w:rPr>
                <w:rStyle w:val="crayon-o"/>
                <w:rFonts w:ascii="inherit" w:hAnsi="inherit"/>
                <w:color w:val="000000"/>
                <w:sz w:val="21"/>
                <w:szCs w:val="21"/>
                <w:lang w:val="en-US"/>
              </w:rPr>
              <w:t>*</w:t>
            </w:r>
            <w:r w:rsidRPr="00F52B98">
              <w:rPr>
                <w:rStyle w:val="crayon-cn"/>
                <w:rFonts w:ascii="inherit" w:hAnsi="inherit"/>
                <w:color w:val="000000"/>
                <w:sz w:val="21"/>
                <w:szCs w:val="21"/>
                <w:lang w:val="en-US"/>
              </w:rPr>
              <w:t>1024</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fs</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xml:space="preserve">       </w:t>
            </w:r>
            <w:r w:rsidRPr="00F52B98">
              <w:rPr>
                <w:rStyle w:val="crayon-e"/>
                <w:rFonts w:ascii="inherit" w:hAnsi="inherit"/>
                <w:color w:val="000000"/>
                <w:sz w:val="21"/>
                <w:szCs w:val="21"/>
                <w:lang w:val="en-US"/>
              </w:rPr>
              <w:t>alert</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"Storage is ready"</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errorHandler</w:t>
            </w:r>
            <w:proofErr w:type="spellEnd"/>
            <w:r w:rsidRPr="00F52B98">
              <w:rPr>
                <w:rStyle w:val="crayon-sy"/>
                <w:rFonts w:ascii="inherit" w:hAnsi="inherit"/>
                <w:color w:val="000000"/>
                <w:sz w:val="21"/>
                <w:szCs w:val="21"/>
                <w:lang w:val="en-US"/>
              </w:rPr>
              <w:t>);</w:t>
            </w:r>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Постоянная файловая система:</w: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180"/>
        <w:gridCol w:w="9265"/>
      </w:tblGrid>
      <w:tr w:rsidR="00F52B98"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p w:rsidR="00F52B98" w:rsidRDefault="00F52B98">
            <w:pPr>
              <w:spacing w:line="270" w:lineRule="atLeast"/>
              <w:jc w:val="center"/>
              <w:rPr>
                <w:rFonts w:ascii="inherit" w:hAnsi="inherit"/>
                <w:sz w:val="21"/>
                <w:szCs w:val="21"/>
              </w:rPr>
            </w:pPr>
            <w:r>
              <w:rPr>
                <w:rFonts w:ascii="inherit" w:hAnsi="inherit"/>
                <w:sz w:val="21"/>
                <w:szCs w:val="21"/>
              </w:rPr>
              <w:lastRenderedPageBreak/>
              <w:t>4</w:t>
            </w:r>
          </w:p>
          <w:p w:rsidR="00F52B98" w:rsidRDefault="00F52B98">
            <w:pPr>
              <w:spacing w:line="270" w:lineRule="atLeast"/>
              <w:jc w:val="center"/>
              <w:rPr>
                <w:rFonts w:ascii="inherit" w:hAnsi="inherit"/>
                <w:sz w:val="21"/>
                <w:szCs w:val="21"/>
              </w:rPr>
            </w:pPr>
            <w:r>
              <w:rPr>
                <w:rFonts w:ascii="inherit" w:hAnsi="inherit"/>
                <w:sz w:val="21"/>
                <w:szCs w:val="21"/>
              </w:rPr>
              <w:t>5</w:t>
            </w:r>
          </w:p>
        </w:tc>
        <w:tc>
          <w:tcPr>
            <w:tcW w:w="12420" w:type="dxa"/>
            <w:tcBorders>
              <w:top w:val="nil"/>
              <w:left w:val="nil"/>
              <w:bottom w:val="nil"/>
              <w:right w:val="nil"/>
            </w:tcBorders>
            <w:vAlign w:val="center"/>
            <w:hideMark/>
          </w:tcPr>
          <w:p w:rsidR="00F52B98" w:rsidRPr="00F52B98" w:rsidRDefault="00F52B98">
            <w:pPr>
              <w:spacing w:line="270" w:lineRule="atLeast"/>
              <w:rPr>
                <w:rFonts w:ascii="inherit" w:hAnsi="inherit"/>
                <w:color w:val="000000"/>
                <w:sz w:val="21"/>
                <w:szCs w:val="21"/>
                <w:lang w:val="en-US"/>
              </w:rPr>
            </w:pPr>
            <w:proofErr w:type="spellStart"/>
            <w:r w:rsidRPr="00F52B98">
              <w:rPr>
                <w:rStyle w:val="crayon-v"/>
                <w:rFonts w:ascii="inherit" w:hAnsi="inherit"/>
                <w:color w:val="000000"/>
                <w:sz w:val="21"/>
                <w:szCs w:val="21"/>
                <w:lang w:val="en-US"/>
              </w:rPr>
              <w:lastRenderedPageBreak/>
              <w:t>navigator</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webkitPersistentStorage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requestQuota</w:t>
            </w:r>
            <w:proofErr w:type="spellEnd"/>
            <w:r w:rsidRPr="00F52B98">
              <w:rPr>
                <w:rStyle w:val="crayon-sy"/>
                <w:rFonts w:ascii="inherit" w:hAnsi="inherit"/>
                <w:color w:val="000000"/>
                <w:sz w:val="21"/>
                <w:szCs w:val="21"/>
                <w:lang w:val="en-US"/>
              </w:rPr>
              <w:t>(</w:t>
            </w:r>
            <w:r w:rsidRPr="00F52B98">
              <w:rPr>
                <w:rStyle w:val="crayon-cn"/>
                <w:rFonts w:ascii="inherit" w:hAnsi="inherit"/>
                <w:color w:val="000000"/>
                <w:sz w:val="21"/>
                <w:szCs w:val="21"/>
                <w:lang w:val="en-US"/>
              </w:rPr>
              <w:t>1000</w:t>
            </w:r>
            <w:r w:rsidRPr="00F52B98">
              <w:rPr>
                <w:rStyle w:val="crayon-o"/>
                <w:rFonts w:ascii="inherit" w:hAnsi="inherit"/>
                <w:color w:val="000000"/>
                <w:sz w:val="21"/>
                <w:szCs w:val="21"/>
                <w:lang w:val="en-US"/>
              </w:rPr>
              <w:t>*</w:t>
            </w:r>
            <w:r w:rsidRPr="00F52B98">
              <w:rPr>
                <w:rStyle w:val="crayon-cn"/>
                <w:rFonts w:ascii="inherit" w:hAnsi="inherit"/>
                <w:color w:val="000000"/>
                <w:sz w:val="21"/>
                <w:szCs w:val="21"/>
                <w:lang w:val="en-US"/>
              </w:rPr>
              <w:t>1024</w:t>
            </w:r>
            <w:r w:rsidRPr="00F52B98">
              <w:rPr>
                <w:rStyle w:val="crayon-o"/>
                <w:rFonts w:ascii="inherit" w:hAnsi="inherit"/>
                <w:color w:val="000000"/>
                <w:sz w:val="21"/>
                <w:szCs w:val="21"/>
                <w:lang w:val="en-US"/>
              </w:rPr>
              <w:t>*</w:t>
            </w:r>
            <w:r w:rsidRPr="00F52B98">
              <w:rPr>
                <w:rStyle w:val="crayon-cn"/>
                <w:rFonts w:ascii="inherit" w:hAnsi="inherit"/>
                <w:color w:val="000000"/>
                <w:sz w:val="21"/>
                <w:szCs w:val="21"/>
                <w:lang w:val="en-US"/>
              </w:rPr>
              <w:t>1024</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bytes</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w:t>
            </w: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webkitRequestFileSystem</w:t>
            </w:r>
            <w:proofErr w:type="spellEnd"/>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window</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PERSISTENT</w:t>
            </w:r>
            <w:proofErr w:type="spellEnd"/>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bytes</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proofErr w:type="spellStart"/>
            <w:r w:rsidRPr="00F52B98">
              <w:rPr>
                <w:rStyle w:val="crayon-v"/>
                <w:rFonts w:ascii="inherit" w:hAnsi="inherit"/>
                <w:color w:val="000000"/>
                <w:sz w:val="21"/>
                <w:szCs w:val="21"/>
                <w:lang w:val="en-US"/>
              </w:rPr>
              <w:t>fs</w:t>
            </w:r>
            <w:proofErr w:type="spellEnd"/>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r w:rsidRPr="00F52B98">
              <w:rPr>
                <w:rStyle w:val="crayon-e"/>
                <w:rFonts w:ascii="inherit" w:hAnsi="inherit"/>
                <w:color w:val="000000"/>
                <w:sz w:val="21"/>
                <w:szCs w:val="21"/>
                <w:lang w:val="en-US"/>
              </w:rPr>
              <w:t>alert</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"storage is ready"</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lastRenderedPageBreak/>
              <w:t>      </w:t>
            </w:r>
            <w:r w:rsidRPr="00F52B98">
              <w:rPr>
                <w:rStyle w:val="crayon-h"/>
                <w:rFonts w:ascii="inherit" w:hAnsi="inherit"/>
                <w:color w:val="000000"/>
                <w:sz w:val="21"/>
                <w:szCs w:val="21"/>
                <w:lang w:val="en-US"/>
              </w:rPr>
              <w:tab/>
              <w:t>  </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proofErr w:type="spellStart"/>
            <w:r w:rsidRPr="00F52B98">
              <w:rPr>
                <w:rStyle w:val="crayon-v"/>
                <w:rFonts w:ascii="inherit" w:hAnsi="inherit"/>
                <w:color w:val="000000"/>
                <w:sz w:val="21"/>
                <w:szCs w:val="21"/>
                <w:lang w:val="en-US"/>
              </w:rPr>
              <w:t>errorHandler</w:t>
            </w:r>
            <w:proofErr w:type="spellEnd"/>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xml:space="preserve">       </w:t>
            </w:r>
            <w:proofErr w:type="gramStart"/>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errorHandler</w:t>
            </w:r>
            <w:proofErr w:type="spellEnd"/>
            <w:r>
              <w:rPr>
                <w:rStyle w:val="crayon-sy"/>
                <w:rFonts w:ascii="inherit" w:hAnsi="inherit"/>
                <w:color w:val="000000"/>
                <w:sz w:val="21"/>
                <w:szCs w:val="21"/>
              </w:rPr>
              <w:t>);</w:t>
            </w:r>
            <w:proofErr w:type="gramEnd"/>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 xml:space="preserve">Как видите, мы используем много обработчиков ошибок, которые должны отлавливать ошибки, связанные с созданием хранилищ. Объект </w:t>
      </w:r>
      <w:proofErr w:type="spellStart"/>
      <w:r>
        <w:rPr>
          <w:rFonts w:ascii="Arial" w:hAnsi="Arial" w:cs="Arial"/>
          <w:color w:val="5B5B5B"/>
        </w:rPr>
        <w:t>FileError</w:t>
      </w:r>
      <w:proofErr w:type="spellEnd"/>
      <w:r>
        <w:rPr>
          <w:rFonts w:ascii="Arial" w:hAnsi="Arial" w:cs="Arial"/>
          <w:color w:val="5B5B5B"/>
        </w:rPr>
        <w:t xml:space="preserve"> содержит полный список типов ошибок:</w:t>
      </w:r>
    </w:p>
    <w:p w:rsidR="00F52B98" w:rsidRDefault="00522BB5" w:rsidP="00F52B98">
      <w:pPr>
        <w:pStyle w:val="a4"/>
        <w:shd w:val="clear" w:color="auto" w:fill="FFFFFF"/>
        <w:spacing w:line="360" w:lineRule="atLeast"/>
        <w:rPr>
          <w:rFonts w:ascii="Arial" w:hAnsi="Arial" w:cs="Arial"/>
          <w:color w:val="5B5B5B"/>
        </w:rPr>
      </w:pPr>
      <w:r>
        <w:pict>
          <v:shape id="_x0000_i1028" type="#_x0000_t75" alt="dev tool" style="width:24pt;height:24pt"/>
        </w:pic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Итак, теперь у нас есть доступ к хранилищу, и мы можем создать нашу первую папку и файл, и сохранить их. После того, как запрос на использование постоянного хранилища (так же, как и в случае с </w:t>
      </w:r>
      <w:proofErr w:type="gramStart"/>
      <w:r>
        <w:rPr>
          <w:rFonts w:ascii="Arial" w:hAnsi="Arial" w:cs="Arial"/>
          <w:color w:val="5B5B5B"/>
        </w:rPr>
        <w:t>временным</w:t>
      </w:r>
      <w:proofErr w:type="gramEnd"/>
      <w:r>
        <w:rPr>
          <w:rFonts w:ascii="Arial" w:hAnsi="Arial" w:cs="Arial"/>
          <w:color w:val="5B5B5B"/>
        </w:rPr>
        <w:t>) одобрен, мы получаем объект файловой системы в качестве первого аргумента функции, возвращаемой при успешном выполнении запроса.</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Данный объект имеет интерфейс следующего вида:</w:t>
      </w:r>
    </w:p>
    <w:p w:rsidR="00F52B98" w:rsidRDefault="00522BB5" w:rsidP="00F52B98">
      <w:pPr>
        <w:pStyle w:val="a4"/>
        <w:shd w:val="clear" w:color="auto" w:fill="FFFFFF"/>
        <w:spacing w:line="360" w:lineRule="atLeast"/>
        <w:rPr>
          <w:rFonts w:ascii="Arial" w:hAnsi="Arial" w:cs="Arial"/>
          <w:color w:val="5B5B5B"/>
        </w:rPr>
      </w:pPr>
      <w:r>
        <w:pict>
          <v:shape id="_x0000_i1029" type="#_x0000_t75" alt="dev tool" style="width:24pt;height:24pt"/>
        </w:pict>
      </w:r>
      <w:r>
        <w:pict>
          <v:shape id="_x0000_i1030" type="#_x0000_t75" alt="файлы и хранилища" style="width:24pt;height:24pt"/>
        </w:pic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Как видите, для создания, перемещения, удаления и получения файлов и директорий используются специальные методы. Полученный нами объект “</w:t>
      </w:r>
      <w:proofErr w:type="spellStart"/>
      <w:r>
        <w:rPr>
          <w:rFonts w:ascii="Arial" w:hAnsi="Arial" w:cs="Arial"/>
          <w:color w:val="5B5B5B"/>
        </w:rPr>
        <w:t>fs</w:t>
      </w:r>
      <w:proofErr w:type="spellEnd"/>
      <w:r>
        <w:rPr>
          <w:rFonts w:ascii="Arial" w:hAnsi="Arial" w:cs="Arial"/>
          <w:color w:val="5B5B5B"/>
        </w:rPr>
        <w:t>” ссылается на корневой каталог файловой системы браузера.</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 xml:space="preserve">Данный каталог и все другие каталоги, которые мы будем создавать, представлены </w:t>
      </w:r>
      <w:proofErr w:type="spellStart"/>
      <w:r>
        <w:rPr>
          <w:rFonts w:ascii="Arial" w:hAnsi="Arial" w:cs="Arial"/>
          <w:color w:val="5B5B5B"/>
        </w:rPr>
        <w:t>интерфейсом</w:t>
      </w:r>
      <w:hyperlink r:id="rId36" w:anchor="the-directoryentry-interface" w:tgtFrame="_blank" w:tooltip="читать" w:history="1">
        <w:r>
          <w:rPr>
            <w:rStyle w:val="a3"/>
            <w:rFonts w:ascii="Arial" w:hAnsi="Arial" w:cs="Arial"/>
            <w:color w:val="2381C0"/>
          </w:rPr>
          <w:t>DirectoryEntry</w:t>
        </w:r>
        <w:proofErr w:type="spellEnd"/>
      </w:hyperlink>
      <w:r>
        <w:rPr>
          <w:rFonts w:ascii="Arial" w:hAnsi="Arial" w:cs="Arial"/>
          <w:color w:val="5B5B5B"/>
        </w:rPr>
        <w:t>. Все файлы данной файловой системы представлены интерфейсом</w:t>
      </w:r>
      <w:r>
        <w:rPr>
          <w:rStyle w:val="apple-converted-space"/>
          <w:rFonts w:ascii="Arial" w:hAnsi="Arial" w:cs="Arial"/>
          <w:color w:val="5B5B5B"/>
        </w:rPr>
        <w:t> </w:t>
      </w:r>
      <w:proofErr w:type="spellStart"/>
      <w:r w:rsidR="00522BB5">
        <w:rPr>
          <w:rFonts w:ascii="Arial" w:hAnsi="Arial" w:cs="Arial"/>
          <w:color w:val="5B5B5B"/>
        </w:rPr>
        <w:fldChar w:fldCharType="begin"/>
      </w:r>
      <w:r>
        <w:rPr>
          <w:rFonts w:ascii="Arial" w:hAnsi="Arial" w:cs="Arial"/>
          <w:color w:val="5B5B5B"/>
        </w:rPr>
        <w:instrText xml:space="preserve"> HYPERLINK "http://dev.w3.org/2009/dap/file-system/pub/FileSystem/" \l "the-fileentry-interface" \o "читать" \t "_blank" </w:instrText>
      </w:r>
      <w:r w:rsidR="00522BB5">
        <w:rPr>
          <w:rFonts w:ascii="Arial" w:hAnsi="Arial" w:cs="Arial"/>
          <w:color w:val="5B5B5B"/>
        </w:rPr>
        <w:fldChar w:fldCharType="separate"/>
      </w:r>
      <w:r>
        <w:rPr>
          <w:rStyle w:val="a3"/>
          <w:rFonts w:ascii="Arial" w:hAnsi="Arial" w:cs="Arial"/>
          <w:color w:val="2381C0"/>
        </w:rPr>
        <w:t>FileEntry</w:t>
      </w:r>
      <w:proofErr w:type="spellEnd"/>
      <w:r w:rsidR="00522BB5">
        <w:rPr>
          <w:rFonts w:ascii="Arial" w:hAnsi="Arial" w:cs="Arial"/>
          <w:color w:val="5B5B5B"/>
        </w:rPr>
        <w:fldChar w:fldCharType="end"/>
      </w:r>
      <w:r>
        <w:rPr>
          <w:rFonts w:ascii="Arial" w:hAnsi="Arial" w:cs="Arial"/>
          <w:color w:val="5B5B5B"/>
        </w:rPr>
        <w:t>. Мы будем использовать методы</w:t>
      </w:r>
      <w:r>
        <w:rPr>
          <w:rStyle w:val="apple-converted-space"/>
          <w:rFonts w:ascii="Arial" w:hAnsi="Arial" w:cs="Arial"/>
          <w:color w:val="5B5B5B"/>
        </w:rPr>
        <w:t> </w:t>
      </w:r>
      <w:proofErr w:type="spellStart"/>
      <w:r>
        <w:rPr>
          <w:rFonts w:ascii="Arial" w:hAnsi="Arial" w:cs="Arial"/>
          <w:color w:val="0000FF"/>
        </w:rPr>
        <w:t>getFile</w:t>
      </w:r>
      <w:proofErr w:type="spellEnd"/>
      <w:r>
        <w:rPr>
          <w:rStyle w:val="apple-converted-space"/>
          <w:rFonts w:ascii="Arial" w:hAnsi="Arial" w:cs="Arial"/>
          <w:color w:val="5B5B5B"/>
        </w:rPr>
        <w:t> </w:t>
      </w:r>
      <w:r>
        <w:rPr>
          <w:rFonts w:ascii="Arial" w:hAnsi="Arial" w:cs="Arial"/>
          <w:color w:val="5B5B5B"/>
        </w:rPr>
        <w:t>и</w:t>
      </w:r>
      <w:r>
        <w:rPr>
          <w:rStyle w:val="apple-converted-space"/>
          <w:rFonts w:ascii="Arial" w:hAnsi="Arial" w:cs="Arial"/>
          <w:color w:val="5B5B5B"/>
        </w:rPr>
        <w:t> </w:t>
      </w:r>
      <w:proofErr w:type="spellStart"/>
      <w:r>
        <w:rPr>
          <w:rFonts w:ascii="Arial" w:hAnsi="Arial" w:cs="Arial"/>
          <w:color w:val="0000FF"/>
        </w:rPr>
        <w:t>getDirectory</w:t>
      </w:r>
      <w:proofErr w:type="spellEnd"/>
      <w:r>
        <w:rPr>
          <w:rStyle w:val="apple-converted-space"/>
          <w:rFonts w:ascii="Arial" w:hAnsi="Arial" w:cs="Arial"/>
          <w:color w:val="5B5B5B"/>
        </w:rPr>
        <w:t> </w:t>
      </w:r>
      <w:r>
        <w:rPr>
          <w:rFonts w:ascii="Arial" w:hAnsi="Arial" w:cs="Arial"/>
          <w:color w:val="5B5B5B"/>
        </w:rPr>
        <w:t>для того, чтобы создать файлы и папки и получить их.</w:t>
      </w:r>
    </w:p>
    <w:p w:rsidR="00F52B98" w:rsidRDefault="00F52B98" w:rsidP="00F52B98">
      <w:pPr>
        <w:pStyle w:val="a4"/>
        <w:shd w:val="clear" w:color="auto" w:fill="FFFFFF"/>
        <w:spacing w:before="0" w:after="0" w:line="360" w:lineRule="atLeast"/>
        <w:rPr>
          <w:rFonts w:ascii="Arial" w:hAnsi="Arial" w:cs="Arial"/>
          <w:color w:val="5B5B5B"/>
        </w:rPr>
      </w:pPr>
      <w:r>
        <w:rPr>
          <w:rFonts w:ascii="Arial" w:hAnsi="Arial" w:cs="Arial"/>
          <w:color w:val="5B5B5B"/>
        </w:rPr>
        <w:t>Первый параметр данных методов — это файл или путь к нему. Этот путь может быть как абсолютным, так и относительным. Второй параметр — это объект с действиями, которые выполняются в случае, если в указанной директории файл отсутствует. Данный параметр может иметь свойства “</w:t>
      </w:r>
      <w:proofErr w:type="spellStart"/>
      <w:r>
        <w:rPr>
          <w:rFonts w:ascii="Arial" w:hAnsi="Arial" w:cs="Arial"/>
          <w:color w:val="5B5B5B"/>
        </w:rPr>
        <w:t>create</w:t>
      </w:r>
      <w:proofErr w:type="spellEnd"/>
      <w:r>
        <w:rPr>
          <w:rFonts w:ascii="Arial" w:hAnsi="Arial" w:cs="Arial"/>
          <w:color w:val="5B5B5B"/>
        </w:rPr>
        <w:t>” и “</w:t>
      </w:r>
      <w:proofErr w:type="spellStart"/>
      <w:r>
        <w:rPr>
          <w:rFonts w:ascii="Arial" w:hAnsi="Arial" w:cs="Arial"/>
          <w:color w:val="5B5B5B"/>
        </w:rPr>
        <w:t>exclusive</w:t>
      </w:r>
      <w:proofErr w:type="spellEnd"/>
      <w:r>
        <w:rPr>
          <w:rFonts w:ascii="Arial" w:hAnsi="Arial" w:cs="Arial"/>
          <w:color w:val="5B5B5B"/>
        </w:rPr>
        <w:t>”.</w:t>
      </w:r>
      <w:r>
        <w:rPr>
          <w:rFonts w:ascii="Arial" w:hAnsi="Arial" w:cs="Arial"/>
          <w:color w:val="5B5B5B"/>
        </w:rPr>
        <w:br/>
        <w:t>Если свойству “</w:t>
      </w:r>
      <w:proofErr w:type="spellStart"/>
      <w:r>
        <w:rPr>
          <w:rFonts w:ascii="Arial" w:hAnsi="Arial" w:cs="Arial"/>
          <w:color w:val="5B5B5B"/>
        </w:rPr>
        <w:t>create</w:t>
      </w:r>
      <w:proofErr w:type="spellEnd"/>
      <w:r>
        <w:rPr>
          <w:rFonts w:ascii="Arial" w:hAnsi="Arial" w:cs="Arial"/>
          <w:color w:val="5B5B5B"/>
        </w:rPr>
        <w:t>” задано значение “</w:t>
      </w:r>
      <w:proofErr w:type="spellStart"/>
      <w:r>
        <w:rPr>
          <w:rFonts w:ascii="Arial" w:hAnsi="Arial" w:cs="Arial"/>
          <w:color w:val="5B5B5B"/>
        </w:rPr>
        <w:t>true</w:t>
      </w:r>
      <w:proofErr w:type="spellEnd"/>
      <w:r>
        <w:rPr>
          <w:rFonts w:ascii="Arial" w:hAnsi="Arial" w:cs="Arial"/>
          <w:color w:val="5B5B5B"/>
        </w:rPr>
        <w:t>”, будет создан новый файл или директория, а старый файл будет переписан. Если же мы для данного свойства зададим значение “</w:t>
      </w:r>
      <w:proofErr w:type="spellStart"/>
      <w:r>
        <w:rPr>
          <w:rFonts w:ascii="Arial" w:hAnsi="Arial" w:cs="Arial"/>
          <w:color w:val="5B5B5B"/>
        </w:rPr>
        <w:t>false</w:t>
      </w:r>
      <w:proofErr w:type="spellEnd"/>
      <w:r>
        <w:rPr>
          <w:rFonts w:ascii="Arial" w:hAnsi="Arial" w:cs="Arial"/>
          <w:color w:val="5B5B5B"/>
        </w:rPr>
        <w:t>”, методы вернут объект</w:t>
      </w:r>
      <w:r>
        <w:rPr>
          <w:rStyle w:val="apple-converted-space"/>
          <w:rFonts w:ascii="Arial" w:hAnsi="Arial" w:cs="Arial"/>
          <w:color w:val="5B5B5B"/>
        </w:rPr>
        <w:t> </w:t>
      </w:r>
      <w:proofErr w:type="spellStart"/>
      <w:r w:rsidR="00522BB5">
        <w:rPr>
          <w:rFonts w:ascii="Arial" w:hAnsi="Arial" w:cs="Arial"/>
          <w:color w:val="5B5B5B"/>
        </w:rPr>
        <w:fldChar w:fldCharType="begin"/>
      </w:r>
      <w:r>
        <w:rPr>
          <w:rFonts w:ascii="Arial" w:hAnsi="Arial" w:cs="Arial"/>
          <w:color w:val="5B5B5B"/>
        </w:rPr>
        <w:instrText xml:space="preserve"> HYPERLINK "http://dev.w3.org/2009/dap/file-system/pub/FileSystem/" \l "the-fileentry-interface" \o "читать" \t "_blank" </w:instrText>
      </w:r>
      <w:r w:rsidR="00522BB5">
        <w:rPr>
          <w:rFonts w:ascii="Arial" w:hAnsi="Arial" w:cs="Arial"/>
          <w:color w:val="5B5B5B"/>
        </w:rPr>
        <w:fldChar w:fldCharType="separate"/>
      </w:r>
      <w:r>
        <w:rPr>
          <w:rStyle w:val="a3"/>
          <w:rFonts w:ascii="Arial" w:hAnsi="Arial" w:cs="Arial"/>
          <w:color w:val="2381C0"/>
        </w:rPr>
        <w:t>FileEntry</w:t>
      </w:r>
      <w:proofErr w:type="spellEnd"/>
      <w:r w:rsidR="00522BB5">
        <w:rPr>
          <w:rFonts w:ascii="Arial" w:hAnsi="Arial" w:cs="Arial"/>
          <w:color w:val="5B5B5B"/>
        </w:rPr>
        <w:fldChar w:fldCharType="end"/>
      </w:r>
      <w:r>
        <w:rPr>
          <w:rStyle w:val="apple-converted-space"/>
          <w:rFonts w:ascii="Arial" w:hAnsi="Arial" w:cs="Arial"/>
          <w:color w:val="5B5B5B"/>
        </w:rPr>
        <w:t> </w:t>
      </w:r>
      <w:r>
        <w:rPr>
          <w:rFonts w:ascii="Arial" w:hAnsi="Arial" w:cs="Arial"/>
          <w:color w:val="5B5B5B"/>
        </w:rPr>
        <w:t>или выдадут ошибку, если файла не существует. Если задано свойство “</w:t>
      </w:r>
      <w:proofErr w:type="spellStart"/>
      <w:r>
        <w:rPr>
          <w:rFonts w:ascii="Arial" w:hAnsi="Arial" w:cs="Arial"/>
          <w:color w:val="5B5B5B"/>
        </w:rPr>
        <w:t>exclusive</w:t>
      </w:r>
      <w:proofErr w:type="spellEnd"/>
      <w:r>
        <w:rPr>
          <w:rFonts w:ascii="Arial" w:hAnsi="Arial" w:cs="Arial"/>
          <w:color w:val="5B5B5B"/>
        </w:rPr>
        <w:t>” со значением “</w:t>
      </w:r>
      <w:proofErr w:type="spellStart"/>
      <w:r>
        <w:rPr>
          <w:rFonts w:ascii="Arial" w:hAnsi="Arial" w:cs="Arial"/>
          <w:color w:val="5B5B5B"/>
        </w:rPr>
        <w:t>true</w:t>
      </w:r>
      <w:proofErr w:type="spellEnd"/>
      <w:r>
        <w:rPr>
          <w:rFonts w:ascii="Arial" w:hAnsi="Arial" w:cs="Arial"/>
          <w:color w:val="5B5B5B"/>
        </w:rPr>
        <w:t>”, файлы не будут переписаны.</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Для того</w:t>
      </w:r>
      <w:proofErr w:type="gramStart"/>
      <w:r>
        <w:rPr>
          <w:rFonts w:ascii="Arial" w:hAnsi="Arial" w:cs="Arial"/>
          <w:color w:val="5B5B5B"/>
        </w:rPr>
        <w:t>,</w:t>
      </w:r>
      <w:proofErr w:type="gramEnd"/>
      <w:r>
        <w:rPr>
          <w:rFonts w:ascii="Arial" w:hAnsi="Arial" w:cs="Arial"/>
          <w:color w:val="5B5B5B"/>
        </w:rPr>
        <w:t xml:space="preserve"> чтобы различить файлы и папки, у каждого из двух интерфейсов есть флаги: </w:t>
      </w:r>
      <w:proofErr w:type="spellStart"/>
      <w:r>
        <w:rPr>
          <w:rFonts w:ascii="Arial" w:hAnsi="Arial" w:cs="Arial"/>
          <w:color w:val="5B5B5B"/>
        </w:rPr>
        <w:t>isDirectory</w:t>
      </w:r>
      <w:proofErr w:type="spellEnd"/>
      <w:r>
        <w:rPr>
          <w:rFonts w:ascii="Arial" w:hAnsi="Arial" w:cs="Arial"/>
          <w:color w:val="5B5B5B"/>
        </w:rPr>
        <w:t xml:space="preserve"> и </w:t>
      </w:r>
      <w:proofErr w:type="spellStart"/>
      <w:r>
        <w:rPr>
          <w:rFonts w:ascii="Arial" w:hAnsi="Arial" w:cs="Arial"/>
          <w:color w:val="5B5B5B"/>
        </w:rPr>
        <w:t>isFile</w:t>
      </w:r>
      <w:proofErr w:type="spellEnd"/>
      <w:r>
        <w:rPr>
          <w:rFonts w:ascii="Arial" w:hAnsi="Arial" w:cs="Arial"/>
          <w:color w:val="5B5B5B"/>
        </w:rPr>
        <w:t xml:space="preserve">. Кроме того, существует специальный класс </w:t>
      </w:r>
      <w:proofErr w:type="spellStart"/>
      <w:r>
        <w:rPr>
          <w:rFonts w:ascii="Arial" w:hAnsi="Arial" w:cs="Arial"/>
          <w:color w:val="5B5B5B"/>
        </w:rPr>
        <w:t>FileWriter</w:t>
      </w:r>
      <w:proofErr w:type="spellEnd"/>
      <w:r>
        <w:rPr>
          <w:rFonts w:ascii="Arial" w:hAnsi="Arial" w:cs="Arial"/>
          <w:color w:val="5B5B5B"/>
        </w:rPr>
        <w:t>, который служит для добавления содержимого в файл. Его необходимо запрашивать у браузера для каждого файла, который нужно изменить. Давайте добавим несколько файлов:</w:t>
      </w:r>
    </w:p>
    <w:p w:rsidR="00F52B98" w:rsidRDefault="00F52B98" w:rsidP="00F52B98">
      <w:pPr>
        <w:shd w:val="clear" w:color="auto" w:fill="FFFFFF"/>
        <w:spacing w:line="360" w:lineRule="atLeast"/>
        <w:rPr>
          <w:rFonts w:ascii="Courier New" w:hAnsi="Courier New" w:cs="Courier New"/>
          <w:color w:val="5B5B5B"/>
        </w:rPr>
      </w:pPr>
    </w:p>
    <w:tbl>
      <w:tblPr>
        <w:tblW w:w="0" w:type="auto"/>
        <w:tblCellSpacing w:w="15" w:type="dxa"/>
        <w:tblCellMar>
          <w:top w:w="15" w:type="dxa"/>
          <w:left w:w="15" w:type="dxa"/>
          <w:bottom w:w="15" w:type="dxa"/>
          <w:right w:w="15" w:type="dxa"/>
        </w:tblCellMar>
        <w:tblLook w:val="04A0"/>
      </w:tblPr>
      <w:tblGrid>
        <w:gridCol w:w="285"/>
        <w:gridCol w:w="9160"/>
      </w:tblGrid>
      <w:tr w:rsidR="00F52B98" w:rsidTr="00F52B98">
        <w:trPr>
          <w:tblCellSpacing w:w="15" w:type="dxa"/>
        </w:trPr>
        <w:tc>
          <w:tcPr>
            <w:tcW w:w="0" w:type="auto"/>
            <w:tcBorders>
              <w:top w:val="nil"/>
              <w:left w:val="nil"/>
              <w:bottom w:val="nil"/>
              <w:right w:val="nil"/>
            </w:tcBorders>
            <w:vAlign w:val="center"/>
            <w:hideMark/>
          </w:tcPr>
          <w:p w:rsidR="00F52B98" w:rsidRDefault="00F52B98">
            <w:pPr>
              <w:spacing w:line="270" w:lineRule="atLeast"/>
              <w:jc w:val="center"/>
              <w:rPr>
                <w:rFonts w:ascii="inherit" w:hAnsi="inherit"/>
                <w:sz w:val="21"/>
                <w:szCs w:val="21"/>
              </w:rPr>
            </w:pPr>
            <w:r>
              <w:rPr>
                <w:rFonts w:ascii="inherit" w:hAnsi="inherit"/>
                <w:sz w:val="21"/>
                <w:szCs w:val="21"/>
              </w:rPr>
              <w:t>1</w:t>
            </w:r>
          </w:p>
          <w:p w:rsidR="00F52B98" w:rsidRDefault="00F52B98">
            <w:pPr>
              <w:spacing w:line="270" w:lineRule="atLeast"/>
              <w:jc w:val="center"/>
              <w:rPr>
                <w:rFonts w:ascii="inherit" w:hAnsi="inherit"/>
                <w:sz w:val="21"/>
                <w:szCs w:val="21"/>
              </w:rPr>
            </w:pPr>
            <w:r>
              <w:rPr>
                <w:rFonts w:ascii="inherit" w:hAnsi="inherit"/>
                <w:sz w:val="21"/>
                <w:szCs w:val="21"/>
              </w:rPr>
              <w:t>2</w:t>
            </w:r>
          </w:p>
          <w:p w:rsidR="00F52B98" w:rsidRDefault="00F52B98">
            <w:pPr>
              <w:spacing w:line="270" w:lineRule="atLeast"/>
              <w:jc w:val="center"/>
              <w:rPr>
                <w:rFonts w:ascii="inherit" w:hAnsi="inherit"/>
                <w:sz w:val="21"/>
                <w:szCs w:val="21"/>
              </w:rPr>
            </w:pPr>
            <w:r>
              <w:rPr>
                <w:rFonts w:ascii="inherit" w:hAnsi="inherit"/>
                <w:sz w:val="21"/>
                <w:szCs w:val="21"/>
              </w:rPr>
              <w:t>3</w:t>
            </w:r>
          </w:p>
          <w:p w:rsidR="00F52B98" w:rsidRDefault="00F52B98">
            <w:pPr>
              <w:spacing w:line="270" w:lineRule="atLeast"/>
              <w:jc w:val="center"/>
              <w:rPr>
                <w:rFonts w:ascii="inherit" w:hAnsi="inherit"/>
                <w:sz w:val="21"/>
                <w:szCs w:val="21"/>
              </w:rPr>
            </w:pPr>
            <w:r>
              <w:rPr>
                <w:rFonts w:ascii="inherit" w:hAnsi="inherit"/>
                <w:sz w:val="21"/>
                <w:szCs w:val="21"/>
              </w:rPr>
              <w:t>4</w:t>
            </w:r>
          </w:p>
          <w:p w:rsidR="00F52B98" w:rsidRDefault="00F52B98">
            <w:pPr>
              <w:spacing w:line="270" w:lineRule="atLeast"/>
              <w:jc w:val="center"/>
              <w:rPr>
                <w:rFonts w:ascii="inherit" w:hAnsi="inherit"/>
                <w:sz w:val="21"/>
                <w:szCs w:val="21"/>
              </w:rPr>
            </w:pPr>
            <w:r>
              <w:rPr>
                <w:rFonts w:ascii="inherit" w:hAnsi="inherit"/>
                <w:sz w:val="21"/>
                <w:szCs w:val="21"/>
              </w:rPr>
              <w:t>5</w:t>
            </w:r>
          </w:p>
          <w:p w:rsidR="00F52B98" w:rsidRDefault="00F52B98">
            <w:pPr>
              <w:spacing w:line="270" w:lineRule="atLeast"/>
              <w:jc w:val="center"/>
              <w:rPr>
                <w:rFonts w:ascii="inherit" w:hAnsi="inherit"/>
                <w:sz w:val="21"/>
                <w:szCs w:val="21"/>
              </w:rPr>
            </w:pPr>
            <w:r>
              <w:rPr>
                <w:rFonts w:ascii="inherit" w:hAnsi="inherit"/>
                <w:sz w:val="21"/>
                <w:szCs w:val="21"/>
              </w:rPr>
              <w:t>6</w:t>
            </w:r>
          </w:p>
          <w:p w:rsidR="00F52B98" w:rsidRDefault="00F52B98">
            <w:pPr>
              <w:spacing w:line="270" w:lineRule="atLeast"/>
              <w:jc w:val="center"/>
              <w:rPr>
                <w:rFonts w:ascii="inherit" w:hAnsi="inherit"/>
                <w:sz w:val="21"/>
                <w:szCs w:val="21"/>
              </w:rPr>
            </w:pPr>
            <w:r>
              <w:rPr>
                <w:rFonts w:ascii="inherit" w:hAnsi="inherit"/>
                <w:sz w:val="21"/>
                <w:szCs w:val="21"/>
              </w:rPr>
              <w:t>7</w:t>
            </w:r>
          </w:p>
          <w:p w:rsidR="00F52B98" w:rsidRDefault="00F52B98">
            <w:pPr>
              <w:spacing w:line="270" w:lineRule="atLeast"/>
              <w:jc w:val="center"/>
              <w:rPr>
                <w:rFonts w:ascii="inherit" w:hAnsi="inherit"/>
                <w:sz w:val="21"/>
                <w:szCs w:val="21"/>
              </w:rPr>
            </w:pPr>
            <w:r>
              <w:rPr>
                <w:rFonts w:ascii="inherit" w:hAnsi="inherit"/>
                <w:sz w:val="21"/>
                <w:szCs w:val="21"/>
              </w:rPr>
              <w:t>8</w:t>
            </w:r>
          </w:p>
          <w:p w:rsidR="00F52B98" w:rsidRDefault="00F52B98">
            <w:pPr>
              <w:spacing w:line="270" w:lineRule="atLeast"/>
              <w:jc w:val="center"/>
              <w:rPr>
                <w:rFonts w:ascii="inherit" w:hAnsi="inherit"/>
                <w:sz w:val="21"/>
                <w:szCs w:val="21"/>
              </w:rPr>
            </w:pPr>
            <w:r>
              <w:rPr>
                <w:rFonts w:ascii="inherit" w:hAnsi="inherit"/>
                <w:sz w:val="21"/>
                <w:szCs w:val="21"/>
              </w:rPr>
              <w:t>9</w:t>
            </w:r>
          </w:p>
          <w:p w:rsidR="00F52B98" w:rsidRDefault="00F52B98">
            <w:pPr>
              <w:spacing w:line="270" w:lineRule="atLeast"/>
              <w:jc w:val="center"/>
              <w:rPr>
                <w:rFonts w:ascii="inherit" w:hAnsi="inherit"/>
                <w:sz w:val="21"/>
                <w:szCs w:val="21"/>
              </w:rPr>
            </w:pPr>
            <w:r>
              <w:rPr>
                <w:rFonts w:ascii="inherit" w:hAnsi="inherit"/>
                <w:sz w:val="21"/>
                <w:szCs w:val="21"/>
              </w:rPr>
              <w:t>10</w:t>
            </w:r>
          </w:p>
          <w:p w:rsidR="00F52B98" w:rsidRDefault="00F52B98">
            <w:pPr>
              <w:spacing w:line="270" w:lineRule="atLeast"/>
              <w:jc w:val="center"/>
              <w:rPr>
                <w:rFonts w:ascii="inherit" w:hAnsi="inherit"/>
                <w:sz w:val="21"/>
                <w:szCs w:val="21"/>
              </w:rPr>
            </w:pPr>
            <w:r>
              <w:rPr>
                <w:rFonts w:ascii="inherit" w:hAnsi="inherit"/>
                <w:sz w:val="21"/>
                <w:szCs w:val="21"/>
              </w:rPr>
              <w:t>11</w:t>
            </w:r>
          </w:p>
          <w:p w:rsidR="00F52B98" w:rsidRDefault="00F52B98">
            <w:pPr>
              <w:spacing w:line="270" w:lineRule="atLeast"/>
              <w:jc w:val="center"/>
              <w:rPr>
                <w:rFonts w:ascii="inherit" w:hAnsi="inherit"/>
                <w:sz w:val="21"/>
                <w:szCs w:val="21"/>
              </w:rPr>
            </w:pPr>
            <w:r>
              <w:rPr>
                <w:rFonts w:ascii="inherit" w:hAnsi="inherit"/>
                <w:sz w:val="21"/>
                <w:szCs w:val="21"/>
              </w:rPr>
              <w:t>12</w:t>
            </w:r>
          </w:p>
          <w:p w:rsidR="00F52B98" w:rsidRDefault="00F52B98">
            <w:pPr>
              <w:spacing w:line="270" w:lineRule="atLeast"/>
              <w:jc w:val="center"/>
              <w:rPr>
                <w:rFonts w:ascii="inherit" w:hAnsi="inherit"/>
                <w:sz w:val="21"/>
                <w:szCs w:val="21"/>
              </w:rPr>
            </w:pPr>
            <w:r>
              <w:rPr>
                <w:rFonts w:ascii="inherit" w:hAnsi="inherit"/>
                <w:sz w:val="21"/>
                <w:szCs w:val="21"/>
              </w:rPr>
              <w:t>13</w:t>
            </w:r>
          </w:p>
          <w:p w:rsidR="00F52B98" w:rsidRDefault="00F52B98">
            <w:pPr>
              <w:spacing w:line="270" w:lineRule="atLeast"/>
              <w:jc w:val="center"/>
              <w:rPr>
                <w:rFonts w:ascii="inherit" w:hAnsi="inherit"/>
                <w:sz w:val="21"/>
                <w:szCs w:val="21"/>
              </w:rPr>
            </w:pPr>
            <w:r>
              <w:rPr>
                <w:rFonts w:ascii="inherit" w:hAnsi="inherit"/>
                <w:sz w:val="21"/>
                <w:szCs w:val="21"/>
              </w:rPr>
              <w:t>14</w:t>
            </w:r>
          </w:p>
          <w:p w:rsidR="00F52B98" w:rsidRDefault="00F52B98">
            <w:pPr>
              <w:spacing w:line="270" w:lineRule="atLeast"/>
              <w:jc w:val="center"/>
              <w:rPr>
                <w:rFonts w:ascii="inherit" w:hAnsi="inherit"/>
                <w:sz w:val="21"/>
                <w:szCs w:val="21"/>
              </w:rPr>
            </w:pPr>
            <w:r>
              <w:rPr>
                <w:rFonts w:ascii="inherit" w:hAnsi="inherit"/>
                <w:sz w:val="21"/>
                <w:szCs w:val="21"/>
              </w:rPr>
              <w:t>15</w:t>
            </w:r>
          </w:p>
          <w:p w:rsidR="00F52B98" w:rsidRDefault="00F52B98">
            <w:pPr>
              <w:spacing w:line="270" w:lineRule="atLeast"/>
              <w:jc w:val="center"/>
              <w:rPr>
                <w:rFonts w:ascii="inherit" w:hAnsi="inherit"/>
                <w:sz w:val="21"/>
                <w:szCs w:val="21"/>
              </w:rPr>
            </w:pPr>
            <w:r>
              <w:rPr>
                <w:rFonts w:ascii="inherit" w:hAnsi="inherit"/>
                <w:sz w:val="21"/>
                <w:szCs w:val="21"/>
              </w:rPr>
              <w:t>16</w:t>
            </w:r>
          </w:p>
        </w:tc>
        <w:tc>
          <w:tcPr>
            <w:tcW w:w="12315" w:type="dxa"/>
            <w:tcBorders>
              <w:top w:val="nil"/>
              <w:left w:val="nil"/>
              <w:bottom w:val="nil"/>
              <w:right w:val="nil"/>
            </w:tcBorders>
            <w:vAlign w:val="center"/>
            <w:hideMark/>
          </w:tcPr>
          <w:p w:rsidR="00F52B98" w:rsidRDefault="00F52B98">
            <w:pPr>
              <w:spacing w:line="270" w:lineRule="atLeast"/>
              <w:rPr>
                <w:rFonts w:ascii="inherit" w:hAnsi="inherit"/>
                <w:color w:val="000000"/>
                <w:sz w:val="21"/>
                <w:szCs w:val="21"/>
              </w:rPr>
            </w:pPr>
            <w:r>
              <w:rPr>
                <w:rStyle w:val="crayon-c"/>
                <w:rFonts w:ascii="inherit" w:hAnsi="inherit"/>
                <w:color w:val="000000"/>
                <w:sz w:val="21"/>
                <w:szCs w:val="21"/>
              </w:rPr>
              <w:t>// создадим папку “</w:t>
            </w:r>
            <w:proofErr w:type="spellStart"/>
            <w:r>
              <w:rPr>
                <w:rStyle w:val="crayon-c"/>
                <w:rFonts w:ascii="inherit" w:hAnsi="inherit"/>
                <w:color w:val="000000"/>
                <w:sz w:val="21"/>
                <w:szCs w:val="21"/>
              </w:rPr>
              <w:t>files</w:t>
            </w:r>
            <w:proofErr w:type="spellEnd"/>
            <w:r>
              <w:rPr>
                <w:rStyle w:val="crayon-c"/>
                <w:rFonts w:ascii="inherit" w:hAnsi="inherit"/>
                <w:color w:val="000000"/>
                <w:sz w:val="21"/>
                <w:szCs w:val="21"/>
              </w:rPr>
              <w:t>” в корневом каталоге</w:t>
            </w:r>
          </w:p>
          <w:p w:rsidR="00F52B98" w:rsidRPr="00F52B98" w:rsidRDefault="00F52B98">
            <w:pPr>
              <w:spacing w:line="270" w:lineRule="atLeast"/>
              <w:rPr>
                <w:rFonts w:ascii="inherit" w:hAnsi="inherit"/>
                <w:color w:val="000000"/>
                <w:sz w:val="21"/>
                <w:szCs w:val="21"/>
                <w:lang w:val="en-US"/>
              </w:rPr>
            </w:pPr>
            <w:r>
              <w:rPr>
                <w:rStyle w:val="crayon-h"/>
                <w:rFonts w:ascii="inherit" w:hAnsi="inherit"/>
                <w:color w:val="000000"/>
                <w:sz w:val="21"/>
                <w:szCs w:val="21"/>
              </w:rPr>
              <w:t>      </w:t>
            </w:r>
            <w:r>
              <w:rPr>
                <w:rStyle w:val="crayon-h"/>
                <w:rFonts w:ascii="inherit" w:hAnsi="inherit"/>
                <w:color w:val="000000"/>
                <w:sz w:val="21"/>
                <w:szCs w:val="21"/>
              </w:rPr>
              <w:tab/>
              <w:t xml:space="preserve">       </w:t>
            </w:r>
            <w:proofErr w:type="spellStart"/>
            <w:r w:rsidRPr="00F52B98">
              <w:rPr>
                <w:rStyle w:val="crayon-v"/>
                <w:rFonts w:ascii="inherit" w:hAnsi="inherit"/>
                <w:color w:val="000000"/>
                <w:sz w:val="21"/>
                <w:szCs w:val="21"/>
                <w:lang w:val="en-US"/>
              </w:rPr>
              <w:t>fs</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root</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getDirectory</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"files"</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create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true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directory</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r w:rsidRPr="00F52B98">
              <w:rPr>
                <w:rStyle w:val="crayon-c"/>
                <w:rFonts w:ascii="inherit" w:hAnsi="inherit"/>
                <w:color w:val="000000"/>
                <w:sz w:val="21"/>
                <w:szCs w:val="21"/>
                <w:lang w:val="en-US"/>
              </w:rPr>
              <w:t>//</w:t>
            </w:r>
            <w:r>
              <w:rPr>
                <w:rStyle w:val="crayon-c"/>
                <w:rFonts w:ascii="inherit" w:hAnsi="inherit"/>
                <w:color w:val="000000"/>
                <w:sz w:val="21"/>
                <w:szCs w:val="21"/>
              </w:rPr>
              <w:t>в</w:t>
            </w:r>
            <w:r w:rsidRPr="00F52B98">
              <w:rPr>
                <w:rStyle w:val="crayon-c"/>
                <w:rFonts w:ascii="inherit" w:hAnsi="inherit"/>
                <w:color w:val="000000"/>
                <w:sz w:val="21"/>
                <w:szCs w:val="21"/>
                <w:lang w:val="en-US"/>
              </w:rPr>
              <w:t xml:space="preserve"> </w:t>
            </w:r>
            <w:r>
              <w:rPr>
                <w:rStyle w:val="crayon-c"/>
                <w:rFonts w:ascii="inherit" w:hAnsi="inherit"/>
                <w:color w:val="000000"/>
                <w:sz w:val="21"/>
                <w:szCs w:val="21"/>
              </w:rPr>
              <w:t>папке</w:t>
            </w:r>
            <w:r w:rsidRPr="00F52B98">
              <w:rPr>
                <w:rStyle w:val="crayon-c"/>
                <w:rFonts w:ascii="inherit" w:hAnsi="inherit"/>
                <w:color w:val="000000"/>
                <w:sz w:val="21"/>
                <w:szCs w:val="21"/>
                <w:lang w:val="en-US"/>
              </w:rPr>
              <w:t xml:space="preserve"> "files" </w:t>
            </w:r>
            <w:r>
              <w:rPr>
                <w:rStyle w:val="crayon-c"/>
                <w:rFonts w:ascii="inherit" w:hAnsi="inherit"/>
                <w:color w:val="000000"/>
                <w:sz w:val="21"/>
                <w:szCs w:val="21"/>
              </w:rPr>
              <w:t>создадим</w:t>
            </w:r>
            <w:r w:rsidRPr="00F52B98">
              <w:rPr>
                <w:rStyle w:val="crayon-c"/>
                <w:rFonts w:ascii="inherit" w:hAnsi="inherit"/>
                <w:color w:val="000000"/>
                <w:sz w:val="21"/>
                <w:szCs w:val="21"/>
                <w:lang w:val="en-US"/>
              </w:rPr>
              <w:t xml:space="preserve"> </w:t>
            </w:r>
            <w:r>
              <w:rPr>
                <w:rStyle w:val="crayon-c"/>
                <w:rFonts w:ascii="inherit" w:hAnsi="inherit"/>
                <w:color w:val="000000"/>
                <w:sz w:val="21"/>
                <w:szCs w:val="21"/>
              </w:rPr>
              <w:t>файл</w:t>
            </w:r>
            <w:r w:rsidRPr="00F52B98">
              <w:rPr>
                <w:rStyle w:val="crayon-c"/>
                <w:rFonts w:ascii="inherit" w:hAnsi="inherit"/>
                <w:color w:val="000000"/>
                <w:sz w:val="21"/>
                <w:szCs w:val="21"/>
                <w:lang w:val="en-US"/>
              </w:rPr>
              <w:t xml:space="preserve"> “newFile.txt”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proofErr w:type="spellStart"/>
            <w:r w:rsidRPr="00F52B98">
              <w:rPr>
                <w:rStyle w:val="crayon-v"/>
                <w:rFonts w:ascii="inherit" w:hAnsi="inherit"/>
                <w:color w:val="000000"/>
                <w:sz w:val="21"/>
                <w:szCs w:val="21"/>
                <w:lang w:val="en-US"/>
              </w:rPr>
              <w:t>directory</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getFile</w:t>
            </w:r>
            <w:proofErr w:type="spellEnd"/>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'newFile.txt'</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create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true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r>
              <w:rPr>
                <w:rStyle w:val="crayon-c"/>
                <w:rFonts w:ascii="inherit" w:hAnsi="inherit"/>
                <w:color w:val="000000"/>
                <w:sz w:val="21"/>
                <w:szCs w:val="21"/>
              </w:rPr>
              <w:t>//добавим текст в файл “newFile.txt”</w:t>
            </w:r>
          </w:p>
          <w:p w:rsidR="00F52B98" w:rsidRPr="00F52B98" w:rsidRDefault="00F52B98">
            <w:pPr>
              <w:spacing w:line="270" w:lineRule="atLeast"/>
              <w:rPr>
                <w:rFonts w:ascii="inherit" w:hAnsi="inherit"/>
                <w:color w:val="000000"/>
                <w:sz w:val="21"/>
                <w:szCs w:val="21"/>
                <w:lang w:val="en-US"/>
              </w:rPr>
            </w:pPr>
            <w:r>
              <w:rPr>
                <w:rStyle w:val="crayon-h"/>
                <w:rFonts w:ascii="inherit" w:hAnsi="inherit"/>
                <w:color w:val="000000"/>
                <w:sz w:val="21"/>
                <w:szCs w:val="21"/>
              </w:rPr>
              <w:t>                          </w:t>
            </w:r>
            <w:r>
              <w:rPr>
                <w:rStyle w:val="crayon-h"/>
                <w:rFonts w:ascii="inherit" w:hAnsi="inherit"/>
                <w:color w:val="000000"/>
                <w:sz w:val="21"/>
                <w:szCs w:val="21"/>
              </w:rPr>
              <w:tab/>
              <w:t>  </w:t>
            </w:r>
            <w:proofErr w:type="spellStart"/>
            <w:r w:rsidRPr="00F52B98">
              <w:rPr>
                <w:rStyle w:val="crayon-v"/>
                <w:rFonts w:ascii="inherit" w:hAnsi="inherit"/>
                <w:color w:val="000000"/>
                <w:sz w:val="21"/>
                <w:szCs w:val="21"/>
                <w:lang w:val="en-US"/>
              </w:rPr>
              <w:t>file</w:t>
            </w:r>
            <w:r w:rsidRPr="00F52B98">
              <w:rPr>
                <w:rStyle w:val="crayon-sy"/>
                <w:rFonts w:ascii="inherit" w:hAnsi="inherit"/>
                <w:color w:val="000000"/>
                <w:sz w:val="21"/>
                <w:szCs w:val="21"/>
                <w:lang w:val="en-US"/>
              </w:rPr>
              <w:t>.</w:t>
            </w:r>
            <w:r w:rsidRPr="00F52B98">
              <w:rPr>
                <w:rStyle w:val="crayon-e"/>
                <w:rFonts w:ascii="inherit" w:hAnsi="inherit"/>
                <w:color w:val="000000"/>
                <w:sz w:val="21"/>
                <w:szCs w:val="21"/>
                <w:lang w:val="en-US"/>
              </w:rPr>
              <w:t>createWriter</w:t>
            </w:r>
            <w:proofErr w:type="spellEnd"/>
            <w:r w:rsidRPr="00F52B98">
              <w:rPr>
                <w:rStyle w:val="crayon-sy"/>
                <w:rFonts w:ascii="inherit" w:hAnsi="inherit"/>
                <w:color w:val="000000"/>
                <w:sz w:val="21"/>
                <w:szCs w:val="21"/>
                <w:lang w:val="en-US"/>
              </w:rPr>
              <w:t>(</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writer</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proofErr w:type="spellStart"/>
            <w:r w:rsidRPr="00F52B98">
              <w:rPr>
                <w:rStyle w:val="crayon-v"/>
                <w:rFonts w:ascii="inherit" w:hAnsi="inherit"/>
                <w:color w:val="000000"/>
                <w:sz w:val="21"/>
                <w:szCs w:val="21"/>
                <w:lang w:val="en-US"/>
              </w:rPr>
              <w:t>writer</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onwriteend</w:t>
            </w:r>
            <w:proofErr w:type="spellEnd"/>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t"/>
                <w:rFonts w:ascii="inherit" w:hAnsi="inherit"/>
                <w:color w:val="000000"/>
                <w:sz w:val="21"/>
                <w:szCs w:val="21"/>
                <w:lang w:val="en-US"/>
              </w:rPr>
              <w:t>function</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e</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proofErr w:type="spellStart"/>
            <w:r>
              <w:rPr>
                <w:rStyle w:val="crayon-e"/>
                <w:rFonts w:ascii="inherit" w:hAnsi="inherit"/>
                <w:color w:val="000000"/>
                <w:sz w:val="21"/>
                <w:szCs w:val="21"/>
              </w:rPr>
              <w:t>alert</w:t>
            </w:r>
            <w:proofErr w:type="spellEnd"/>
            <w:r>
              <w:rPr>
                <w:rStyle w:val="crayon-sy"/>
                <w:rFonts w:ascii="inherit" w:hAnsi="inherit"/>
                <w:color w:val="000000"/>
                <w:sz w:val="21"/>
                <w:szCs w:val="21"/>
              </w:rPr>
              <w:t>(</w:t>
            </w:r>
            <w:r>
              <w:rPr>
                <w:rStyle w:val="crayon-s"/>
                <w:rFonts w:ascii="inherit" w:hAnsi="inherit"/>
                <w:color w:val="000000"/>
                <w:sz w:val="21"/>
                <w:szCs w:val="21"/>
              </w:rPr>
              <w:t>"</w:t>
            </w:r>
            <w:proofErr w:type="spellStart"/>
            <w:r>
              <w:rPr>
                <w:rStyle w:val="crayon-s"/>
                <w:rFonts w:ascii="inherit" w:hAnsi="inherit"/>
                <w:color w:val="000000"/>
                <w:sz w:val="21"/>
                <w:szCs w:val="21"/>
              </w:rPr>
              <w:t>done</w:t>
            </w:r>
            <w:proofErr w:type="spellEnd"/>
            <w:r>
              <w:rPr>
                <w:rStyle w:val="crayon-s"/>
                <w:rFonts w:ascii="inherit" w:hAnsi="inherit"/>
                <w:color w:val="000000"/>
                <w:sz w:val="21"/>
                <w:szCs w:val="21"/>
              </w:rPr>
              <w:t>"</w:t>
            </w:r>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w:t>
            </w:r>
            <w:r>
              <w:rPr>
                <w:rStyle w:val="crayon-h"/>
                <w:rFonts w:ascii="inherit" w:hAnsi="inherit"/>
                <w:color w:val="000000"/>
                <w:sz w:val="21"/>
                <w:szCs w:val="21"/>
              </w:rPr>
              <w:tab/>
              <w:t xml:space="preserve">   </w:t>
            </w:r>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w:t>
            </w:r>
            <w:r>
              <w:rPr>
                <w:rStyle w:val="crayon-h"/>
                <w:rFonts w:ascii="inherit" w:hAnsi="inherit"/>
                <w:color w:val="000000"/>
                <w:sz w:val="21"/>
                <w:szCs w:val="21"/>
              </w:rPr>
              <w:tab/>
              <w:t xml:space="preserve">   </w:t>
            </w:r>
            <w:r>
              <w:rPr>
                <w:rStyle w:val="crayon-c"/>
                <w:rFonts w:ascii="inherit" w:hAnsi="inherit"/>
                <w:color w:val="000000"/>
                <w:sz w:val="21"/>
                <w:szCs w:val="21"/>
              </w:rPr>
              <w:t>// создадим новый объект  </w:t>
            </w:r>
            <w:proofErr w:type="spellStart"/>
            <w:r>
              <w:rPr>
                <w:rStyle w:val="crayon-c"/>
                <w:rFonts w:ascii="inherit" w:hAnsi="inherit"/>
                <w:color w:val="000000"/>
                <w:sz w:val="21"/>
                <w:szCs w:val="21"/>
              </w:rPr>
              <w:t>Blob</w:t>
            </w:r>
            <w:proofErr w:type="spellEnd"/>
            <w:r>
              <w:rPr>
                <w:rStyle w:val="crayon-c"/>
                <w:rFonts w:ascii="inherit" w:hAnsi="inherit"/>
                <w:color w:val="000000"/>
                <w:sz w:val="21"/>
                <w:szCs w:val="21"/>
              </w:rPr>
              <w:t xml:space="preserve"> и запишем его в log.txt.</w:t>
            </w:r>
          </w:p>
          <w:p w:rsidR="00F52B98" w:rsidRPr="00F52B98" w:rsidRDefault="00F52B98">
            <w:pPr>
              <w:spacing w:line="270" w:lineRule="atLeast"/>
              <w:rPr>
                <w:rFonts w:ascii="inherit" w:hAnsi="inherit"/>
                <w:color w:val="000000"/>
                <w:sz w:val="21"/>
                <w:szCs w:val="21"/>
                <w:lang w:val="en-US"/>
              </w:rPr>
            </w:pPr>
            <w:r>
              <w:rPr>
                <w:rStyle w:val="crayon-h"/>
                <w:rFonts w:ascii="inherit" w:hAnsi="inherit"/>
                <w:color w:val="000000"/>
                <w:sz w:val="21"/>
                <w:szCs w:val="21"/>
              </w:rPr>
              <w:t>                          </w:t>
            </w:r>
            <w:r>
              <w:rPr>
                <w:rStyle w:val="crayon-h"/>
                <w:rFonts w:ascii="inherit" w:hAnsi="inherit"/>
                <w:color w:val="000000"/>
                <w:sz w:val="21"/>
                <w:szCs w:val="21"/>
              </w:rPr>
              <w:tab/>
              <w:t xml:space="preserve">   </w:t>
            </w:r>
            <w:proofErr w:type="spellStart"/>
            <w:r w:rsidRPr="00F52B98">
              <w:rPr>
                <w:rStyle w:val="crayon-t"/>
                <w:rFonts w:ascii="inherit" w:hAnsi="inherit"/>
                <w:color w:val="000000"/>
                <w:sz w:val="21"/>
                <w:szCs w:val="21"/>
                <w:lang w:val="en-US"/>
              </w:rPr>
              <w:t>var</w:t>
            </w:r>
            <w:proofErr w:type="spellEnd"/>
            <w:r w:rsidRPr="00F52B98">
              <w:rPr>
                <w:rStyle w:val="crayon-h"/>
                <w:rFonts w:ascii="inherit" w:hAnsi="inherit"/>
                <w:color w:val="000000"/>
                <w:sz w:val="21"/>
                <w:szCs w:val="21"/>
                <w:lang w:val="en-US"/>
              </w:rPr>
              <w:t xml:space="preserve"> </w:t>
            </w:r>
            <w:r w:rsidRPr="00F52B98">
              <w:rPr>
                <w:rStyle w:val="crayon-v"/>
                <w:rFonts w:ascii="inherit" w:hAnsi="inherit"/>
                <w:color w:val="000000"/>
                <w:sz w:val="21"/>
                <w:szCs w:val="21"/>
                <w:lang w:val="en-US"/>
              </w:rPr>
              <w:t>blob</w:t>
            </w:r>
            <w:r w:rsidRPr="00F52B98">
              <w:rPr>
                <w:rStyle w:val="crayon-h"/>
                <w:rFonts w:ascii="inherit" w:hAnsi="inherit"/>
                <w:color w:val="000000"/>
                <w:sz w:val="21"/>
                <w:szCs w:val="21"/>
                <w:lang w:val="en-US"/>
              </w:rPr>
              <w:t xml:space="preserve"> </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r"/>
                <w:rFonts w:ascii="inherit" w:hAnsi="inherit"/>
                <w:color w:val="000000"/>
                <w:sz w:val="21"/>
                <w:szCs w:val="21"/>
                <w:lang w:val="en-US"/>
              </w:rPr>
              <w:t>new</w:t>
            </w:r>
            <w:r w:rsidRPr="00F52B98">
              <w:rPr>
                <w:rStyle w:val="crayon-h"/>
                <w:rFonts w:ascii="inherit" w:hAnsi="inherit"/>
                <w:color w:val="000000"/>
                <w:sz w:val="21"/>
                <w:szCs w:val="21"/>
                <w:lang w:val="en-US"/>
              </w:rPr>
              <w:t xml:space="preserve"> </w:t>
            </w:r>
            <w:r w:rsidRPr="00F52B98">
              <w:rPr>
                <w:rStyle w:val="crayon-e"/>
                <w:rFonts w:ascii="inherit" w:hAnsi="inherit"/>
                <w:color w:val="000000"/>
                <w:sz w:val="21"/>
                <w:szCs w:val="21"/>
                <w:lang w:val="en-US"/>
              </w:rPr>
              <w:t>Blob</w:t>
            </w:r>
            <w:r w:rsidRPr="00F52B98">
              <w:rPr>
                <w:rStyle w:val="crayon-sy"/>
                <w:rFonts w:ascii="inherit" w:hAnsi="inherit"/>
                <w:color w:val="000000"/>
                <w:sz w:val="21"/>
                <w:szCs w:val="21"/>
                <w:lang w:val="en-US"/>
              </w:rPr>
              <w:t>([</w:t>
            </w:r>
            <w:r w:rsidRPr="00F52B98">
              <w:rPr>
                <w:rStyle w:val="crayon-s"/>
                <w:rFonts w:ascii="inherit" w:hAnsi="inherit"/>
                <w:color w:val="000000"/>
                <w:sz w:val="21"/>
                <w:szCs w:val="21"/>
                <w:lang w:val="en-US"/>
              </w:rPr>
              <w:t>'hello world!!!!'</w:t>
            </w:r>
            <w:r w:rsidRPr="00F52B98">
              <w:rPr>
                <w:rStyle w:val="crayon-sy"/>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y"/>
                <w:rFonts w:ascii="inherit" w:hAnsi="inherit"/>
                <w:color w:val="000000"/>
                <w:sz w:val="21"/>
                <w:szCs w:val="21"/>
                <w:lang w:val="en-US"/>
              </w:rPr>
              <w:t>{</w:t>
            </w:r>
            <w:r w:rsidRPr="00F52B98">
              <w:rPr>
                <w:rStyle w:val="crayon-v"/>
                <w:rFonts w:ascii="inherit" w:hAnsi="inherit"/>
                <w:color w:val="000000"/>
                <w:sz w:val="21"/>
                <w:szCs w:val="21"/>
                <w:lang w:val="en-US"/>
              </w:rPr>
              <w:t>type</w:t>
            </w:r>
            <w:r w:rsidRPr="00F52B98">
              <w:rPr>
                <w:rStyle w:val="crayon-o"/>
                <w:rFonts w:ascii="inherit" w:hAnsi="inherit"/>
                <w:color w:val="000000"/>
                <w:sz w:val="21"/>
                <w:szCs w:val="21"/>
                <w:lang w:val="en-US"/>
              </w:rPr>
              <w:t>:</w:t>
            </w:r>
            <w:r w:rsidRPr="00F52B98">
              <w:rPr>
                <w:rStyle w:val="crayon-h"/>
                <w:rFonts w:ascii="inherit" w:hAnsi="inherit"/>
                <w:color w:val="000000"/>
                <w:sz w:val="21"/>
                <w:szCs w:val="21"/>
                <w:lang w:val="en-US"/>
              </w:rPr>
              <w:t xml:space="preserve"> </w:t>
            </w:r>
            <w:r w:rsidRPr="00F52B98">
              <w:rPr>
                <w:rStyle w:val="crayon-s"/>
                <w:rFonts w:ascii="inherit" w:hAnsi="inherit"/>
                <w:color w:val="000000"/>
                <w:sz w:val="21"/>
                <w:szCs w:val="21"/>
                <w:lang w:val="en-US"/>
              </w:rPr>
              <w:t>'text/plain'</w:t>
            </w:r>
            <w:r w:rsidRPr="00F52B98">
              <w:rPr>
                <w:rStyle w:val="crayon-sy"/>
                <w:rFonts w:ascii="inherit" w:hAnsi="inherit"/>
                <w:color w:val="000000"/>
                <w:sz w:val="21"/>
                <w:szCs w:val="21"/>
                <w:lang w:val="en-US"/>
              </w:rPr>
              <w:t>});</w:t>
            </w:r>
          </w:p>
          <w:p w:rsidR="00F52B98" w:rsidRPr="00F52B98" w:rsidRDefault="00F52B98">
            <w:pPr>
              <w:spacing w:line="270" w:lineRule="atLeast"/>
              <w:rPr>
                <w:rFonts w:ascii="inherit" w:hAnsi="inherit"/>
                <w:color w:val="000000"/>
                <w:sz w:val="21"/>
                <w:szCs w:val="21"/>
                <w:lang w:val="en-US"/>
              </w:rPr>
            </w:pPr>
            <w:r w:rsidRPr="00F52B98">
              <w:rPr>
                <w:rFonts w:ascii="inherit" w:hAnsi="inherit"/>
                <w:color w:val="000000"/>
                <w:sz w:val="21"/>
                <w:szCs w:val="21"/>
                <w:lang w:val="en-US"/>
              </w:rPr>
              <w:t> </w:t>
            </w:r>
          </w:p>
          <w:p w:rsidR="00F52B98" w:rsidRDefault="00F52B98">
            <w:pPr>
              <w:spacing w:line="270" w:lineRule="atLeast"/>
              <w:rPr>
                <w:rFonts w:ascii="inherit" w:hAnsi="inherit"/>
                <w:color w:val="000000"/>
                <w:sz w:val="21"/>
                <w:szCs w:val="21"/>
              </w:rPr>
            </w:pPr>
            <w:r w:rsidRPr="00F52B98">
              <w:rPr>
                <w:rStyle w:val="crayon-h"/>
                <w:rFonts w:ascii="inherit" w:hAnsi="inherit"/>
                <w:color w:val="000000"/>
                <w:sz w:val="21"/>
                <w:szCs w:val="21"/>
                <w:lang w:val="en-US"/>
              </w:rPr>
              <w:t>                </w:t>
            </w:r>
            <w:r w:rsidRPr="00F52B98">
              <w:rPr>
                <w:rStyle w:val="crayon-h"/>
                <w:rFonts w:ascii="inherit" w:hAnsi="inherit"/>
                <w:color w:val="000000"/>
                <w:sz w:val="21"/>
                <w:szCs w:val="21"/>
                <w:lang w:val="en-US"/>
              </w:rPr>
              <w:tab/>
              <w:t xml:space="preserve">   </w:t>
            </w:r>
            <w:proofErr w:type="spellStart"/>
            <w:r>
              <w:rPr>
                <w:rStyle w:val="crayon-v"/>
                <w:rFonts w:ascii="inherit" w:hAnsi="inherit"/>
                <w:color w:val="000000"/>
                <w:sz w:val="21"/>
                <w:szCs w:val="21"/>
              </w:rPr>
              <w:t>writer</w:t>
            </w:r>
            <w:r>
              <w:rPr>
                <w:rStyle w:val="crayon-sy"/>
                <w:rFonts w:ascii="inherit" w:hAnsi="inherit"/>
                <w:color w:val="000000"/>
                <w:sz w:val="21"/>
                <w:szCs w:val="21"/>
              </w:rPr>
              <w:t>.</w:t>
            </w:r>
            <w:r>
              <w:rPr>
                <w:rStyle w:val="crayon-e"/>
                <w:rFonts w:ascii="inherit" w:hAnsi="inherit"/>
                <w:color w:val="000000"/>
                <w:sz w:val="21"/>
                <w:szCs w:val="21"/>
              </w:rPr>
              <w:t>write</w:t>
            </w:r>
            <w:proofErr w:type="spellEnd"/>
            <w:r>
              <w:rPr>
                <w:rStyle w:val="crayon-sy"/>
                <w:rFonts w:ascii="inherit" w:hAnsi="inherit"/>
                <w:color w:val="000000"/>
                <w:sz w:val="21"/>
                <w:szCs w:val="21"/>
              </w:rPr>
              <w:t>(</w:t>
            </w:r>
            <w:proofErr w:type="spellStart"/>
            <w:r>
              <w:rPr>
                <w:rStyle w:val="crayon-v"/>
                <w:rFonts w:ascii="inherit" w:hAnsi="inherit"/>
                <w:color w:val="000000"/>
                <w:sz w:val="21"/>
                <w:szCs w:val="21"/>
              </w:rPr>
              <w:t>blob</w:t>
            </w:r>
            <w:proofErr w:type="spellEnd"/>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xml:space="preserve">                 </w:t>
            </w:r>
            <w:r>
              <w:rPr>
                <w:rStyle w:val="crayon-sy"/>
                <w:rFonts w:ascii="inherit" w:hAnsi="inherit"/>
                <w:color w:val="000000"/>
                <w:sz w:val="21"/>
                <w:szCs w:val="21"/>
              </w:rPr>
              <w:t>});</w:t>
            </w:r>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w:t>
            </w:r>
            <w:r>
              <w:rPr>
                <w:rStyle w:val="crayon-h"/>
                <w:rFonts w:ascii="inherit" w:hAnsi="inherit"/>
                <w:color w:val="000000"/>
                <w:sz w:val="21"/>
                <w:szCs w:val="21"/>
              </w:rPr>
              <w:tab/>
              <w:t>  </w:t>
            </w:r>
            <w:proofErr w:type="gramStart"/>
            <w:r>
              <w:rPr>
                <w:rStyle w:val="crayon-sy"/>
                <w:rFonts w:ascii="inherit" w:hAnsi="inherit"/>
                <w:color w:val="000000"/>
                <w:sz w:val="21"/>
                <w:szCs w:val="21"/>
              </w:rPr>
              <w:t>},</w:t>
            </w:r>
            <w:r>
              <w:rPr>
                <w:rStyle w:val="crayon-h"/>
                <w:rFonts w:ascii="inherit" w:hAnsi="inherit"/>
                <w:color w:val="000000"/>
                <w:sz w:val="21"/>
                <w:szCs w:val="21"/>
              </w:rPr>
              <w:t xml:space="preserve"> </w:t>
            </w:r>
            <w:proofErr w:type="spellStart"/>
            <w:r>
              <w:rPr>
                <w:rStyle w:val="crayon-v"/>
                <w:rFonts w:ascii="inherit" w:hAnsi="inherit"/>
                <w:color w:val="000000"/>
                <w:sz w:val="21"/>
                <w:szCs w:val="21"/>
              </w:rPr>
              <w:t>errorHandler</w:t>
            </w:r>
            <w:proofErr w:type="spellEnd"/>
            <w:r>
              <w:rPr>
                <w:rStyle w:val="crayon-sy"/>
                <w:rFonts w:ascii="inherit" w:hAnsi="inherit"/>
                <w:color w:val="000000"/>
                <w:sz w:val="21"/>
                <w:szCs w:val="21"/>
              </w:rPr>
              <w:t>);</w:t>
            </w:r>
            <w:proofErr w:type="gramEnd"/>
          </w:p>
          <w:p w:rsidR="00F52B98" w:rsidRDefault="00F52B98">
            <w:pPr>
              <w:spacing w:line="270" w:lineRule="atLeast"/>
              <w:rPr>
                <w:rFonts w:ascii="inherit" w:hAnsi="inherit"/>
                <w:color w:val="000000"/>
                <w:sz w:val="21"/>
                <w:szCs w:val="21"/>
              </w:rPr>
            </w:pPr>
            <w:r>
              <w:rPr>
                <w:rStyle w:val="crayon-h"/>
                <w:rFonts w:ascii="inherit" w:hAnsi="inherit"/>
                <w:color w:val="000000"/>
                <w:sz w:val="21"/>
                <w:szCs w:val="21"/>
              </w:rPr>
              <w:t>      </w:t>
            </w:r>
            <w:r>
              <w:rPr>
                <w:rStyle w:val="crayon-h"/>
                <w:rFonts w:ascii="inherit" w:hAnsi="inherit"/>
                <w:color w:val="000000"/>
                <w:sz w:val="21"/>
                <w:szCs w:val="21"/>
              </w:rPr>
              <w:tab/>
              <w:t xml:space="preserve">       </w:t>
            </w:r>
            <w:r>
              <w:rPr>
                <w:rStyle w:val="crayon-sy"/>
                <w:rFonts w:ascii="inherit" w:hAnsi="inherit"/>
                <w:color w:val="000000"/>
                <w:sz w:val="21"/>
                <w:szCs w:val="21"/>
              </w:rPr>
              <w:t>});</w:t>
            </w:r>
          </w:p>
        </w:tc>
      </w:tr>
    </w:tbl>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 xml:space="preserve">Все прошло успешно и, вроде бы, без ошибок. Давайте проверим </w:t>
      </w:r>
      <w:proofErr w:type="gramStart"/>
      <w:r>
        <w:rPr>
          <w:rFonts w:ascii="Arial" w:hAnsi="Arial" w:cs="Arial"/>
          <w:color w:val="5B5B5B"/>
        </w:rPr>
        <w:t>наши</w:t>
      </w:r>
      <w:proofErr w:type="gramEnd"/>
      <w:r>
        <w:rPr>
          <w:rFonts w:ascii="Arial" w:hAnsi="Arial" w:cs="Arial"/>
          <w:color w:val="5B5B5B"/>
        </w:rPr>
        <w:t xml:space="preserve"> файл и папку. Необходимо запустить некоторые экспериментальные функции в </w:t>
      </w:r>
      <w:proofErr w:type="spellStart"/>
      <w:r>
        <w:rPr>
          <w:rFonts w:ascii="Arial" w:hAnsi="Arial" w:cs="Arial"/>
          <w:color w:val="5B5B5B"/>
        </w:rPr>
        <w:t>DevTool</w:t>
      </w:r>
      <w:proofErr w:type="spellEnd"/>
      <w:r>
        <w:rPr>
          <w:rFonts w:ascii="Arial" w:hAnsi="Arial" w:cs="Arial"/>
          <w:color w:val="5B5B5B"/>
        </w:rPr>
        <w:t xml:space="preserve"> браузера </w:t>
      </w:r>
      <w:proofErr w:type="spellStart"/>
      <w:r>
        <w:rPr>
          <w:rFonts w:ascii="Arial" w:hAnsi="Arial" w:cs="Arial"/>
          <w:color w:val="5B5B5B"/>
        </w:rPr>
        <w:t>Chrome</w:t>
      </w:r>
      <w:proofErr w:type="spellEnd"/>
      <w:r>
        <w:rPr>
          <w:rFonts w:ascii="Arial" w:hAnsi="Arial" w:cs="Arial"/>
          <w:color w:val="5B5B5B"/>
        </w:rPr>
        <w:t>, чтобы увидеть содержимое файловой системы браузера. Поэтому, вам нужно перейти на страницу “</w:t>
      </w:r>
      <w:proofErr w:type="spellStart"/>
      <w:r>
        <w:rPr>
          <w:rFonts w:ascii="Arial" w:hAnsi="Arial" w:cs="Arial"/>
          <w:color w:val="5B5B5B"/>
        </w:rPr>
        <w:t>chrome</w:t>
      </w:r>
      <w:proofErr w:type="spellEnd"/>
      <w:r>
        <w:rPr>
          <w:rFonts w:ascii="Arial" w:hAnsi="Arial" w:cs="Arial"/>
          <w:color w:val="5B5B5B"/>
        </w:rPr>
        <w:t>://</w:t>
      </w:r>
      <w:proofErr w:type="spellStart"/>
      <w:r>
        <w:rPr>
          <w:rFonts w:ascii="Arial" w:hAnsi="Arial" w:cs="Arial"/>
          <w:color w:val="5B5B5B"/>
        </w:rPr>
        <w:t>flags</w:t>
      </w:r>
      <w:proofErr w:type="spellEnd"/>
      <w:r>
        <w:rPr>
          <w:rFonts w:ascii="Arial" w:hAnsi="Arial" w:cs="Arial"/>
          <w:color w:val="5B5B5B"/>
        </w:rPr>
        <w:t>/#</w:t>
      </w:r>
      <w:proofErr w:type="spellStart"/>
      <w:r>
        <w:rPr>
          <w:rFonts w:ascii="Arial" w:hAnsi="Arial" w:cs="Arial"/>
          <w:color w:val="5B5B5B"/>
        </w:rPr>
        <w:t>enable-devtools-experiments</w:t>
      </w:r>
      <w:proofErr w:type="spellEnd"/>
      <w:r>
        <w:rPr>
          <w:rFonts w:ascii="Arial" w:hAnsi="Arial" w:cs="Arial"/>
          <w:color w:val="5B5B5B"/>
        </w:rPr>
        <w:t xml:space="preserve">”. После перезагрузки </w:t>
      </w:r>
      <w:proofErr w:type="spellStart"/>
      <w:r>
        <w:rPr>
          <w:rFonts w:ascii="Arial" w:hAnsi="Arial" w:cs="Arial"/>
          <w:color w:val="5B5B5B"/>
        </w:rPr>
        <w:t>Chrome</w:t>
      </w:r>
      <w:proofErr w:type="spellEnd"/>
      <w:r>
        <w:rPr>
          <w:rFonts w:ascii="Arial" w:hAnsi="Arial" w:cs="Arial"/>
          <w:color w:val="5B5B5B"/>
        </w:rPr>
        <w:t xml:space="preserve">, в настройках </w:t>
      </w:r>
      <w:proofErr w:type="spellStart"/>
      <w:r>
        <w:rPr>
          <w:rFonts w:ascii="Arial" w:hAnsi="Arial" w:cs="Arial"/>
          <w:color w:val="5B5B5B"/>
        </w:rPr>
        <w:t>DevTool</w:t>
      </w:r>
      <w:proofErr w:type="spellEnd"/>
      <w:r>
        <w:rPr>
          <w:rFonts w:ascii="Arial" w:hAnsi="Arial" w:cs="Arial"/>
          <w:color w:val="5B5B5B"/>
        </w:rPr>
        <w:t xml:space="preserve"> вы увидите вкладку “Эксперименты”. Здесь вам нужно включить опцию “</w:t>
      </w:r>
      <w:proofErr w:type="spellStart"/>
      <w:r>
        <w:rPr>
          <w:rFonts w:ascii="Arial" w:hAnsi="Arial" w:cs="Arial"/>
          <w:color w:val="5B5B5B"/>
        </w:rPr>
        <w:t>File</w:t>
      </w:r>
      <w:proofErr w:type="spellEnd"/>
      <w:r>
        <w:rPr>
          <w:rFonts w:ascii="Arial" w:hAnsi="Arial" w:cs="Arial"/>
          <w:color w:val="5B5B5B"/>
        </w:rPr>
        <w:t xml:space="preserve"> </w:t>
      </w:r>
      <w:proofErr w:type="spellStart"/>
      <w:r>
        <w:rPr>
          <w:rFonts w:ascii="Arial" w:hAnsi="Arial" w:cs="Arial"/>
          <w:color w:val="5B5B5B"/>
        </w:rPr>
        <w:t>System</w:t>
      </w:r>
      <w:proofErr w:type="spellEnd"/>
      <w:r>
        <w:rPr>
          <w:rFonts w:ascii="Arial" w:hAnsi="Arial" w:cs="Arial"/>
          <w:color w:val="5B5B5B"/>
        </w:rPr>
        <w:t xml:space="preserve"> </w:t>
      </w:r>
      <w:proofErr w:type="spellStart"/>
      <w:r>
        <w:rPr>
          <w:rFonts w:ascii="Arial" w:hAnsi="Arial" w:cs="Arial"/>
          <w:color w:val="5B5B5B"/>
        </w:rPr>
        <w:t>inspection</w:t>
      </w:r>
      <w:proofErr w:type="spellEnd"/>
      <w:r>
        <w:rPr>
          <w:rFonts w:ascii="Arial" w:hAnsi="Arial" w:cs="Arial"/>
          <w:color w:val="5B5B5B"/>
        </w:rPr>
        <w:t xml:space="preserve">” и перезапустить </w:t>
      </w:r>
      <w:proofErr w:type="spellStart"/>
      <w:r>
        <w:rPr>
          <w:rFonts w:ascii="Arial" w:hAnsi="Arial" w:cs="Arial"/>
          <w:color w:val="5B5B5B"/>
        </w:rPr>
        <w:t>DevTool</w:t>
      </w:r>
      <w:proofErr w:type="spellEnd"/>
      <w:r>
        <w:rPr>
          <w:rFonts w:ascii="Arial" w:hAnsi="Arial" w:cs="Arial"/>
          <w:color w:val="5B5B5B"/>
        </w:rPr>
        <w:t>.</w:t>
      </w:r>
    </w:p>
    <w:p w:rsidR="00F52B98" w:rsidRDefault="00F52B98" w:rsidP="00F52B98">
      <w:pPr>
        <w:pStyle w:val="a4"/>
        <w:shd w:val="clear" w:color="auto" w:fill="FFFFFF"/>
        <w:spacing w:line="360" w:lineRule="atLeast"/>
        <w:rPr>
          <w:rFonts w:ascii="Arial" w:hAnsi="Arial" w:cs="Arial"/>
          <w:color w:val="5B5B5B"/>
        </w:rPr>
      </w:pP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lastRenderedPageBreak/>
        <w:t>После этого вы увидите опцию “</w:t>
      </w:r>
      <w:proofErr w:type="spellStart"/>
      <w:r>
        <w:rPr>
          <w:rFonts w:ascii="Arial" w:hAnsi="Arial" w:cs="Arial"/>
          <w:color w:val="5B5B5B"/>
        </w:rPr>
        <w:t>FileSystem</w:t>
      </w:r>
      <w:proofErr w:type="spellEnd"/>
      <w:r>
        <w:rPr>
          <w:rFonts w:ascii="Arial" w:hAnsi="Arial" w:cs="Arial"/>
          <w:color w:val="5B5B5B"/>
        </w:rPr>
        <w:t>” на вкладке “</w:t>
      </w:r>
      <w:proofErr w:type="spellStart"/>
      <w:r>
        <w:rPr>
          <w:rFonts w:ascii="Arial" w:hAnsi="Arial" w:cs="Arial"/>
          <w:color w:val="5B5B5B"/>
        </w:rPr>
        <w:t>Resources</w:t>
      </w:r>
      <w:proofErr w:type="spellEnd"/>
      <w:r>
        <w:rPr>
          <w:rFonts w:ascii="Arial" w:hAnsi="Arial" w:cs="Arial"/>
          <w:color w:val="5B5B5B"/>
        </w:rPr>
        <w:t xml:space="preserve">” раздела </w:t>
      </w:r>
      <w:proofErr w:type="spellStart"/>
      <w:r>
        <w:rPr>
          <w:rFonts w:ascii="Arial" w:hAnsi="Arial" w:cs="Arial"/>
          <w:color w:val="5B5B5B"/>
        </w:rPr>
        <w:t>DevTool</w:t>
      </w:r>
      <w:proofErr w:type="spellEnd"/>
      <w:r>
        <w:rPr>
          <w:rFonts w:ascii="Arial" w:hAnsi="Arial" w:cs="Arial"/>
          <w:color w:val="5B5B5B"/>
        </w:rPr>
        <w:t>. Здесь отображаются все созданные файлы и хранилища.</w:t>
      </w:r>
    </w:p>
    <w:p w:rsidR="00F52B98" w:rsidRDefault="00F52B98" w:rsidP="00F52B98">
      <w:pPr>
        <w:pStyle w:val="a4"/>
        <w:shd w:val="clear" w:color="auto" w:fill="FFFFFF"/>
        <w:spacing w:line="360" w:lineRule="atLeast"/>
        <w:rPr>
          <w:rFonts w:ascii="Arial" w:hAnsi="Arial" w:cs="Arial"/>
          <w:color w:val="5B5B5B"/>
        </w:rPr>
      </w:pPr>
      <w:r>
        <w:rPr>
          <w:rFonts w:ascii="Arial" w:hAnsi="Arial" w:cs="Arial"/>
          <w:color w:val="5B5B5B"/>
        </w:rPr>
        <w:t>Данные файлы мы также можем получить по специальному внутреннему URL браузера, который может быть установлен в качестве атрибута “</w:t>
      </w:r>
      <w:proofErr w:type="spellStart"/>
      <w:r>
        <w:rPr>
          <w:rFonts w:ascii="Arial" w:hAnsi="Arial" w:cs="Arial"/>
          <w:color w:val="5B5B5B"/>
        </w:rPr>
        <w:t>src</w:t>
      </w:r>
      <w:proofErr w:type="spellEnd"/>
      <w:r>
        <w:rPr>
          <w:rFonts w:ascii="Arial" w:hAnsi="Arial" w:cs="Arial"/>
          <w:color w:val="5B5B5B"/>
        </w:rPr>
        <w:t xml:space="preserve">” тега IMG. Он начинается </w:t>
      </w:r>
      <w:proofErr w:type="gramStart"/>
      <w:r>
        <w:rPr>
          <w:rFonts w:ascii="Arial" w:hAnsi="Arial" w:cs="Arial"/>
          <w:color w:val="5B5B5B"/>
        </w:rPr>
        <w:t>с</w:t>
      </w:r>
      <w:proofErr w:type="gramEnd"/>
      <w:r>
        <w:rPr>
          <w:rFonts w:ascii="Arial" w:hAnsi="Arial" w:cs="Arial"/>
          <w:color w:val="5B5B5B"/>
        </w:rPr>
        <w:t xml:space="preserve"> слова “</w:t>
      </w:r>
      <w:proofErr w:type="spellStart"/>
      <w:r>
        <w:rPr>
          <w:rFonts w:ascii="Arial" w:hAnsi="Arial" w:cs="Arial"/>
          <w:color w:val="5B5B5B"/>
        </w:rPr>
        <w:t>filesystem</w:t>
      </w:r>
      <w:proofErr w:type="spellEnd"/>
      <w:r>
        <w:rPr>
          <w:rFonts w:ascii="Arial" w:hAnsi="Arial" w:cs="Arial"/>
          <w:color w:val="5B5B5B"/>
        </w:rPr>
        <w:t>:” и выглядит вот так: “</w:t>
      </w:r>
      <w:proofErr w:type="spellStart"/>
      <w:r>
        <w:rPr>
          <w:rFonts w:ascii="Arial" w:hAnsi="Arial" w:cs="Arial"/>
          <w:color w:val="5B5B5B"/>
        </w:rPr>
        <w:t>filesystem</w:t>
      </w:r>
      <w:proofErr w:type="spellEnd"/>
      <w:r>
        <w:rPr>
          <w:rFonts w:ascii="Arial" w:hAnsi="Arial" w:cs="Arial"/>
          <w:color w:val="5B5B5B"/>
        </w:rPr>
        <w:t xml:space="preserve">:{URL </w:t>
      </w:r>
      <w:proofErr w:type="spellStart"/>
      <w:r>
        <w:rPr>
          <w:rFonts w:ascii="Arial" w:hAnsi="Arial" w:cs="Arial"/>
          <w:color w:val="5B5B5B"/>
        </w:rPr>
        <w:t>of</w:t>
      </w:r>
      <w:proofErr w:type="spellEnd"/>
      <w:r>
        <w:rPr>
          <w:rFonts w:ascii="Arial" w:hAnsi="Arial" w:cs="Arial"/>
          <w:color w:val="5B5B5B"/>
        </w:rPr>
        <w:t xml:space="preserve"> </w:t>
      </w:r>
      <w:proofErr w:type="spellStart"/>
      <w:r>
        <w:rPr>
          <w:rFonts w:ascii="Arial" w:hAnsi="Arial" w:cs="Arial"/>
          <w:color w:val="5B5B5B"/>
        </w:rPr>
        <w:t>site</w:t>
      </w:r>
      <w:proofErr w:type="spellEnd"/>
      <w:r>
        <w:rPr>
          <w:rFonts w:ascii="Arial" w:hAnsi="Arial" w:cs="Arial"/>
          <w:color w:val="5B5B5B"/>
        </w:rPr>
        <w:t>}/</w:t>
      </w:r>
      <w:proofErr w:type="spellStart"/>
      <w:r>
        <w:rPr>
          <w:rFonts w:ascii="Arial" w:hAnsi="Arial" w:cs="Arial"/>
          <w:color w:val="5B5B5B"/>
        </w:rPr>
        <w:t>persistent</w:t>
      </w:r>
      <w:proofErr w:type="spellEnd"/>
      <w:r>
        <w:rPr>
          <w:rFonts w:ascii="Arial" w:hAnsi="Arial" w:cs="Arial"/>
          <w:color w:val="5B5B5B"/>
        </w:rPr>
        <w:t>/</w:t>
      </w:r>
      <w:proofErr w:type="spellStart"/>
      <w:r>
        <w:rPr>
          <w:rFonts w:ascii="Arial" w:hAnsi="Arial" w:cs="Arial"/>
          <w:color w:val="5B5B5B"/>
        </w:rPr>
        <w:t>files</w:t>
      </w:r>
      <w:proofErr w:type="spellEnd"/>
      <w:r>
        <w:rPr>
          <w:rFonts w:ascii="Arial" w:hAnsi="Arial" w:cs="Arial"/>
          <w:color w:val="5B5B5B"/>
        </w:rPr>
        <w:t>/newFile.txt”.</w:t>
      </w:r>
      <w:r>
        <w:rPr>
          <w:rFonts w:ascii="Arial" w:hAnsi="Arial" w:cs="Arial"/>
          <w:color w:val="5B5B5B"/>
        </w:rPr>
        <w:br/>
        <w:t>Чтобы получить URL, мы использовали метод “</w:t>
      </w:r>
      <w:proofErr w:type="spellStart"/>
      <w:r>
        <w:rPr>
          <w:rFonts w:ascii="Arial" w:hAnsi="Arial" w:cs="Arial"/>
          <w:color w:val="5B5B5B"/>
        </w:rPr>
        <w:t>toURL</w:t>
      </w:r>
      <w:proofErr w:type="spellEnd"/>
      <w:r>
        <w:rPr>
          <w:rFonts w:ascii="Arial" w:hAnsi="Arial" w:cs="Arial"/>
          <w:color w:val="5B5B5B"/>
        </w:rPr>
        <w:t>”.</w:t>
      </w:r>
      <w:r>
        <w:rPr>
          <w:rFonts w:ascii="Arial" w:hAnsi="Arial" w:cs="Arial"/>
          <w:color w:val="5B5B5B"/>
        </w:rPr>
        <w:br/>
        <w:t xml:space="preserve">Теперь у нас есть вся необходимая информация для того, чтобы создать </w:t>
      </w:r>
      <w:proofErr w:type="spellStart"/>
      <w:r>
        <w:rPr>
          <w:rFonts w:ascii="Arial" w:hAnsi="Arial" w:cs="Arial"/>
          <w:color w:val="5B5B5B"/>
        </w:rPr>
        <w:t>веб-приложение</w:t>
      </w:r>
      <w:proofErr w:type="spellEnd"/>
      <w:r>
        <w:rPr>
          <w:rFonts w:ascii="Arial" w:hAnsi="Arial" w:cs="Arial"/>
          <w:color w:val="5B5B5B"/>
        </w:rPr>
        <w:t xml:space="preserve"> для кэширования аудио и видео файлов, которое позволяет слушать и смотреть их без подключения к интернету. Прежде всего, загрузим двоичный файл. Затем, мы сохраним его в постоянном хранилище и запустим.</w:t>
      </w:r>
    </w:p>
    <w:p w:rsidR="00CD21F7" w:rsidRDefault="00CD21F7" w:rsidP="00CD21F7">
      <w:pPr>
        <w:pStyle w:val="1"/>
        <w:shd w:val="clear" w:color="auto" w:fill="FFFFFF"/>
        <w:rPr>
          <w:rFonts w:ascii="Arial" w:hAnsi="Arial" w:cs="Arial"/>
          <w:b w:val="0"/>
          <w:bCs w:val="0"/>
          <w:color w:val="000000"/>
        </w:rPr>
      </w:pPr>
      <w:r>
        <w:rPr>
          <w:rFonts w:ascii="Arial" w:hAnsi="Arial" w:cs="Arial"/>
          <w:b w:val="0"/>
          <w:bCs w:val="0"/>
          <w:color w:val="000000"/>
        </w:rPr>
        <w:t>Урок 15: Чтение из текстового файла</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В предыдущем уроке мы научились использовать РНР для доступа к файловой системе сервера. В этом уроке используем эту информацию для чтения из простого текстового файла.</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Текстовые файлы отлично подходят для хранения разного рода данных. Они не так гибки, как базы данных, но обычно не требую такого количества памяти. Более того, текстовые файлы имеют формат, который читается на большинстве систем.</w:t>
      </w:r>
    </w:p>
    <w:p w:rsidR="00CD21F7" w:rsidRDefault="00CD21F7" w:rsidP="00CD21F7">
      <w:pPr>
        <w:pStyle w:val="2"/>
        <w:shd w:val="clear" w:color="auto" w:fill="FFFFFF"/>
        <w:rPr>
          <w:rFonts w:ascii="Arial" w:hAnsi="Arial" w:cs="Arial"/>
          <w:b w:val="0"/>
          <w:bCs w:val="0"/>
          <w:color w:val="000000"/>
          <w:sz w:val="42"/>
          <w:szCs w:val="42"/>
        </w:rPr>
      </w:pPr>
      <w:r>
        <w:rPr>
          <w:rFonts w:ascii="Arial" w:hAnsi="Arial" w:cs="Arial"/>
          <w:b w:val="0"/>
          <w:bCs w:val="0"/>
          <w:color w:val="000000"/>
          <w:sz w:val="42"/>
          <w:szCs w:val="42"/>
        </w:rPr>
        <w:t>Открыть текстовый файл</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Для открытия текстового файла используем функцию</w:t>
      </w:r>
      <w:r>
        <w:rPr>
          <w:rStyle w:val="apple-converted-space"/>
          <w:rFonts w:ascii="Arial" w:hAnsi="Arial" w:cs="Arial"/>
          <w:color w:val="000000"/>
          <w:sz w:val="22"/>
          <w:szCs w:val="22"/>
        </w:rPr>
        <w:t> </w:t>
      </w:r>
      <w:hyperlink r:id="rId37" w:history="1">
        <w:r>
          <w:rPr>
            <w:rFonts w:ascii="Arial" w:hAnsi="Arial" w:cs="Arial"/>
            <w:noProof/>
            <w:color w:val="003399"/>
            <w:sz w:val="22"/>
            <w:szCs w:val="22"/>
          </w:rPr>
          <w:drawing>
            <wp:inline distT="0" distB="0" distL="0" distR="0">
              <wp:extent cx="171450" cy="114300"/>
              <wp:effectExtent l="19050" t="0" r="0" b="0"/>
              <wp:docPr id="63" name="Рисунок 63" descr="документация">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документация">
                        <a:hlinkClick r:id="rId37"/>
                      </pic:cNvPr>
                      <pic:cNvPicPr>
                        <a:picLocks noChangeAspect="1" noChangeArrowheads="1"/>
                      </pic:cNvPicPr>
                    </pic:nvPicPr>
                    <pic:blipFill>
                      <a:blip r:embed="rId38" cstate="print"/>
                      <a:srcRect/>
                      <a:stretch>
                        <a:fillRect/>
                      </a:stretch>
                    </pic:blipFill>
                    <pic:spPr bwMode="auto">
                      <a:xfrm>
                        <a:off x="0" y="0"/>
                        <a:ext cx="171450" cy="114300"/>
                      </a:xfrm>
                      <a:prstGeom prst="rect">
                        <a:avLst/>
                      </a:prstGeom>
                      <a:noFill/>
                      <a:ln w="9525">
                        <a:noFill/>
                        <a:miter lim="800000"/>
                        <a:headEnd/>
                        <a:tailEnd/>
                      </a:ln>
                    </pic:spPr>
                  </pic:pic>
                </a:graphicData>
              </a:graphic>
            </wp:inline>
          </w:drawing>
        </w:r>
        <w:proofErr w:type="spellStart"/>
        <w:r>
          <w:rPr>
            <w:rStyle w:val="a3"/>
            <w:rFonts w:ascii="Arial" w:hAnsi="Arial" w:cs="Arial"/>
            <w:color w:val="003399"/>
            <w:sz w:val="22"/>
            <w:szCs w:val="22"/>
          </w:rPr>
          <w:t>fopen</w:t>
        </w:r>
        <w:proofErr w:type="spellEnd"/>
      </w:hyperlink>
      <w:r>
        <w:rPr>
          <w:rFonts w:ascii="Arial" w:hAnsi="Arial" w:cs="Arial"/>
          <w:color w:val="000000"/>
          <w:sz w:val="22"/>
          <w:szCs w:val="22"/>
        </w:rPr>
        <w:t>. Вот её синтаксис:</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proofErr w:type="spellStart"/>
      <w:r>
        <w:rPr>
          <w:rStyle w:val="code-php"/>
          <w:color w:val="000066"/>
        </w:rPr>
        <w:t>fopen</w:t>
      </w:r>
      <w:proofErr w:type="spellEnd"/>
      <w:r>
        <w:rPr>
          <w:rStyle w:val="code-php"/>
          <w:color w:val="000066"/>
        </w:rPr>
        <w:t>(</w:t>
      </w:r>
      <w:proofErr w:type="spellStart"/>
      <w:r>
        <w:rPr>
          <w:rStyle w:val="ac"/>
          <w:color w:val="000066"/>
        </w:rPr>
        <w:t>filename</w:t>
      </w:r>
      <w:proofErr w:type="spellEnd"/>
      <w:r>
        <w:rPr>
          <w:rStyle w:val="ac"/>
          <w:color w:val="000066"/>
        </w:rPr>
        <w:t xml:space="preserve">, </w:t>
      </w:r>
      <w:proofErr w:type="spellStart"/>
      <w:r>
        <w:rPr>
          <w:rStyle w:val="ac"/>
          <w:color w:val="000066"/>
        </w:rPr>
        <w:t>mode</w:t>
      </w:r>
      <w:proofErr w:type="spellEnd"/>
      <w:r>
        <w:rPr>
          <w:rStyle w:val="code-php"/>
          <w:color w:val="000066"/>
        </w:rPr>
        <w:t>)</w:t>
      </w:r>
    </w:p>
    <w:p w:rsidR="00CD21F7" w:rsidRDefault="00CD21F7" w:rsidP="00CD21F7">
      <w:pPr>
        <w:pStyle w:val="HTML0"/>
        <w:shd w:val="clear" w:color="auto" w:fill="FCFBC4"/>
        <w:rPr>
          <w:color w:val="800000"/>
        </w:rPr>
      </w:pPr>
      <w:r>
        <w:rPr>
          <w:color w:val="800000"/>
        </w:rPr>
        <w:tab/>
      </w:r>
    </w:p>
    <w:p w:rsidR="00CD21F7" w:rsidRDefault="00CD21F7" w:rsidP="00CD21F7">
      <w:pPr>
        <w:pStyle w:val="HTML0"/>
        <w:shd w:val="clear" w:color="auto" w:fill="FCFBC4"/>
        <w:rPr>
          <w:color w:val="800000"/>
        </w:rPr>
      </w:pPr>
      <w:r>
        <w:rPr>
          <w:color w:val="800000"/>
        </w:rPr>
        <w:tab/>
      </w:r>
    </w:p>
    <w:p w:rsidR="00CD21F7" w:rsidRDefault="00CD21F7" w:rsidP="00CD21F7">
      <w:pPr>
        <w:shd w:val="clear" w:color="auto" w:fill="FFFFFF"/>
        <w:rPr>
          <w:rFonts w:ascii="Arial" w:hAnsi="Arial" w:cs="Arial"/>
          <w:b/>
          <w:bCs/>
          <w:color w:val="000000"/>
        </w:rPr>
      </w:pPr>
      <w:proofErr w:type="spellStart"/>
      <w:r>
        <w:rPr>
          <w:rFonts w:ascii="Arial" w:hAnsi="Arial" w:cs="Arial"/>
          <w:b/>
          <w:bCs/>
          <w:color w:val="000000"/>
        </w:rPr>
        <w:t>filename</w:t>
      </w:r>
      <w:proofErr w:type="spellEnd"/>
    </w:p>
    <w:p w:rsidR="00CD21F7" w:rsidRDefault="00CD21F7" w:rsidP="00CD21F7">
      <w:pPr>
        <w:shd w:val="clear" w:color="auto" w:fill="FFFFFF"/>
        <w:ind w:left="720"/>
        <w:rPr>
          <w:rFonts w:ascii="Arial" w:hAnsi="Arial" w:cs="Arial"/>
          <w:color w:val="000000"/>
        </w:rPr>
      </w:pPr>
      <w:r>
        <w:rPr>
          <w:rFonts w:ascii="Arial" w:hAnsi="Arial" w:cs="Arial"/>
          <w:color w:val="000000"/>
        </w:rPr>
        <w:t>Имя открываемого файла.</w:t>
      </w:r>
    </w:p>
    <w:p w:rsidR="00CD21F7" w:rsidRDefault="00CD21F7" w:rsidP="00CD21F7">
      <w:pPr>
        <w:shd w:val="clear" w:color="auto" w:fill="FFFFFF"/>
        <w:rPr>
          <w:rFonts w:ascii="Arial" w:hAnsi="Arial" w:cs="Arial"/>
          <w:b/>
          <w:bCs/>
          <w:color w:val="000000"/>
        </w:rPr>
      </w:pPr>
      <w:proofErr w:type="spellStart"/>
      <w:r>
        <w:rPr>
          <w:rFonts w:ascii="Arial" w:hAnsi="Arial" w:cs="Arial"/>
          <w:b/>
          <w:bCs/>
          <w:color w:val="000000"/>
        </w:rPr>
        <w:t>mode</w:t>
      </w:r>
      <w:proofErr w:type="spellEnd"/>
    </w:p>
    <w:p w:rsidR="00CD21F7" w:rsidRDefault="00CD21F7" w:rsidP="00CD21F7">
      <w:pPr>
        <w:shd w:val="clear" w:color="auto" w:fill="FFFFFF"/>
        <w:ind w:left="720"/>
        <w:rPr>
          <w:rFonts w:ascii="Arial" w:hAnsi="Arial" w:cs="Arial"/>
          <w:color w:val="000000"/>
        </w:rPr>
      </w:pPr>
      <w:proofErr w:type="spellStart"/>
      <w:r>
        <w:rPr>
          <w:rFonts w:ascii="Arial" w:hAnsi="Arial" w:cs="Arial"/>
          <w:color w:val="000000"/>
        </w:rPr>
        <w:t>Mode</w:t>
      </w:r>
      <w:proofErr w:type="spellEnd"/>
      <w:r>
        <w:rPr>
          <w:rFonts w:ascii="Arial" w:hAnsi="Arial" w:cs="Arial"/>
          <w:color w:val="000000"/>
        </w:rPr>
        <w:t>/Режим может быть "</w:t>
      </w:r>
      <w:proofErr w:type="spellStart"/>
      <w:r>
        <w:rPr>
          <w:rFonts w:ascii="Arial" w:hAnsi="Arial" w:cs="Arial"/>
          <w:color w:val="000000"/>
        </w:rPr>
        <w:t>r</w:t>
      </w:r>
      <w:proofErr w:type="spellEnd"/>
      <w:r>
        <w:rPr>
          <w:rFonts w:ascii="Arial" w:hAnsi="Arial" w:cs="Arial"/>
          <w:color w:val="000000"/>
        </w:rPr>
        <w:t>" (</w:t>
      </w:r>
      <w:proofErr w:type="spellStart"/>
      <w:r>
        <w:rPr>
          <w:rFonts w:ascii="Arial" w:hAnsi="Arial" w:cs="Arial"/>
          <w:color w:val="000000"/>
        </w:rPr>
        <w:t>reading</w:t>
      </w:r>
      <w:proofErr w:type="spellEnd"/>
      <w:r>
        <w:rPr>
          <w:rFonts w:ascii="Arial" w:hAnsi="Arial" w:cs="Arial"/>
          <w:color w:val="000000"/>
        </w:rPr>
        <w:t>/чтение), "</w:t>
      </w:r>
      <w:proofErr w:type="spellStart"/>
      <w:r>
        <w:rPr>
          <w:rFonts w:ascii="Arial" w:hAnsi="Arial" w:cs="Arial"/>
          <w:color w:val="000000"/>
        </w:rPr>
        <w:t>w</w:t>
      </w:r>
      <w:proofErr w:type="spellEnd"/>
      <w:r>
        <w:rPr>
          <w:rFonts w:ascii="Arial" w:hAnsi="Arial" w:cs="Arial"/>
          <w:color w:val="000000"/>
        </w:rPr>
        <w:t>" (</w:t>
      </w:r>
      <w:proofErr w:type="spellStart"/>
      <w:r>
        <w:rPr>
          <w:rFonts w:ascii="Arial" w:hAnsi="Arial" w:cs="Arial"/>
          <w:color w:val="000000"/>
        </w:rPr>
        <w:t>writing</w:t>
      </w:r>
      <w:proofErr w:type="spellEnd"/>
      <w:r>
        <w:rPr>
          <w:rFonts w:ascii="Arial" w:hAnsi="Arial" w:cs="Arial"/>
          <w:color w:val="000000"/>
        </w:rPr>
        <w:t>/запись) или "</w:t>
      </w:r>
      <w:proofErr w:type="spellStart"/>
      <w:r>
        <w:rPr>
          <w:rFonts w:ascii="Arial" w:hAnsi="Arial" w:cs="Arial"/>
          <w:color w:val="000000"/>
        </w:rPr>
        <w:t>a</w:t>
      </w:r>
      <w:proofErr w:type="spellEnd"/>
      <w:r>
        <w:rPr>
          <w:rFonts w:ascii="Arial" w:hAnsi="Arial" w:cs="Arial"/>
          <w:color w:val="000000"/>
        </w:rPr>
        <w:t>" (</w:t>
      </w:r>
      <w:proofErr w:type="spellStart"/>
      <w:r>
        <w:rPr>
          <w:rFonts w:ascii="Arial" w:hAnsi="Arial" w:cs="Arial"/>
          <w:color w:val="000000"/>
        </w:rPr>
        <w:t>appending</w:t>
      </w:r>
      <w:proofErr w:type="spellEnd"/>
      <w:r>
        <w:rPr>
          <w:rFonts w:ascii="Arial" w:hAnsi="Arial" w:cs="Arial"/>
          <w:color w:val="000000"/>
        </w:rPr>
        <w:t>/присоединение). В этом уроке мы будем только читать из файла и, соответственно, используем "</w:t>
      </w:r>
      <w:proofErr w:type="spellStart"/>
      <w:r>
        <w:rPr>
          <w:rFonts w:ascii="Arial" w:hAnsi="Arial" w:cs="Arial"/>
          <w:color w:val="000000"/>
        </w:rPr>
        <w:t>r</w:t>
      </w:r>
      <w:proofErr w:type="spellEnd"/>
      <w:r>
        <w:rPr>
          <w:rFonts w:ascii="Arial" w:hAnsi="Arial" w:cs="Arial"/>
          <w:color w:val="000000"/>
        </w:rPr>
        <w:t>". В следующем уроке мы научимся записывать и присоединять текст.</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Примеры этого урока используют файл</w:t>
      </w:r>
      <w:r>
        <w:rPr>
          <w:rStyle w:val="apple-converted-space"/>
          <w:rFonts w:ascii="Arial" w:hAnsi="Arial" w:cs="Arial"/>
          <w:color w:val="000000"/>
          <w:sz w:val="22"/>
          <w:szCs w:val="22"/>
        </w:rPr>
        <w:t> </w:t>
      </w:r>
      <w:hyperlink r:id="rId39" w:history="1">
        <w:r>
          <w:rPr>
            <w:rStyle w:val="a3"/>
            <w:rFonts w:ascii="Arial" w:hAnsi="Arial" w:cs="Arial"/>
            <w:color w:val="003399"/>
            <w:sz w:val="22"/>
            <w:szCs w:val="22"/>
          </w:rPr>
          <w:t>unitednations.txt</w:t>
        </w:r>
      </w:hyperlink>
      <w:r>
        <w:rPr>
          <w:rFonts w:ascii="Arial" w:hAnsi="Arial" w:cs="Arial"/>
          <w:color w:val="000000"/>
          <w:sz w:val="22"/>
          <w:szCs w:val="22"/>
        </w:rPr>
        <w:t>. Это простой список программ и фондов ООН и их доменов. Можете загрузить этот файл или создать свой и использовать его в примерах.</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Сначала попробуем открыть unitednations.txt: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lastRenderedPageBreak/>
        <w:tab/>
      </w:r>
      <w:r>
        <w:rPr>
          <w:rStyle w:val="code-php"/>
          <w:color w:val="000066"/>
        </w:rPr>
        <w:t>&lt;?</w:t>
      </w:r>
      <w:proofErr w:type="spellStart"/>
      <w:r>
        <w:rPr>
          <w:rStyle w:val="code-php"/>
          <w:color w:val="000066"/>
        </w:rPr>
        <w:t>php</w:t>
      </w:r>
      <w:proofErr w:type="spellEnd"/>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r>
        <w:rPr>
          <w:rStyle w:val="code-comments"/>
          <w:color w:val="006600"/>
        </w:rPr>
        <w:t>// Открыть текстовый файл</w:t>
      </w:r>
    </w:p>
    <w:p w:rsidR="00CD21F7" w:rsidRDefault="00CD21F7" w:rsidP="00CD21F7">
      <w:pPr>
        <w:pStyle w:val="HTML0"/>
        <w:shd w:val="clear" w:color="auto" w:fill="FCFBC4"/>
        <w:rPr>
          <w:color w:val="800000"/>
        </w:rPr>
      </w:pPr>
      <w:r>
        <w:rPr>
          <w:color w:val="800000"/>
        </w:rPr>
        <w:tab/>
      </w:r>
      <w:r>
        <w:rPr>
          <w:rStyle w:val="code-php"/>
          <w:color w:val="000066"/>
        </w:rPr>
        <w:t>$</w:t>
      </w:r>
      <w:proofErr w:type="spellStart"/>
      <w:r>
        <w:rPr>
          <w:rStyle w:val="code-php"/>
          <w:color w:val="000066"/>
        </w:rPr>
        <w:t>f</w:t>
      </w:r>
      <w:proofErr w:type="spellEnd"/>
      <w:r>
        <w:rPr>
          <w:rStyle w:val="code-php"/>
          <w:color w:val="000066"/>
        </w:rPr>
        <w:t xml:space="preserve"> = </w:t>
      </w:r>
      <w:proofErr w:type="spellStart"/>
      <w:r>
        <w:rPr>
          <w:rStyle w:val="code-php"/>
          <w:color w:val="000066"/>
        </w:rPr>
        <w:t>fopen</w:t>
      </w:r>
      <w:proofErr w:type="spellEnd"/>
      <w:r>
        <w:rPr>
          <w:rStyle w:val="code-php"/>
          <w:color w:val="000066"/>
        </w:rPr>
        <w:t>("unitednations.txt", "</w:t>
      </w:r>
      <w:proofErr w:type="spellStart"/>
      <w:r>
        <w:rPr>
          <w:rStyle w:val="code-php"/>
          <w:color w:val="000066"/>
        </w:rPr>
        <w:t>r</w:t>
      </w:r>
      <w:proofErr w:type="spellEnd"/>
      <w:r>
        <w:rPr>
          <w:rStyle w:val="code-php"/>
          <w:color w:val="000066"/>
        </w:rPr>
        <w: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r>
        <w:rPr>
          <w:rStyle w:val="code-comments"/>
          <w:color w:val="006600"/>
        </w:rPr>
        <w:t>// Закрыть текстовый файл</w:t>
      </w:r>
    </w:p>
    <w:p w:rsidR="00CD21F7" w:rsidRDefault="00CD21F7" w:rsidP="00CD21F7">
      <w:pPr>
        <w:pStyle w:val="HTML0"/>
        <w:shd w:val="clear" w:color="auto" w:fill="FCFBC4"/>
        <w:rPr>
          <w:color w:val="800000"/>
        </w:rPr>
      </w:pPr>
      <w:r>
        <w:rPr>
          <w:color w:val="800000"/>
        </w:rPr>
        <w:tab/>
      </w:r>
      <w:proofErr w:type="spellStart"/>
      <w:r>
        <w:rPr>
          <w:rStyle w:val="code-php"/>
          <w:color w:val="000066"/>
        </w:rPr>
        <w:t>fclose</w:t>
      </w:r>
      <w:proofErr w:type="spellEnd"/>
      <w:r>
        <w:rPr>
          <w:rStyle w:val="code-php"/>
          <w:color w:val="000066"/>
        </w:rPr>
        <w:t>($</w:t>
      </w:r>
      <w:proofErr w:type="spellStart"/>
      <w:r>
        <w:rPr>
          <w:rStyle w:val="code-php"/>
          <w:color w:val="000066"/>
        </w:rPr>
        <w:t>f</w:t>
      </w:r>
      <w:proofErr w:type="spellEnd"/>
      <w:r>
        <w:rPr>
          <w:rStyle w:val="code-php"/>
          <w:color w:val="000066"/>
        </w:rPr>
        <w: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r>
        <w:rPr>
          <w:rStyle w:val="code-php"/>
          <w:color w:val="000066"/>
        </w:rPr>
        <w:t>?&gt;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p>
    <w:p w:rsidR="00CD21F7" w:rsidRDefault="00CD21F7" w:rsidP="00CD21F7">
      <w:pPr>
        <w:pStyle w:val="HTML0"/>
        <w:shd w:val="clear" w:color="auto" w:fill="FCFBC4"/>
        <w:rPr>
          <w:color w:val="800000"/>
        </w:rPr>
      </w:pPr>
      <w:r>
        <w:rPr>
          <w:color w:val="800000"/>
        </w:rPr>
        <w:tab/>
      </w:r>
    </w:p>
    <w:p w:rsidR="00CD21F7" w:rsidRDefault="00CD21F7" w:rsidP="00CD21F7">
      <w:pPr>
        <w:pStyle w:val="2"/>
        <w:shd w:val="clear" w:color="auto" w:fill="FFFFFF"/>
        <w:rPr>
          <w:rFonts w:ascii="Arial" w:hAnsi="Arial" w:cs="Arial"/>
          <w:b w:val="0"/>
          <w:bCs w:val="0"/>
          <w:color w:val="000000"/>
          <w:sz w:val="39"/>
          <w:szCs w:val="39"/>
        </w:rPr>
      </w:pPr>
      <w:r>
        <w:rPr>
          <w:rFonts w:ascii="Arial" w:hAnsi="Arial" w:cs="Arial"/>
          <w:b w:val="0"/>
          <w:bCs w:val="0"/>
          <w:color w:val="000000"/>
          <w:sz w:val="39"/>
          <w:szCs w:val="39"/>
        </w:rPr>
        <w:t>Пример 1: Чтение строки из текстового файла</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С помощью функции</w:t>
      </w:r>
      <w:r>
        <w:rPr>
          <w:rStyle w:val="apple-converted-space"/>
          <w:rFonts w:ascii="Arial" w:hAnsi="Arial" w:cs="Arial"/>
          <w:color w:val="000000"/>
          <w:sz w:val="22"/>
          <w:szCs w:val="22"/>
        </w:rPr>
        <w:t> </w:t>
      </w:r>
      <w:hyperlink r:id="rId40" w:history="1">
        <w:r>
          <w:rPr>
            <w:rFonts w:ascii="Arial" w:hAnsi="Arial" w:cs="Arial"/>
            <w:noProof/>
            <w:color w:val="003399"/>
            <w:sz w:val="22"/>
            <w:szCs w:val="22"/>
          </w:rPr>
          <w:drawing>
            <wp:inline distT="0" distB="0" distL="0" distR="0">
              <wp:extent cx="171450" cy="114300"/>
              <wp:effectExtent l="19050" t="0" r="0" b="0"/>
              <wp:docPr id="64" name="Рисунок 64" descr="документация">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документация">
                        <a:hlinkClick r:id="rId40"/>
                      </pic:cNvPr>
                      <pic:cNvPicPr>
                        <a:picLocks noChangeAspect="1" noChangeArrowheads="1"/>
                      </pic:cNvPicPr>
                    </pic:nvPicPr>
                    <pic:blipFill>
                      <a:blip r:embed="rId38" cstate="print"/>
                      <a:srcRect/>
                      <a:stretch>
                        <a:fillRect/>
                      </a:stretch>
                    </pic:blipFill>
                    <pic:spPr bwMode="auto">
                      <a:xfrm>
                        <a:off x="0" y="0"/>
                        <a:ext cx="171450" cy="114300"/>
                      </a:xfrm>
                      <a:prstGeom prst="rect">
                        <a:avLst/>
                      </a:prstGeom>
                      <a:noFill/>
                      <a:ln w="9525">
                        <a:noFill/>
                        <a:miter lim="800000"/>
                        <a:headEnd/>
                        <a:tailEnd/>
                      </a:ln>
                    </pic:spPr>
                  </pic:pic>
                </a:graphicData>
              </a:graphic>
            </wp:inline>
          </w:drawing>
        </w:r>
        <w:proofErr w:type="spellStart"/>
        <w:r>
          <w:rPr>
            <w:rStyle w:val="a3"/>
            <w:rFonts w:ascii="Arial" w:hAnsi="Arial" w:cs="Arial"/>
            <w:color w:val="003399"/>
            <w:sz w:val="22"/>
            <w:szCs w:val="22"/>
          </w:rPr>
          <w:t>fgets</w:t>
        </w:r>
        <w:proofErr w:type="spellEnd"/>
      </w:hyperlink>
      <w:r>
        <w:rPr>
          <w:rStyle w:val="apple-converted-space"/>
          <w:rFonts w:ascii="Arial" w:hAnsi="Arial" w:cs="Arial"/>
          <w:color w:val="000000"/>
          <w:sz w:val="22"/>
          <w:szCs w:val="22"/>
        </w:rPr>
        <w:t> </w:t>
      </w:r>
      <w:r>
        <w:rPr>
          <w:rFonts w:ascii="Arial" w:hAnsi="Arial" w:cs="Arial"/>
          <w:color w:val="000000"/>
          <w:sz w:val="22"/>
          <w:szCs w:val="22"/>
        </w:rPr>
        <w:t>можно читать строку из текстового файла. Этот метод читает до первого символа переноса строки (</w:t>
      </w:r>
      <w:proofErr w:type="gramStart"/>
      <w:r>
        <w:rPr>
          <w:rFonts w:ascii="Arial" w:hAnsi="Arial" w:cs="Arial"/>
          <w:color w:val="000000"/>
          <w:sz w:val="22"/>
          <w:szCs w:val="22"/>
        </w:rPr>
        <w:t>но</w:t>
      </w:r>
      <w:proofErr w:type="gramEnd"/>
      <w:r>
        <w:rPr>
          <w:rFonts w:ascii="Arial" w:hAnsi="Arial" w:cs="Arial"/>
          <w:color w:val="000000"/>
          <w:sz w:val="22"/>
          <w:szCs w:val="22"/>
        </w:rPr>
        <w:t xml:space="preserve"> не включая символ переноса строки).</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html</w:t>
      </w:r>
      <w:proofErr w:type="spellEnd"/>
      <w:r>
        <w:rPr>
          <w:color w:val="800000"/>
        </w:rPr>
        <w:t>&gt;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head</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title</w:t>
      </w:r>
      <w:proofErr w:type="spellEnd"/>
      <w:r>
        <w:rPr>
          <w:color w:val="800000"/>
        </w:rPr>
        <w:t>&gt;Чтение из текстовых файлов&lt;/</w:t>
      </w:r>
      <w:proofErr w:type="spellStart"/>
      <w:r>
        <w:rPr>
          <w:color w:val="800000"/>
        </w:rPr>
        <w:t>title</w:t>
      </w:r>
      <w:proofErr w:type="spellEnd"/>
      <w:r>
        <w:rPr>
          <w:color w:val="800000"/>
        </w:rPr>
        <w:t>&gt;</w:t>
      </w:r>
    </w:p>
    <w:p w:rsidR="00CD21F7" w:rsidRPr="00CD21F7" w:rsidRDefault="00CD21F7" w:rsidP="00CD21F7">
      <w:pPr>
        <w:pStyle w:val="HTML0"/>
        <w:shd w:val="clear" w:color="auto" w:fill="FCFBC4"/>
        <w:rPr>
          <w:color w:val="800000"/>
          <w:lang w:val="en-US"/>
        </w:rPr>
      </w:pPr>
      <w:r>
        <w:rPr>
          <w:color w:val="800000"/>
        </w:rPr>
        <w:tab/>
      </w:r>
      <w:r w:rsidRPr="00CD21F7">
        <w:rPr>
          <w:color w:val="800000"/>
          <w:lang w:val="en-US"/>
        </w:rPr>
        <w:t>&lt;/head&gt;</w:t>
      </w:r>
    </w:p>
    <w:p w:rsidR="00CD21F7" w:rsidRPr="00CD21F7" w:rsidRDefault="00CD21F7" w:rsidP="00CD21F7">
      <w:pPr>
        <w:pStyle w:val="HTML0"/>
        <w:shd w:val="clear" w:color="auto" w:fill="FCFBC4"/>
        <w:rPr>
          <w:color w:val="800000"/>
          <w:lang w:val="en-US"/>
        </w:rPr>
      </w:pPr>
      <w:r w:rsidRPr="00CD21F7">
        <w:rPr>
          <w:color w:val="800000"/>
          <w:lang w:val="en-US"/>
        </w:rPr>
        <w:tab/>
        <w:t>&lt;</w:t>
      </w:r>
      <w:proofErr w:type="gramStart"/>
      <w:r w:rsidRPr="00CD21F7">
        <w:rPr>
          <w:color w:val="800000"/>
          <w:lang w:val="en-US"/>
        </w:rPr>
        <w:t>body</w:t>
      </w:r>
      <w:proofErr w:type="gramEnd"/>
      <w:r w:rsidRPr="00CD21F7">
        <w:rPr>
          <w:color w:val="800000"/>
          <w:lang w:val="en-US"/>
        </w:rPr>
        <w:t>&gt;</w:t>
      </w:r>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proofErr w:type="gramStart"/>
      <w:r w:rsidRPr="00CD21F7">
        <w:rPr>
          <w:rStyle w:val="code-php"/>
          <w:color w:val="000066"/>
          <w:lang w:val="en-US"/>
        </w:rPr>
        <w:t>&lt;?</w:t>
      </w:r>
      <w:proofErr w:type="spellStart"/>
      <w:r w:rsidRPr="00CD21F7">
        <w:rPr>
          <w:rStyle w:val="code-php"/>
          <w:color w:val="000066"/>
          <w:lang w:val="en-US"/>
        </w:rPr>
        <w:t>php</w:t>
      </w:r>
      <w:proofErr w:type="spellEnd"/>
      <w:proofErr w:type="gramEnd"/>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r w:rsidRPr="00CD21F7">
        <w:rPr>
          <w:rStyle w:val="code-php"/>
          <w:color w:val="000066"/>
          <w:lang w:val="en-US"/>
        </w:rPr>
        <w:t xml:space="preserve">$f = </w:t>
      </w:r>
      <w:proofErr w:type="spellStart"/>
      <w:proofErr w:type="gramStart"/>
      <w:r w:rsidRPr="00CD21F7">
        <w:rPr>
          <w:rStyle w:val="code-php"/>
          <w:color w:val="000066"/>
          <w:lang w:val="en-US"/>
        </w:rPr>
        <w:t>fopen</w:t>
      </w:r>
      <w:proofErr w:type="spellEnd"/>
      <w:r w:rsidRPr="00CD21F7">
        <w:rPr>
          <w:rStyle w:val="code-php"/>
          <w:color w:val="000066"/>
          <w:lang w:val="en-US"/>
        </w:rPr>
        <w:t>(</w:t>
      </w:r>
      <w:proofErr w:type="gramEnd"/>
      <w:r w:rsidRPr="00CD21F7">
        <w:rPr>
          <w:rStyle w:val="code-php"/>
          <w:color w:val="000066"/>
          <w:lang w:val="en-US"/>
        </w:rPr>
        <w:t>"unitednations.txt", "r");</w:t>
      </w:r>
    </w:p>
    <w:p w:rsidR="00CD21F7" w:rsidRPr="00CD21F7" w:rsidRDefault="00CD21F7" w:rsidP="00CD21F7">
      <w:pPr>
        <w:pStyle w:val="HTML0"/>
        <w:shd w:val="clear" w:color="auto" w:fill="FCFBC4"/>
        <w:rPr>
          <w:color w:val="800000"/>
          <w:lang w:val="en-US"/>
        </w:rPr>
      </w:pPr>
    </w:p>
    <w:p w:rsidR="00CD21F7" w:rsidRDefault="00CD21F7" w:rsidP="00CD21F7">
      <w:pPr>
        <w:pStyle w:val="HTML0"/>
        <w:shd w:val="clear" w:color="auto" w:fill="FCFBC4"/>
        <w:rPr>
          <w:color w:val="800000"/>
        </w:rPr>
      </w:pPr>
      <w:r w:rsidRPr="00CD21F7">
        <w:rPr>
          <w:color w:val="800000"/>
          <w:lang w:val="en-US"/>
        </w:rPr>
        <w:tab/>
      </w:r>
      <w:r>
        <w:rPr>
          <w:rStyle w:val="code-comments"/>
          <w:color w:val="006600"/>
        </w:rPr>
        <w:t>// Читать строку их текстового файла и записать содержимое клиенту</w:t>
      </w:r>
    </w:p>
    <w:p w:rsidR="00CD21F7" w:rsidRPr="00CD21F7" w:rsidRDefault="00CD21F7" w:rsidP="00CD21F7">
      <w:pPr>
        <w:pStyle w:val="HTML0"/>
        <w:shd w:val="clear" w:color="auto" w:fill="FCFBC4"/>
        <w:rPr>
          <w:color w:val="800000"/>
          <w:lang w:val="en-US"/>
        </w:rPr>
      </w:pPr>
      <w:r>
        <w:rPr>
          <w:color w:val="800000"/>
        </w:rPr>
        <w:tab/>
      </w:r>
      <w:proofErr w:type="gramStart"/>
      <w:r w:rsidRPr="00CD21F7">
        <w:rPr>
          <w:rStyle w:val="code-php"/>
          <w:color w:val="000066"/>
          <w:lang w:val="en-US"/>
        </w:rPr>
        <w:t>echo</w:t>
      </w:r>
      <w:proofErr w:type="gramEnd"/>
      <w:r w:rsidRPr="00CD21F7">
        <w:rPr>
          <w:rStyle w:val="code-php"/>
          <w:color w:val="000066"/>
          <w:lang w:val="en-US"/>
        </w:rPr>
        <w:t xml:space="preserve"> </w:t>
      </w:r>
      <w:proofErr w:type="spellStart"/>
      <w:r w:rsidRPr="00CD21F7">
        <w:rPr>
          <w:rStyle w:val="code-php"/>
          <w:color w:val="000066"/>
          <w:lang w:val="en-US"/>
        </w:rPr>
        <w:t>fgets</w:t>
      </w:r>
      <w:proofErr w:type="spellEnd"/>
      <w:r w:rsidRPr="00CD21F7">
        <w:rPr>
          <w:rStyle w:val="code-php"/>
          <w:color w:val="000066"/>
          <w:lang w:val="en-US"/>
        </w:rPr>
        <w:t>($f);</w:t>
      </w:r>
      <w:r w:rsidRPr="00CD21F7">
        <w:rPr>
          <w:color w:val="800000"/>
          <w:lang w:val="en-US"/>
        </w:rPr>
        <w:t xml:space="preserve"> </w:t>
      </w:r>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proofErr w:type="spellStart"/>
      <w:proofErr w:type="gramStart"/>
      <w:r w:rsidRPr="00CD21F7">
        <w:rPr>
          <w:rStyle w:val="code-php"/>
          <w:color w:val="000066"/>
          <w:lang w:val="en-US"/>
        </w:rPr>
        <w:t>fclose</w:t>
      </w:r>
      <w:proofErr w:type="spellEnd"/>
      <w:r w:rsidRPr="00CD21F7">
        <w:rPr>
          <w:rStyle w:val="code-php"/>
          <w:color w:val="000066"/>
          <w:lang w:val="en-US"/>
        </w:rPr>
        <w:t>(</w:t>
      </w:r>
      <w:proofErr w:type="gramEnd"/>
      <w:r w:rsidRPr="00CD21F7">
        <w:rPr>
          <w:rStyle w:val="code-php"/>
          <w:color w:val="000066"/>
          <w:lang w:val="en-US"/>
        </w:rPr>
        <w:t>$f);</w:t>
      </w:r>
    </w:p>
    <w:p w:rsidR="00CD21F7" w:rsidRPr="00CD21F7" w:rsidRDefault="00CD21F7" w:rsidP="00CD21F7">
      <w:pPr>
        <w:pStyle w:val="HTML0"/>
        <w:shd w:val="clear" w:color="auto" w:fill="FCFBC4"/>
        <w:rPr>
          <w:color w:val="800000"/>
          <w:lang w:val="en-US"/>
        </w:rPr>
      </w:pPr>
    </w:p>
    <w:p w:rsidR="00CD21F7" w:rsidRDefault="00CD21F7" w:rsidP="00CD21F7">
      <w:pPr>
        <w:pStyle w:val="HTML0"/>
        <w:shd w:val="clear" w:color="auto" w:fill="FCFBC4"/>
        <w:rPr>
          <w:color w:val="800000"/>
        </w:rPr>
      </w:pPr>
      <w:r w:rsidRPr="00CD21F7">
        <w:rPr>
          <w:color w:val="800000"/>
          <w:lang w:val="en-US"/>
        </w:rPr>
        <w:tab/>
      </w:r>
      <w:r>
        <w:rPr>
          <w:rStyle w:val="code-php"/>
          <w:color w:val="000066"/>
        </w:rPr>
        <w:t>?&gt;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body</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html</w:t>
      </w:r>
      <w:proofErr w:type="spellEnd"/>
      <w:r>
        <w:rPr>
          <w:color w:val="800000"/>
        </w:rPr>
        <w:t>&gt;</w:t>
      </w:r>
    </w:p>
    <w:p w:rsidR="00CD21F7" w:rsidRDefault="00CD21F7" w:rsidP="00CD21F7">
      <w:pPr>
        <w:pStyle w:val="HTML0"/>
        <w:shd w:val="clear" w:color="auto" w:fill="FCFBC4"/>
        <w:rPr>
          <w:color w:val="800000"/>
        </w:rPr>
      </w:pPr>
      <w:r>
        <w:rPr>
          <w:color w:val="800000"/>
        </w:rPr>
        <w:tab/>
      </w:r>
    </w:p>
    <w:p w:rsidR="00CD21F7" w:rsidRDefault="00CD21F7" w:rsidP="00CD21F7">
      <w:pPr>
        <w:pStyle w:val="HTML0"/>
        <w:shd w:val="clear" w:color="auto" w:fill="FCFBC4"/>
        <w:rPr>
          <w:color w:val="800000"/>
        </w:rPr>
      </w:pPr>
      <w:r>
        <w:rPr>
          <w:color w:val="800000"/>
        </w:rPr>
        <w:tab/>
      </w:r>
    </w:p>
    <w:p w:rsidR="00CD21F7" w:rsidRDefault="00CD21F7" w:rsidP="00CD21F7">
      <w:pPr>
        <w:shd w:val="clear" w:color="auto" w:fill="FFFFFF"/>
        <w:rPr>
          <w:rFonts w:ascii="Arial" w:hAnsi="Arial" w:cs="Arial"/>
          <w:color w:val="000000"/>
        </w:rPr>
      </w:pPr>
      <w:r>
        <w:rPr>
          <w:rFonts w:ascii="Arial" w:hAnsi="Arial" w:cs="Arial"/>
          <w:noProof/>
          <w:color w:val="000000"/>
          <w:lang w:eastAsia="ru-RU"/>
        </w:rPr>
        <w:drawing>
          <wp:inline distT="0" distB="0" distL="0" distR="0">
            <wp:extent cx="133350" cy="104775"/>
            <wp:effectExtent l="19050" t="0" r="0" b="0"/>
            <wp:docPr id="65" name="Рисунок 6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
                    <pic:cNvPicPr>
                      <a:picLocks noChangeAspect="1" noChangeArrowheads="1"/>
                    </pic:cNvPicPr>
                  </pic:nvPicPr>
                  <pic:blipFill>
                    <a:blip r:embed="rId41" cstate="print"/>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hyperlink r:id="rId42" w:tooltip="Просмотр вышеприведённого кода в качестве примера" w:history="1">
        <w:r>
          <w:rPr>
            <w:rStyle w:val="a3"/>
            <w:rFonts w:ascii="Arial" w:hAnsi="Arial" w:cs="Arial"/>
            <w:color w:val="003399"/>
          </w:rPr>
          <w:t>Отображение примера</w:t>
        </w:r>
      </w:hyperlink>
    </w:p>
    <w:p w:rsidR="00CD21F7" w:rsidRDefault="00CD21F7" w:rsidP="00CD21F7">
      <w:pPr>
        <w:pStyle w:val="2"/>
        <w:shd w:val="clear" w:color="auto" w:fill="FFFFFF"/>
        <w:rPr>
          <w:rFonts w:ascii="Arial" w:hAnsi="Arial" w:cs="Arial"/>
          <w:b w:val="0"/>
          <w:bCs w:val="0"/>
          <w:color w:val="000000"/>
          <w:sz w:val="39"/>
          <w:szCs w:val="39"/>
        </w:rPr>
      </w:pPr>
      <w:r>
        <w:rPr>
          <w:rFonts w:ascii="Arial" w:hAnsi="Arial" w:cs="Arial"/>
          <w:b w:val="0"/>
          <w:bCs w:val="0"/>
          <w:color w:val="000000"/>
          <w:sz w:val="39"/>
          <w:szCs w:val="39"/>
        </w:rPr>
        <w:t>Пример 2: Чтение всех строк текстового файла</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html</w:t>
      </w:r>
      <w:proofErr w:type="spellEnd"/>
      <w:r>
        <w:rPr>
          <w:color w:val="800000"/>
        </w:rPr>
        <w:t>&gt;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head</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title</w:t>
      </w:r>
      <w:proofErr w:type="spellEnd"/>
      <w:r>
        <w:rPr>
          <w:color w:val="800000"/>
        </w:rPr>
        <w:t>&gt;Чтение из текстовых файлов&lt;/</w:t>
      </w:r>
      <w:proofErr w:type="spellStart"/>
      <w:r>
        <w:rPr>
          <w:color w:val="800000"/>
        </w:rPr>
        <w:t>title</w:t>
      </w:r>
      <w:proofErr w:type="spellEnd"/>
      <w:r>
        <w:rPr>
          <w:color w:val="800000"/>
        </w:rPr>
        <w:t>&gt;</w:t>
      </w:r>
    </w:p>
    <w:p w:rsidR="00CD21F7" w:rsidRPr="00CD21F7" w:rsidRDefault="00CD21F7" w:rsidP="00CD21F7">
      <w:pPr>
        <w:pStyle w:val="HTML0"/>
        <w:shd w:val="clear" w:color="auto" w:fill="FCFBC4"/>
        <w:rPr>
          <w:color w:val="800000"/>
          <w:lang w:val="en-US"/>
        </w:rPr>
      </w:pPr>
      <w:r>
        <w:rPr>
          <w:color w:val="800000"/>
        </w:rPr>
        <w:tab/>
      </w:r>
      <w:r w:rsidRPr="00CD21F7">
        <w:rPr>
          <w:color w:val="800000"/>
          <w:lang w:val="en-US"/>
        </w:rPr>
        <w:t>&lt;/head&gt;</w:t>
      </w:r>
    </w:p>
    <w:p w:rsidR="00CD21F7" w:rsidRPr="00CD21F7" w:rsidRDefault="00CD21F7" w:rsidP="00CD21F7">
      <w:pPr>
        <w:pStyle w:val="HTML0"/>
        <w:shd w:val="clear" w:color="auto" w:fill="FCFBC4"/>
        <w:rPr>
          <w:color w:val="800000"/>
          <w:lang w:val="en-US"/>
        </w:rPr>
      </w:pPr>
      <w:r w:rsidRPr="00CD21F7">
        <w:rPr>
          <w:color w:val="800000"/>
          <w:lang w:val="en-US"/>
        </w:rPr>
        <w:tab/>
        <w:t>&lt;</w:t>
      </w:r>
      <w:proofErr w:type="gramStart"/>
      <w:r w:rsidRPr="00CD21F7">
        <w:rPr>
          <w:color w:val="800000"/>
          <w:lang w:val="en-US"/>
        </w:rPr>
        <w:t>body</w:t>
      </w:r>
      <w:proofErr w:type="gramEnd"/>
      <w:r w:rsidRPr="00CD21F7">
        <w:rPr>
          <w:color w:val="800000"/>
          <w:lang w:val="en-US"/>
        </w:rPr>
        <w:t>&gt;</w:t>
      </w:r>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proofErr w:type="gramStart"/>
      <w:r w:rsidRPr="00CD21F7">
        <w:rPr>
          <w:rStyle w:val="code-php"/>
          <w:color w:val="000066"/>
          <w:lang w:val="en-US"/>
        </w:rPr>
        <w:t>&lt;?</w:t>
      </w:r>
      <w:proofErr w:type="spellStart"/>
      <w:r w:rsidRPr="00CD21F7">
        <w:rPr>
          <w:rStyle w:val="code-php"/>
          <w:color w:val="000066"/>
          <w:lang w:val="en-US"/>
        </w:rPr>
        <w:t>php</w:t>
      </w:r>
      <w:proofErr w:type="spellEnd"/>
      <w:proofErr w:type="gramEnd"/>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r w:rsidRPr="00CD21F7">
        <w:rPr>
          <w:rStyle w:val="code-php"/>
          <w:color w:val="000066"/>
          <w:lang w:val="en-US"/>
        </w:rPr>
        <w:t xml:space="preserve">$f = </w:t>
      </w:r>
      <w:proofErr w:type="spellStart"/>
      <w:proofErr w:type="gramStart"/>
      <w:r w:rsidRPr="00CD21F7">
        <w:rPr>
          <w:rStyle w:val="code-php"/>
          <w:color w:val="000066"/>
          <w:lang w:val="en-US"/>
        </w:rPr>
        <w:t>fopen</w:t>
      </w:r>
      <w:proofErr w:type="spellEnd"/>
      <w:r w:rsidRPr="00CD21F7">
        <w:rPr>
          <w:rStyle w:val="code-php"/>
          <w:color w:val="000066"/>
          <w:lang w:val="en-US"/>
        </w:rPr>
        <w:t>(</w:t>
      </w:r>
      <w:proofErr w:type="gramEnd"/>
      <w:r w:rsidRPr="00CD21F7">
        <w:rPr>
          <w:rStyle w:val="code-php"/>
          <w:color w:val="000066"/>
          <w:lang w:val="en-US"/>
        </w:rPr>
        <w:t>"unitednations.txt", "r");</w:t>
      </w:r>
    </w:p>
    <w:p w:rsidR="00CD21F7" w:rsidRPr="00CD21F7" w:rsidRDefault="00CD21F7" w:rsidP="00CD21F7">
      <w:pPr>
        <w:pStyle w:val="HTML0"/>
        <w:shd w:val="clear" w:color="auto" w:fill="FCFBC4"/>
        <w:rPr>
          <w:color w:val="800000"/>
          <w:lang w:val="en-US"/>
        </w:rPr>
      </w:pPr>
    </w:p>
    <w:p w:rsidR="00CD21F7" w:rsidRDefault="00CD21F7" w:rsidP="00CD21F7">
      <w:pPr>
        <w:pStyle w:val="HTML0"/>
        <w:shd w:val="clear" w:color="auto" w:fill="FCFBC4"/>
        <w:rPr>
          <w:color w:val="800000"/>
        </w:rPr>
      </w:pPr>
      <w:r w:rsidRPr="00CD21F7">
        <w:rPr>
          <w:color w:val="800000"/>
          <w:lang w:val="en-US"/>
        </w:rPr>
        <w:tab/>
      </w:r>
      <w:r>
        <w:rPr>
          <w:rStyle w:val="code-comments"/>
          <w:color w:val="006600"/>
        </w:rPr>
        <w:t>// Читать построчно до конца файла</w:t>
      </w:r>
    </w:p>
    <w:p w:rsidR="00CD21F7" w:rsidRPr="001C4BD4" w:rsidRDefault="00CD21F7" w:rsidP="00CD21F7">
      <w:pPr>
        <w:pStyle w:val="HTML0"/>
        <w:shd w:val="clear" w:color="auto" w:fill="FCFBC4"/>
        <w:rPr>
          <w:color w:val="800000"/>
          <w:lang w:val="en-US"/>
        </w:rPr>
      </w:pPr>
      <w:r>
        <w:rPr>
          <w:color w:val="800000"/>
        </w:rPr>
        <w:tab/>
      </w:r>
      <w:proofErr w:type="gramStart"/>
      <w:r w:rsidRPr="001C4BD4">
        <w:rPr>
          <w:rStyle w:val="code-php"/>
          <w:color w:val="000066"/>
          <w:lang w:val="en-US"/>
        </w:rPr>
        <w:t>while(</w:t>
      </w:r>
      <w:proofErr w:type="gramEnd"/>
      <w:r w:rsidRPr="001C4BD4">
        <w:rPr>
          <w:rStyle w:val="code-php"/>
          <w:color w:val="000066"/>
          <w:lang w:val="en-US"/>
        </w:rPr>
        <w:t>!</w:t>
      </w:r>
      <w:proofErr w:type="spellStart"/>
      <w:r w:rsidRPr="001C4BD4">
        <w:rPr>
          <w:rStyle w:val="code-php"/>
          <w:color w:val="000066"/>
          <w:lang w:val="en-US"/>
        </w:rPr>
        <w:t>feof</w:t>
      </w:r>
      <w:proofErr w:type="spellEnd"/>
      <w:r w:rsidRPr="001C4BD4">
        <w:rPr>
          <w:rStyle w:val="code-php"/>
          <w:color w:val="000066"/>
          <w:lang w:val="en-US"/>
        </w:rPr>
        <w:t>($f)) {</w:t>
      </w:r>
      <w:r w:rsidRPr="001C4BD4">
        <w:rPr>
          <w:color w:val="800000"/>
          <w:lang w:val="en-US"/>
        </w:rPr>
        <w:t xml:space="preserve"> </w:t>
      </w:r>
    </w:p>
    <w:p w:rsidR="00CD21F7" w:rsidRPr="00CD21F7" w:rsidRDefault="00CD21F7" w:rsidP="00CD21F7">
      <w:pPr>
        <w:pStyle w:val="HTML0"/>
        <w:shd w:val="clear" w:color="auto" w:fill="FCFBC4"/>
        <w:rPr>
          <w:color w:val="800000"/>
          <w:lang w:val="en-US"/>
        </w:rPr>
      </w:pPr>
      <w:r w:rsidRPr="001C4BD4">
        <w:rPr>
          <w:color w:val="800000"/>
          <w:lang w:val="en-US"/>
        </w:rPr>
        <w:tab/>
      </w:r>
      <w:r w:rsidRPr="001C4BD4">
        <w:rPr>
          <w:rStyle w:val="code-php"/>
          <w:color w:val="000066"/>
          <w:lang w:val="en-US"/>
        </w:rPr>
        <w:t xml:space="preserve">    </w:t>
      </w:r>
      <w:proofErr w:type="gramStart"/>
      <w:r w:rsidRPr="00CD21F7">
        <w:rPr>
          <w:rStyle w:val="code-php"/>
          <w:color w:val="000066"/>
          <w:lang w:val="en-US"/>
        </w:rPr>
        <w:t>echo</w:t>
      </w:r>
      <w:proofErr w:type="gramEnd"/>
      <w:r w:rsidRPr="00CD21F7">
        <w:rPr>
          <w:rStyle w:val="code-php"/>
          <w:color w:val="000066"/>
          <w:lang w:val="en-US"/>
        </w:rPr>
        <w:t xml:space="preserve"> </w:t>
      </w:r>
      <w:proofErr w:type="spellStart"/>
      <w:r w:rsidRPr="00CD21F7">
        <w:rPr>
          <w:rStyle w:val="code-php"/>
          <w:color w:val="000066"/>
          <w:lang w:val="en-US"/>
        </w:rPr>
        <w:t>fgets</w:t>
      </w:r>
      <w:proofErr w:type="spellEnd"/>
      <w:r w:rsidRPr="00CD21F7">
        <w:rPr>
          <w:rStyle w:val="code-php"/>
          <w:color w:val="000066"/>
          <w:lang w:val="en-US"/>
        </w:rPr>
        <w:t>($f) . "&lt;</w:t>
      </w:r>
      <w:proofErr w:type="spellStart"/>
      <w:r w:rsidRPr="00CD21F7">
        <w:rPr>
          <w:rStyle w:val="code-php"/>
          <w:color w:val="000066"/>
          <w:lang w:val="en-US"/>
        </w:rPr>
        <w:t>br</w:t>
      </w:r>
      <w:proofErr w:type="spellEnd"/>
      <w:r w:rsidRPr="00CD21F7">
        <w:rPr>
          <w:rStyle w:val="code-php"/>
          <w:color w:val="000066"/>
          <w:lang w:val="en-US"/>
        </w:rPr>
        <w:t xml:space="preserve"> /&gt;";</w:t>
      </w:r>
    </w:p>
    <w:p w:rsidR="00CD21F7" w:rsidRPr="00CD21F7" w:rsidRDefault="00CD21F7" w:rsidP="00CD21F7">
      <w:pPr>
        <w:pStyle w:val="HTML0"/>
        <w:shd w:val="clear" w:color="auto" w:fill="FCFBC4"/>
        <w:rPr>
          <w:color w:val="800000"/>
          <w:lang w:val="en-US"/>
        </w:rPr>
      </w:pPr>
      <w:r w:rsidRPr="00CD21F7">
        <w:rPr>
          <w:color w:val="800000"/>
          <w:lang w:val="en-US"/>
        </w:rPr>
        <w:tab/>
      </w:r>
      <w:r w:rsidRPr="00CD21F7">
        <w:rPr>
          <w:rStyle w:val="code-php"/>
          <w:color w:val="000066"/>
          <w:lang w:val="en-US"/>
        </w:rPr>
        <w:t>}</w:t>
      </w:r>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proofErr w:type="spellStart"/>
      <w:proofErr w:type="gramStart"/>
      <w:r w:rsidRPr="00CD21F7">
        <w:rPr>
          <w:rStyle w:val="code-php"/>
          <w:color w:val="000066"/>
          <w:lang w:val="en-US"/>
        </w:rPr>
        <w:t>fclose</w:t>
      </w:r>
      <w:proofErr w:type="spellEnd"/>
      <w:r w:rsidRPr="00CD21F7">
        <w:rPr>
          <w:rStyle w:val="code-php"/>
          <w:color w:val="000066"/>
          <w:lang w:val="en-US"/>
        </w:rPr>
        <w:t>(</w:t>
      </w:r>
      <w:proofErr w:type="gramEnd"/>
      <w:r w:rsidRPr="00CD21F7">
        <w:rPr>
          <w:rStyle w:val="code-php"/>
          <w:color w:val="000066"/>
          <w:lang w:val="en-US"/>
        </w:rPr>
        <w:t>$f);</w:t>
      </w:r>
    </w:p>
    <w:p w:rsidR="00CD21F7" w:rsidRPr="00CD21F7" w:rsidRDefault="00CD21F7" w:rsidP="00CD21F7">
      <w:pPr>
        <w:pStyle w:val="HTML0"/>
        <w:shd w:val="clear" w:color="auto" w:fill="FCFBC4"/>
        <w:rPr>
          <w:color w:val="800000"/>
          <w:lang w:val="en-US"/>
        </w:rPr>
      </w:pPr>
    </w:p>
    <w:p w:rsidR="00CD21F7" w:rsidRPr="001C4BD4" w:rsidRDefault="00CD21F7" w:rsidP="00CD21F7">
      <w:pPr>
        <w:pStyle w:val="HTML0"/>
        <w:shd w:val="clear" w:color="auto" w:fill="FCFBC4"/>
        <w:rPr>
          <w:color w:val="800000"/>
          <w:lang w:val="en-US"/>
        </w:rPr>
      </w:pPr>
      <w:r w:rsidRPr="00CD21F7">
        <w:rPr>
          <w:color w:val="800000"/>
          <w:lang w:val="en-US"/>
        </w:rPr>
        <w:tab/>
      </w:r>
      <w:r w:rsidRPr="001C4BD4">
        <w:rPr>
          <w:rStyle w:val="code-php"/>
          <w:color w:val="000066"/>
          <w:lang w:val="en-US"/>
        </w:rPr>
        <w:t>?&gt;</w:t>
      </w:r>
    </w:p>
    <w:p w:rsidR="00CD21F7" w:rsidRPr="001C4BD4" w:rsidRDefault="00CD21F7" w:rsidP="00CD21F7">
      <w:pPr>
        <w:pStyle w:val="HTML0"/>
        <w:shd w:val="clear" w:color="auto" w:fill="FCFBC4"/>
        <w:rPr>
          <w:color w:val="800000"/>
          <w:lang w:val="en-US"/>
        </w:rPr>
      </w:pPr>
    </w:p>
    <w:p w:rsidR="00CD21F7" w:rsidRPr="001C4BD4" w:rsidRDefault="00CD21F7" w:rsidP="00CD21F7">
      <w:pPr>
        <w:pStyle w:val="HTML0"/>
        <w:shd w:val="clear" w:color="auto" w:fill="FCFBC4"/>
        <w:rPr>
          <w:color w:val="800000"/>
          <w:lang w:val="en-US"/>
        </w:rPr>
      </w:pPr>
      <w:r w:rsidRPr="001C4BD4">
        <w:rPr>
          <w:color w:val="800000"/>
          <w:lang w:val="en-US"/>
        </w:rPr>
        <w:tab/>
        <w:t>&lt;/body&gt;</w:t>
      </w:r>
    </w:p>
    <w:p w:rsidR="00CD21F7" w:rsidRPr="001C4BD4" w:rsidRDefault="00CD21F7" w:rsidP="00CD21F7">
      <w:pPr>
        <w:pStyle w:val="HTML0"/>
        <w:shd w:val="clear" w:color="auto" w:fill="FCFBC4"/>
        <w:rPr>
          <w:color w:val="800000"/>
          <w:lang w:val="en-US"/>
        </w:rPr>
      </w:pPr>
      <w:r w:rsidRPr="001C4BD4">
        <w:rPr>
          <w:color w:val="800000"/>
          <w:lang w:val="en-US"/>
        </w:rPr>
        <w:tab/>
        <w:t>&lt;/html&gt;</w:t>
      </w:r>
    </w:p>
    <w:p w:rsidR="00CD21F7" w:rsidRPr="001C4BD4" w:rsidRDefault="00CD21F7" w:rsidP="00CD21F7">
      <w:pPr>
        <w:pStyle w:val="HTML0"/>
        <w:shd w:val="clear" w:color="auto" w:fill="FCFBC4"/>
        <w:rPr>
          <w:color w:val="800000"/>
          <w:lang w:val="en-US"/>
        </w:rPr>
      </w:pPr>
      <w:r w:rsidRPr="001C4BD4">
        <w:rPr>
          <w:color w:val="800000"/>
          <w:lang w:val="en-US"/>
        </w:rPr>
        <w:tab/>
      </w:r>
    </w:p>
    <w:p w:rsidR="00CD21F7" w:rsidRPr="001C4BD4" w:rsidRDefault="00CD21F7" w:rsidP="00CD21F7">
      <w:pPr>
        <w:pStyle w:val="HTML0"/>
        <w:shd w:val="clear" w:color="auto" w:fill="FCFBC4"/>
        <w:rPr>
          <w:color w:val="800000"/>
          <w:lang w:val="en-US"/>
        </w:rPr>
      </w:pPr>
      <w:r w:rsidRPr="001C4BD4">
        <w:rPr>
          <w:color w:val="800000"/>
          <w:lang w:val="en-US"/>
        </w:rPr>
        <w:tab/>
      </w:r>
    </w:p>
    <w:p w:rsidR="00CD21F7" w:rsidRDefault="00CD21F7" w:rsidP="00CD21F7">
      <w:pPr>
        <w:shd w:val="clear" w:color="auto" w:fill="FFFFFF"/>
        <w:rPr>
          <w:rFonts w:ascii="Arial" w:hAnsi="Arial" w:cs="Arial"/>
          <w:color w:val="000000"/>
        </w:rPr>
      </w:pPr>
      <w:r>
        <w:rPr>
          <w:rFonts w:ascii="Arial" w:hAnsi="Arial" w:cs="Arial"/>
          <w:noProof/>
          <w:color w:val="000000"/>
          <w:lang w:eastAsia="ru-RU"/>
        </w:rPr>
        <w:drawing>
          <wp:inline distT="0" distB="0" distL="0" distR="0">
            <wp:extent cx="133350" cy="104775"/>
            <wp:effectExtent l="19050" t="0" r="0" b="0"/>
            <wp:docPr id="66" name="Рисунок 6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
                    <pic:cNvPicPr>
                      <a:picLocks noChangeAspect="1" noChangeArrowheads="1"/>
                    </pic:cNvPicPr>
                  </pic:nvPicPr>
                  <pic:blipFill>
                    <a:blip r:embed="rId41" cstate="print"/>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hyperlink r:id="rId43" w:tooltip="Просмотр вышеприведённого кода в качестве примера" w:history="1">
        <w:r>
          <w:rPr>
            <w:rStyle w:val="a3"/>
            <w:rFonts w:ascii="Arial" w:hAnsi="Arial" w:cs="Arial"/>
            <w:color w:val="003399"/>
          </w:rPr>
          <w:t>Отображение примера</w:t>
        </w:r>
      </w:hyperlink>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В этом примере мы выполняем цикл по всем строкам и используем функцию</w:t>
      </w:r>
      <w:r>
        <w:rPr>
          <w:rStyle w:val="apple-converted-space"/>
          <w:rFonts w:ascii="Arial" w:hAnsi="Arial" w:cs="Arial"/>
          <w:color w:val="000000"/>
          <w:sz w:val="22"/>
          <w:szCs w:val="22"/>
        </w:rPr>
        <w:t> </w:t>
      </w:r>
      <w:hyperlink r:id="rId44" w:history="1">
        <w:r>
          <w:rPr>
            <w:rFonts w:ascii="Arial" w:hAnsi="Arial" w:cs="Arial"/>
            <w:noProof/>
            <w:color w:val="003399"/>
            <w:sz w:val="22"/>
            <w:szCs w:val="22"/>
          </w:rPr>
          <w:drawing>
            <wp:inline distT="0" distB="0" distL="0" distR="0">
              <wp:extent cx="171450" cy="114300"/>
              <wp:effectExtent l="19050" t="0" r="0" b="0"/>
              <wp:docPr id="67" name="Рисунок 67" descr="документация">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документация">
                        <a:hlinkClick r:id="rId44"/>
                      </pic:cNvPr>
                      <pic:cNvPicPr>
                        <a:picLocks noChangeAspect="1" noChangeArrowheads="1"/>
                      </pic:cNvPicPr>
                    </pic:nvPicPr>
                    <pic:blipFill>
                      <a:blip r:embed="rId38" cstate="print"/>
                      <a:srcRect/>
                      <a:stretch>
                        <a:fillRect/>
                      </a:stretch>
                    </pic:blipFill>
                    <pic:spPr bwMode="auto">
                      <a:xfrm>
                        <a:off x="0" y="0"/>
                        <a:ext cx="171450" cy="114300"/>
                      </a:xfrm>
                      <a:prstGeom prst="rect">
                        <a:avLst/>
                      </a:prstGeom>
                      <a:noFill/>
                      <a:ln w="9525">
                        <a:noFill/>
                        <a:miter lim="800000"/>
                        <a:headEnd/>
                        <a:tailEnd/>
                      </a:ln>
                    </pic:spPr>
                  </pic:pic>
                </a:graphicData>
              </a:graphic>
            </wp:inline>
          </w:drawing>
        </w:r>
        <w:proofErr w:type="spellStart"/>
        <w:r>
          <w:rPr>
            <w:rStyle w:val="a3"/>
            <w:rFonts w:ascii="Arial" w:hAnsi="Arial" w:cs="Arial"/>
            <w:color w:val="003399"/>
            <w:sz w:val="22"/>
            <w:szCs w:val="22"/>
          </w:rPr>
          <w:t>feof</w:t>
        </w:r>
        <w:proofErr w:type="spellEnd"/>
      </w:hyperlink>
      <w:r>
        <w:rPr>
          <w:rStyle w:val="apple-converted-space"/>
          <w:rFonts w:ascii="Arial" w:hAnsi="Arial" w:cs="Arial"/>
          <w:color w:val="000000"/>
          <w:sz w:val="22"/>
          <w:szCs w:val="22"/>
        </w:rPr>
        <w:t> </w:t>
      </w:r>
      <w:r>
        <w:rPr>
          <w:rFonts w:ascii="Arial" w:hAnsi="Arial" w:cs="Arial"/>
          <w:color w:val="000000"/>
          <w:sz w:val="22"/>
          <w:szCs w:val="22"/>
        </w:rPr>
        <w:t>(</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end-of-file</w:t>
      </w:r>
      <w:proofErr w:type="spellEnd"/>
      <w:r>
        <w:rPr>
          <w:rFonts w:ascii="Arial" w:hAnsi="Arial" w:cs="Arial"/>
          <w:color w:val="000000"/>
          <w:sz w:val="22"/>
          <w:szCs w:val="22"/>
        </w:rPr>
        <w:t xml:space="preserve">/до конца файла) для проверки достижения конца файла. Если конец не достигнуть ("!" - </w:t>
      </w:r>
      <w:proofErr w:type="gramStart"/>
      <w:r>
        <w:rPr>
          <w:rFonts w:ascii="Arial" w:hAnsi="Arial" w:cs="Arial"/>
          <w:color w:val="000000"/>
          <w:sz w:val="22"/>
          <w:szCs w:val="22"/>
        </w:rPr>
        <w:t>см</w:t>
      </w:r>
      <w:proofErr w:type="gramEnd"/>
      <w:r>
        <w:rPr>
          <w:rFonts w:ascii="Arial" w:hAnsi="Arial" w:cs="Arial"/>
          <w:color w:val="000000"/>
          <w:sz w:val="22"/>
          <w:szCs w:val="22"/>
        </w:rPr>
        <w:t>. Урок 6), строка записывается.</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Вместо цикличного прохода по всем строкам мы можем получить тот же результат функцией</w:t>
      </w:r>
      <w:r>
        <w:rPr>
          <w:rStyle w:val="apple-converted-space"/>
          <w:rFonts w:ascii="Arial" w:hAnsi="Arial" w:cs="Arial"/>
          <w:color w:val="000000"/>
          <w:sz w:val="22"/>
          <w:szCs w:val="22"/>
        </w:rPr>
        <w:t> </w:t>
      </w:r>
      <w:hyperlink r:id="rId45" w:history="1">
        <w:r w:rsidR="00522BB5" w:rsidRPr="00522BB5">
          <w:rPr>
            <w:rFonts w:ascii="Arial" w:hAnsi="Arial" w:cs="Arial"/>
            <w:color w:val="003399"/>
            <w:sz w:val="22"/>
            <w:szCs w:val="22"/>
          </w:rPr>
          <w:pict>
            <v:shape id="_x0000_i1031" type="#_x0000_t75" alt="документация" href="http://php.net/manual/en/function.fread.php" style="width:24pt;height:24pt" o:button="t"/>
          </w:pict>
        </w:r>
        <w:proofErr w:type="spellStart"/>
        <w:r>
          <w:rPr>
            <w:rStyle w:val="a3"/>
            <w:rFonts w:ascii="Arial" w:hAnsi="Arial" w:cs="Arial"/>
            <w:color w:val="003399"/>
            <w:sz w:val="22"/>
            <w:szCs w:val="22"/>
          </w:rPr>
          <w:t>fread</w:t>
        </w:r>
        <w:proofErr w:type="spellEnd"/>
      </w:hyperlink>
      <w:r>
        <w:rPr>
          <w:rFonts w:ascii="Arial" w:hAnsi="Arial" w:cs="Arial"/>
          <w:color w:val="000000"/>
          <w:sz w:val="22"/>
          <w:szCs w:val="22"/>
        </w:rPr>
        <w:t>. При работе с очень большими текстовыми файлами помните, что</w:t>
      </w:r>
      <w:r>
        <w:rPr>
          <w:rStyle w:val="apple-converted-space"/>
          <w:rFonts w:ascii="Arial" w:hAnsi="Arial" w:cs="Arial"/>
          <w:color w:val="000000"/>
          <w:sz w:val="22"/>
          <w:szCs w:val="22"/>
        </w:rPr>
        <w:t> </w:t>
      </w:r>
      <w:hyperlink r:id="rId46" w:history="1">
        <w:r w:rsidR="00522BB5" w:rsidRPr="00522BB5">
          <w:rPr>
            <w:rFonts w:ascii="Arial" w:hAnsi="Arial" w:cs="Arial"/>
            <w:color w:val="003399"/>
            <w:sz w:val="22"/>
            <w:szCs w:val="22"/>
          </w:rPr>
          <w:pict>
            <v:shape id="_x0000_i1032" type="#_x0000_t75" alt="документация" href="http://php.net/manual/en/function.fread.php" style="width:24pt;height:24pt" o:button="t"/>
          </w:pict>
        </w:r>
        <w:proofErr w:type="spellStart"/>
        <w:r>
          <w:rPr>
            <w:rStyle w:val="a3"/>
            <w:rFonts w:ascii="Arial" w:hAnsi="Arial" w:cs="Arial"/>
            <w:color w:val="003399"/>
            <w:sz w:val="22"/>
            <w:szCs w:val="22"/>
          </w:rPr>
          <w:t>fread</w:t>
        </w:r>
        <w:proofErr w:type="spellEnd"/>
      </w:hyperlink>
      <w:r>
        <w:rPr>
          <w:rStyle w:val="apple-converted-space"/>
          <w:rFonts w:ascii="Arial" w:hAnsi="Arial" w:cs="Arial"/>
          <w:color w:val="000000"/>
          <w:sz w:val="22"/>
          <w:szCs w:val="22"/>
        </w:rPr>
        <w:t> </w:t>
      </w:r>
      <w:r>
        <w:rPr>
          <w:rFonts w:ascii="Arial" w:hAnsi="Arial" w:cs="Arial"/>
          <w:color w:val="000000"/>
          <w:sz w:val="22"/>
          <w:szCs w:val="22"/>
        </w:rPr>
        <w:t>использует больше ресурсов, чем</w:t>
      </w:r>
      <w:r>
        <w:rPr>
          <w:rStyle w:val="apple-converted-space"/>
          <w:rFonts w:ascii="Arial" w:hAnsi="Arial" w:cs="Arial"/>
          <w:color w:val="000000"/>
          <w:sz w:val="22"/>
          <w:szCs w:val="22"/>
        </w:rPr>
        <w:t> </w:t>
      </w:r>
      <w:hyperlink r:id="rId47" w:history="1">
        <w:r>
          <w:rPr>
            <w:rFonts w:ascii="Arial" w:hAnsi="Arial" w:cs="Arial"/>
            <w:noProof/>
            <w:color w:val="003399"/>
            <w:sz w:val="22"/>
            <w:szCs w:val="22"/>
          </w:rPr>
          <w:drawing>
            <wp:inline distT="0" distB="0" distL="0" distR="0">
              <wp:extent cx="171450" cy="114300"/>
              <wp:effectExtent l="19050" t="0" r="0" b="0"/>
              <wp:docPr id="70" name="Рисунок 70" descr="документация">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документация">
                        <a:hlinkClick r:id="rId47"/>
                      </pic:cNvPr>
                      <pic:cNvPicPr>
                        <a:picLocks noChangeAspect="1" noChangeArrowheads="1"/>
                      </pic:cNvPicPr>
                    </pic:nvPicPr>
                    <pic:blipFill>
                      <a:blip r:embed="rId38" cstate="print"/>
                      <a:srcRect/>
                      <a:stretch>
                        <a:fillRect/>
                      </a:stretch>
                    </pic:blipFill>
                    <pic:spPr bwMode="auto">
                      <a:xfrm>
                        <a:off x="0" y="0"/>
                        <a:ext cx="171450" cy="114300"/>
                      </a:xfrm>
                      <a:prstGeom prst="rect">
                        <a:avLst/>
                      </a:prstGeom>
                      <a:noFill/>
                      <a:ln w="9525">
                        <a:noFill/>
                        <a:miter lim="800000"/>
                        <a:headEnd/>
                        <a:tailEnd/>
                      </a:ln>
                    </pic:spPr>
                  </pic:pic>
                </a:graphicData>
              </a:graphic>
            </wp:inline>
          </w:drawing>
        </w:r>
        <w:proofErr w:type="spellStart"/>
        <w:r>
          <w:rPr>
            <w:rStyle w:val="a3"/>
            <w:rFonts w:ascii="Arial" w:hAnsi="Arial" w:cs="Arial"/>
            <w:color w:val="003399"/>
            <w:sz w:val="22"/>
            <w:szCs w:val="22"/>
          </w:rPr>
          <w:t>fgets</w:t>
        </w:r>
        <w:proofErr w:type="spellEnd"/>
      </w:hyperlink>
      <w:r>
        <w:rPr>
          <w:rFonts w:ascii="Arial" w:hAnsi="Arial" w:cs="Arial"/>
          <w:color w:val="000000"/>
          <w:sz w:val="22"/>
          <w:szCs w:val="22"/>
        </w:rPr>
        <w:t>. Для маленьких файлов разница в работе несущественна.</w:t>
      </w:r>
    </w:p>
    <w:p w:rsidR="00CD21F7" w:rsidRDefault="00CD21F7" w:rsidP="00CD21F7">
      <w:pPr>
        <w:pStyle w:val="2"/>
        <w:shd w:val="clear" w:color="auto" w:fill="FFFFFF"/>
        <w:rPr>
          <w:rFonts w:ascii="Arial" w:hAnsi="Arial" w:cs="Arial"/>
          <w:b w:val="0"/>
          <w:bCs w:val="0"/>
          <w:color w:val="000000"/>
          <w:sz w:val="39"/>
          <w:szCs w:val="39"/>
        </w:rPr>
      </w:pPr>
      <w:r>
        <w:rPr>
          <w:rFonts w:ascii="Arial" w:hAnsi="Arial" w:cs="Arial"/>
          <w:b w:val="0"/>
          <w:bCs w:val="0"/>
          <w:color w:val="000000"/>
          <w:sz w:val="39"/>
          <w:szCs w:val="39"/>
        </w:rPr>
        <w:t>Пример 3: Простая директория ссылок</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Как сказано в начале этого урока, текстовые файлы могут отлично подойти для хранения данных. Это показано на следующем примере, где создаётся простая директория ссылок из содержимого файла</w:t>
      </w:r>
      <w:r>
        <w:rPr>
          <w:rStyle w:val="apple-converted-space"/>
          <w:rFonts w:ascii="Arial" w:hAnsi="Arial" w:cs="Arial"/>
          <w:color w:val="000000"/>
          <w:sz w:val="22"/>
          <w:szCs w:val="22"/>
        </w:rPr>
        <w:t> </w:t>
      </w:r>
      <w:hyperlink r:id="rId48" w:history="1">
        <w:r>
          <w:rPr>
            <w:rStyle w:val="a3"/>
            <w:rFonts w:ascii="Arial" w:hAnsi="Arial" w:cs="Arial"/>
            <w:color w:val="003399"/>
            <w:sz w:val="22"/>
            <w:szCs w:val="22"/>
          </w:rPr>
          <w:t>unitednations.txt</w:t>
        </w:r>
      </w:hyperlink>
      <w:r>
        <w:rPr>
          <w:rFonts w:ascii="Arial" w:hAnsi="Arial" w:cs="Arial"/>
          <w:color w:val="000000"/>
          <w:sz w:val="22"/>
          <w:szCs w:val="22"/>
        </w:rPr>
        <w:t>.</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 xml:space="preserve">В файле </w:t>
      </w:r>
      <w:proofErr w:type="spellStart"/>
      <w:r>
        <w:rPr>
          <w:rFonts w:ascii="Arial" w:hAnsi="Arial" w:cs="Arial"/>
          <w:color w:val="000000"/>
          <w:sz w:val="22"/>
          <w:szCs w:val="22"/>
        </w:rPr>
        <w:t>систематизированно</w:t>
      </w:r>
      <w:proofErr w:type="spellEnd"/>
      <w:r>
        <w:rPr>
          <w:rFonts w:ascii="Arial" w:hAnsi="Arial" w:cs="Arial"/>
          <w:color w:val="000000"/>
          <w:sz w:val="22"/>
          <w:szCs w:val="22"/>
        </w:rPr>
        <w:t xml:space="preserve"> записаны: название программы, запятая, домен. Как вы, вероятно, могли предположить, в файле с разделением запятыми можно записать куда больше информации.</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Для получения информации из каждой строки используем массив. См. в</w:t>
      </w:r>
      <w:r>
        <w:rPr>
          <w:rStyle w:val="apple-converted-space"/>
          <w:rFonts w:ascii="Arial" w:hAnsi="Arial" w:cs="Arial"/>
          <w:color w:val="000000"/>
          <w:sz w:val="22"/>
          <w:szCs w:val="22"/>
        </w:rPr>
        <w:t> </w:t>
      </w:r>
      <w:hyperlink r:id="rId49" w:tooltip="Урок 8: Arrays" w:history="1">
        <w:r>
          <w:rPr>
            <w:rStyle w:val="a3"/>
            <w:rFonts w:ascii="Arial" w:hAnsi="Arial" w:cs="Arial"/>
            <w:color w:val="003399"/>
            <w:sz w:val="22"/>
            <w:szCs w:val="22"/>
          </w:rPr>
          <w:t>Уроке 8</w:t>
        </w:r>
      </w:hyperlink>
      <w:r>
        <w:rPr>
          <w:rStyle w:val="apple-converted-space"/>
          <w:rFonts w:ascii="Arial" w:hAnsi="Arial" w:cs="Arial"/>
          <w:color w:val="000000"/>
          <w:sz w:val="22"/>
          <w:szCs w:val="22"/>
        </w:rPr>
        <w:t> </w:t>
      </w:r>
      <w:r>
        <w:rPr>
          <w:rFonts w:ascii="Arial" w:hAnsi="Arial" w:cs="Arial"/>
          <w:color w:val="000000"/>
          <w:sz w:val="22"/>
          <w:szCs w:val="22"/>
        </w:rPr>
        <w:t>о массивах.</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html</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head</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title</w:t>
      </w:r>
      <w:proofErr w:type="spellEnd"/>
      <w:r>
        <w:rPr>
          <w:color w:val="800000"/>
        </w:rPr>
        <w:t>&gt;Чтение из текстовых файлов&lt;/</w:t>
      </w:r>
      <w:proofErr w:type="spellStart"/>
      <w:r>
        <w:rPr>
          <w:color w:val="800000"/>
        </w:rPr>
        <w:t>title</w:t>
      </w:r>
      <w:proofErr w:type="spellEnd"/>
      <w:r>
        <w:rPr>
          <w:color w:val="800000"/>
        </w:rPr>
        <w:t>&gt;</w:t>
      </w:r>
    </w:p>
    <w:p w:rsidR="00CD21F7" w:rsidRDefault="00CD21F7" w:rsidP="00CD21F7">
      <w:pPr>
        <w:pStyle w:val="HTML0"/>
        <w:shd w:val="clear" w:color="auto" w:fill="FCFBC4"/>
        <w:rPr>
          <w:color w:val="800000"/>
        </w:rPr>
      </w:pPr>
    </w:p>
    <w:p w:rsidR="00CD21F7" w:rsidRPr="00CD21F7" w:rsidRDefault="00CD21F7" w:rsidP="00CD21F7">
      <w:pPr>
        <w:pStyle w:val="HTML0"/>
        <w:shd w:val="clear" w:color="auto" w:fill="FCFBC4"/>
        <w:rPr>
          <w:color w:val="800000"/>
          <w:lang w:val="en-US"/>
        </w:rPr>
      </w:pPr>
      <w:r>
        <w:rPr>
          <w:color w:val="800000"/>
        </w:rPr>
        <w:tab/>
      </w:r>
      <w:r w:rsidRPr="00CD21F7">
        <w:rPr>
          <w:color w:val="800000"/>
          <w:lang w:val="en-US"/>
        </w:rPr>
        <w:t>&lt;/head&gt;</w:t>
      </w:r>
    </w:p>
    <w:p w:rsidR="00CD21F7" w:rsidRPr="00CD21F7" w:rsidRDefault="00CD21F7" w:rsidP="00CD21F7">
      <w:pPr>
        <w:pStyle w:val="HTML0"/>
        <w:shd w:val="clear" w:color="auto" w:fill="FCFBC4"/>
        <w:rPr>
          <w:color w:val="800000"/>
          <w:lang w:val="en-US"/>
        </w:rPr>
      </w:pPr>
      <w:r w:rsidRPr="00CD21F7">
        <w:rPr>
          <w:color w:val="800000"/>
          <w:lang w:val="en-US"/>
        </w:rPr>
        <w:tab/>
        <w:t>&lt;</w:t>
      </w:r>
      <w:proofErr w:type="gramStart"/>
      <w:r w:rsidRPr="00CD21F7">
        <w:rPr>
          <w:color w:val="800000"/>
          <w:lang w:val="en-US"/>
        </w:rPr>
        <w:t>body</w:t>
      </w:r>
      <w:proofErr w:type="gramEnd"/>
      <w:r w:rsidRPr="00CD21F7">
        <w:rPr>
          <w:color w:val="800000"/>
          <w:lang w:val="en-US"/>
        </w:rPr>
        <w:t>&gt;</w:t>
      </w:r>
    </w:p>
    <w:p w:rsidR="00CD21F7" w:rsidRPr="00CD21F7" w:rsidRDefault="00CD21F7" w:rsidP="00CD21F7">
      <w:pPr>
        <w:pStyle w:val="HTML0"/>
        <w:shd w:val="clear" w:color="auto" w:fill="FCFBC4"/>
        <w:rPr>
          <w:color w:val="800000"/>
          <w:lang w:val="en-US"/>
        </w:rPr>
      </w:pPr>
    </w:p>
    <w:p w:rsidR="00CD21F7" w:rsidRPr="00CD21F7" w:rsidRDefault="00CD21F7" w:rsidP="00CD21F7">
      <w:pPr>
        <w:pStyle w:val="HTML0"/>
        <w:shd w:val="clear" w:color="auto" w:fill="FCFBC4"/>
        <w:rPr>
          <w:color w:val="800000"/>
          <w:lang w:val="en-US"/>
        </w:rPr>
      </w:pPr>
      <w:r w:rsidRPr="00CD21F7">
        <w:rPr>
          <w:color w:val="800000"/>
          <w:lang w:val="en-US"/>
        </w:rPr>
        <w:tab/>
      </w:r>
      <w:proofErr w:type="gramStart"/>
      <w:r w:rsidRPr="00CD21F7">
        <w:rPr>
          <w:rStyle w:val="code-php"/>
          <w:color w:val="000066"/>
          <w:lang w:val="en-US"/>
        </w:rPr>
        <w:t>&lt;?</w:t>
      </w:r>
      <w:proofErr w:type="spellStart"/>
      <w:r w:rsidRPr="00CD21F7">
        <w:rPr>
          <w:rStyle w:val="code-php"/>
          <w:color w:val="000066"/>
          <w:lang w:val="en-US"/>
        </w:rPr>
        <w:t>php</w:t>
      </w:r>
      <w:proofErr w:type="spellEnd"/>
      <w:proofErr w:type="gramEnd"/>
    </w:p>
    <w:p w:rsidR="00CD21F7" w:rsidRPr="00CD21F7" w:rsidRDefault="00CD21F7" w:rsidP="00CD21F7">
      <w:pPr>
        <w:pStyle w:val="HTML0"/>
        <w:shd w:val="clear" w:color="auto" w:fill="FCFBC4"/>
        <w:rPr>
          <w:color w:val="800000"/>
          <w:lang w:val="en-US"/>
        </w:rPr>
      </w:pPr>
      <w:r w:rsidRPr="00CD21F7">
        <w:rPr>
          <w:color w:val="800000"/>
          <w:lang w:val="en-US"/>
        </w:rPr>
        <w:tab/>
      </w:r>
      <w:r w:rsidRPr="00CD21F7">
        <w:rPr>
          <w:rStyle w:val="code-php"/>
          <w:color w:val="000066"/>
          <w:lang w:val="en-US"/>
        </w:rPr>
        <w:t xml:space="preserve">$f = </w:t>
      </w:r>
      <w:proofErr w:type="spellStart"/>
      <w:proofErr w:type="gramStart"/>
      <w:r w:rsidRPr="00CD21F7">
        <w:rPr>
          <w:rStyle w:val="code-php"/>
          <w:color w:val="000066"/>
          <w:lang w:val="en-US"/>
        </w:rPr>
        <w:t>fopen</w:t>
      </w:r>
      <w:proofErr w:type="spellEnd"/>
      <w:r w:rsidRPr="00CD21F7">
        <w:rPr>
          <w:rStyle w:val="code-php"/>
          <w:color w:val="000066"/>
          <w:lang w:val="en-US"/>
        </w:rPr>
        <w:t>(</w:t>
      </w:r>
      <w:proofErr w:type="gramEnd"/>
      <w:r w:rsidRPr="00CD21F7">
        <w:rPr>
          <w:rStyle w:val="code-php"/>
          <w:color w:val="000066"/>
          <w:lang w:val="en-US"/>
        </w:rPr>
        <w:t>"unitednations.txt", "r");</w:t>
      </w:r>
    </w:p>
    <w:p w:rsidR="00CD21F7" w:rsidRPr="00CD21F7" w:rsidRDefault="00CD21F7" w:rsidP="00CD21F7">
      <w:pPr>
        <w:pStyle w:val="HTML0"/>
        <w:shd w:val="clear" w:color="auto" w:fill="FCFBC4"/>
        <w:rPr>
          <w:color w:val="800000"/>
          <w:lang w:val="en-US"/>
        </w:rPr>
      </w:pPr>
    </w:p>
    <w:p w:rsidR="00CD21F7" w:rsidRDefault="00CD21F7" w:rsidP="00CD21F7">
      <w:pPr>
        <w:pStyle w:val="HTML0"/>
        <w:shd w:val="clear" w:color="auto" w:fill="FCFBC4"/>
        <w:rPr>
          <w:color w:val="800000"/>
        </w:rPr>
      </w:pPr>
      <w:r w:rsidRPr="00CD21F7">
        <w:rPr>
          <w:color w:val="800000"/>
          <w:lang w:val="en-US"/>
        </w:rPr>
        <w:tab/>
      </w:r>
      <w:r>
        <w:rPr>
          <w:rStyle w:val="code-comments"/>
          <w:color w:val="006600"/>
        </w:rPr>
        <w:t>// Читать построчно до конца файла</w:t>
      </w:r>
    </w:p>
    <w:p w:rsidR="00CD21F7" w:rsidRDefault="00CD21F7" w:rsidP="00CD21F7">
      <w:pPr>
        <w:pStyle w:val="HTML0"/>
        <w:shd w:val="clear" w:color="auto" w:fill="FCFBC4"/>
        <w:rPr>
          <w:color w:val="800000"/>
        </w:rPr>
      </w:pPr>
      <w:r>
        <w:rPr>
          <w:color w:val="800000"/>
        </w:rPr>
        <w:tab/>
      </w:r>
      <w:proofErr w:type="spellStart"/>
      <w:r>
        <w:rPr>
          <w:rStyle w:val="code-php"/>
          <w:color w:val="000066"/>
        </w:rPr>
        <w:t>while</w:t>
      </w:r>
      <w:proofErr w:type="spellEnd"/>
      <w:r>
        <w:rPr>
          <w:rStyle w:val="code-php"/>
          <w:color w:val="000066"/>
        </w:rPr>
        <w:t xml:space="preserve"> (!</w:t>
      </w:r>
      <w:proofErr w:type="spellStart"/>
      <w:r>
        <w:rPr>
          <w:rStyle w:val="code-php"/>
          <w:color w:val="000066"/>
        </w:rPr>
        <w:t>feof</w:t>
      </w:r>
      <w:proofErr w:type="spellEnd"/>
      <w:r>
        <w:rPr>
          <w:rStyle w:val="code-php"/>
          <w:color w:val="000066"/>
        </w:rPr>
        <w:t>($</w:t>
      </w:r>
      <w:proofErr w:type="spellStart"/>
      <w:r>
        <w:rPr>
          <w:rStyle w:val="code-php"/>
          <w:color w:val="000066"/>
        </w:rPr>
        <w:t>f</w:t>
      </w:r>
      <w:proofErr w:type="spellEnd"/>
      <w:r>
        <w:rPr>
          <w:rStyle w:val="code-php"/>
          <w:color w:val="000066"/>
        </w:rPr>
        <w:t xml:space="preserve">)) </w:t>
      </w:r>
      <w:proofErr w:type="gramStart"/>
      <w:r>
        <w:rPr>
          <w:rStyle w:val="code-php"/>
          <w:color w:val="000066"/>
        </w:rPr>
        <w:t>{</w:t>
      </w:r>
      <w:r>
        <w:rPr>
          <w:color w:val="800000"/>
        </w:rPr>
        <w:t xml:space="preserve"> </w:t>
      </w:r>
      <w:proofErr w:type="gramEnd"/>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r>
        <w:rPr>
          <w:rStyle w:val="code-comments"/>
          <w:color w:val="006600"/>
        </w:rPr>
        <w:t>// Создать массив с запятой-разделителем</w:t>
      </w:r>
    </w:p>
    <w:p w:rsidR="00CD21F7" w:rsidRDefault="00CD21F7" w:rsidP="00CD21F7">
      <w:pPr>
        <w:pStyle w:val="HTML0"/>
        <w:shd w:val="clear" w:color="auto" w:fill="FCFBC4"/>
        <w:rPr>
          <w:color w:val="800000"/>
        </w:rPr>
      </w:pPr>
      <w:r>
        <w:rPr>
          <w:color w:val="800000"/>
        </w:rPr>
        <w:tab/>
      </w:r>
      <w:r>
        <w:rPr>
          <w:rStyle w:val="code-php"/>
          <w:color w:val="000066"/>
        </w:rPr>
        <w:t xml:space="preserve">   $</w:t>
      </w:r>
      <w:proofErr w:type="spellStart"/>
      <w:r>
        <w:rPr>
          <w:rStyle w:val="code-php"/>
          <w:color w:val="000066"/>
        </w:rPr>
        <w:t>arrM</w:t>
      </w:r>
      <w:proofErr w:type="spellEnd"/>
      <w:r>
        <w:rPr>
          <w:rStyle w:val="code-php"/>
          <w:color w:val="000066"/>
        </w:rPr>
        <w:t xml:space="preserve"> = </w:t>
      </w:r>
      <w:proofErr w:type="spellStart"/>
      <w:r>
        <w:rPr>
          <w:rStyle w:val="code-php"/>
          <w:color w:val="000066"/>
        </w:rPr>
        <w:t>explode</w:t>
      </w:r>
      <w:proofErr w:type="spellEnd"/>
      <w:r>
        <w:rPr>
          <w:rStyle w:val="code-php"/>
          <w:color w:val="000066"/>
        </w:rPr>
        <w:t>(",",</w:t>
      </w:r>
      <w:proofErr w:type="spellStart"/>
      <w:r>
        <w:rPr>
          <w:rStyle w:val="code-php"/>
          <w:color w:val="000066"/>
        </w:rPr>
        <w:t>fgets</w:t>
      </w:r>
      <w:proofErr w:type="spellEnd"/>
      <w:r>
        <w:rPr>
          <w:rStyle w:val="code-php"/>
          <w:color w:val="000066"/>
        </w:rPr>
        <w:t>($</w:t>
      </w:r>
      <w:proofErr w:type="spellStart"/>
      <w:r>
        <w:rPr>
          <w:rStyle w:val="code-php"/>
          <w:color w:val="000066"/>
        </w:rPr>
        <w:t>f</w:t>
      </w:r>
      <w:proofErr w:type="spellEnd"/>
      <w:r>
        <w:rPr>
          <w:rStyle w:val="code-php"/>
          <w:color w:val="000066"/>
        </w:rPr>
        <w:t>));</w:t>
      </w:r>
      <w:r>
        <w:rPr>
          <w:color w:val="800000"/>
        </w:rPr>
        <w:t xml:space="preserve"> </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r>
      <w:r>
        <w:rPr>
          <w:rStyle w:val="code-comments"/>
          <w:color w:val="006600"/>
        </w:rPr>
        <w:t>// Записать ссылки (получить данные из массива)</w:t>
      </w:r>
    </w:p>
    <w:p w:rsidR="00CD21F7" w:rsidRPr="00CD21F7" w:rsidRDefault="00CD21F7" w:rsidP="00CD21F7">
      <w:pPr>
        <w:pStyle w:val="HTML0"/>
        <w:shd w:val="clear" w:color="auto" w:fill="FCFBC4"/>
        <w:rPr>
          <w:color w:val="800000"/>
          <w:lang w:val="en-US"/>
        </w:rPr>
      </w:pPr>
      <w:r>
        <w:rPr>
          <w:color w:val="800000"/>
        </w:rPr>
        <w:tab/>
      </w:r>
      <w:r>
        <w:rPr>
          <w:rStyle w:val="code-php"/>
          <w:color w:val="000066"/>
        </w:rPr>
        <w:t xml:space="preserve">   </w:t>
      </w:r>
      <w:proofErr w:type="gramStart"/>
      <w:r w:rsidRPr="00CD21F7">
        <w:rPr>
          <w:rStyle w:val="code-php"/>
          <w:color w:val="000066"/>
          <w:lang w:val="en-US"/>
        </w:rPr>
        <w:t>echo</w:t>
      </w:r>
      <w:proofErr w:type="gramEnd"/>
      <w:r w:rsidRPr="00CD21F7">
        <w:rPr>
          <w:rStyle w:val="code-php"/>
          <w:color w:val="000066"/>
          <w:lang w:val="en-US"/>
        </w:rPr>
        <w:t xml:space="preserve"> "&lt;</w:t>
      </w:r>
      <w:proofErr w:type="spellStart"/>
      <w:r w:rsidRPr="00CD21F7">
        <w:rPr>
          <w:rStyle w:val="code-php"/>
          <w:color w:val="000066"/>
          <w:lang w:val="en-US"/>
        </w:rPr>
        <w:t>li</w:t>
      </w:r>
      <w:proofErr w:type="spellEnd"/>
      <w:r w:rsidRPr="00CD21F7">
        <w:rPr>
          <w:rStyle w:val="code-php"/>
          <w:color w:val="000066"/>
          <w:lang w:val="en-US"/>
        </w:rPr>
        <w:t xml:space="preserve">&gt;&lt;a </w:t>
      </w:r>
      <w:proofErr w:type="spellStart"/>
      <w:r w:rsidRPr="00CD21F7">
        <w:rPr>
          <w:rStyle w:val="code-php"/>
          <w:color w:val="000066"/>
          <w:lang w:val="en-US"/>
        </w:rPr>
        <w:t>href</w:t>
      </w:r>
      <w:proofErr w:type="spellEnd"/>
      <w:r w:rsidRPr="00CD21F7">
        <w:rPr>
          <w:rStyle w:val="code-php"/>
          <w:color w:val="000066"/>
          <w:lang w:val="en-US"/>
        </w:rPr>
        <w:t>='http://" . $</w:t>
      </w:r>
      <w:proofErr w:type="spellStart"/>
      <w:proofErr w:type="gramStart"/>
      <w:r w:rsidRPr="00CD21F7">
        <w:rPr>
          <w:rStyle w:val="code-php"/>
          <w:color w:val="000066"/>
          <w:lang w:val="en-US"/>
        </w:rPr>
        <w:t>arrM</w:t>
      </w:r>
      <w:proofErr w:type="spellEnd"/>
      <w:r w:rsidRPr="00CD21F7">
        <w:rPr>
          <w:rStyle w:val="code-php"/>
          <w:color w:val="000066"/>
          <w:lang w:val="en-US"/>
        </w:rPr>
        <w:t>[</w:t>
      </w:r>
      <w:proofErr w:type="gramEnd"/>
      <w:r w:rsidRPr="00CD21F7">
        <w:rPr>
          <w:rStyle w:val="code-php"/>
          <w:color w:val="000066"/>
          <w:lang w:val="en-US"/>
        </w:rPr>
        <w:t>1] . "'&gt;" . $</w:t>
      </w:r>
      <w:proofErr w:type="spellStart"/>
      <w:proofErr w:type="gramStart"/>
      <w:r w:rsidRPr="00CD21F7">
        <w:rPr>
          <w:rStyle w:val="code-php"/>
          <w:color w:val="000066"/>
          <w:lang w:val="en-US"/>
        </w:rPr>
        <w:t>arrM</w:t>
      </w:r>
      <w:proofErr w:type="spellEnd"/>
      <w:r w:rsidRPr="00CD21F7">
        <w:rPr>
          <w:rStyle w:val="code-php"/>
          <w:color w:val="000066"/>
          <w:lang w:val="en-US"/>
        </w:rPr>
        <w:t>[</w:t>
      </w:r>
      <w:proofErr w:type="gramEnd"/>
      <w:r w:rsidRPr="00CD21F7">
        <w:rPr>
          <w:rStyle w:val="code-php"/>
          <w:color w:val="000066"/>
          <w:lang w:val="en-US"/>
        </w:rPr>
        <w:t>0]. "&lt;/a&gt;&lt;/</w:t>
      </w:r>
      <w:proofErr w:type="spellStart"/>
      <w:r w:rsidRPr="00CD21F7">
        <w:rPr>
          <w:rStyle w:val="code-php"/>
          <w:color w:val="000066"/>
          <w:lang w:val="en-US"/>
        </w:rPr>
        <w:t>li</w:t>
      </w:r>
      <w:proofErr w:type="spellEnd"/>
      <w:r w:rsidRPr="00CD21F7">
        <w:rPr>
          <w:rStyle w:val="code-php"/>
          <w:color w:val="000066"/>
          <w:lang w:val="en-US"/>
        </w:rPr>
        <w:t>&gt;";</w:t>
      </w:r>
      <w:r w:rsidRPr="00CD21F7">
        <w:rPr>
          <w:color w:val="800000"/>
          <w:lang w:val="en-US"/>
        </w:rPr>
        <w:t xml:space="preserve"> </w:t>
      </w:r>
    </w:p>
    <w:p w:rsidR="00CD21F7" w:rsidRPr="00CD21F7" w:rsidRDefault="00CD21F7" w:rsidP="00CD21F7">
      <w:pPr>
        <w:pStyle w:val="HTML0"/>
        <w:shd w:val="clear" w:color="auto" w:fill="FCFBC4"/>
        <w:rPr>
          <w:color w:val="800000"/>
          <w:lang w:val="en-US"/>
        </w:rPr>
      </w:pPr>
    </w:p>
    <w:p w:rsidR="00CD21F7" w:rsidRDefault="00CD21F7" w:rsidP="00CD21F7">
      <w:pPr>
        <w:pStyle w:val="HTML0"/>
        <w:shd w:val="clear" w:color="auto" w:fill="FCFBC4"/>
        <w:rPr>
          <w:color w:val="800000"/>
        </w:rPr>
      </w:pPr>
      <w:r w:rsidRPr="00CD21F7">
        <w:rPr>
          <w:color w:val="800000"/>
          <w:lang w:val="en-US"/>
        </w:rPr>
        <w:tab/>
      </w:r>
      <w:r>
        <w:rPr>
          <w:rStyle w:val="code-php"/>
          <w:color w:val="000066"/>
        </w:rPr>
        <w: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lastRenderedPageBreak/>
        <w:tab/>
      </w:r>
      <w:proofErr w:type="spellStart"/>
      <w:r>
        <w:rPr>
          <w:rStyle w:val="code-php"/>
          <w:color w:val="000066"/>
        </w:rPr>
        <w:t>fclose</w:t>
      </w:r>
      <w:proofErr w:type="spellEnd"/>
      <w:r>
        <w:rPr>
          <w:rStyle w:val="code-php"/>
          <w:color w:val="000066"/>
        </w:rPr>
        <w:t>($</w:t>
      </w:r>
      <w:proofErr w:type="spellStart"/>
      <w:r>
        <w:rPr>
          <w:rStyle w:val="code-php"/>
          <w:color w:val="000066"/>
        </w:rPr>
        <w:t>f</w:t>
      </w:r>
      <w:proofErr w:type="spellEnd"/>
      <w:r>
        <w:rPr>
          <w:rStyle w:val="code-php"/>
          <w:color w:val="000066"/>
        </w:rPr>
        <w:t>);</w:t>
      </w:r>
    </w:p>
    <w:p w:rsidR="00CD21F7" w:rsidRDefault="00CD21F7" w:rsidP="00CD21F7">
      <w:pPr>
        <w:pStyle w:val="HTML0"/>
        <w:shd w:val="clear" w:color="auto" w:fill="FCFBC4"/>
        <w:rPr>
          <w:color w:val="800000"/>
        </w:rPr>
      </w:pPr>
      <w:r>
        <w:rPr>
          <w:color w:val="800000"/>
        </w:rPr>
        <w:tab/>
      </w:r>
      <w:r>
        <w:rPr>
          <w:rStyle w:val="code-php"/>
          <w:color w:val="000066"/>
        </w:rPr>
        <w:t>?&gt;</w:t>
      </w:r>
    </w:p>
    <w:p w:rsidR="00CD21F7" w:rsidRDefault="00CD21F7" w:rsidP="00CD21F7">
      <w:pPr>
        <w:pStyle w:val="HTML0"/>
        <w:shd w:val="clear" w:color="auto" w:fill="FCFBC4"/>
        <w:rPr>
          <w:color w:val="800000"/>
        </w:rPr>
      </w:pPr>
    </w:p>
    <w:p w:rsidR="00CD21F7" w:rsidRDefault="00CD21F7" w:rsidP="00CD21F7">
      <w:pPr>
        <w:pStyle w:val="HTML0"/>
        <w:shd w:val="clear" w:color="auto" w:fill="FCFBC4"/>
        <w:rPr>
          <w:color w:val="800000"/>
        </w:rPr>
      </w:pPr>
      <w:r>
        <w:rPr>
          <w:color w:val="800000"/>
        </w:rPr>
        <w:tab/>
        <w:t>&lt;/</w:t>
      </w:r>
      <w:proofErr w:type="spellStart"/>
      <w:r>
        <w:rPr>
          <w:color w:val="800000"/>
        </w:rPr>
        <w:t>body</w:t>
      </w:r>
      <w:proofErr w:type="spellEnd"/>
      <w:r>
        <w:rPr>
          <w:color w:val="800000"/>
        </w:rPr>
        <w:t>&gt;</w:t>
      </w:r>
    </w:p>
    <w:p w:rsidR="00CD21F7" w:rsidRDefault="00CD21F7" w:rsidP="00CD21F7">
      <w:pPr>
        <w:pStyle w:val="HTML0"/>
        <w:shd w:val="clear" w:color="auto" w:fill="FCFBC4"/>
        <w:rPr>
          <w:color w:val="800000"/>
        </w:rPr>
      </w:pPr>
      <w:r>
        <w:rPr>
          <w:color w:val="800000"/>
        </w:rPr>
        <w:tab/>
        <w:t>&lt;/</w:t>
      </w:r>
      <w:proofErr w:type="spellStart"/>
      <w:r>
        <w:rPr>
          <w:color w:val="800000"/>
        </w:rPr>
        <w:t>html</w:t>
      </w:r>
      <w:proofErr w:type="spellEnd"/>
      <w:r>
        <w:rPr>
          <w:color w:val="800000"/>
        </w:rPr>
        <w:t>&gt;</w:t>
      </w:r>
    </w:p>
    <w:p w:rsidR="00CD21F7" w:rsidRDefault="00CD21F7" w:rsidP="00CD21F7">
      <w:pPr>
        <w:pStyle w:val="HTML0"/>
        <w:shd w:val="clear" w:color="auto" w:fill="FCFBC4"/>
        <w:rPr>
          <w:color w:val="800000"/>
        </w:rPr>
      </w:pPr>
      <w:r>
        <w:rPr>
          <w:color w:val="800000"/>
        </w:rPr>
        <w:tab/>
      </w:r>
    </w:p>
    <w:p w:rsidR="00CD21F7" w:rsidRDefault="00CD21F7" w:rsidP="00CD21F7">
      <w:pPr>
        <w:pStyle w:val="HTML0"/>
        <w:shd w:val="clear" w:color="auto" w:fill="FCFBC4"/>
        <w:rPr>
          <w:color w:val="800000"/>
        </w:rPr>
      </w:pPr>
      <w:r>
        <w:rPr>
          <w:color w:val="800000"/>
        </w:rPr>
        <w:tab/>
      </w:r>
    </w:p>
    <w:p w:rsidR="00CD21F7" w:rsidRDefault="00CD21F7" w:rsidP="00CD21F7">
      <w:pPr>
        <w:shd w:val="clear" w:color="auto" w:fill="FFFFFF"/>
        <w:rPr>
          <w:rFonts w:ascii="Arial" w:hAnsi="Arial" w:cs="Arial"/>
          <w:color w:val="000000"/>
        </w:rPr>
      </w:pPr>
      <w:r>
        <w:rPr>
          <w:rFonts w:ascii="Arial" w:hAnsi="Arial" w:cs="Arial"/>
          <w:noProof/>
          <w:color w:val="000000"/>
          <w:lang w:eastAsia="ru-RU"/>
        </w:rPr>
        <w:drawing>
          <wp:inline distT="0" distB="0" distL="0" distR="0">
            <wp:extent cx="133350" cy="104775"/>
            <wp:effectExtent l="19050" t="0" r="0" b="0"/>
            <wp:docPr id="71" name="Рисунок 71"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
                    <pic:cNvPicPr>
                      <a:picLocks noChangeAspect="1" noChangeArrowheads="1"/>
                    </pic:cNvPicPr>
                  </pic:nvPicPr>
                  <pic:blipFill>
                    <a:blip r:embed="rId41" cstate="print"/>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hyperlink r:id="rId50" w:tooltip="Просмотр вышеприведённого кода в качестве примера" w:history="1">
        <w:r>
          <w:rPr>
            <w:rStyle w:val="a3"/>
            <w:rFonts w:ascii="Arial" w:hAnsi="Arial" w:cs="Arial"/>
            <w:color w:val="003399"/>
          </w:rPr>
          <w:t>Отображение примера</w:t>
        </w:r>
      </w:hyperlink>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Весьма удобно, правда? В принципе вы можете расширить этот файл сотнями ссылок или расширить директорию, включив также адреса.</w:t>
      </w:r>
    </w:p>
    <w:p w:rsidR="00CD21F7" w:rsidRDefault="00CD21F7" w:rsidP="00CD21F7">
      <w:pPr>
        <w:pStyle w:val="a4"/>
        <w:shd w:val="clear" w:color="auto" w:fill="FFFFFF"/>
        <w:rPr>
          <w:rFonts w:ascii="Arial" w:hAnsi="Arial" w:cs="Arial"/>
          <w:color w:val="000000"/>
          <w:sz w:val="22"/>
          <w:szCs w:val="22"/>
        </w:rPr>
      </w:pPr>
      <w:r>
        <w:rPr>
          <w:rFonts w:ascii="Arial" w:hAnsi="Arial" w:cs="Arial"/>
          <w:color w:val="000000"/>
          <w:sz w:val="22"/>
          <w:szCs w:val="22"/>
        </w:rPr>
        <w:t xml:space="preserve">В следующем уроке мы </w:t>
      </w:r>
      <w:proofErr w:type="spellStart"/>
      <w:proofErr w:type="gramStart"/>
      <w:r>
        <w:rPr>
          <w:rFonts w:ascii="Arial" w:hAnsi="Arial" w:cs="Arial"/>
          <w:color w:val="000000"/>
          <w:sz w:val="22"/>
          <w:szCs w:val="22"/>
        </w:rPr>
        <w:t>мы</w:t>
      </w:r>
      <w:proofErr w:type="spellEnd"/>
      <w:proofErr w:type="gramEnd"/>
      <w:r>
        <w:rPr>
          <w:rFonts w:ascii="Arial" w:hAnsi="Arial" w:cs="Arial"/>
          <w:color w:val="000000"/>
          <w:sz w:val="22"/>
          <w:szCs w:val="22"/>
        </w:rPr>
        <w:t xml:space="preserve"> посмотрим, как записать в текстовый файл.</w:t>
      </w:r>
    </w:p>
    <w:p w:rsidR="00BC7C52" w:rsidRPr="003C5D1B" w:rsidRDefault="00BC7C52">
      <w:pPr>
        <w:rPr>
          <w:rFonts w:ascii="Times New Roman" w:hAnsi="Times New Roman" w:cs="Times New Roman"/>
          <w:sz w:val="28"/>
          <w:szCs w:val="28"/>
        </w:rPr>
      </w:pPr>
    </w:p>
    <w:sectPr w:rsidR="00BC7C52" w:rsidRPr="003C5D1B" w:rsidSect="00F633F9">
      <w:footerReference w:type="default" r:id="rId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BD4" w:rsidRDefault="001C4BD4" w:rsidP="003C5D1B">
      <w:pPr>
        <w:spacing w:after="0" w:line="240" w:lineRule="auto"/>
      </w:pPr>
      <w:r>
        <w:separator/>
      </w:r>
    </w:p>
  </w:endnote>
  <w:endnote w:type="continuationSeparator" w:id="0">
    <w:p w:rsidR="001C4BD4" w:rsidRDefault="001C4BD4" w:rsidP="003C5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48610"/>
      <w:docPartObj>
        <w:docPartGallery w:val="Page Numbers (Bottom of Page)"/>
        <w:docPartUnique/>
      </w:docPartObj>
    </w:sdtPr>
    <w:sdtEndPr>
      <w:rPr>
        <w:sz w:val="28"/>
      </w:rPr>
    </w:sdtEndPr>
    <w:sdtContent>
      <w:p w:rsidR="001C4BD4" w:rsidRPr="003C5D1B" w:rsidRDefault="001C4BD4">
        <w:pPr>
          <w:pStyle w:val="a7"/>
          <w:jc w:val="center"/>
          <w:rPr>
            <w:sz w:val="28"/>
          </w:rPr>
        </w:pPr>
        <w:r w:rsidRPr="003C5D1B">
          <w:rPr>
            <w:sz w:val="28"/>
          </w:rPr>
          <w:fldChar w:fldCharType="begin"/>
        </w:r>
        <w:r w:rsidRPr="003C5D1B">
          <w:rPr>
            <w:sz w:val="28"/>
          </w:rPr>
          <w:instrText xml:space="preserve"> PAGE   \* MERGEFORMAT </w:instrText>
        </w:r>
        <w:r w:rsidRPr="003C5D1B">
          <w:rPr>
            <w:sz w:val="28"/>
          </w:rPr>
          <w:fldChar w:fldCharType="separate"/>
        </w:r>
        <w:r w:rsidR="00E7056B">
          <w:rPr>
            <w:noProof/>
            <w:sz w:val="28"/>
          </w:rPr>
          <w:t>34</w:t>
        </w:r>
        <w:r w:rsidRPr="003C5D1B">
          <w:rPr>
            <w:sz w:val="28"/>
          </w:rPr>
          <w:fldChar w:fldCharType="end"/>
        </w:r>
      </w:p>
    </w:sdtContent>
  </w:sdt>
  <w:p w:rsidR="001C4BD4" w:rsidRDefault="001C4BD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BD4" w:rsidRDefault="001C4BD4" w:rsidP="003C5D1B">
      <w:pPr>
        <w:spacing w:after="0" w:line="240" w:lineRule="auto"/>
      </w:pPr>
      <w:r>
        <w:separator/>
      </w:r>
    </w:p>
  </w:footnote>
  <w:footnote w:type="continuationSeparator" w:id="0">
    <w:p w:rsidR="001C4BD4" w:rsidRDefault="001C4BD4" w:rsidP="003C5D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338D"/>
    <w:multiLevelType w:val="multilevel"/>
    <w:tmpl w:val="AA5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73036"/>
    <w:multiLevelType w:val="multilevel"/>
    <w:tmpl w:val="75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33091"/>
    <w:multiLevelType w:val="multilevel"/>
    <w:tmpl w:val="D45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3044E"/>
    <w:multiLevelType w:val="multilevel"/>
    <w:tmpl w:val="9AF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71457"/>
    <w:multiLevelType w:val="multilevel"/>
    <w:tmpl w:val="15D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A5DAF"/>
    <w:multiLevelType w:val="multilevel"/>
    <w:tmpl w:val="B2B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518CC"/>
    <w:multiLevelType w:val="multilevel"/>
    <w:tmpl w:val="E258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711391"/>
    <w:multiLevelType w:val="multilevel"/>
    <w:tmpl w:val="CE2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6C1353"/>
    <w:multiLevelType w:val="multilevel"/>
    <w:tmpl w:val="1FE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FC1DFC"/>
    <w:multiLevelType w:val="multilevel"/>
    <w:tmpl w:val="04D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5"/>
  </w:num>
  <w:num w:numId="5">
    <w:abstractNumId w:val="2"/>
  </w:num>
  <w:num w:numId="6">
    <w:abstractNumId w:val="8"/>
  </w:num>
  <w:num w:numId="7">
    <w:abstractNumId w:val="1"/>
  </w:num>
  <w:num w:numId="8">
    <w:abstractNumId w:val="3"/>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C5D1B"/>
    <w:rsid w:val="0002208C"/>
    <w:rsid w:val="00051C76"/>
    <w:rsid w:val="001C4BD4"/>
    <w:rsid w:val="00360361"/>
    <w:rsid w:val="003C5D1B"/>
    <w:rsid w:val="0051020D"/>
    <w:rsid w:val="00522BB5"/>
    <w:rsid w:val="00A173C4"/>
    <w:rsid w:val="00BC7C52"/>
    <w:rsid w:val="00CD21F7"/>
    <w:rsid w:val="00E45F24"/>
    <w:rsid w:val="00E7056B"/>
    <w:rsid w:val="00F52B98"/>
    <w:rsid w:val="00F633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paragraph" w:styleId="1">
    <w:name w:val="heading 1"/>
    <w:basedOn w:val="a"/>
    <w:link w:val="10"/>
    <w:uiPriority w:val="9"/>
    <w:qFormat/>
    <w:rsid w:val="003C5D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C7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C5D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C7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5D1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3C5D1B"/>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3C5D1B"/>
  </w:style>
  <w:style w:type="character" w:styleId="a3">
    <w:name w:val="Hyperlink"/>
    <w:basedOn w:val="a0"/>
    <w:uiPriority w:val="99"/>
    <w:semiHidden/>
    <w:unhideWhenUsed/>
    <w:rsid w:val="003C5D1B"/>
    <w:rPr>
      <w:color w:val="0000FF"/>
      <w:u w:val="single"/>
    </w:rPr>
  </w:style>
  <w:style w:type="paragraph" w:styleId="a4">
    <w:name w:val="Normal (Web)"/>
    <w:basedOn w:val="a"/>
    <w:uiPriority w:val="99"/>
    <w:semiHidden/>
    <w:unhideWhenUsed/>
    <w:rsid w:val="003C5D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C5D1B"/>
    <w:rPr>
      <w:rFonts w:ascii="Courier New" w:eastAsia="Times New Roman" w:hAnsi="Courier New" w:cs="Courier New"/>
      <w:sz w:val="20"/>
      <w:szCs w:val="20"/>
    </w:rPr>
  </w:style>
  <w:style w:type="paragraph" w:styleId="a5">
    <w:name w:val="header"/>
    <w:basedOn w:val="a"/>
    <w:link w:val="a6"/>
    <w:uiPriority w:val="99"/>
    <w:semiHidden/>
    <w:unhideWhenUsed/>
    <w:rsid w:val="003C5D1B"/>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3C5D1B"/>
  </w:style>
  <w:style w:type="paragraph" w:styleId="a7">
    <w:name w:val="footer"/>
    <w:basedOn w:val="a"/>
    <w:link w:val="a8"/>
    <w:uiPriority w:val="99"/>
    <w:unhideWhenUsed/>
    <w:rsid w:val="003C5D1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C5D1B"/>
  </w:style>
  <w:style w:type="character" w:customStyle="1" w:styleId="a2akit">
    <w:name w:val="a2a_kit"/>
    <w:basedOn w:val="a0"/>
    <w:rsid w:val="00E45F24"/>
  </w:style>
  <w:style w:type="character" w:customStyle="1" w:styleId="a2alabel">
    <w:name w:val="a2a_label"/>
    <w:basedOn w:val="a0"/>
    <w:rsid w:val="00E45F24"/>
  </w:style>
  <w:style w:type="character" w:customStyle="1" w:styleId="20">
    <w:name w:val="Заголовок 2 Знак"/>
    <w:basedOn w:val="a0"/>
    <w:link w:val="2"/>
    <w:uiPriority w:val="9"/>
    <w:rsid w:val="00BC7C52"/>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BC7C52"/>
    <w:rPr>
      <w:rFonts w:asciiTheme="majorHAnsi" w:eastAsiaTheme="majorEastAsia" w:hAnsiTheme="majorHAnsi" w:cstheme="majorBidi"/>
      <w:b/>
      <w:bCs/>
      <w:i/>
      <w:iCs/>
      <w:color w:val="4F81BD" w:themeColor="accent1"/>
    </w:rPr>
  </w:style>
  <w:style w:type="paragraph" w:styleId="a9">
    <w:name w:val="Balloon Text"/>
    <w:basedOn w:val="a"/>
    <w:link w:val="aa"/>
    <w:uiPriority w:val="99"/>
    <w:semiHidden/>
    <w:unhideWhenUsed/>
    <w:rsid w:val="00BC7C5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7C52"/>
    <w:rPr>
      <w:rFonts w:ascii="Tahoma" w:hAnsi="Tahoma" w:cs="Tahoma"/>
      <w:sz w:val="16"/>
      <w:szCs w:val="16"/>
    </w:rPr>
  </w:style>
  <w:style w:type="character" w:customStyle="1" w:styleId="post-author">
    <w:name w:val="post-author"/>
    <w:basedOn w:val="a0"/>
    <w:rsid w:val="00F52B98"/>
  </w:style>
  <w:style w:type="character" w:styleId="ab">
    <w:name w:val="FollowedHyperlink"/>
    <w:basedOn w:val="a0"/>
    <w:uiPriority w:val="99"/>
    <w:semiHidden/>
    <w:unhideWhenUsed/>
    <w:rsid w:val="00F52B98"/>
    <w:rPr>
      <w:color w:val="800080"/>
      <w:u w:val="single"/>
    </w:rPr>
  </w:style>
  <w:style w:type="character" w:customStyle="1" w:styleId="xb-post-entry-details-divider">
    <w:name w:val="xb-post-entry-details-divider"/>
    <w:basedOn w:val="a0"/>
    <w:rsid w:val="00F52B98"/>
  </w:style>
  <w:style w:type="character" w:customStyle="1" w:styleId="post-date">
    <w:name w:val="post-date"/>
    <w:basedOn w:val="a0"/>
    <w:rsid w:val="00F52B98"/>
  </w:style>
  <w:style w:type="character" w:customStyle="1" w:styleId="crayon-t">
    <w:name w:val="crayon-t"/>
    <w:basedOn w:val="a0"/>
    <w:rsid w:val="00F52B98"/>
  </w:style>
  <w:style w:type="character" w:customStyle="1" w:styleId="crayon-h">
    <w:name w:val="crayon-h"/>
    <w:basedOn w:val="a0"/>
    <w:rsid w:val="00F52B98"/>
  </w:style>
  <w:style w:type="character" w:customStyle="1" w:styleId="crayon-v">
    <w:name w:val="crayon-v"/>
    <w:basedOn w:val="a0"/>
    <w:rsid w:val="00F52B98"/>
  </w:style>
  <w:style w:type="character" w:customStyle="1" w:styleId="crayon-o">
    <w:name w:val="crayon-o"/>
    <w:basedOn w:val="a0"/>
    <w:rsid w:val="00F52B98"/>
  </w:style>
  <w:style w:type="character" w:customStyle="1" w:styleId="crayon-s">
    <w:name w:val="crayon-s"/>
    <w:basedOn w:val="a0"/>
    <w:rsid w:val="00F52B98"/>
  </w:style>
  <w:style w:type="character" w:customStyle="1" w:styleId="crayon-sy">
    <w:name w:val="crayon-sy"/>
    <w:basedOn w:val="a0"/>
    <w:rsid w:val="00F52B98"/>
  </w:style>
  <w:style w:type="character" w:customStyle="1" w:styleId="crayon-e">
    <w:name w:val="crayon-e"/>
    <w:basedOn w:val="a0"/>
    <w:rsid w:val="00F52B98"/>
  </w:style>
  <w:style w:type="character" w:customStyle="1" w:styleId="crayon-r">
    <w:name w:val="crayon-r"/>
    <w:basedOn w:val="a0"/>
    <w:rsid w:val="00F52B98"/>
  </w:style>
  <w:style w:type="character" w:customStyle="1" w:styleId="crayon-i">
    <w:name w:val="crayon-i"/>
    <w:basedOn w:val="a0"/>
    <w:rsid w:val="00F52B98"/>
  </w:style>
  <w:style w:type="character" w:customStyle="1" w:styleId="crayon-cn">
    <w:name w:val="crayon-cn"/>
    <w:basedOn w:val="a0"/>
    <w:rsid w:val="00F52B98"/>
  </w:style>
  <w:style w:type="character" w:customStyle="1" w:styleId="crayon-st">
    <w:name w:val="crayon-st"/>
    <w:basedOn w:val="a0"/>
    <w:rsid w:val="00F52B98"/>
  </w:style>
  <w:style w:type="character" w:styleId="ac">
    <w:name w:val="Emphasis"/>
    <w:basedOn w:val="a0"/>
    <w:uiPriority w:val="20"/>
    <w:qFormat/>
    <w:rsid w:val="00F52B98"/>
    <w:rPr>
      <w:i/>
      <w:iCs/>
    </w:rPr>
  </w:style>
  <w:style w:type="character" w:customStyle="1" w:styleId="droptext">
    <w:name w:val="droptext"/>
    <w:basedOn w:val="a0"/>
    <w:rsid w:val="00F52B98"/>
  </w:style>
  <w:style w:type="character" w:styleId="ad">
    <w:name w:val="Strong"/>
    <w:basedOn w:val="a0"/>
    <w:uiPriority w:val="22"/>
    <w:qFormat/>
    <w:rsid w:val="00F52B98"/>
    <w:rPr>
      <w:b/>
      <w:bCs/>
    </w:rPr>
  </w:style>
  <w:style w:type="character" w:customStyle="1" w:styleId="crayon-c">
    <w:name w:val="crayon-c"/>
    <w:basedOn w:val="a0"/>
    <w:rsid w:val="00F52B98"/>
  </w:style>
  <w:style w:type="paragraph" w:styleId="HTML0">
    <w:name w:val="HTML Preformatted"/>
    <w:basedOn w:val="a"/>
    <w:link w:val="HTML1"/>
    <w:uiPriority w:val="99"/>
    <w:semiHidden/>
    <w:unhideWhenUsed/>
    <w:rsid w:val="00CD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D21F7"/>
    <w:rPr>
      <w:rFonts w:ascii="Courier New" w:eastAsia="Times New Roman" w:hAnsi="Courier New" w:cs="Courier New"/>
      <w:sz w:val="20"/>
      <w:szCs w:val="20"/>
      <w:lang w:eastAsia="ru-RU"/>
    </w:rPr>
  </w:style>
  <w:style w:type="character" w:customStyle="1" w:styleId="code-php">
    <w:name w:val="code-php"/>
    <w:basedOn w:val="a0"/>
    <w:rsid w:val="00CD21F7"/>
  </w:style>
  <w:style w:type="character" w:customStyle="1" w:styleId="code-comments">
    <w:name w:val="code-comments"/>
    <w:basedOn w:val="a0"/>
    <w:rsid w:val="00CD21F7"/>
  </w:style>
</w:styles>
</file>

<file path=word/webSettings.xml><?xml version="1.0" encoding="utf-8"?>
<w:webSettings xmlns:r="http://schemas.openxmlformats.org/officeDocument/2006/relationships" xmlns:w="http://schemas.openxmlformats.org/wordprocessingml/2006/main">
  <w:divs>
    <w:div w:id="536699281">
      <w:bodyDiv w:val="1"/>
      <w:marLeft w:val="0"/>
      <w:marRight w:val="0"/>
      <w:marTop w:val="0"/>
      <w:marBottom w:val="0"/>
      <w:divBdr>
        <w:top w:val="none" w:sz="0" w:space="0" w:color="auto"/>
        <w:left w:val="none" w:sz="0" w:space="0" w:color="auto"/>
        <w:bottom w:val="none" w:sz="0" w:space="0" w:color="auto"/>
        <w:right w:val="none" w:sz="0" w:space="0" w:color="auto"/>
      </w:divBdr>
      <w:divsChild>
        <w:div w:id="1268853787">
          <w:marLeft w:val="0"/>
          <w:marRight w:val="0"/>
          <w:marTop w:val="0"/>
          <w:marBottom w:val="0"/>
          <w:divBdr>
            <w:top w:val="none" w:sz="0" w:space="0" w:color="auto"/>
            <w:left w:val="none" w:sz="0" w:space="0" w:color="auto"/>
            <w:bottom w:val="none" w:sz="0" w:space="0" w:color="auto"/>
            <w:right w:val="none" w:sz="0" w:space="0" w:color="auto"/>
          </w:divBdr>
        </w:div>
        <w:div w:id="271131911">
          <w:marLeft w:val="0"/>
          <w:marRight w:val="0"/>
          <w:marTop w:val="0"/>
          <w:marBottom w:val="0"/>
          <w:divBdr>
            <w:top w:val="none" w:sz="0" w:space="0" w:color="auto"/>
            <w:left w:val="none" w:sz="0" w:space="0" w:color="auto"/>
            <w:bottom w:val="none" w:sz="0" w:space="0" w:color="auto"/>
            <w:right w:val="none" w:sz="0" w:space="0" w:color="auto"/>
          </w:divBdr>
        </w:div>
        <w:div w:id="1326711185">
          <w:marLeft w:val="0"/>
          <w:marRight w:val="0"/>
          <w:marTop w:val="0"/>
          <w:marBottom w:val="0"/>
          <w:divBdr>
            <w:top w:val="none" w:sz="0" w:space="0" w:color="auto"/>
            <w:left w:val="none" w:sz="0" w:space="0" w:color="auto"/>
            <w:bottom w:val="none" w:sz="0" w:space="0" w:color="auto"/>
            <w:right w:val="none" w:sz="0" w:space="0" w:color="auto"/>
          </w:divBdr>
          <w:divsChild>
            <w:div w:id="1633706713">
              <w:marLeft w:val="0"/>
              <w:marRight w:val="0"/>
              <w:marTop w:val="0"/>
              <w:marBottom w:val="0"/>
              <w:divBdr>
                <w:top w:val="none" w:sz="0" w:space="0" w:color="auto"/>
                <w:left w:val="none" w:sz="0" w:space="0" w:color="auto"/>
                <w:bottom w:val="none" w:sz="0" w:space="0" w:color="auto"/>
                <w:right w:val="none" w:sz="0" w:space="0" w:color="auto"/>
              </w:divBdr>
              <w:divsChild>
                <w:div w:id="805778845">
                  <w:marLeft w:val="0"/>
                  <w:marRight w:val="0"/>
                  <w:marTop w:val="0"/>
                  <w:marBottom w:val="0"/>
                  <w:divBdr>
                    <w:top w:val="none" w:sz="0" w:space="0" w:color="auto"/>
                    <w:left w:val="none" w:sz="0" w:space="0" w:color="auto"/>
                    <w:bottom w:val="none" w:sz="0" w:space="0" w:color="auto"/>
                    <w:right w:val="none" w:sz="0" w:space="0" w:color="auto"/>
                  </w:divBdr>
                  <w:divsChild>
                    <w:div w:id="334722696">
                      <w:marLeft w:val="0"/>
                      <w:marRight w:val="0"/>
                      <w:marTop w:val="0"/>
                      <w:marBottom w:val="0"/>
                      <w:divBdr>
                        <w:top w:val="none" w:sz="0" w:space="0" w:color="auto"/>
                        <w:left w:val="none" w:sz="0" w:space="0" w:color="auto"/>
                        <w:bottom w:val="none" w:sz="0" w:space="0" w:color="auto"/>
                        <w:right w:val="none" w:sz="0" w:space="0" w:color="auto"/>
                      </w:divBdr>
                    </w:div>
                    <w:div w:id="1788960150">
                      <w:marLeft w:val="0"/>
                      <w:marRight w:val="0"/>
                      <w:marTop w:val="0"/>
                      <w:marBottom w:val="0"/>
                      <w:divBdr>
                        <w:top w:val="none" w:sz="0" w:space="0" w:color="auto"/>
                        <w:left w:val="none" w:sz="0" w:space="0" w:color="auto"/>
                        <w:bottom w:val="none" w:sz="0" w:space="0" w:color="auto"/>
                        <w:right w:val="none" w:sz="0" w:space="0" w:color="auto"/>
                      </w:divBdr>
                    </w:div>
                    <w:div w:id="1859856427">
                      <w:marLeft w:val="0"/>
                      <w:marRight w:val="0"/>
                      <w:marTop w:val="0"/>
                      <w:marBottom w:val="0"/>
                      <w:divBdr>
                        <w:top w:val="none" w:sz="0" w:space="0" w:color="auto"/>
                        <w:left w:val="none" w:sz="0" w:space="0" w:color="auto"/>
                        <w:bottom w:val="none" w:sz="0" w:space="0" w:color="auto"/>
                        <w:right w:val="none" w:sz="0" w:space="0" w:color="auto"/>
                      </w:divBdr>
                    </w:div>
                    <w:div w:id="2077167568">
                      <w:marLeft w:val="0"/>
                      <w:marRight w:val="0"/>
                      <w:marTop w:val="0"/>
                      <w:marBottom w:val="0"/>
                      <w:divBdr>
                        <w:top w:val="none" w:sz="0" w:space="0" w:color="auto"/>
                        <w:left w:val="none" w:sz="0" w:space="0" w:color="auto"/>
                        <w:bottom w:val="none" w:sz="0" w:space="0" w:color="auto"/>
                        <w:right w:val="none" w:sz="0" w:space="0" w:color="auto"/>
                      </w:divBdr>
                    </w:div>
                    <w:div w:id="913978942">
                      <w:marLeft w:val="0"/>
                      <w:marRight w:val="0"/>
                      <w:marTop w:val="0"/>
                      <w:marBottom w:val="0"/>
                      <w:divBdr>
                        <w:top w:val="none" w:sz="0" w:space="0" w:color="auto"/>
                        <w:left w:val="none" w:sz="0" w:space="0" w:color="auto"/>
                        <w:bottom w:val="none" w:sz="0" w:space="0" w:color="auto"/>
                        <w:right w:val="none" w:sz="0" w:space="0" w:color="auto"/>
                      </w:divBdr>
                    </w:div>
                    <w:div w:id="194079007">
                      <w:marLeft w:val="0"/>
                      <w:marRight w:val="0"/>
                      <w:marTop w:val="0"/>
                      <w:marBottom w:val="0"/>
                      <w:divBdr>
                        <w:top w:val="none" w:sz="0" w:space="0" w:color="auto"/>
                        <w:left w:val="none" w:sz="0" w:space="0" w:color="auto"/>
                        <w:bottom w:val="none" w:sz="0" w:space="0" w:color="auto"/>
                        <w:right w:val="none" w:sz="0" w:space="0" w:color="auto"/>
                      </w:divBdr>
                    </w:div>
                    <w:div w:id="1737586922">
                      <w:marLeft w:val="0"/>
                      <w:marRight w:val="0"/>
                      <w:marTop w:val="0"/>
                      <w:marBottom w:val="0"/>
                      <w:divBdr>
                        <w:top w:val="none" w:sz="0" w:space="0" w:color="auto"/>
                        <w:left w:val="none" w:sz="0" w:space="0" w:color="auto"/>
                        <w:bottom w:val="none" w:sz="0" w:space="0" w:color="auto"/>
                        <w:right w:val="none" w:sz="0" w:space="0" w:color="auto"/>
                      </w:divBdr>
                    </w:div>
                    <w:div w:id="1583023170">
                      <w:marLeft w:val="0"/>
                      <w:marRight w:val="0"/>
                      <w:marTop w:val="0"/>
                      <w:marBottom w:val="0"/>
                      <w:divBdr>
                        <w:top w:val="none" w:sz="0" w:space="0" w:color="auto"/>
                        <w:left w:val="none" w:sz="0" w:space="0" w:color="auto"/>
                        <w:bottom w:val="none" w:sz="0" w:space="0" w:color="auto"/>
                        <w:right w:val="none" w:sz="0" w:space="0" w:color="auto"/>
                      </w:divBdr>
                    </w:div>
                    <w:div w:id="1940289486">
                      <w:marLeft w:val="0"/>
                      <w:marRight w:val="0"/>
                      <w:marTop w:val="0"/>
                      <w:marBottom w:val="0"/>
                      <w:divBdr>
                        <w:top w:val="none" w:sz="0" w:space="0" w:color="auto"/>
                        <w:left w:val="none" w:sz="0" w:space="0" w:color="auto"/>
                        <w:bottom w:val="none" w:sz="0" w:space="0" w:color="auto"/>
                        <w:right w:val="none" w:sz="0" w:space="0" w:color="auto"/>
                      </w:divBdr>
                    </w:div>
                    <w:div w:id="983702679">
                      <w:marLeft w:val="0"/>
                      <w:marRight w:val="0"/>
                      <w:marTop w:val="0"/>
                      <w:marBottom w:val="0"/>
                      <w:divBdr>
                        <w:top w:val="none" w:sz="0" w:space="0" w:color="auto"/>
                        <w:left w:val="none" w:sz="0" w:space="0" w:color="auto"/>
                        <w:bottom w:val="none" w:sz="0" w:space="0" w:color="auto"/>
                        <w:right w:val="none" w:sz="0" w:space="0" w:color="auto"/>
                      </w:divBdr>
                    </w:div>
                    <w:div w:id="1642464747">
                      <w:marLeft w:val="0"/>
                      <w:marRight w:val="0"/>
                      <w:marTop w:val="0"/>
                      <w:marBottom w:val="0"/>
                      <w:divBdr>
                        <w:top w:val="none" w:sz="0" w:space="0" w:color="auto"/>
                        <w:left w:val="none" w:sz="0" w:space="0" w:color="auto"/>
                        <w:bottom w:val="none" w:sz="0" w:space="0" w:color="auto"/>
                        <w:right w:val="none" w:sz="0" w:space="0" w:color="auto"/>
                      </w:divBdr>
                    </w:div>
                    <w:div w:id="513884607">
                      <w:marLeft w:val="0"/>
                      <w:marRight w:val="0"/>
                      <w:marTop w:val="0"/>
                      <w:marBottom w:val="0"/>
                      <w:divBdr>
                        <w:top w:val="none" w:sz="0" w:space="0" w:color="auto"/>
                        <w:left w:val="none" w:sz="0" w:space="0" w:color="auto"/>
                        <w:bottom w:val="none" w:sz="0" w:space="0" w:color="auto"/>
                        <w:right w:val="none" w:sz="0" w:space="0" w:color="auto"/>
                      </w:divBdr>
                    </w:div>
                    <w:div w:id="1360814878">
                      <w:marLeft w:val="0"/>
                      <w:marRight w:val="0"/>
                      <w:marTop w:val="0"/>
                      <w:marBottom w:val="0"/>
                      <w:divBdr>
                        <w:top w:val="none" w:sz="0" w:space="0" w:color="auto"/>
                        <w:left w:val="none" w:sz="0" w:space="0" w:color="auto"/>
                        <w:bottom w:val="none" w:sz="0" w:space="0" w:color="auto"/>
                        <w:right w:val="none" w:sz="0" w:space="0" w:color="auto"/>
                      </w:divBdr>
                    </w:div>
                    <w:div w:id="1704282779">
                      <w:marLeft w:val="0"/>
                      <w:marRight w:val="0"/>
                      <w:marTop w:val="0"/>
                      <w:marBottom w:val="0"/>
                      <w:divBdr>
                        <w:top w:val="none" w:sz="0" w:space="0" w:color="auto"/>
                        <w:left w:val="none" w:sz="0" w:space="0" w:color="auto"/>
                        <w:bottom w:val="none" w:sz="0" w:space="0" w:color="auto"/>
                        <w:right w:val="none" w:sz="0" w:space="0" w:color="auto"/>
                      </w:divBdr>
                      <w:divsChild>
                        <w:div w:id="612789124">
                          <w:marLeft w:val="0"/>
                          <w:marRight w:val="0"/>
                          <w:marTop w:val="0"/>
                          <w:marBottom w:val="0"/>
                          <w:divBdr>
                            <w:top w:val="none" w:sz="0" w:space="0" w:color="auto"/>
                            <w:left w:val="none" w:sz="0" w:space="0" w:color="auto"/>
                            <w:bottom w:val="none" w:sz="0" w:space="0" w:color="auto"/>
                            <w:right w:val="none" w:sz="0" w:space="0" w:color="auto"/>
                          </w:divBdr>
                        </w:div>
                        <w:div w:id="1258757633">
                          <w:marLeft w:val="0"/>
                          <w:marRight w:val="0"/>
                          <w:marTop w:val="0"/>
                          <w:marBottom w:val="0"/>
                          <w:divBdr>
                            <w:top w:val="none" w:sz="0" w:space="0" w:color="auto"/>
                            <w:left w:val="none" w:sz="0" w:space="0" w:color="auto"/>
                            <w:bottom w:val="none" w:sz="0" w:space="0" w:color="auto"/>
                            <w:right w:val="none" w:sz="0" w:space="0" w:color="auto"/>
                          </w:divBdr>
                        </w:div>
                        <w:div w:id="787551779">
                          <w:marLeft w:val="0"/>
                          <w:marRight w:val="0"/>
                          <w:marTop w:val="0"/>
                          <w:marBottom w:val="0"/>
                          <w:divBdr>
                            <w:top w:val="none" w:sz="0" w:space="0" w:color="auto"/>
                            <w:left w:val="none" w:sz="0" w:space="0" w:color="auto"/>
                            <w:bottom w:val="none" w:sz="0" w:space="0" w:color="auto"/>
                            <w:right w:val="none" w:sz="0" w:space="0" w:color="auto"/>
                          </w:divBdr>
                        </w:div>
                        <w:div w:id="1128864655">
                          <w:marLeft w:val="0"/>
                          <w:marRight w:val="0"/>
                          <w:marTop w:val="0"/>
                          <w:marBottom w:val="0"/>
                          <w:divBdr>
                            <w:top w:val="none" w:sz="0" w:space="0" w:color="auto"/>
                            <w:left w:val="none" w:sz="0" w:space="0" w:color="auto"/>
                            <w:bottom w:val="none" w:sz="0" w:space="0" w:color="auto"/>
                            <w:right w:val="none" w:sz="0" w:space="0" w:color="auto"/>
                          </w:divBdr>
                        </w:div>
                        <w:div w:id="1358847276">
                          <w:marLeft w:val="0"/>
                          <w:marRight w:val="0"/>
                          <w:marTop w:val="0"/>
                          <w:marBottom w:val="0"/>
                          <w:divBdr>
                            <w:top w:val="none" w:sz="0" w:space="0" w:color="auto"/>
                            <w:left w:val="none" w:sz="0" w:space="0" w:color="auto"/>
                            <w:bottom w:val="none" w:sz="0" w:space="0" w:color="auto"/>
                            <w:right w:val="none" w:sz="0" w:space="0" w:color="auto"/>
                          </w:divBdr>
                        </w:div>
                        <w:div w:id="352153335">
                          <w:marLeft w:val="0"/>
                          <w:marRight w:val="0"/>
                          <w:marTop w:val="0"/>
                          <w:marBottom w:val="0"/>
                          <w:divBdr>
                            <w:top w:val="none" w:sz="0" w:space="0" w:color="auto"/>
                            <w:left w:val="none" w:sz="0" w:space="0" w:color="auto"/>
                            <w:bottom w:val="none" w:sz="0" w:space="0" w:color="auto"/>
                            <w:right w:val="none" w:sz="0" w:space="0" w:color="auto"/>
                          </w:divBdr>
                        </w:div>
                        <w:div w:id="425813817">
                          <w:marLeft w:val="0"/>
                          <w:marRight w:val="0"/>
                          <w:marTop w:val="0"/>
                          <w:marBottom w:val="0"/>
                          <w:divBdr>
                            <w:top w:val="none" w:sz="0" w:space="0" w:color="auto"/>
                            <w:left w:val="none" w:sz="0" w:space="0" w:color="auto"/>
                            <w:bottom w:val="none" w:sz="0" w:space="0" w:color="auto"/>
                            <w:right w:val="none" w:sz="0" w:space="0" w:color="auto"/>
                          </w:divBdr>
                        </w:div>
                        <w:div w:id="715740569">
                          <w:marLeft w:val="0"/>
                          <w:marRight w:val="0"/>
                          <w:marTop w:val="0"/>
                          <w:marBottom w:val="0"/>
                          <w:divBdr>
                            <w:top w:val="none" w:sz="0" w:space="0" w:color="auto"/>
                            <w:left w:val="none" w:sz="0" w:space="0" w:color="auto"/>
                            <w:bottom w:val="none" w:sz="0" w:space="0" w:color="auto"/>
                            <w:right w:val="none" w:sz="0" w:space="0" w:color="auto"/>
                          </w:divBdr>
                        </w:div>
                        <w:div w:id="1766682096">
                          <w:marLeft w:val="0"/>
                          <w:marRight w:val="0"/>
                          <w:marTop w:val="0"/>
                          <w:marBottom w:val="0"/>
                          <w:divBdr>
                            <w:top w:val="none" w:sz="0" w:space="0" w:color="auto"/>
                            <w:left w:val="none" w:sz="0" w:space="0" w:color="auto"/>
                            <w:bottom w:val="none" w:sz="0" w:space="0" w:color="auto"/>
                            <w:right w:val="none" w:sz="0" w:space="0" w:color="auto"/>
                          </w:divBdr>
                        </w:div>
                        <w:div w:id="1099715050">
                          <w:marLeft w:val="0"/>
                          <w:marRight w:val="0"/>
                          <w:marTop w:val="0"/>
                          <w:marBottom w:val="0"/>
                          <w:divBdr>
                            <w:top w:val="none" w:sz="0" w:space="0" w:color="auto"/>
                            <w:left w:val="none" w:sz="0" w:space="0" w:color="auto"/>
                            <w:bottom w:val="none" w:sz="0" w:space="0" w:color="auto"/>
                            <w:right w:val="none" w:sz="0" w:space="0" w:color="auto"/>
                          </w:divBdr>
                        </w:div>
                        <w:div w:id="217281006">
                          <w:marLeft w:val="0"/>
                          <w:marRight w:val="0"/>
                          <w:marTop w:val="0"/>
                          <w:marBottom w:val="0"/>
                          <w:divBdr>
                            <w:top w:val="none" w:sz="0" w:space="0" w:color="auto"/>
                            <w:left w:val="none" w:sz="0" w:space="0" w:color="auto"/>
                            <w:bottom w:val="none" w:sz="0" w:space="0" w:color="auto"/>
                            <w:right w:val="none" w:sz="0" w:space="0" w:color="auto"/>
                          </w:divBdr>
                        </w:div>
                        <w:div w:id="1755202995">
                          <w:marLeft w:val="0"/>
                          <w:marRight w:val="0"/>
                          <w:marTop w:val="0"/>
                          <w:marBottom w:val="0"/>
                          <w:divBdr>
                            <w:top w:val="none" w:sz="0" w:space="0" w:color="auto"/>
                            <w:left w:val="none" w:sz="0" w:space="0" w:color="auto"/>
                            <w:bottom w:val="none" w:sz="0" w:space="0" w:color="auto"/>
                            <w:right w:val="none" w:sz="0" w:space="0" w:color="auto"/>
                          </w:divBdr>
                        </w:div>
                        <w:div w:id="19289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4288">
      <w:bodyDiv w:val="1"/>
      <w:marLeft w:val="0"/>
      <w:marRight w:val="0"/>
      <w:marTop w:val="0"/>
      <w:marBottom w:val="0"/>
      <w:divBdr>
        <w:top w:val="none" w:sz="0" w:space="0" w:color="auto"/>
        <w:left w:val="none" w:sz="0" w:space="0" w:color="auto"/>
        <w:bottom w:val="none" w:sz="0" w:space="0" w:color="auto"/>
        <w:right w:val="none" w:sz="0" w:space="0" w:color="auto"/>
      </w:divBdr>
      <w:divsChild>
        <w:div w:id="1076781113">
          <w:marLeft w:val="0"/>
          <w:marRight w:val="0"/>
          <w:marTop w:val="0"/>
          <w:marBottom w:val="240"/>
          <w:divBdr>
            <w:top w:val="dotted" w:sz="12" w:space="0" w:color="808080"/>
            <w:left w:val="dotted" w:sz="12" w:space="12" w:color="808080"/>
            <w:bottom w:val="dotted" w:sz="12" w:space="0" w:color="808080"/>
            <w:right w:val="dotted" w:sz="12" w:space="12" w:color="808080"/>
          </w:divBdr>
        </w:div>
        <w:div w:id="543753795">
          <w:marLeft w:val="0"/>
          <w:marRight w:val="0"/>
          <w:marTop w:val="0"/>
          <w:marBottom w:val="240"/>
          <w:divBdr>
            <w:top w:val="dotted" w:sz="12" w:space="0" w:color="808080"/>
            <w:left w:val="dotted" w:sz="12" w:space="12" w:color="808080"/>
            <w:bottom w:val="dotted" w:sz="12" w:space="0" w:color="808080"/>
            <w:right w:val="dotted" w:sz="12" w:space="12" w:color="808080"/>
          </w:divBdr>
        </w:div>
        <w:div w:id="815994244">
          <w:marLeft w:val="0"/>
          <w:marRight w:val="0"/>
          <w:marTop w:val="0"/>
          <w:marBottom w:val="240"/>
          <w:divBdr>
            <w:top w:val="dotted" w:sz="12" w:space="0" w:color="808080"/>
            <w:left w:val="dotted" w:sz="12" w:space="12" w:color="808080"/>
            <w:bottom w:val="dotted" w:sz="12" w:space="0" w:color="808080"/>
            <w:right w:val="dotted" w:sz="12" w:space="12" w:color="808080"/>
          </w:divBdr>
        </w:div>
        <w:div w:id="2119518388">
          <w:marLeft w:val="0"/>
          <w:marRight w:val="0"/>
          <w:marTop w:val="0"/>
          <w:marBottom w:val="0"/>
          <w:divBdr>
            <w:top w:val="none" w:sz="0" w:space="0" w:color="auto"/>
            <w:left w:val="none" w:sz="0" w:space="0" w:color="auto"/>
            <w:bottom w:val="none" w:sz="0" w:space="0" w:color="auto"/>
            <w:right w:val="none" w:sz="0" w:space="0" w:color="auto"/>
          </w:divBdr>
        </w:div>
        <w:div w:id="987367827">
          <w:marLeft w:val="0"/>
          <w:marRight w:val="0"/>
          <w:marTop w:val="0"/>
          <w:marBottom w:val="240"/>
          <w:divBdr>
            <w:top w:val="dotted" w:sz="12" w:space="0" w:color="808080"/>
            <w:left w:val="dotted" w:sz="12" w:space="12" w:color="808080"/>
            <w:bottom w:val="dotted" w:sz="12" w:space="0" w:color="808080"/>
            <w:right w:val="dotted" w:sz="12" w:space="12" w:color="808080"/>
          </w:divBdr>
        </w:div>
        <w:div w:id="1493444348">
          <w:marLeft w:val="0"/>
          <w:marRight w:val="0"/>
          <w:marTop w:val="0"/>
          <w:marBottom w:val="0"/>
          <w:divBdr>
            <w:top w:val="none" w:sz="0" w:space="0" w:color="auto"/>
            <w:left w:val="none" w:sz="0" w:space="0" w:color="auto"/>
            <w:bottom w:val="none" w:sz="0" w:space="0" w:color="auto"/>
            <w:right w:val="none" w:sz="0" w:space="0" w:color="auto"/>
          </w:divBdr>
        </w:div>
        <w:div w:id="790168013">
          <w:marLeft w:val="0"/>
          <w:marRight w:val="0"/>
          <w:marTop w:val="0"/>
          <w:marBottom w:val="240"/>
          <w:divBdr>
            <w:top w:val="dotted" w:sz="12" w:space="0" w:color="808080"/>
            <w:left w:val="dotted" w:sz="12" w:space="12" w:color="808080"/>
            <w:bottom w:val="dotted" w:sz="12" w:space="0" w:color="808080"/>
            <w:right w:val="dotted" w:sz="12" w:space="12" w:color="808080"/>
          </w:divBdr>
        </w:div>
        <w:div w:id="361053203">
          <w:marLeft w:val="0"/>
          <w:marRight w:val="0"/>
          <w:marTop w:val="0"/>
          <w:marBottom w:val="0"/>
          <w:divBdr>
            <w:top w:val="none" w:sz="0" w:space="0" w:color="auto"/>
            <w:left w:val="none" w:sz="0" w:space="0" w:color="auto"/>
            <w:bottom w:val="none" w:sz="0" w:space="0" w:color="auto"/>
            <w:right w:val="none" w:sz="0" w:space="0" w:color="auto"/>
          </w:divBdr>
        </w:div>
      </w:divsChild>
    </w:div>
    <w:div w:id="894895701">
      <w:bodyDiv w:val="1"/>
      <w:marLeft w:val="0"/>
      <w:marRight w:val="0"/>
      <w:marTop w:val="0"/>
      <w:marBottom w:val="0"/>
      <w:divBdr>
        <w:top w:val="none" w:sz="0" w:space="0" w:color="auto"/>
        <w:left w:val="none" w:sz="0" w:space="0" w:color="auto"/>
        <w:bottom w:val="none" w:sz="0" w:space="0" w:color="auto"/>
        <w:right w:val="none" w:sz="0" w:space="0" w:color="auto"/>
      </w:divBdr>
      <w:divsChild>
        <w:div w:id="1173103734">
          <w:marLeft w:val="0"/>
          <w:marRight w:val="0"/>
          <w:marTop w:val="0"/>
          <w:marBottom w:val="0"/>
          <w:divBdr>
            <w:top w:val="none" w:sz="0" w:space="0" w:color="auto"/>
            <w:left w:val="none" w:sz="0" w:space="0" w:color="auto"/>
            <w:bottom w:val="none" w:sz="0" w:space="0" w:color="auto"/>
            <w:right w:val="none" w:sz="0" w:space="0" w:color="auto"/>
          </w:divBdr>
        </w:div>
        <w:div w:id="1680698390">
          <w:marLeft w:val="0"/>
          <w:marRight w:val="0"/>
          <w:marTop w:val="0"/>
          <w:marBottom w:val="0"/>
          <w:divBdr>
            <w:top w:val="none" w:sz="0" w:space="0" w:color="auto"/>
            <w:left w:val="none" w:sz="0" w:space="0" w:color="auto"/>
            <w:bottom w:val="none" w:sz="0" w:space="0" w:color="auto"/>
            <w:right w:val="none" w:sz="0" w:space="0" w:color="auto"/>
          </w:divBdr>
        </w:div>
        <w:div w:id="1539120538">
          <w:marLeft w:val="0"/>
          <w:marRight w:val="0"/>
          <w:marTop w:val="0"/>
          <w:marBottom w:val="0"/>
          <w:divBdr>
            <w:top w:val="none" w:sz="0" w:space="0" w:color="auto"/>
            <w:left w:val="none" w:sz="0" w:space="0" w:color="auto"/>
            <w:bottom w:val="none" w:sz="0" w:space="0" w:color="auto"/>
            <w:right w:val="none" w:sz="0" w:space="0" w:color="auto"/>
          </w:divBdr>
          <w:divsChild>
            <w:div w:id="66925394">
              <w:marLeft w:val="0"/>
              <w:marRight w:val="0"/>
              <w:marTop w:val="0"/>
              <w:marBottom w:val="0"/>
              <w:divBdr>
                <w:top w:val="none" w:sz="0" w:space="0" w:color="auto"/>
                <w:left w:val="none" w:sz="0" w:space="0" w:color="auto"/>
                <w:bottom w:val="none" w:sz="0" w:space="0" w:color="auto"/>
                <w:right w:val="none" w:sz="0" w:space="0" w:color="auto"/>
              </w:divBdr>
              <w:divsChild>
                <w:div w:id="481628174">
                  <w:marLeft w:val="0"/>
                  <w:marRight w:val="0"/>
                  <w:marTop w:val="0"/>
                  <w:marBottom w:val="0"/>
                  <w:divBdr>
                    <w:top w:val="none" w:sz="0" w:space="0" w:color="auto"/>
                    <w:left w:val="none" w:sz="0" w:space="0" w:color="auto"/>
                    <w:bottom w:val="none" w:sz="0" w:space="0" w:color="auto"/>
                    <w:right w:val="none" w:sz="0" w:space="0" w:color="auto"/>
                  </w:divBdr>
                  <w:divsChild>
                    <w:div w:id="1840198744">
                      <w:marLeft w:val="0"/>
                      <w:marRight w:val="0"/>
                      <w:marTop w:val="0"/>
                      <w:marBottom w:val="0"/>
                      <w:divBdr>
                        <w:top w:val="none" w:sz="0" w:space="0" w:color="auto"/>
                        <w:left w:val="none" w:sz="0" w:space="0" w:color="auto"/>
                        <w:bottom w:val="none" w:sz="0" w:space="0" w:color="auto"/>
                        <w:right w:val="none" w:sz="0" w:space="0" w:color="auto"/>
                      </w:divBdr>
                    </w:div>
                    <w:div w:id="887762861">
                      <w:marLeft w:val="0"/>
                      <w:marRight w:val="0"/>
                      <w:marTop w:val="0"/>
                      <w:marBottom w:val="0"/>
                      <w:divBdr>
                        <w:top w:val="none" w:sz="0" w:space="0" w:color="auto"/>
                        <w:left w:val="none" w:sz="0" w:space="0" w:color="auto"/>
                        <w:bottom w:val="none" w:sz="0" w:space="0" w:color="auto"/>
                        <w:right w:val="none" w:sz="0" w:space="0" w:color="auto"/>
                      </w:divBdr>
                      <w:divsChild>
                        <w:div w:id="9301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44247">
              <w:marLeft w:val="0"/>
              <w:marRight w:val="0"/>
              <w:marTop w:val="0"/>
              <w:marBottom w:val="0"/>
              <w:divBdr>
                <w:top w:val="none" w:sz="0" w:space="0" w:color="auto"/>
                <w:left w:val="none" w:sz="0" w:space="0" w:color="auto"/>
                <w:bottom w:val="none" w:sz="0" w:space="0" w:color="auto"/>
                <w:right w:val="none" w:sz="0" w:space="0" w:color="auto"/>
              </w:divBdr>
              <w:divsChild>
                <w:div w:id="65806766">
                  <w:marLeft w:val="0"/>
                  <w:marRight w:val="0"/>
                  <w:marTop w:val="0"/>
                  <w:marBottom w:val="0"/>
                  <w:divBdr>
                    <w:top w:val="none" w:sz="0" w:space="0" w:color="auto"/>
                    <w:left w:val="none" w:sz="0" w:space="0" w:color="auto"/>
                    <w:bottom w:val="none" w:sz="0" w:space="0" w:color="auto"/>
                    <w:right w:val="none" w:sz="0" w:space="0" w:color="auto"/>
                  </w:divBdr>
                  <w:divsChild>
                    <w:div w:id="1986035676">
                      <w:marLeft w:val="0"/>
                      <w:marRight w:val="0"/>
                      <w:marTop w:val="0"/>
                      <w:marBottom w:val="0"/>
                      <w:divBdr>
                        <w:top w:val="none" w:sz="0" w:space="0" w:color="auto"/>
                        <w:left w:val="none" w:sz="0" w:space="0" w:color="auto"/>
                        <w:bottom w:val="none" w:sz="0" w:space="0" w:color="auto"/>
                        <w:right w:val="none" w:sz="0" w:space="0" w:color="auto"/>
                      </w:divBdr>
                    </w:div>
                    <w:div w:id="1460100417">
                      <w:marLeft w:val="0"/>
                      <w:marRight w:val="0"/>
                      <w:marTop w:val="0"/>
                      <w:marBottom w:val="0"/>
                      <w:divBdr>
                        <w:top w:val="none" w:sz="0" w:space="0" w:color="auto"/>
                        <w:left w:val="none" w:sz="0" w:space="0" w:color="auto"/>
                        <w:bottom w:val="none" w:sz="0" w:space="0" w:color="auto"/>
                        <w:right w:val="none" w:sz="0" w:space="0" w:color="auto"/>
                      </w:divBdr>
                    </w:div>
                    <w:div w:id="913124308">
                      <w:marLeft w:val="0"/>
                      <w:marRight w:val="0"/>
                      <w:marTop w:val="0"/>
                      <w:marBottom w:val="0"/>
                      <w:divBdr>
                        <w:top w:val="none" w:sz="0" w:space="0" w:color="auto"/>
                        <w:left w:val="none" w:sz="0" w:space="0" w:color="auto"/>
                        <w:bottom w:val="none" w:sz="0" w:space="0" w:color="auto"/>
                        <w:right w:val="none" w:sz="0" w:space="0" w:color="auto"/>
                      </w:divBdr>
                    </w:div>
                    <w:div w:id="151606604">
                      <w:marLeft w:val="0"/>
                      <w:marRight w:val="0"/>
                      <w:marTop w:val="0"/>
                      <w:marBottom w:val="0"/>
                      <w:divBdr>
                        <w:top w:val="none" w:sz="0" w:space="0" w:color="auto"/>
                        <w:left w:val="none" w:sz="0" w:space="0" w:color="auto"/>
                        <w:bottom w:val="none" w:sz="0" w:space="0" w:color="auto"/>
                        <w:right w:val="none" w:sz="0" w:space="0" w:color="auto"/>
                      </w:divBdr>
                    </w:div>
                    <w:div w:id="1597865419">
                      <w:marLeft w:val="0"/>
                      <w:marRight w:val="0"/>
                      <w:marTop w:val="0"/>
                      <w:marBottom w:val="0"/>
                      <w:divBdr>
                        <w:top w:val="none" w:sz="0" w:space="0" w:color="auto"/>
                        <w:left w:val="none" w:sz="0" w:space="0" w:color="auto"/>
                        <w:bottom w:val="none" w:sz="0" w:space="0" w:color="auto"/>
                        <w:right w:val="none" w:sz="0" w:space="0" w:color="auto"/>
                      </w:divBdr>
                    </w:div>
                    <w:div w:id="27221310">
                      <w:marLeft w:val="0"/>
                      <w:marRight w:val="0"/>
                      <w:marTop w:val="0"/>
                      <w:marBottom w:val="0"/>
                      <w:divBdr>
                        <w:top w:val="none" w:sz="0" w:space="0" w:color="auto"/>
                        <w:left w:val="none" w:sz="0" w:space="0" w:color="auto"/>
                        <w:bottom w:val="none" w:sz="0" w:space="0" w:color="auto"/>
                        <w:right w:val="none" w:sz="0" w:space="0" w:color="auto"/>
                      </w:divBdr>
                    </w:div>
                    <w:div w:id="773020078">
                      <w:marLeft w:val="0"/>
                      <w:marRight w:val="0"/>
                      <w:marTop w:val="0"/>
                      <w:marBottom w:val="0"/>
                      <w:divBdr>
                        <w:top w:val="none" w:sz="0" w:space="0" w:color="auto"/>
                        <w:left w:val="none" w:sz="0" w:space="0" w:color="auto"/>
                        <w:bottom w:val="none" w:sz="0" w:space="0" w:color="auto"/>
                        <w:right w:val="none" w:sz="0" w:space="0" w:color="auto"/>
                      </w:divBdr>
                    </w:div>
                    <w:div w:id="95104875">
                      <w:marLeft w:val="0"/>
                      <w:marRight w:val="0"/>
                      <w:marTop w:val="0"/>
                      <w:marBottom w:val="0"/>
                      <w:divBdr>
                        <w:top w:val="none" w:sz="0" w:space="0" w:color="auto"/>
                        <w:left w:val="none" w:sz="0" w:space="0" w:color="auto"/>
                        <w:bottom w:val="none" w:sz="0" w:space="0" w:color="auto"/>
                        <w:right w:val="none" w:sz="0" w:space="0" w:color="auto"/>
                      </w:divBdr>
                    </w:div>
                    <w:div w:id="640815314">
                      <w:marLeft w:val="0"/>
                      <w:marRight w:val="0"/>
                      <w:marTop w:val="0"/>
                      <w:marBottom w:val="0"/>
                      <w:divBdr>
                        <w:top w:val="none" w:sz="0" w:space="0" w:color="auto"/>
                        <w:left w:val="none" w:sz="0" w:space="0" w:color="auto"/>
                        <w:bottom w:val="none" w:sz="0" w:space="0" w:color="auto"/>
                        <w:right w:val="none" w:sz="0" w:space="0" w:color="auto"/>
                      </w:divBdr>
                    </w:div>
                    <w:div w:id="1636329764">
                      <w:marLeft w:val="0"/>
                      <w:marRight w:val="0"/>
                      <w:marTop w:val="0"/>
                      <w:marBottom w:val="0"/>
                      <w:divBdr>
                        <w:top w:val="none" w:sz="0" w:space="0" w:color="auto"/>
                        <w:left w:val="none" w:sz="0" w:space="0" w:color="auto"/>
                        <w:bottom w:val="none" w:sz="0" w:space="0" w:color="auto"/>
                        <w:right w:val="none" w:sz="0" w:space="0" w:color="auto"/>
                      </w:divBdr>
                    </w:div>
                    <w:div w:id="528565942">
                      <w:marLeft w:val="0"/>
                      <w:marRight w:val="0"/>
                      <w:marTop w:val="0"/>
                      <w:marBottom w:val="0"/>
                      <w:divBdr>
                        <w:top w:val="none" w:sz="0" w:space="0" w:color="auto"/>
                        <w:left w:val="none" w:sz="0" w:space="0" w:color="auto"/>
                        <w:bottom w:val="none" w:sz="0" w:space="0" w:color="auto"/>
                        <w:right w:val="none" w:sz="0" w:space="0" w:color="auto"/>
                      </w:divBdr>
                    </w:div>
                    <w:div w:id="1428162056">
                      <w:marLeft w:val="0"/>
                      <w:marRight w:val="0"/>
                      <w:marTop w:val="0"/>
                      <w:marBottom w:val="0"/>
                      <w:divBdr>
                        <w:top w:val="none" w:sz="0" w:space="0" w:color="auto"/>
                        <w:left w:val="none" w:sz="0" w:space="0" w:color="auto"/>
                        <w:bottom w:val="none" w:sz="0" w:space="0" w:color="auto"/>
                        <w:right w:val="none" w:sz="0" w:space="0" w:color="auto"/>
                      </w:divBdr>
                    </w:div>
                    <w:div w:id="1702895211">
                      <w:marLeft w:val="0"/>
                      <w:marRight w:val="0"/>
                      <w:marTop w:val="0"/>
                      <w:marBottom w:val="0"/>
                      <w:divBdr>
                        <w:top w:val="none" w:sz="0" w:space="0" w:color="auto"/>
                        <w:left w:val="none" w:sz="0" w:space="0" w:color="auto"/>
                        <w:bottom w:val="none" w:sz="0" w:space="0" w:color="auto"/>
                        <w:right w:val="none" w:sz="0" w:space="0" w:color="auto"/>
                      </w:divBdr>
                    </w:div>
                    <w:div w:id="1828857141">
                      <w:marLeft w:val="0"/>
                      <w:marRight w:val="0"/>
                      <w:marTop w:val="0"/>
                      <w:marBottom w:val="0"/>
                      <w:divBdr>
                        <w:top w:val="none" w:sz="0" w:space="0" w:color="auto"/>
                        <w:left w:val="none" w:sz="0" w:space="0" w:color="auto"/>
                        <w:bottom w:val="none" w:sz="0" w:space="0" w:color="auto"/>
                        <w:right w:val="none" w:sz="0" w:space="0" w:color="auto"/>
                      </w:divBdr>
                    </w:div>
                    <w:div w:id="2128698687">
                      <w:marLeft w:val="0"/>
                      <w:marRight w:val="0"/>
                      <w:marTop w:val="0"/>
                      <w:marBottom w:val="0"/>
                      <w:divBdr>
                        <w:top w:val="none" w:sz="0" w:space="0" w:color="auto"/>
                        <w:left w:val="none" w:sz="0" w:space="0" w:color="auto"/>
                        <w:bottom w:val="none" w:sz="0" w:space="0" w:color="auto"/>
                        <w:right w:val="none" w:sz="0" w:space="0" w:color="auto"/>
                      </w:divBdr>
                    </w:div>
                    <w:div w:id="1397167516">
                      <w:marLeft w:val="0"/>
                      <w:marRight w:val="0"/>
                      <w:marTop w:val="0"/>
                      <w:marBottom w:val="0"/>
                      <w:divBdr>
                        <w:top w:val="none" w:sz="0" w:space="0" w:color="auto"/>
                        <w:left w:val="none" w:sz="0" w:space="0" w:color="auto"/>
                        <w:bottom w:val="none" w:sz="0" w:space="0" w:color="auto"/>
                        <w:right w:val="none" w:sz="0" w:space="0" w:color="auto"/>
                      </w:divBdr>
                    </w:div>
                    <w:div w:id="836112288">
                      <w:marLeft w:val="0"/>
                      <w:marRight w:val="0"/>
                      <w:marTop w:val="0"/>
                      <w:marBottom w:val="0"/>
                      <w:divBdr>
                        <w:top w:val="none" w:sz="0" w:space="0" w:color="auto"/>
                        <w:left w:val="none" w:sz="0" w:space="0" w:color="auto"/>
                        <w:bottom w:val="none" w:sz="0" w:space="0" w:color="auto"/>
                        <w:right w:val="none" w:sz="0" w:space="0" w:color="auto"/>
                      </w:divBdr>
                      <w:divsChild>
                        <w:div w:id="167788864">
                          <w:marLeft w:val="0"/>
                          <w:marRight w:val="0"/>
                          <w:marTop w:val="0"/>
                          <w:marBottom w:val="0"/>
                          <w:divBdr>
                            <w:top w:val="none" w:sz="0" w:space="0" w:color="auto"/>
                            <w:left w:val="none" w:sz="0" w:space="0" w:color="auto"/>
                            <w:bottom w:val="none" w:sz="0" w:space="0" w:color="auto"/>
                            <w:right w:val="none" w:sz="0" w:space="0" w:color="auto"/>
                          </w:divBdr>
                        </w:div>
                        <w:div w:id="1568150926">
                          <w:marLeft w:val="0"/>
                          <w:marRight w:val="0"/>
                          <w:marTop w:val="0"/>
                          <w:marBottom w:val="0"/>
                          <w:divBdr>
                            <w:top w:val="none" w:sz="0" w:space="0" w:color="auto"/>
                            <w:left w:val="none" w:sz="0" w:space="0" w:color="auto"/>
                            <w:bottom w:val="none" w:sz="0" w:space="0" w:color="auto"/>
                            <w:right w:val="none" w:sz="0" w:space="0" w:color="auto"/>
                          </w:divBdr>
                        </w:div>
                        <w:div w:id="62533440">
                          <w:marLeft w:val="0"/>
                          <w:marRight w:val="0"/>
                          <w:marTop w:val="0"/>
                          <w:marBottom w:val="0"/>
                          <w:divBdr>
                            <w:top w:val="none" w:sz="0" w:space="0" w:color="auto"/>
                            <w:left w:val="none" w:sz="0" w:space="0" w:color="auto"/>
                            <w:bottom w:val="none" w:sz="0" w:space="0" w:color="auto"/>
                            <w:right w:val="none" w:sz="0" w:space="0" w:color="auto"/>
                          </w:divBdr>
                        </w:div>
                        <w:div w:id="1376269406">
                          <w:marLeft w:val="0"/>
                          <w:marRight w:val="0"/>
                          <w:marTop w:val="0"/>
                          <w:marBottom w:val="0"/>
                          <w:divBdr>
                            <w:top w:val="none" w:sz="0" w:space="0" w:color="auto"/>
                            <w:left w:val="none" w:sz="0" w:space="0" w:color="auto"/>
                            <w:bottom w:val="none" w:sz="0" w:space="0" w:color="auto"/>
                            <w:right w:val="none" w:sz="0" w:space="0" w:color="auto"/>
                          </w:divBdr>
                        </w:div>
                        <w:div w:id="237179384">
                          <w:marLeft w:val="0"/>
                          <w:marRight w:val="0"/>
                          <w:marTop w:val="0"/>
                          <w:marBottom w:val="0"/>
                          <w:divBdr>
                            <w:top w:val="none" w:sz="0" w:space="0" w:color="auto"/>
                            <w:left w:val="none" w:sz="0" w:space="0" w:color="auto"/>
                            <w:bottom w:val="none" w:sz="0" w:space="0" w:color="auto"/>
                            <w:right w:val="none" w:sz="0" w:space="0" w:color="auto"/>
                          </w:divBdr>
                        </w:div>
                        <w:div w:id="1865753739">
                          <w:marLeft w:val="0"/>
                          <w:marRight w:val="0"/>
                          <w:marTop w:val="0"/>
                          <w:marBottom w:val="0"/>
                          <w:divBdr>
                            <w:top w:val="none" w:sz="0" w:space="0" w:color="auto"/>
                            <w:left w:val="none" w:sz="0" w:space="0" w:color="auto"/>
                            <w:bottom w:val="none" w:sz="0" w:space="0" w:color="auto"/>
                            <w:right w:val="none" w:sz="0" w:space="0" w:color="auto"/>
                          </w:divBdr>
                        </w:div>
                        <w:div w:id="1850631411">
                          <w:marLeft w:val="0"/>
                          <w:marRight w:val="0"/>
                          <w:marTop w:val="0"/>
                          <w:marBottom w:val="0"/>
                          <w:divBdr>
                            <w:top w:val="none" w:sz="0" w:space="0" w:color="auto"/>
                            <w:left w:val="none" w:sz="0" w:space="0" w:color="auto"/>
                            <w:bottom w:val="none" w:sz="0" w:space="0" w:color="auto"/>
                            <w:right w:val="none" w:sz="0" w:space="0" w:color="auto"/>
                          </w:divBdr>
                        </w:div>
                        <w:div w:id="1804541922">
                          <w:marLeft w:val="0"/>
                          <w:marRight w:val="0"/>
                          <w:marTop w:val="0"/>
                          <w:marBottom w:val="0"/>
                          <w:divBdr>
                            <w:top w:val="none" w:sz="0" w:space="0" w:color="auto"/>
                            <w:left w:val="none" w:sz="0" w:space="0" w:color="auto"/>
                            <w:bottom w:val="none" w:sz="0" w:space="0" w:color="auto"/>
                            <w:right w:val="none" w:sz="0" w:space="0" w:color="auto"/>
                          </w:divBdr>
                        </w:div>
                        <w:div w:id="930940314">
                          <w:marLeft w:val="0"/>
                          <w:marRight w:val="0"/>
                          <w:marTop w:val="0"/>
                          <w:marBottom w:val="0"/>
                          <w:divBdr>
                            <w:top w:val="none" w:sz="0" w:space="0" w:color="auto"/>
                            <w:left w:val="none" w:sz="0" w:space="0" w:color="auto"/>
                            <w:bottom w:val="none" w:sz="0" w:space="0" w:color="auto"/>
                            <w:right w:val="none" w:sz="0" w:space="0" w:color="auto"/>
                          </w:divBdr>
                        </w:div>
                        <w:div w:id="1893425904">
                          <w:marLeft w:val="0"/>
                          <w:marRight w:val="0"/>
                          <w:marTop w:val="0"/>
                          <w:marBottom w:val="0"/>
                          <w:divBdr>
                            <w:top w:val="none" w:sz="0" w:space="0" w:color="auto"/>
                            <w:left w:val="none" w:sz="0" w:space="0" w:color="auto"/>
                            <w:bottom w:val="none" w:sz="0" w:space="0" w:color="auto"/>
                            <w:right w:val="none" w:sz="0" w:space="0" w:color="auto"/>
                          </w:divBdr>
                        </w:div>
                        <w:div w:id="1164668880">
                          <w:marLeft w:val="0"/>
                          <w:marRight w:val="0"/>
                          <w:marTop w:val="0"/>
                          <w:marBottom w:val="0"/>
                          <w:divBdr>
                            <w:top w:val="none" w:sz="0" w:space="0" w:color="auto"/>
                            <w:left w:val="none" w:sz="0" w:space="0" w:color="auto"/>
                            <w:bottom w:val="none" w:sz="0" w:space="0" w:color="auto"/>
                            <w:right w:val="none" w:sz="0" w:space="0" w:color="auto"/>
                          </w:divBdr>
                        </w:div>
                        <w:div w:id="556820443">
                          <w:marLeft w:val="0"/>
                          <w:marRight w:val="0"/>
                          <w:marTop w:val="0"/>
                          <w:marBottom w:val="0"/>
                          <w:divBdr>
                            <w:top w:val="none" w:sz="0" w:space="0" w:color="auto"/>
                            <w:left w:val="none" w:sz="0" w:space="0" w:color="auto"/>
                            <w:bottom w:val="none" w:sz="0" w:space="0" w:color="auto"/>
                            <w:right w:val="none" w:sz="0" w:space="0" w:color="auto"/>
                          </w:divBdr>
                        </w:div>
                        <w:div w:id="1657687125">
                          <w:marLeft w:val="0"/>
                          <w:marRight w:val="0"/>
                          <w:marTop w:val="0"/>
                          <w:marBottom w:val="0"/>
                          <w:divBdr>
                            <w:top w:val="none" w:sz="0" w:space="0" w:color="auto"/>
                            <w:left w:val="none" w:sz="0" w:space="0" w:color="auto"/>
                            <w:bottom w:val="none" w:sz="0" w:space="0" w:color="auto"/>
                            <w:right w:val="none" w:sz="0" w:space="0" w:color="auto"/>
                          </w:divBdr>
                        </w:div>
                        <w:div w:id="2103065716">
                          <w:marLeft w:val="0"/>
                          <w:marRight w:val="0"/>
                          <w:marTop w:val="0"/>
                          <w:marBottom w:val="0"/>
                          <w:divBdr>
                            <w:top w:val="none" w:sz="0" w:space="0" w:color="auto"/>
                            <w:left w:val="none" w:sz="0" w:space="0" w:color="auto"/>
                            <w:bottom w:val="none" w:sz="0" w:space="0" w:color="auto"/>
                            <w:right w:val="none" w:sz="0" w:space="0" w:color="auto"/>
                          </w:divBdr>
                        </w:div>
                        <w:div w:id="1518108349">
                          <w:marLeft w:val="0"/>
                          <w:marRight w:val="0"/>
                          <w:marTop w:val="0"/>
                          <w:marBottom w:val="0"/>
                          <w:divBdr>
                            <w:top w:val="none" w:sz="0" w:space="0" w:color="auto"/>
                            <w:left w:val="none" w:sz="0" w:space="0" w:color="auto"/>
                            <w:bottom w:val="none" w:sz="0" w:space="0" w:color="auto"/>
                            <w:right w:val="none" w:sz="0" w:space="0" w:color="auto"/>
                          </w:divBdr>
                        </w:div>
                        <w:div w:id="1249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1609">
              <w:marLeft w:val="0"/>
              <w:marRight w:val="0"/>
              <w:marTop w:val="0"/>
              <w:marBottom w:val="0"/>
              <w:divBdr>
                <w:top w:val="none" w:sz="0" w:space="0" w:color="auto"/>
                <w:left w:val="none" w:sz="0" w:space="0" w:color="auto"/>
                <w:bottom w:val="none" w:sz="0" w:space="0" w:color="auto"/>
                <w:right w:val="none" w:sz="0" w:space="0" w:color="auto"/>
              </w:divBdr>
              <w:divsChild>
                <w:div w:id="328532356">
                  <w:marLeft w:val="0"/>
                  <w:marRight w:val="0"/>
                  <w:marTop w:val="0"/>
                  <w:marBottom w:val="0"/>
                  <w:divBdr>
                    <w:top w:val="none" w:sz="0" w:space="0" w:color="auto"/>
                    <w:left w:val="none" w:sz="0" w:space="0" w:color="auto"/>
                    <w:bottom w:val="none" w:sz="0" w:space="0" w:color="auto"/>
                    <w:right w:val="none" w:sz="0" w:space="0" w:color="auto"/>
                  </w:divBdr>
                  <w:divsChild>
                    <w:div w:id="1129932269">
                      <w:marLeft w:val="0"/>
                      <w:marRight w:val="0"/>
                      <w:marTop w:val="0"/>
                      <w:marBottom w:val="0"/>
                      <w:divBdr>
                        <w:top w:val="none" w:sz="0" w:space="0" w:color="auto"/>
                        <w:left w:val="none" w:sz="0" w:space="0" w:color="auto"/>
                        <w:bottom w:val="none" w:sz="0" w:space="0" w:color="auto"/>
                        <w:right w:val="none" w:sz="0" w:space="0" w:color="auto"/>
                      </w:divBdr>
                    </w:div>
                    <w:div w:id="754279942">
                      <w:marLeft w:val="0"/>
                      <w:marRight w:val="0"/>
                      <w:marTop w:val="0"/>
                      <w:marBottom w:val="0"/>
                      <w:divBdr>
                        <w:top w:val="none" w:sz="0" w:space="0" w:color="auto"/>
                        <w:left w:val="none" w:sz="0" w:space="0" w:color="auto"/>
                        <w:bottom w:val="none" w:sz="0" w:space="0" w:color="auto"/>
                        <w:right w:val="none" w:sz="0" w:space="0" w:color="auto"/>
                      </w:divBdr>
                      <w:divsChild>
                        <w:div w:id="18152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11426">
              <w:marLeft w:val="0"/>
              <w:marRight w:val="0"/>
              <w:marTop w:val="0"/>
              <w:marBottom w:val="0"/>
              <w:divBdr>
                <w:top w:val="none" w:sz="0" w:space="0" w:color="auto"/>
                <w:left w:val="none" w:sz="0" w:space="0" w:color="auto"/>
                <w:bottom w:val="none" w:sz="0" w:space="0" w:color="auto"/>
                <w:right w:val="none" w:sz="0" w:space="0" w:color="auto"/>
              </w:divBdr>
            </w:div>
            <w:div w:id="1793942856">
              <w:marLeft w:val="0"/>
              <w:marRight w:val="0"/>
              <w:marTop w:val="0"/>
              <w:marBottom w:val="0"/>
              <w:divBdr>
                <w:top w:val="none" w:sz="0" w:space="0" w:color="auto"/>
                <w:left w:val="none" w:sz="0" w:space="0" w:color="auto"/>
                <w:bottom w:val="none" w:sz="0" w:space="0" w:color="auto"/>
                <w:right w:val="none" w:sz="0" w:space="0" w:color="auto"/>
              </w:divBdr>
            </w:div>
            <w:div w:id="875776039">
              <w:marLeft w:val="0"/>
              <w:marRight w:val="0"/>
              <w:marTop w:val="0"/>
              <w:marBottom w:val="0"/>
              <w:divBdr>
                <w:top w:val="none" w:sz="0" w:space="0" w:color="auto"/>
                <w:left w:val="none" w:sz="0" w:space="0" w:color="auto"/>
                <w:bottom w:val="none" w:sz="0" w:space="0" w:color="auto"/>
                <w:right w:val="none" w:sz="0" w:space="0" w:color="auto"/>
              </w:divBdr>
            </w:div>
            <w:div w:id="312032778">
              <w:marLeft w:val="0"/>
              <w:marRight w:val="0"/>
              <w:marTop w:val="0"/>
              <w:marBottom w:val="0"/>
              <w:divBdr>
                <w:top w:val="none" w:sz="0" w:space="0" w:color="auto"/>
                <w:left w:val="none" w:sz="0" w:space="0" w:color="auto"/>
                <w:bottom w:val="none" w:sz="0" w:space="0" w:color="auto"/>
                <w:right w:val="none" w:sz="0" w:space="0" w:color="auto"/>
              </w:divBdr>
            </w:div>
            <w:div w:id="343477158">
              <w:marLeft w:val="0"/>
              <w:marRight w:val="0"/>
              <w:marTop w:val="0"/>
              <w:marBottom w:val="0"/>
              <w:divBdr>
                <w:top w:val="none" w:sz="0" w:space="0" w:color="auto"/>
                <w:left w:val="none" w:sz="0" w:space="0" w:color="auto"/>
                <w:bottom w:val="none" w:sz="0" w:space="0" w:color="auto"/>
                <w:right w:val="none" w:sz="0" w:space="0" w:color="auto"/>
              </w:divBdr>
            </w:div>
            <w:div w:id="1470702546">
              <w:marLeft w:val="0"/>
              <w:marRight w:val="0"/>
              <w:marTop w:val="0"/>
              <w:marBottom w:val="0"/>
              <w:divBdr>
                <w:top w:val="none" w:sz="0" w:space="0" w:color="auto"/>
                <w:left w:val="none" w:sz="0" w:space="0" w:color="auto"/>
                <w:bottom w:val="none" w:sz="0" w:space="0" w:color="auto"/>
                <w:right w:val="none" w:sz="0" w:space="0" w:color="auto"/>
              </w:divBdr>
            </w:div>
            <w:div w:id="1225750394">
              <w:marLeft w:val="0"/>
              <w:marRight w:val="0"/>
              <w:marTop w:val="0"/>
              <w:marBottom w:val="0"/>
              <w:divBdr>
                <w:top w:val="none" w:sz="0" w:space="0" w:color="auto"/>
                <w:left w:val="none" w:sz="0" w:space="0" w:color="auto"/>
                <w:bottom w:val="none" w:sz="0" w:space="0" w:color="auto"/>
                <w:right w:val="none" w:sz="0" w:space="0" w:color="auto"/>
              </w:divBdr>
            </w:div>
            <w:div w:id="934631888">
              <w:marLeft w:val="0"/>
              <w:marRight w:val="0"/>
              <w:marTop w:val="0"/>
              <w:marBottom w:val="0"/>
              <w:divBdr>
                <w:top w:val="none" w:sz="0" w:space="0" w:color="auto"/>
                <w:left w:val="none" w:sz="0" w:space="0" w:color="auto"/>
                <w:bottom w:val="none" w:sz="0" w:space="0" w:color="auto"/>
                <w:right w:val="none" w:sz="0" w:space="0" w:color="auto"/>
              </w:divBdr>
            </w:div>
            <w:div w:id="423037605">
              <w:marLeft w:val="0"/>
              <w:marRight w:val="0"/>
              <w:marTop w:val="0"/>
              <w:marBottom w:val="0"/>
              <w:divBdr>
                <w:top w:val="none" w:sz="0" w:space="0" w:color="auto"/>
                <w:left w:val="none" w:sz="0" w:space="0" w:color="auto"/>
                <w:bottom w:val="none" w:sz="0" w:space="0" w:color="auto"/>
                <w:right w:val="none" w:sz="0" w:space="0" w:color="auto"/>
              </w:divBdr>
            </w:div>
            <w:div w:id="1971595175">
              <w:marLeft w:val="0"/>
              <w:marRight w:val="0"/>
              <w:marTop w:val="0"/>
              <w:marBottom w:val="0"/>
              <w:divBdr>
                <w:top w:val="none" w:sz="0" w:space="0" w:color="auto"/>
                <w:left w:val="none" w:sz="0" w:space="0" w:color="auto"/>
                <w:bottom w:val="none" w:sz="0" w:space="0" w:color="auto"/>
                <w:right w:val="none" w:sz="0" w:space="0" w:color="auto"/>
              </w:divBdr>
            </w:div>
            <w:div w:id="1042904364">
              <w:marLeft w:val="0"/>
              <w:marRight w:val="0"/>
              <w:marTop w:val="0"/>
              <w:marBottom w:val="0"/>
              <w:divBdr>
                <w:top w:val="none" w:sz="0" w:space="0" w:color="auto"/>
                <w:left w:val="none" w:sz="0" w:space="0" w:color="auto"/>
                <w:bottom w:val="none" w:sz="0" w:space="0" w:color="auto"/>
                <w:right w:val="none" w:sz="0" w:space="0" w:color="auto"/>
              </w:divBdr>
            </w:div>
            <w:div w:id="1209300041">
              <w:marLeft w:val="0"/>
              <w:marRight w:val="0"/>
              <w:marTop w:val="0"/>
              <w:marBottom w:val="0"/>
              <w:divBdr>
                <w:top w:val="none" w:sz="0" w:space="0" w:color="auto"/>
                <w:left w:val="none" w:sz="0" w:space="0" w:color="auto"/>
                <w:bottom w:val="none" w:sz="0" w:space="0" w:color="auto"/>
                <w:right w:val="none" w:sz="0" w:space="0" w:color="auto"/>
              </w:divBdr>
            </w:div>
            <w:div w:id="980229429">
              <w:marLeft w:val="0"/>
              <w:marRight w:val="0"/>
              <w:marTop w:val="0"/>
              <w:marBottom w:val="0"/>
              <w:divBdr>
                <w:top w:val="none" w:sz="0" w:space="0" w:color="auto"/>
                <w:left w:val="none" w:sz="0" w:space="0" w:color="auto"/>
                <w:bottom w:val="none" w:sz="0" w:space="0" w:color="auto"/>
                <w:right w:val="none" w:sz="0" w:space="0" w:color="auto"/>
              </w:divBdr>
            </w:div>
            <w:div w:id="359088433">
              <w:marLeft w:val="0"/>
              <w:marRight w:val="0"/>
              <w:marTop w:val="0"/>
              <w:marBottom w:val="0"/>
              <w:divBdr>
                <w:top w:val="none" w:sz="0" w:space="0" w:color="auto"/>
                <w:left w:val="none" w:sz="0" w:space="0" w:color="auto"/>
                <w:bottom w:val="none" w:sz="0" w:space="0" w:color="auto"/>
                <w:right w:val="none" w:sz="0" w:space="0" w:color="auto"/>
              </w:divBdr>
            </w:div>
            <w:div w:id="337124033">
              <w:marLeft w:val="0"/>
              <w:marRight w:val="0"/>
              <w:marTop w:val="0"/>
              <w:marBottom w:val="0"/>
              <w:divBdr>
                <w:top w:val="none" w:sz="0" w:space="0" w:color="auto"/>
                <w:left w:val="none" w:sz="0" w:space="0" w:color="auto"/>
                <w:bottom w:val="none" w:sz="0" w:space="0" w:color="auto"/>
                <w:right w:val="none" w:sz="0" w:space="0" w:color="auto"/>
              </w:divBdr>
            </w:div>
            <w:div w:id="2021808527">
              <w:marLeft w:val="0"/>
              <w:marRight w:val="0"/>
              <w:marTop w:val="0"/>
              <w:marBottom w:val="0"/>
              <w:divBdr>
                <w:top w:val="none" w:sz="0" w:space="0" w:color="auto"/>
                <w:left w:val="none" w:sz="0" w:space="0" w:color="auto"/>
                <w:bottom w:val="none" w:sz="0" w:space="0" w:color="auto"/>
                <w:right w:val="none" w:sz="0" w:space="0" w:color="auto"/>
              </w:divBdr>
            </w:div>
            <w:div w:id="1421176543">
              <w:marLeft w:val="0"/>
              <w:marRight w:val="0"/>
              <w:marTop w:val="0"/>
              <w:marBottom w:val="0"/>
              <w:divBdr>
                <w:top w:val="none" w:sz="0" w:space="0" w:color="auto"/>
                <w:left w:val="none" w:sz="0" w:space="0" w:color="auto"/>
                <w:bottom w:val="none" w:sz="0" w:space="0" w:color="auto"/>
                <w:right w:val="none" w:sz="0" w:space="0" w:color="auto"/>
              </w:divBdr>
            </w:div>
            <w:div w:id="154735108">
              <w:marLeft w:val="0"/>
              <w:marRight w:val="0"/>
              <w:marTop w:val="0"/>
              <w:marBottom w:val="0"/>
              <w:divBdr>
                <w:top w:val="none" w:sz="0" w:space="0" w:color="auto"/>
                <w:left w:val="none" w:sz="0" w:space="0" w:color="auto"/>
                <w:bottom w:val="none" w:sz="0" w:space="0" w:color="auto"/>
                <w:right w:val="none" w:sz="0" w:space="0" w:color="auto"/>
              </w:divBdr>
            </w:div>
            <w:div w:id="733091885">
              <w:marLeft w:val="0"/>
              <w:marRight w:val="0"/>
              <w:marTop w:val="0"/>
              <w:marBottom w:val="0"/>
              <w:divBdr>
                <w:top w:val="none" w:sz="0" w:space="0" w:color="auto"/>
                <w:left w:val="none" w:sz="0" w:space="0" w:color="auto"/>
                <w:bottom w:val="none" w:sz="0" w:space="0" w:color="auto"/>
                <w:right w:val="none" w:sz="0" w:space="0" w:color="auto"/>
              </w:divBdr>
              <w:divsChild>
                <w:div w:id="706687819">
                  <w:marLeft w:val="0"/>
                  <w:marRight w:val="0"/>
                  <w:marTop w:val="0"/>
                  <w:marBottom w:val="0"/>
                  <w:divBdr>
                    <w:top w:val="none" w:sz="0" w:space="0" w:color="auto"/>
                    <w:left w:val="none" w:sz="0" w:space="0" w:color="auto"/>
                    <w:bottom w:val="none" w:sz="0" w:space="0" w:color="auto"/>
                    <w:right w:val="none" w:sz="0" w:space="0" w:color="auto"/>
                  </w:divBdr>
                </w:div>
                <w:div w:id="1777484398">
                  <w:marLeft w:val="0"/>
                  <w:marRight w:val="0"/>
                  <w:marTop w:val="0"/>
                  <w:marBottom w:val="0"/>
                  <w:divBdr>
                    <w:top w:val="none" w:sz="0" w:space="0" w:color="auto"/>
                    <w:left w:val="none" w:sz="0" w:space="0" w:color="auto"/>
                    <w:bottom w:val="none" w:sz="0" w:space="0" w:color="auto"/>
                    <w:right w:val="none" w:sz="0" w:space="0" w:color="auto"/>
                  </w:divBdr>
                </w:div>
                <w:div w:id="358970077">
                  <w:marLeft w:val="0"/>
                  <w:marRight w:val="0"/>
                  <w:marTop w:val="0"/>
                  <w:marBottom w:val="0"/>
                  <w:divBdr>
                    <w:top w:val="none" w:sz="0" w:space="0" w:color="auto"/>
                    <w:left w:val="none" w:sz="0" w:space="0" w:color="auto"/>
                    <w:bottom w:val="none" w:sz="0" w:space="0" w:color="auto"/>
                    <w:right w:val="none" w:sz="0" w:space="0" w:color="auto"/>
                  </w:divBdr>
                </w:div>
                <w:div w:id="763917371">
                  <w:marLeft w:val="0"/>
                  <w:marRight w:val="0"/>
                  <w:marTop w:val="0"/>
                  <w:marBottom w:val="0"/>
                  <w:divBdr>
                    <w:top w:val="none" w:sz="0" w:space="0" w:color="auto"/>
                    <w:left w:val="none" w:sz="0" w:space="0" w:color="auto"/>
                    <w:bottom w:val="none" w:sz="0" w:space="0" w:color="auto"/>
                    <w:right w:val="none" w:sz="0" w:space="0" w:color="auto"/>
                  </w:divBdr>
                </w:div>
                <w:div w:id="541673861">
                  <w:marLeft w:val="0"/>
                  <w:marRight w:val="0"/>
                  <w:marTop w:val="0"/>
                  <w:marBottom w:val="0"/>
                  <w:divBdr>
                    <w:top w:val="none" w:sz="0" w:space="0" w:color="auto"/>
                    <w:left w:val="none" w:sz="0" w:space="0" w:color="auto"/>
                    <w:bottom w:val="none" w:sz="0" w:space="0" w:color="auto"/>
                    <w:right w:val="none" w:sz="0" w:space="0" w:color="auto"/>
                  </w:divBdr>
                </w:div>
                <w:div w:id="478376707">
                  <w:marLeft w:val="0"/>
                  <w:marRight w:val="0"/>
                  <w:marTop w:val="0"/>
                  <w:marBottom w:val="0"/>
                  <w:divBdr>
                    <w:top w:val="none" w:sz="0" w:space="0" w:color="auto"/>
                    <w:left w:val="none" w:sz="0" w:space="0" w:color="auto"/>
                    <w:bottom w:val="none" w:sz="0" w:space="0" w:color="auto"/>
                    <w:right w:val="none" w:sz="0" w:space="0" w:color="auto"/>
                  </w:divBdr>
                </w:div>
                <w:div w:id="1712923860">
                  <w:marLeft w:val="0"/>
                  <w:marRight w:val="0"/>
                  <w:marTop w:val="0"/>
                  <w:marBottom w:val="0"/>
                  <w:divBdr>
                    <w:top w:val="none" w:sz="0" w:space="0" w:color="auto"/>
                    <w:left w:val="none" w:sz="0" w:space="0" w:color="auto"/>
                    <w:bottom w:val="none" w:sz="0" w:space="0" w:color="auto"/>
                    <w:right w:val="none" w:sz="0" w:space="0" w:color="auto"/>
                  </w:divBdr>
                </w:div>
                <w:div w:id="2083258754">
                  <w:marLeft w:val="0"/>
                  <w:marRight w:val="0"/>
                  <w:marTop w:val="0"/>
                  <w:marBottom w:val="0"/>
                  <w:divBdr>
                    <w:top w:val="none" w:sz="0" w:space="0" w:color="auto"/>
                    <w:left w:val="none" w:sz="0" w:space="0" w:color="auto"/>
                    <w:bottom w:val="none" w:sz="0" w:space="0" w:color="auto"/>
                    <w:right w:val="none" w:sz="0" w:space="0" w:color="auto"/>
                  </w:divBdr>
                </w:div>
                <w:div w:id="1809741238">
                  <w:marLeft w:val="0"/>
                  <w:marRight w:val="0"/>
                  <w:marTop w:val="0"/>
                  <w:marBottom w:val="0"/>
                  <w:divBdr>
                    <w:top w:val="none" w:sz="0" w:space="0" w:color="auto"/>
                    <w:left w:val="none" w:sz="0" w:space="0" w:color="auto"/>
                    <w:bottom w:val="none" w:sz="0" w:space="0" w:color="auto"/>
                    <w:right w:val="none" w:sz="0" w:space="0" w:color="auto"/>
                  </w:divBdr>
                </w:div>
                <w:div w:id="2033647629">
                  <w:marLeft w:val="0"/>
                  <w:marRight w:val="0"/>
                  <w:marTop w:val="0"/>
                  <w:marBottom w:val="0"/>
                  <w:divBdr>
                    <w:top w:val="none" w:sz="0" w:space="0" w:color="auto"/>
                    <w:left w:val="none" w:sz="0" w:space="0" w:color="auto"/>
                    <w:bottom w:val="none" w:sz="0" w:space="0" w:color="auto"/>
                    <w:right w:val="none" w:sz="0" w:space="0" w:color="auto"/>
                  </w:divBdr>
                </w:div>
                <w:div w:id="63963577">
                  <w:marLeft w:val="0"/>
                  <w:marRight w:val="0"/>
                  <w:marTop w:val="0"/>
                  <w:marBottom w:val="0"/>
                  <w:divBdr>
                    <w:top w:val="none" w:sz="0" w:space="0" w:color="auto"/>
                    <w:left w:val="none" w:sz="0" w:space="0" w:color="auto"/>
                    <w:bottom w:val="none" w:sz="0" w:space="0" w:color="auto"/>
                    <w:right w:val="none" w:sz="0" w:space="0" w:color="auto"/>
                  </w:divBdr>
                </w:div>
                <w:div w:id="199826563">
                  <w:marLeft w:val="0"/>
                  <w:marRight w:val="0"/>
                  <w:marTop w:val="0"/>
                  <w:marBottom w:val="0"/>
                  <w:divBdr>
                    <w:top w:val="none" w:sz="0" w:space="0" w:color="auto"/>
                    <w:left w:val="none" w:sz="0" w:space="0" w:color="auto"/>
                    <w:bottom w:val="none" w:sz="0" w:space="0" w:color="auto"/>
                    <w:right w:val="none" w:sz="0" w:space="0" w:color="auto"/>
                  </w:divBdr>
                </w:div>
                <w:div w:id="1273780030">
                  <w:marLeft w:val="0"/>
                  <w:marRight w:val="0"/>
                  <w:marTop w:val="0"/>
                  <w:marBottom w:val="0"/>
                  <w:divBdr>
                    <w:top w:val="none" w:sz="0" w:space="0" w:color="auto"/>
                    <w:left w:val="none" w:sz="0" w:space="0" w:color="auto"/>
                    <w:bottom w:val="none" w:sz="0" w:space="0" w:color="auto"/>
                    <w:right w:val="none" w:sz="0" w:space="0" w:color="auto"/>
                  </w:divBdr>
                </w:div>
                <w:div w:id="2124569250">
                  <w:marLeft w:val="0"/>
                  <w:marRight w:val="0"/>
                  <w:marTop w:val="0"/>
                  <w:marBottom w:val="0"/>
                  <w:divBdr>
                    <w:top w:val="none" w:sz="0" w:space="0" w:color="auto"/>
                    <w:left w:val="none" w:sz="0" w:space="0" w:color="auto"/>
                    <w:bottom w:val="none" w:sz="0" w:space="0" w:color="auto"/>
                    <w:right w:val="none" w:sz="0" w:space="0" w:color="auto"/>
                  </w:divBdr>
                </w:div>
                <w:div w:id="350037589">
                  <w:marLeft w:val="0"/>
                  <w:marRight w:val="0"/>
                  <w:marTop w:val="0"/>
                  <w:marBottom w:val="0"/>
                  <w:divBdr>
                    <w:top w:val="none" w:sz="0" w:space="0" w:color="auto"/>
                    <w:left w:val="none" w:sz="0" w:space="0" w:color="auto"/>
                    <w:bottom w:val="none" w:sz="0" w:space="0" w:color="auto"/>
                    <w:right w:val="none" w:sz="0" w:space="0" w:color="auto"/>
                  </w:divBdr>
                </w:div>
                <w:div w:id="426273648">
                  <w:marLeft w:val="0"/>
                  <w:marRight w:val="0"/>
                  <w:marTop w:val="0"/>
                  <w:marBottom w:val="0"/>
                  <w:divBdr>
                    <w:top w:val="none" w:sz="0" w:space="0" w:color="auto"/>
                    <w:left w:val="none" w:sz="0" w:space="0" w:color="auto"/>
                    <w:bottom w:val="none" w:sz="0" w:space="0" w:color="auto"/>
                    <w:right w:val="none" w:sz="0" w:space="0" w:color="auto"/>
                  </w:divBdr>
                </w:div>
                <w:div w:id="1577783638">
                  <w:marLeft w:val="0"/>
                  <w:marRight w:val="0"/>
                  <w:marTop w:val="0"/>
                  <w:marBottom w:val="0"/>
                  <w:divBdr>
                    <w:top w:val="none" w:sz="0" w:space="0" w:color="auto"/>
                    <w:left w:val="none" w:sz="0" w:space="0" w:color="auto"/>
                    <w:bottom w:val="none" w:sz="0" w:space="0" w:color="auto"/>
                    <w:right w:val="none" w:sz="0" w:space="0" w:color="auto"/>
                  </w:divBdr>
                </w:div>
                <w:div w:id="728454505">
                  <w:marLeft w:val="0"/>
                  <w:marRight w:val="0"/>
                  <w:marTop w:val="0"/>
                  <w:marBottom w:val="0"/>
                  <w:divBdr>
                    <w:top w:val="none" w:sz="0" w:space="0" w:color="auto"/>
                    <w:left w:val="none" w:sz="0" w:space="0" w:color="auto"/>
                    <w:bottom w:val="none" w:sz="0" w:space="0" w:color="auto"/>
                    <w:right w:val="none" w:sz="0" w:space="0" w:color="auto"/>
                  </w:divBdr>
                </w:div>
              </w:divsChild>
            </w:div>
            <w:div w:id="1873494562">
              <w:marLeft w:val="0"/>
              <w:marRight w:val="0"/>
              <w:marTop w:val="0"/>
              <w:marBottom w:val="0"/>
              <w:divBdr>
                <w:top w:val="none" w:sz="0" w:space="0" w:color="auto"/>
                <w:left w:val="none" w:sz="0" w:space="0" w:color="auto"/>
                <w:bottom w:val="none" w:sz="0" w:space="0" w:color="auto"/>
                <w:right w:val="none" w:sz="0" w:space="0" w:color="auto"/>
              </w:divBdr>
              <w:divsChild>
                <w:div w:id="694312346">
                  <w:marLeft w:val="0"/>
                  <w:marRight w:val="0"/>
                  <w:marTop w:val="0"/>
                  <w:marBottom w:val="0"/>
                  <w:divBdr>
                    <w:top w:val="none" w:sz="0" w:space="0" w:color="auto"/>
                    <w:left w:val="none" w:sz="0" w:space="0" w:color="auto"/>
                    <w:bottom w:val="none" w:sz="0" w:space="0" w:color="auto"/>
                    <w:right w:val="none" w:sz="0" w:space="0" w:color="auto"/>
                  </w:divBdr>
                  <w:divsChild>
                    <w:div w:id="1937713481">
                      <w:marLeft w:val="0"/>
                      <w:marRight w:val="0"/>
                      <w:marTop w:val="0"/>
                      <w:marBottom w:val="0"/>
                      <w:divBdr>
                        <w:top w:val="none" w:sz="0" w:space="0" w:color="auto"/>
                        <w:left w:val="none" w:sz="0" w:space="0" w:color="auto"/>
                        <w:bottom w:val="none" w:sz="0" w:space="0" w:color="auto"/>
                        <w:right w:val="none" w:sz="0" w:space="0" w:color="auto"/>
                      </w:divBdr>
                    </w:div>
                    <w:div w:id="1830558620">
                      <w:marLeft w:val="0"/>
                      <w:marRight w:val="0"/>
                      <w:marTop w:val="0"/>
                      <w:marBottom w:val="0"/>
                      <w:divBdr>
                        <w:top w:val="none" w:sz="0" w:space="0" w:color="auto"/>
                        <w:left w:val="none" w:sz="0" w:space="0" w:color="auto"/>
                        <w:bottom w:val="none" w:sz="0" w:space="0" w:color="auto"/>
                        <w:right w:val="none" w:sz="0" w:space="0" w:color="auto"/>
                      </w:divBdr>
                    </w:div>
                    <w:div w:id="1329945811">
                      <w:marLeft w:val="0"/>
                      <w:marRight w:val="0"/>
                      <w:marTop w:val="0"/>
                      <w:marBottom w:val="0"/>
                      <w:divBdr>
                        <w:top w:val="none" w:sz="0" w:space="0" w:color="auto"/>
                        <w:left w:val="none" w:sz="0" w:space="0" w:color="auto"/>
                        <w:bottom w:val="none" w:sz="0" w:space="0" w:color="auto"/>
                        <w:right w:val="none" w:sz="0" w:space="0" w:color="auto"/>
                      </w:divBdr>
                      <w:divsChild>
                        <w:div w:id="1216812898">
                          <w:marLeft w:val="0"/>
                          <w:marRight w:val="0"/>
                          <w:marTop w:val="0"/>
                          <w:marBottom w:val="0"/>
                          <w:divBdr>
                            <w:top w:val="none" w:sz="0" w:space="0" w:color="auto"/>
                            <w:left w:val="none" w:sz="0" w:space="0" w:color="auto"/>
                            <w:bottom w:val="none" w:sz="0" w:space="0" w:color="auto"/>
                            <w:right w:val="none" w:sz="0" w:space="0" w:color="auto"/>
                          </w:divBdr>
                        </w:div>
                        <w:div w:id="299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2981">
              <w:marLeft w:val="0"/>
              <w:marRight w:val="0"/>
              <w:marTop w:val="0"/>
              <w:marBottom w:val="0"/>
              <w:divBdr>
                <w:top w:val="none" w:sz="0" w:space="0" w:color="auto"/>
                <w:left w:val="none" w:sz="0" w:space="0" w:color="auto"/>
                <w:bottom w:val="none" w:sz="0" w:space="0" w:color="auto"/>
                <w:right w:val="none" w:sz="0" w:space="0" w:color="auto"/>
              </w:divBdr>
              <w:divsChild>
                <w:div w:id="135146259">
                  <w:marLeft w:val="0"/>
                  <w:marRight w:val="0"/>
                  <w:marTop w:val="0"/>
                  <w:marBottom w:val="0"/>
                  <w:divBdr>
                    <w:top w:val="none" w:sz="0" w:space="0" w:color="auto"/>
                    <w:left w:val="none" w:sz="0" w:space="0" w:color="auto"/>
                    <w:bottom w:val="none" w:sz="0" w:space="0" w:color="auto"/>
                    <w:right w:val="none" w:sz="0" w:space="0" w:color="auto"/>
                  </w:divBdr>
                  <w:divsChild>
                    <w:div w:id="743794181">
                      <w:marLeft w:val="0"/>
                      <w:marRight w:val="0"/>
                      <w:marTop w:val="0"/>
                      <w:marBottom w:val="0"/>
                      <w:divBdr>
                        <w:top w:val="none" w:sz="0" w:space="0" w:color="auto"/>
                        <w:left w:val="none" w:sz="0" w:space="0" w:color="auto"/>
                        <w:bottom w:val="none" w:sz="0" w:space="0" w:color="auto"/>
                        <w:right w:val="none" w:sz="0" w:space="0" w:color="auto"/>
                      </w:divBdr>
                    </w:div>
                    <w:div w:id="1902014197">
                      <w:marLeft w:val="0"/>
                      <w:marRight w:val="0"/>
                      <w:marTop w:val="0"/>
                      <w:marBottom w:val="0"/>
                      <w:divBdr>
                        <w:top w:val="none" w:sz="0" w:space="0" w:color="auto"/>
                        <w:left w:val="none" w:sz="0" w:space="0" w:color="auto"/>
                        <w:bottom w:val="none" w:sz="0" w:space="0" w:color="auto"/>
                        <w:right w:val="none" w:sz="0" w:space="0" w:color="auto"/>
                      </w:divBdr>
                    </w:div>
                    <w:div w:id="1146700632">
                      <w:marLeft w:val="0"/>
                      <w:marRight w:val="0"/>
                      <w:marTop w:val="0"/>
                      <w:marBottom w:val="0"/>
                      <w:divBdr>
                        <w:top w:val="none" w:sz="0" w:space="0" w:color="auto"/>
                        <w:left w:val="none" w:sz="0" w:space="0" w:color="auto"/>
                        <w:bottom w:val="none" w:sz="0" w:space="0" w:color="auto"/>
                        <w:right w:val="none" w:sz="0" w:space="0" w:color="auto"/>
                      </w:divBdr>
                    </w:div>
                    <w:div w:id="721759398">
                      <w:marLeft w:val="0"/>
                      <w:marRight w:val="0"/>
                      <w:marTop w:val="0"/>
                      <w:marBottom w:val="0"/>
                      <w:divBdr>
                        <w:top w:val="none" w:sz="0" w:space="0" w:color="auto"/>
                        <w:left w:val="none" w:sz="0" w:space="0" w:color="auto"/>
                        <w:bottom w:val="none" w:sz="0" w:space="0" w:color="auto"/>
                        <w:right w:val="none" w:sz="0" w:space="0" w:color="auto"/>
                      </w:divBdr>
                    </w:div>
                    <w:div w:id="1847939026">
                      <w:marLeft w:val="0"/>
                      <w:marRight w:val="0"/>
                      <w:marTop w:val="0"/>
                      <w:marBottom w:val="0"/>
                      <w:divBdr>
                        <w:top w:val="none" w:sz="0" w:space="0" w:color="auto"/>
                        <w:left w:val="none" w:sz="0" w:space="0" w:color="auto"/>
                        <w:bottom w:val="none" w:sz="0" w:space="0" w:color="auto"/>
                        <w:right w:val="none" w:sz="0" w:space="0" w:color="auto"/>
                      </w:divBdr>
                    </w:div>
                    <w:div w:id="1228685451">
                      <w:marLeft w:val="0"/>
                      <w:marRight w:val="0"/>
                      <w:marTop w:val="0"/>
                      <w:marBottom w:val="0"/>
                      <w:divBdr>
                        <w:top w:val="none" w:sz="0" w:space="0" w:color="auto"/>
                        <w:left w:val="none" w:sz="0" w:space="0" w:color="auto"/>
                        <w:bottom w:val="none" w:sz="0" w:space="0" w:color="auto"/>
                        <w:right w:val="none" w:sz="0" w:space="0" w:color="auto"/>
                      </w:divBdr>
                    </w:div>
                    <w:div w:id="533427749">
                      <w:marLeft w:val="0"/>
                      <w:marRight w:val="0"/>
                      <w:marTop w:val="0"/>
                      <w:marBottom w:val="0"/>
                      <w:divBdr>
                        <w:top w:val="none" w:sz="0" w:space="0" w:color="auto"/>
                        <w:left w:val="none" w:sz="0" w:space="0" w:color="auto"/>
                        <w:bottom w:val="none" w:sz="0" w:space="0" w:color="auto"/>
                        <w:right w:val="none" w:sz="0" w:space="0" w:color="auto"/>
                      </w:divBdr>
                    </w:div>
                    <w:div w:id="594482633">
                      <w:marLeft w:val="0"/>
                      <w:marRight w:val="0"/>
                      <w:marTop w:val="0"/>
                      <w:marBottom w:val="0"/>
                      <w:divBdr>
                        <w:top w:val="none" w:sz="0" w:space="0" w:color="auto"/>
                        <w:left w:val="none" w:sz="0" w:space="0" w:color="auto"/>
                        <w:bottom w:val="none" w:sz="0" w:space="0" w:color="auto"/>
                        <w:right w:val="none" w:sz="0" w:space="0" w:color="auto"/>
                      </w:divBdr>
                    </w:div>
                    <w:div w:id="1206799214">
                      <w:marLeft w:val="0"/>
                      <w:marRight w:val="0"/>
                      <w:marTop w:val="0"/>
                      <w:marBottom w:val="0"/>
                      <w:divBdr>
                        <w:top w:val="none" w:sz="0" w:space="0" w:color="auto"/>
                        <w:left w:val="none" w:sz="0" w:space="0" w:color="auto"/>
                        <w:bottom w:val="none" w:sz="0" w:space="0" w:color="auto"/>
                        <w:right w:val="none" w:sz="0" w:space="0" w:color="auto"/>
                      </w:divBdr>
                    </w:div>
                    <w:div w:id="1741706025">
                      <w:marLeft w:val="0"/>
                      <w:marRight w:val="0"/>
                      <w:marTop w:val="0"/>
                      <w:marBottom w:val="0"/>
                      <w:divBdr>
                        <w:top w:val="none" w:sz="0" w:space="0" w:color="auto"/>
                        <w:left w:val="none" w:sz="0" w:space="0" w:color="auto"/>
                        <w:bottom w:val="none" w:sz="0" w:space="0" w:color="auto"/>
                        <w:right w:val="none" w:sz="0" w:space="0" w:color="auto"/>
                      </w:divBdr>
                    </w:div>
                    <w:div w:id="2124690892">
                      <w:marLeft w:val="0"/>
                      <w:marRight w:val="0"/>
                      <w:marTop w:val="0"/>
                      <w:marBottom w:val="0"/>
                      <w:divBdr>
                        <w:top w:val="none" w:sz="0" w:space="0" w:color="auto"/>
                        <w:left w:val="none" w:sz="0" w:space="0" w:color="auto"/>
                        <w:bottom w:val="none" w:sz="0" w:space="0" w:color="auto"/>
                        <w:right w:val="none" w:sz="0" w:space="0" w:color="auto"/>
                      </w:divBdr>
                    </w:div>
                    <w:div w:id="2117291261">
                      <w:marLeft w:val="0"/>
                      <w:marRight w:val="0"/>
                      <w:marTop w:val="0"/>
                      <w:marBottom w:val="0"/>
                      <w:divBdr>
                        <w:top w:val="none" w:sz="0" w:space="0" w:color="auto"/>
                        <w:left w:val="none" w:sz="0" w:space="0" w:color="auto"/>
                        <w:bottom w:val="none" w:sz="0" w:space="0" w:color="auto"/>
                        <w:right w:val="none" w:sz="0" w:space="0" w:color="auto"/>
                      </w:divBdr>
                    </w:div>
                    <w:div w:id="1888756962">
                      <w:marLeft w:val="0"/>
                      <w:marRight w:val="0"/>
                      <w:marTop w:val="0"/>
                      <w:marBottom w:val="0"/>
                      <w:divBdr>
                        <w:top w:val="none" w:sz="0" w:space="0" w:color="auto"/>
                        <w:left w:val="none" w:sz="0" w:space="0" w:color="auto"/>
                        <w:bottom w:val="none" w:sz="0" w:space="0" w:color="auto"/>
                        <w:right w:val="none" w:sz="0" w:space="0" w:color="auto"/>
                      </w:divBdr>
                      <w:divsChild>
                        <w:div w:id="368460331">
                          <w:marLeft w:val="0"/>
                          <w:marRight w:val="0"/>
                          <w:marTop w:val="0"/>
                          <w:marBottom w:val="0"/>
                          <w:divBdr>
                            <w:top w:val="none" w:sz="0" w:space="0" w:color="auto"/>
                            <w:left w:val="none" w:sz="0" w:space="0" w:color="auto"/>
                            <w:bottom w:val="none" w:sz="0" w:space="0" w:color="auto"/>
                            <w:right w:val="none" w:sz="0" w:space="0" w:color="auto"/>
                          </w:divBdr>
                        </w:div>
                        <w:div w:id="229268187">
                          <w:marLeft w:val="0"/>
                          <w:marRight w:val="0"/>
                          <w:marTop w:val="0"/>
                          <w:marBottom w:val="0"/>
                          <w:divBdr>
                            <w:top w:val="none" w:sz="0" w:space="0" w:color="auto"/>
                            <w:left w:val="none" w:sz="0" w:space="0" w:color="auto"/>
                            <w:bottom w:val="none" w:sz="0" w:space="0" w:color="auto"/>
                            <w:right w:val="none" w:sz="0" w:space="0" w:color="auto"/>
                          </w:divBdr>
                        </w:div>
                        <w:div w:id="670718294">
                          <w:marLeft w:val="0"/>
                          <w:marRight w:val="0"/>
                          <w:marTop w:val="0"/>
                          <w:marBottom w:val="0"/>
                          <w:divBdr>
                            <w:top w:val="none" w:sz="0" w:space="0" w:color="auto"/>
                            <w:left w:val="none" w:sz="0" w:space="0" w:color="auto"/>
                            <w:bottom w:val="none" w:sz="0" w:space="0" w:color="auto"/>
                            <w:right w:val="none" w:sz="0" w:space="0" w:color="auto"/>
                          </w:divBdr>
                        </w:div>
                        <w:div w:id="1330065116">
                          <w:marLeft w:val="0"/>
                          <w:marRight w:val="0"/>
                          <w:marTop w:val="0"/>
                          <w:marBottom w:val="0"/>
                          <w:divBdr>
                            <w:top w:val="none" w:sz="0" w:space="0" w:color="auto"/>
                            <w:left w:val="none" w:sz="0" w:space="0" w:color="auto"/>
                            <w:bottom w:val="none" w:sz="0" w:space="0" w:color="auto"/>
                            <w:right w:val="none" w:sz="0" w:space="0" w:color="auto"/>
                          </w:divBdr>
                        </w:div>
                        <w:div w:id="864513193">
                          <w:marLeft w:val="0"/>
                          <w:marRight w:val="0"/>
                          <w:marTop w:val="0"/>
                          <w:marBottom w:val="0"/>
                          <w:divBdr>
                            <w:top w:val="none" w:sz="0" w:space="0" w:color="auto"/>
                            <w:left w:val="none" w:sz="0" w:space="0" w:color="auto"/>
                            <w:bottom w:val="none" w:sz="0" w:space="0" w:color="auto"/>
                            <w:right w:val="none" w:sz="0" w:space="0" w:color="auto"/>
                          </w:divBdr>
                        </w:div>
                        <w:div w:id="1115443955">
                          <w:marLeft w:val="0"/>
                          <w:marRight w:val="0"/>
                          <w:marTop w:val="0"/>
                          <w:marBottom w:val="0"/>
                          <w:divBdr>
                            <w:top w:val="none" w:sz="0" w:space="0" w:color="auto"/>
                            <w:left w:val="none" w:sz="0" w:space="0" w:color="auto"/>
                            <w:bottom w:val="none" w:sz="0" w:space="0" w:color="auto"/>
                            <w:right w:val="none" w:sz="0" w:space="0" w:color="auto"/>
                          </w:divBdr>
                        </w:div>
                        <w:div w:id="1170022081">
                          <w:marLeft w:val="0"/>
                          <w:marRight w:val="0"/>
                          <w:marTop w:val="0"/>
                          <w:marBottom w:val="0"/>
                          <w:divBdr>
                            <w:top w:val="none" w:sz="0" w:space="0" w:color="auto"/>
                            <w:left w:val="none" w:sz="0" w:space="0" w:color="auto"/>
                            <w:bottom w:val="none" w:sz="0" w:space="0" w:color="auto"/>
                            <w:right w:val="none" w:sz="0" w:space="0" w:color="auto"/>
                          </w:divBdr>
                        </w:div>
                        <w:div w:id="1422606166">
                          <w:marLeft w:val="0"/>
                          <w:marRight w:val="0"/>
                          <w:marTop w:val="0"/>
                          <w:marBottom w:val="0"/>
                          <w:divBdr>
                            <w:top w:val="none" w:sz="0" w:space="0" w:color="auto"/>
                            <w:left w:val="none" w:sz="0" w:space="0" w:color="auto"/>
                            <w:bottom w:val="none" w:sz="0" w:space="0" w:color="auto"/>
                            <w:right w:val="none" w:sz="0" w:space="0" w:color="auto"/>
                          </w:divBdr>
                        </w:div>
                        <w:div w:id="1863201175">
                          <w:marLeft w:val="0"/>
                          <w:marRight w:val="0"/>
                          <w:marTop w:val="0"/>
                          <w:marBottom w:val="0"/>
                          <w:divBdr>
                            <w:top w:val="none" w:sz="0" w:space="0" w:color="auto"/>
                            <w:left w:val="none" w:sz="0" w:space="0" w:color="auto"/>
                            <w:bottom w:val="none" w:sz="0" w:space="0" w:color="auto"/>
                            <w:right w:val="none" w:sz="0" w:space="0" w:color="auto"/>
                          </w:divBdr>
                        </w:div>
                        <w:div w:id="1908413853">
                          <w:marLeft w:val="0"/>
                          <w:marRight w:val="0"/>
                          <w:marTop w:val="0"/>
                          <w:marBottom w:val="0"/>
                          <w:divBdr>
                            <w:top w:val="none" w:sz="0" w:space="0" w:color="auto"/>
                            <w:left w:val="none" w:sz="0" w:space="0" w:color="auto"/>
                            <w:bottom w:val="none" w:sz="0" w:space="0" w:color="auto"/>
                            <w:right w:val="none" w:sz="0" w:space="0" w:color="auto"/>
                          </w:divBdr>
                        </w:div>
                        <w:div w:id="817841671">
                          <w:marLeft w:val="0"/>
                          <w:marRight w:val="0"/>
                          <w:marTop w:val="0"/>
                          <w:marBottom w:val="0"/>
                          <w:divBdr>
                            <w:top w:val="none" w:sz="0" w:space="0" w:color="auto"/>
                            <w:left w:val="none" w:sz="0" w:space="0" w:color="auto"/>
                            <w:bottom w:val="none" w:sz="0" w:space="0" w:color="auto"/>
                            <w:right w:val="none" w:sz="0" w:space="0" w:color="auto"/>
                          </w:divBdr>
                        </w:div>
                        <w:div w:id="632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1122">
      <w:bodyDiv w:val="1"/>
      <w:marLeft w:val="0"/>
      <w:marRight w:val="0"/>
      <w:marTop w:val="0"/>
      <w:marBottom w:val="0"/>
      <w:divBdr>
        <w:top w:val="none" w:sz="0" w:space="0" w:color="auto"/>
        <w:left w:val="none" w:sz="0" w:space="0" w:color="auto"/>
        <w:bottom w:val="none" w:sz="0" w:space="0" w:color="auto"/>
        <w:right w:val="none" w:sz="0" w:space="0" w:color="auto"/>
      </w:divBdr>
      <w:divsChild>
        <w:div w:id="1236085271">
          <w:marLeft w:val="300"/>
          <w:marRight w:val="300"/>
          <w:marTop w:val="0"/>
          <w:marBottom w:val="300"/>
          <w:divBdr>
            <w:top w:val="single" w:sz="6" w:space="15" w:color="FFFFFF"/>
            <w:left w:val="single" w:sz="6" w:space="15" w:color="FFFFFF"/>
            <w:bottom w:val="single" w:sz="6" w:space="15" w:color="FFFFFF"/>
            <w:right w:val="single" w:sz="6" w:space="15" w:color="FFFFFF"/>
          </w:divBdr>
          <w:divsChild>
            <w:div w:id="1935169685">
              <w:marLeft w:val="0"/>
              <w:marRight w:val="0"/>
              <w:marTop w:val="300"/>
              <w:marBottom w:val="300"/>
              <w:divBdr>
                <w:top w:val="none" w:sz="0" w:space="0" w:color="auto"/>
                <w:left w:val="none" w:sz="0" w:space="0" w:color="auto"/>
                <w:bottom w:val="none" w:sz="0" w:space="0" w:color="auto"/>
                <w:right w:val="none" w:sz="0" w:space="0" w:color="auto"/>
              </w:divBdr>
              <w:divsChild>
                <w:div w:id="69231089">
                  <w:marLeft w:val="0"/>
                  <w:marRight w:val="0"/>
                  <w:marTop w:val="300"/>
                  <w:marBottom w:val="150"/>
                  <w:divBdr>
                    <w:top w:val="single" w:sz="6" w:space="0" w:color="CCCCCC"/>
                    <w:left w:val="single" w:sz="6" w:space="0" w:color="CCCCCC"/>
                    <w:bottom w:val="single" w:sz="6" w:space="0" w:color="CCCCCC"/>
                    <w:right w:val="single" w:sz="6" w:space="0" w:color="CCCCCC"/>
                  </w:divBdr>
                </w:div>
                <w:div w:id="284195499">
                  <w:marLeft w:val="0"/>
                  <w:marRight w:val="0"/>
                  <w:marTop w:val="0"/>
                  <w:marBottom w:val="300"/>
                  <w:divBdr>
                    <w:top w:val="single" w:sz="6" w:space="0" w:color="DADADA"/>
                    <w:left w:val="single" w:sz="6" w:space="0" w:color="DADADA"/>
                    <w:bottom w:val="single" w:sz="6" w:space="0" w:color="DADADA"/>
                    <w:right w:val="single" w:sz="6" w:space="0" w:color="DADADA"/>
                  </w:divBdr>
                  <w:divsChild>
                    <w:div w:id="883255357">
                      <w:marLeft w:val="0"/>
                      <w:marRight w:val="0"/>
                      <w:marTop w:val="0"/>
                      <w:marBottom w:val="0"/>
                      <w:divBdr>
                        <w:top w:val="none" w:sz="0" w:space="0" w:color="auto"/>
                        <w:left w:val="none" w:sz="0" w:space="0" w:color="auto"/>
                        <w:bottom w:val="none" w:sz="0" w:space="0" w:color="auto"/>
                        <w:right w:val="none" w:sz="0" w:space="0" w:color="auto"/>
                      </w:divBdr>
                      <w:divsChild>
                        <w:div w:id="1461410947">
                          <w:marLeft w:val="0"/>
                          <w:marRight w:val="0"/>
                          <w:marTop w:val="0"/>
                          <w:marBottom w:val="0"/>
                          <w:divBdr>
                            <w:top w:val="none" w:sz="0" w:space="0" w:color="auto"/>
                            <w:left w:val="none" w:sz="0" w:space="0" w:color="auto"/>
                            <w:bottom w:val="none" w:sz="0" w:space="0" w:color="auto"/>
                            <w:right w:val="none" w:sz="0" w:space="0" w:color="auto"/>
                          </w:divBdr>
                          <w:divsChild>
                            <w:div w:id="2141070974">
                              <w:marLeft w:val="0"/>
                              <w:marRight w:val="0"/>
                              <w:marTop w:val="0"/>
                              <w:marBottom w:val="0"/>
                              <w:divBdr>
                                <w:top w:val="none" w:sz="0" w:space="0" w:color="auto"/>
                                <w:left w:val="none" w:sz="0" w:space="0" w:color="auto"/>
                                <w:bottom w:val="none" w:sz="0" w:space="0" w:color="auto"/>
                                <w:right w:val="none" w:sz="0" w:space="0" w:color="auto"/>
                              </w:divBdr>
                            </w:div>
                            <w:div w:id="1429889578">
                              <w:marLeft w:val="0"/>
                              <w:marRight w:val="0"/>
                              <w:marTop w:val="0"/>
                              <w:marBottom w:val="0"/>
                              <w:divBdr>
                                <w:top w:val="none" w:sz="0" w:space="0" w:color="auto"/>
                                <w:left w:val="none" w:sz="0" w:space="0" w:color="auto"/>
                                <w:bottom w:val="none" w:sz="0" w:space="0" w:color="auto"/>
                                <w:right w:val="none" w:sz="0" w:space="0" w:color="auto"/>
                              </w:divBdr>
                            </w:div>
                            <w:div w:id="1658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9579">
                  <w:marLeft w:val="0"/>
                  <w:marRight w:val="0"/>
                  <w:marTop w:val="0"/>
                  <w:marBottom w:val="0"/>
                  <w:divBdr>
                    <w:top w:val="none" w:sz="0" w:space="0" w:color="auto"/>
                    <w:left w:val="none" w:sz="0" w:space="0" w:color="auto"/>
                    <w:bottom w:val="none" w:sz="0" w:space="0" w:color="auto"/>
                    <w:right w:val="none" w:sz="0" w:space="0" w:color="auto"/>
                  </w:divBdr>
                </w:div>
                <w:div w:id="1233347171">
                  <w:marLeft w:val="0"/>
                  <w:marRight w:val="0"/>
                  <w:marTop w:val="0"/>
                  <w:marBottom w:val="300"/>
                  <w:divBdr>
                    <w:top w:val="single" w:sz="6" w:space="0" w:color="DADADA"/>
                    <w:left w:val="single" w:sz="6" w:space="0" w:color="DADADA"/>
                    <w:bottom w:val="single" w:sz="6" w:space="0" w:color="DADADA"/>
                    <w:right w:val="single" w:sz="6" w:space="0" w:color="DADADA"/>
                  </w:divBdr>
                  <w:divsChild>
                    <w:div w:id="1830516923">
                      <w:marLeft w:val="0"/>
                      <w:marRight w:val="0"/>
                      <w:marTop w:val="0"/>
                      <w:marBottom w:val="0"/>
                      <w:divBdr>
                        <w:top w:val="none" w:sz="0" w:space="0" w:color="auto"/>
                        <w:left w:val="none" w:sz="0" w:space="0" w:color="auto"/>
                        <w:bottom w:val="none" w:sz="0" w:space="0" w:color="auto"/>
                        <w:right w:val="none" w:sz="0" w:space="0" w:color="auto"/>
                      </w:divBdr>
                      <w:divsChild>
                        <w:div w:id="1461997309">
                          <w:marLeft w:val="0"/>
                          <w:marRight w:val="0"/>
                          <w:marTop w:val="0"/>
                          <w:marBottom w:val="0"/>
                          <w:divBdr>
                            <w:top w:val="none" w:sz="0" w:space="0" w:color="auto"/>
                            <w:left w:val="none" w:sz="0" w:space="0" w:color="auto"/>
                            <w:bottom w:val="none" w:sz="0" w:space="0" w:color="auto"/>
                            <w:right w:val="none" w:sz="0" w:space="0" w:color="auto"/>
                          </w:divBdr>
                          <w:divsChild>
                            <w:div w:id="1445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2345">
                  <w:marLeft w:val="0"/>
                  <w:marRight w:val="0"/>
                  <w:marTop w:val="0"/>
                  <w:marBottom w:val="300"/>
                  <w:divBdr>
                    <w:top w:val="single" w:sz="6" w:space="0" w:color="DADADA"/>
                    <w:left w:val="single" w:sz="6" w:space="0" w:color="DADADA"/>
                    <w:bottom w:val="single" w:sz="6" w:space="0" w:color="DADADA"/>
                    <w:right w:val="single" w:sz="6" w:space="0" w:color="DADADA"/>
                  </w:divBdr>
                  <w:divsChild>
                    <w:div w:id="1825244227">
                      <w:marLeft w:val="0"/>
                      <w:marRight w:val="0"/>
                      <w:marTop w:val="0"/>
                      <w:marBottom w:val="0"/>
                      <w:divBdr>
                        <w:top w:val="none" w:sz="0" w:space="0" w:color="auto"/>
                        <w:left w:val="none" w:sz="0" w:space="0" w:color="auto"/>
                        <w:bottom w:val="none" w:sz="0" w:space="0" w:color="auto"/>
                        <w:right w:val="none" w:sz="0" w:space="0" w:color="auto"/>
                      </w:divBdr>
                      <w:divsChild>
                        <w:div w:id="92213245">
                          <w:marLeft w:val="0"/>
                          <w:marRight w:val="0"/>
                          <w:marTop w:val="0"/>
                          <w:marBottom w:val="0"/>
                          <w:divBdr>
                            <w:top w:val="none" w:sz="0" w:space="0" w:color="auto"/>
                            <w:left w:val="none" w:sz="0" w:space="0" w:color="auto"/>
                            <w:bottom w:val="none" w:sz="0" w:space="0" w:color="auto"/>
                            <w:right w:val="none" w:sz="0" w:space="0" w:color="auto"/>
                          </w:divBdr>
                          <w:divsChild>
                            <w:div w:id="637614785">
                              <w:marLeft w:val="0"/>
                              <w:marRight w:val="0"/>
                              <w:marTop w:val="0"/>
                              <w:marBottom w:val="0"/>
                              <w:divBdr>
                                <w:top w:val="none" w:sz="0" w:space="0" w:color="auto"/>
                                <w:left w:val="none" w:sz="0" w:space="0" w:color="auto"/>
                                <w:bottom w:val="none" w:sz="0" w:space="0" w:color="auto"/>
                                <w:right w:val="none" w:sz="0" w:space="0" w:color="auto"/>
                              </w:divBdr>
                            </w:div>
                            <w:div w:id="1096243381">
                              <w:marLeft w:val="0"/>
                              <w:marRight w:val="0"/>
                              <w:marTop w:val="0"/>
                              <w:marBottom w:val="0"/>
                              <w:divBdr>
                                <w:top w:val="none" w:sz="0" w:space="0" w:color="auto"/>
                                <w:left w:val="none" w:sz="0" w:space="0" w:color="auto"/>
                                <w:bottom w:val="none" w:sz="0" w:space="0" w:color="auto"/>
                                <w:right w:val="none" w:sz="0" w:space="0" w:color="auto"/>
                              </w:divBdr>
                            </w:div>
                            <w:div w:id="1807047237">
                              <w:marLeft w:val="0"/>
                              <w:marRight w:val="0"/>
                              <w:marTop w:val="0"/>
                              <w:marBottom w:val="0"/>
                              <w:divBdr>
                                <w:top w:val="none" w:sz="0" w:space="0" w:color="auto"/>
                                <w:left w:val="none" w:sz="0" w:space="0" w:color="auto"/>
                                <w:bottom w:val="none" w:sz="0" w:space="0" w:color="auto"/>
                                <w:right w:val="none" w:sz="0" w:space="0" w:color="auto"/>
                              </w:divBdr>
                            </w:div>
                            <w:div w:id="128089413">
                              <w:marLeft w:val="0"/>
                              <w:marRight w:val="0"/>
                              <w:marTop w:val="0"/>
                              <w:marBottom w:val="0"/>
                              <w:divBdr>
                                <w:top w:val="none" w:sz="0" w:space="0" w:color="auto"/>
                                <w:left w:val="none" w:sz="0" w:space="0" w:color="auto"/>
                                <w:bottom w:val="none" w:sz="0" w:space="0" w:color="auto"/>
                                <w:right w:val="none" w:sz="0" w:space="0" w:color="auto"/>
                              </w:divBdr>
                            </w:div>
                            <w:div w:id="197545003">
                              <w:marLeft w:val="0"/>
                              <w:marRight w:val="0"/>
                              <w:marTop w:val="0"/>
                              <w:marBottom w:val="0"/>
                              <w:divBdr>
                                <w:top w:val="none" w:sz="0" w:space="0" w:color="auto"/>
                                <w:left w:val="none" w:sz="0" w:space="0" w:color="auto"/>
                                <w:bottom w:val="none" w:sz="0" w:space="0" w:color="auto"/>
                                <w:right w:val="none" w:sz="0" w:space="0" w:color="auto"/>
                              </w:divBdr>
                            </w:div>
                            <w:div w:id="894968302">
                              <w:marLeft w:val="0"/>
                              <w:marRight w:val="0"/>
                              <w:marTop w:val="0"/>
                              <w:marBottom w:val="0"/>
                              <w:divBdr>
                                <w:top w:val="none" w:sz="0" w:space="0" w:color="auto"/>
                                <w:left w:val="none" w:sz="0" w:space="0" w:color="auto"/>
                                <w:bottom w:val="none" w:sz="0" w:space="0" w:color="auto"/>
                                <w:right w:val="none" w:sz="0" w:space="0" w:color="auto"/>
                              </w:divBdr>
                            </w:div>
                            <w:div w:id="1775704044">
                              <w:marLeft w:val="0"/>
                              <w:marRight w:val="0"/>
                              <w:marTop w:val="0"/>
                              <w:marBottom w:val="0"/>
                              <w:divBdr>
                                <w:top w:val="none" w:sz="0" w:space="0" w:color="auto"/>
                                <w:left w:val="none" w:sz="0" w:space="0" w:color="auto"/>
                                <w:bottom w:val="none" w:sz="0" w:space="0" w:color="auto"/>
                                <w:right w:val="none" w:sz="0" w:space="0" w:color="auto"/>
                              </w:divBdr>
                            </w:div>
                            <w:div w:id="582376603">
                              <w:marLeft w:val="0"/>
                              <w:marRight w:val="0"/>
                              <w:marTop w:val="0"/>
                              <w:marBottom w:val="0"/>
                              <w:divBdr>
                                <w:top w:val="none" w:sz="0" w:space="0" w:color="auto"/>
                                <w:left w:val="none" w:sz="0" w:space="0" w:color="auto"/>
                                <w:bottom w:val="none" w:sz="0" w:space="0" w:color="auto"/>
                                <w:right w:val="none" w:sz="0" w:space="0" w:color="auto"/>
                              </w:divBdr>
                            </w:div>
                            <w:div w:id="1356225868">
                              <w:marLeft w:val="0"/>
                              <w:marRight w:val="0"/>
                              <w:marTop w:val="0"/>
                              <w:marBottom w:val="0"/>
                              <w:divBdr>
                                <w:top w:val="none" w:sz="0" w:space="0" w:color="auto"/>
                                <w:left w:val="none" w:sz="0" w:space="0" w:color="auto"/>
                                <w:bottom w:val="none" w:sz="0" w:space="0" w:color="auto"/>
                                <w:right w:val="none" w:sz="0" w:space="0" w:color="auto"/>
                              </w:divBdr>
                            </w:div>
                            <w:div w:id="557673403">
                              <w:marLeft w:val="0"/>
                              <w:marRight w:val="0"/>
                              <w:marTop w:val="0"/>
                              <w:marBottom w:val="0"/>
                              <w:divBdr>
                                <w:top w:val="none" w:sz="0" w:space="0" w:color="auto"/>
                                <w:left w:val="none" w:sz="0" w:space="0" w:color="auto"/>
                                <w:bottom w:val="none" w:sz="0" w:space="0" w:color="auto"/>
                                <w:right w:val="none" w:sz="0" w:space="0" w:color="auto"/>
                              </w:divBdr>
                            </w:div>
                            <w:div w:id="89084192">
                              <w:marLeft w:val="0"/>
                              <w:marRight w:val="0"/>
                              <w:marTop w:val="0"/>
                              <w:marBottom w:val="0"/>
                              <w:divBdr>
                                <w:top w:val="none" w:sz="0" w:space="0" w:color="auto"/>
                                <w:left w:val="none" w:sz="0" w:space="0" w:color="auto"/>
                                <w:bottom w:val="none" w:sz="0" w:space="0" w:color="auto"/>
                                <w:right w:val="none" w:sz="0" w:space="0" w:color="auto"/>
                              </w:divBdr>
                            </w:div>
                            <w:div w:id="13644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4735">
                  <w:marLeft w:val="0"/>
                  <w:marRight w:val="0"/>
                  <w:marTop w:val="600"/>
                  <w:marBottom w:val="0"/>
                  <w:divBdr>
                    <w:top w:val="none" w:sz="0" w:space="0" w:color="auto"/>
                    <w:left w:val="none" w:sz="0" w:space="0" w:color="auto"/>
                    <w:bottom w:val="none" w:sz="0" w:space="0" w:color="auto"/>
                    <w:right w:val="none" w:sz="0" w:space="0" w:color="auto"/>
                  </w:divBdr>
                </w:div>
              </w:divsChild>
            </w:div>
            <w:div w:id="1618366888">
              <w:marLeft w:val="0"/>
              <w:marRight w:val="0"/>
              <w:marTop w:val="0"/>
              <w:marBottom w:val="600"/>
              <w:divBdr>
                <w:top w:val="none" w:sz="0" w:space="0" w:color="auto"/>
                <w:left w:val="none" w:sz="0" w:space="0" w:color="auto"/>
                <w:bottom w:val="none" w:sz="0" w:space="0" w:color="auto"/>
                <w:right w:val="none" w:sz="0" w:space="0" w:color="auto"/>
              </w:divBdr>
            </w:div>
          </w:divsChild>
        </w:div>
        <w:div w:id="935095089">
          <w:marLeft w:val="300"/>
          <w:marRight w:val="300"/>
          <w:marTop w:val="0"/>
          <w:marBottom w:val="300"/>
          <w:divBdr>
            <w:top w:val="single" w:sz="6" w:space="15" w:color="FFFFFF"/>
            <w:left w:val="single" w:sz="6" w:space="15" w:color="FFFFFF"/>
            <w:bottom w:val="single" w:sz="6" w:space="15" w:color="FFFFFF"/>
            <w:right w:val="single" w:sz="6" w:space="15" w:color="FFFFFF"/>
          </w:divBdr>
        </w:div>
      </w:divsChild>
    </w:div>
    <w:div w:id="1577936824">
      <w:bodyDiv w:val="1"/>
      <w:marLeft w:val="0"/>
      <w:marRight w:val="0"/>
      <w:marTop w:val="0"/>
      <w:marBottom w:val="0"/>
      <w:divBdr>
        <w:top w:val="none" w:sz="0" w:space="0" w:color="auto"/>
        <w:left w:val="none" w:sz="0" w:space="0" w:color="auto"/>
        <w:bottom w:val="none" w:sz="0" w:space="0" w:color="auto"/>
        <w:right w:val="none" w:sz="0" w:space="0" w:color="auto"/>
      </w:divBdr>
      <w:divsChild>
        <w:div w:id="625279770">
          <w:marLeft w:val="0"/>
          <w:marRight w:val="0"/>
          <w:marTop w:val="0"/>
          <w:marBottom w:val="0"/>
          <w:divBdr>
            <w:top w:val="none" w:sz="0" w:space="0" w:color="auto"/>
            <w:left w:val="none" w:sz="0" w:space="0" w:color="auto"/>
            <w:bottom w:val="none" w:sz="0" w:space="0" w:color="auto"/>
            <w:right w:val="none" w:sz="0" w:space="0" w:color="auto"/>
          </w:divBdr>
        </w:div>
        <w:div w:id="181672293">
          <w:marLeft w:val="0"/>
          <w:marRight w:val="0"/>
          <w:marTop w:val="0"/>
          <w:marBottom w:val="0"/>
          <w:divBdr>
            <w:top w:val="none" w:sz="0" w:space="0" w:color="auto"/>
            <w:left w:val="none" w:sz="0" w:space="0" w:color="auto"/>
            <w:bottom w:val="none" w:sz="0" w:space="0" w:color="auto"/>
            <w:right w:val="none" w:sz="0" w:space="0" w:color="auto"/>
          </w:divBdr>
        </w:div>
        <w:div w:id="734471790">
          <w:marLeft w:val="0"/>
          <w:marRight w:val="0"/>
          <w:marTop w:val="0"/>
          <w:marBottom w:val="0"/>
          <w:divBdr>
            <w:top w:val="none" w:sz="0" w:space="0" w:color="auto"/>
            <w:left w:val="none" w:sz="0" w:space="0" w:color="auto"/>
            <w:bottom w:val="none" w:sz="0" w:space="0" w:color="auto"/>
            <w:right w:val="none" w:sz="0" w:space="0" w:color="auto"/>
          </w:divBdr>
          <w:divsChild>
            <w:div w:id="342825185">
              <w:marLeft w:val="0"/>
              <w:marRight w:val="0"/>
              <w:marTop w:val="0"/>
              <w:marBottom w:val="0"/>
              <w:divBdr>
                <w:top w:val="none" w:sz="0" w:space="0" w:color="auto"/>
                <w:left w:val="none" w:sz="0" w:space="0" w:color="auto"/>
                <w:bottom w:val="none" w:sz="0" w:space="0" w:color="auto"/>
                <w:right w:val="none" w:sz="0" w:space="0" w:color="auto"/>
              </w:divBdr>
              <w:divsChild>
                <w:div w:id="2022581534">
                  <w:marLeft w:val="0"/>
                  <w:marRight w:val="0"/>
                  <w:marTop w:val="0"/>
                  <w:marBottom w:val="0"/>
                  <w:divBdr>
                    <w:top w:val="none" w:sz="0" w:space="0" w:color="auto"/>
                    <w:left w:val="none" w:sz="0" w:space="0" w:color="auto"/>
                    <w:bottom w:val="none" w:sz="0" w:space="0" w:color="auto"/>
                    <w:right w:val="none" w:sz="0" w:space="0" w:color="auto"/>
                  </w:divBdr>
                  <w:divsChild>
                    <w:div w:id="1856504256">
                      <w:marLeft w:val="0"/>
                      <w:marRight w:val="0"/>
                      <w:marTop w:val="0"/>
                      <w:marBottom w:val="0"/>
                      <w:divBdr>
                        <w:top w:val="none" w:sz="0" w:space="0" w:color="auto"/>
                        <w:left w:val="none" w:sz="0" w:space="0" w:color="auto"/>
                        <w:bottom w:val="none" w:sz="0" w:space="0" w:color="auto"/>
                        <w:right w:val="none" w:sz="0" w:space="0" w:color="auto"/>
                      </w:divBdr>
                    </w:div>
                    <w:div w:id="410779669">
                      <w:marLeft w:val="0"/>
                      <w:marRight w:val="0"/>
                      <w:marTop w:val="0"/>
                      <w:marBottom w:val="0"/>
                      <w:divBdr>
                        <w:top w:val="none" w:sz="0" w:space="0" w:color="auto"/>
                        <w:left w:val="none" w:sz="0" w:space="0" w:color="auto"/>
                        <w:bottom w:val="none" w:sz="0" w:space="0" w:color="auto"/>
                        <w:right w:val="none" w:sz="0" w:space="0" w:color="auto"/>
                      </w:divBdr>
                    </w:div>
                    <w:div w:id="581329290">
                      <w:marLeft w:val="0"/>
                      <w:marRight w:val="0"/>
                      <w:marTop w:val="0"/>
                      <w:marBottom w:val="0"/>
                      <w:divBdr>
                        <w:top w:val="none" w:sz="0" w:space="0" w:color="auto"/>
                        <w:left w:val="none" w:sz="0" w:space="0" w:color="auto"/>
                        <w:bottom w:val="none" w:sz="0" w:space="0" w:color="auto"/>
                        <w:right w:val="none" w:sz="0" w:space="0" w:color="auto"/>
                      </w:divBdr>
                    </w:div>
                    <w:div w:id="194930135">
                      <w:marLeft w:val="0"/>
                      <w:marRight w:val="0"/>
                      <w:marTop w:val="0"/>
                      <w:marBottom w:val="0"/>
                      <w:divBdr>
                        <w:top w:val="none" w:sz="0" w:space="0" w:color="auto"/>
                        <w:left w:val="none" w:sz="0" w:space="0" w:color="auto"/>
                        <w:bottom w:val="none" w:sz="0" w:space="0" w:color="auto"/>
                        <w:right w:val="none" w:sz="0" w:space="0" w:color="auto"/>
                      </w:divBdr>
                    </w:div>
                    <w:div w:id="76900101">
                      <w:marLeft w:val="0"/>
                      <w:marRight w:val="0"/>
                      <w:marTop w:val="0"/>
                      <w:marBottom w:val="0"/>
                      <w:divBdr>
                        <w:top w:val="none" w:sz="0" w:space="0" w:color="auto"/>
                        <w:left w:val="none" w:sz="0" w:space="0" w:color="auto"/>
                        <w:bottom w:val="none" w:sz="0" w:space="0" w:color="auto"/>
                        <w:right w:val="none" w:sz="0" w:space="0" w:color="auto"/>
                      </w:divBdr>
                    </w:div>
                    <w:div w:id="1610774785">
                      <w:marLeft w:val="0"/>
                      <w:marRight w:val="0"/>
                      <w:marTop w:val="0"/>
                      <w:marBottom w:val="0"/>
                      <w:divBdr>
                        <w:top w:val="none" w:sz="0" w:space="0" w:color="auto"/>
                        <w:left w:val="none" w:sz="0" w:space="0" w:color="auto"/>
                        <w:bottom w:val="none" w:sz="0" w:space="0" w:color="auto"/>
                        <w:right w:val="none" w:sz="0" w:space="0" w:color="auto"/>
                      </w:divBdr>
                    </w:div>
                    <w:div w:id="1017460636">
                      <w:marLeft w:val="0"/>
                      <w:marRight w:val="0"/>
                      <w:marTop w:val="0"/>
                      <w:marBottom w:val="0"/>
                      <w:divBdr>
                        <w:top w:val="none" w:sz="0" w:space="0" w:color="auto"/>
                        <w:left w:val="none" w:sz="0" w:space="0" w:color="auto"/>
                        <w:bottom w:val="none" w:sz="0" w:space="0" w:color="auto"/>
                        <w:right w:val="none" w:sz="0" w:space="0" w:color="auto"/>
                      </w:divBdr>
                    </w:div>
                    <w:div w:id="1675062932">
                      <w:marLeft w:val="0"/>
                      <w:marRight w:val="0"/>
                      <w:marTop w:val="0"/>
                      <w:marBottom w:val="0"/>
                      <w:divBdr>
                        <w:top w:val="none" w:sz="0" w:space="0" w:color="auto"/>
                        <w:left w:val="none" w:sz="0" w:space="0" w:color="auto"/>
                        <w:bottom w:val="none" w:sz="0" w:space="0" w:color="auto"/>
                        <w:right w:val="none" w:sz="0" w:space="0" w:color="auto"/>
                      </w:divBdr>
                    </w:div>
                    <w:div w:id="1092821023">
                      <w:marLeft w:val="0"/>
                      <w:marRight w:val="0"/>
                      <w:marTop w:val="0"/>
                      <w:marBottom w:val="0"/>
                      <w:divBdr>
                        <w:top w:val="none" w:sz="0" w:space="0" w:color="auto"/>
                        <w:left w:val="none" w:sz="0" w:space="0" w:color="auto"/>
                        <w:bottom w:val="none" w:sz="0" w:space="0" w:color="auto"/>
                        <w:right w:val="none" w:sz="0" w:space="0" w:color="auto"/>
                      </w:divBdr>
                    </w:div>
                    <w:div w:id="1542475562">
                      <w:marLeft w:val="0"/>
                      <w:marRight w:val="0"/>
                      <w:marTop w:val="0"/>
                      <w:marBottom w:val="0"/>
                      <w:divBdr>
                        <w:top w:val="none" w:sz="0" w:space="0" w:color="auto"/>
                        <w:left w:val="none" w:sz="0" w:space="0" w:color="auto"/>
                        <w:bottom w:val="none" w:sz="0" w:space="0" w:color="auto"/>
                        <w:right w:val="none" w:sz="0" w:space="0" w:color="auto"/>
                      </w:divBdr>
                    </w:div>
                    <w:div w:id="287128477">
                      <w:marLeft w:val="0"/>
                      <w:marRight w:val="0"/>
                      <w:marTop w:val="0"/>
                      <w:marBottom w:val="0"/>
                      <w:divBdr>
                        <w:top w:val="none" w:sz="0" w:space="0" w:color="auto"/>
                        <w:left w:val="none" w:sz="0" w:space="0" w:color="auto"/>
                        <w:bottom w:val="none" w:sz="0" w:space="0" w:color="auto"/>
                        <w:right w:val="none" w:sz="0" w:space="0" w:color="auto"/>
                      </w:divBdr>
                    </w:div>
                    <w:div w:id="550503205">
                      <w:marLeft w:val="0"/>
                      <w:marRight w:val="0"/>
                      <w:marTop w:val="0"/>
                      <w:marBottom w:val="0"/>
                      <w:divBdr>
                        <w:top w:val="none" w:sz="0" w:space="0" w:color="auto"/>
                        <w:left w:val="none" w:sz="0" w:space="0" w:color="auto"/>
                        <w:bottom w:val="none" w:sz="0" w:space="0" w:color="auto"/>
                        <w:right w:val="none" w:sz="0" w:space="0" w:color="auto"/>
                      </w:divBdr>
                    </w:div>
                    <w:div w:id="450629277">
                      <w:marLeft w:val="0"/>
                      <w:marRight w:val="0"/>
                      <w:marTop w:val="0"/>
                      <w:marBottom w:val="0"/>
                      <w:divBdr>
                        <w:top w:val="none" w:sz="0" w:space="0" w:color="auto"/>
                        <w:left w:val="none" w:sz="0" w:space="0" w:color="auto"/>
                        <w:bottom w:val="none" w:sz="0" w:space="0" w:color="auto"/>
                        <w:right w:val="none" w:sz="0" w:space="0" w:color="auto"/>
                      </w:divBdr>
                    </w:div>
                    <w:div w:id="444543748">
                      <w:marLeft w:val="0"/>
                      <w:marRight w:val="0"/>
                      <w:marTop w:val="0"/>
                      <w:marBottom w:val="0"/>
                      <w:divBdr>
                        <w:top w:val="none" w:sz="0" w:space="0" w:color="auto"/>
                        <w:left w:val="none" w:sz="0" w:space="0" w:color="auto"/>
                        <w:bottom w:val="none" w:sz="0" w:space="0" w:color="auto"/>
                        <w:right w:val="none" w:sz="0" w:space="0" w:color="auto"/>
                      </w:divBdr>
                    </w:div>
                    <w:div w:id="634919663">
                      <w:marLeft w:val="0"/>
                      <w:marRight w:val="0"/>
                      <w:marTop w:val="0"/>
                      <w:marBottom w:val="0"/>
                      <w:divBdr>
                        <w:top w:val="none" w:sz="0" w:space="0" w:color="auto"/>
                        <w:left w:val="none" w:sz="0" w:space="0" w:color="auto"/>
                        <w:bottom w:val="none" w:sz="0" w:space="0" w:color="auto"/>
                        <w:right w:val="none" w:sz="0" w:space="0" w:color="auto"/>
                      </w:divBdr>
                    </w:div>
                    <w:div w:id="1303778024">
                      <w:marLeft w:val="0"/>
                      <w:marRight w:val="0"/>
                      <w:marTop w:val="0"/>
                      <w:marBottom w:val="0"/>
                      <w:divBdr>
                        <w:top w:val="none" w:sz="0" w:space="0" w:color="auto"/>
                        <w:left w:val="none" w:sz="0" w:space="0" w:color="auto"/>
                        <w:bottom w:val="none" w:sz="0" w:space="0" w:color="auto"/>
                        <w:right w:val="none" w:sz="0" w:space="0" w:color="auto"/>
                      </w:divBdr>
                    </w:div>
                    <w:div w:id="1431703903">
                      <w:marLeft w:val="0"/>
                      <w:marRight w:val="0"/>
                      <w:marTop w:val="0"/>
                      <w:marBottom w:val="0"/>
                      <w:divBdr>
                        <w:top w:val="none" w:sz="0" w:space="0" w:color="auto"/>
                        <w:left w:val="none" w:sz="0" w:space="0" w:color="auto"/>
                        <w:bottom w:val="none" w:sz="0" w:space="0" w:color="auto"/>
                        <w:right w:val="none" w:sz="0" w:space="0" w:color="auto"/>
                      </w:divBdr>
                    </w:div>
                    <w:div w:id="2050106014">
                      <w:marLeft w:val="0"/>
                      <w:marRight w:val="0"/>
                      <w:marTop w:val="0"/>
                      <w:marBottom w:val="0"/>
                      <w:divBdr>
                        <w:top w:val="none" w:sz="0" w:space="0" w:color="auto"/>
                        <w:left w:val="none" w:sz="0" w:space="0" w:color="auto"/>
                        <w:bottom w:val="none" w:sz="0" w:space="0" w:color="auto"/>
                        <w:right w:val="none" w:sz="0" w:space="0" w:color="auto"/>
                      </w:divBdr>
                    </w:div>
                    <w:div w:id="360325706">
                      <w:marLeft w:val="0"/>
                      <w:marRight w:val="0"/>
                      <w:marTop w:val="0"/>
                      <w:marBottom w:val="0"/>
                      <w:divBdr>
                        <w:top w:val="none" w:sz="0" w:space="0" w:color="auto"/>
                        <w:left w:val="none" w:sz="0" w:space="0" w:color="auto"/>
                        <w:bottom w:val="none" w:sz="0" w:space="0" w:color="auto"/>
                        <w:right w:val="none" w:sz="0" w:space="0" w:color="auto"/>
                      </w:divBdr>
                    </w:div>
                    <w:div w:id="69740553">
                      <w:marLeft w:val="0"/>
                      <w:marRight w:val="0"/>
                      <w:marTop w:val="0"/>
                      <w:marBottom w:val="0"/>
                      <w:divBdr>
                        <w:top w:val="none" w:sz="0" w:space="0" w:color="auto"/>
                        <w:left w:val="none" w:sz="0" w:space="0" w:color="auto"/>
                        <w:bottom w:val="none" w:sz="0" w:space="0" w:color="auto"/>
                        <w:right w:val="none" w:sz="0" w:space="0" w:color="auto"/>
                      </w:divBdr>
                    </w:div>
                    <w:div w:id="21520852">
                      <w:marLeft w:val="0"/>
                      <w:marRight w:val="0"/>
                      <w:marTop w:val="0"/>
                      <w:marBottom w:val="0"/>
                      <w:divBdr>
                        <w:top w:val="none" w:sz="0" w:space="0" w:color="auto"/>
                        <w:left w:val="none" w:sz="0" w:space="0" w:color="auto"/>
                        <w:bottom w:val="none" w:sz="0" w:space="0" w:color="auto"/>
                        <w:right w:val="none" w:sz="0" w:space="0" w:color="auto"/>
                      </w:divBdr>
                    </w:div>
                    <w:div w:id="600993989">
                      <w:marLeft w:val="0"/>
                      <w:marRight w:val="0"/>
                      <w:marTop w:val="0"/>
                      <w:marBottom w:val="0"/>
                      <w:divBdr>
                        <w:top w:val="none" w:sz="0" w:space="0" w:color="auto"/>
                        <w:left w:val="none" w:sz="0" w:space="0" w:color="auto"/>
                        <w:bottom w:val="none" w:sz="0" w:space="0" w:color="auto"/>
                        <w:right w:val="none" w:sz="0" w:space="0" w:color="auto"/>
                      </w:divBdr>
                    </w:div>
                    <w:div w:id="1631007674">
                      <w:marLeft w:val="0"/>
                      <w:marRight w:val="0"/>
                      <w:marTop w:val="0"/>
                      <w:marBottom w:val="0"/>
                      <w:divBdr>
                        <w:top w:val="none" w:sz="0" w:space="0" w:color="auto"/>
                        <w:left w:val="none" w:sz="0" w:space="0" w:color="auto"/>
                        <w:bottom w:val="none" w:sz="0" w:space="0" w:color="auto"/>
                        <w:right w:val="none" w:sz="0" w:space="0" w:color="auto"/>
                      </w:divBdr>
                    </w:div>
                    <w:div w:id="1926379090">
                      <w:marLeft w:val="0"/>
                      <w:marRight w:val="0"/>
                      <w:marTop w:val="0"/>
                      <w:marBottom w:val="0"/>
                      <w:divBdr>
                        <w:top w:val="none" w:sz="0" w:space="0" w:color="auto"/>
                        <w:left w:val="none" w:sz="0" w:space="0" w:color="auto"/>
                        <w:bottom w:val="none" w:sz="0" w:space="0" w:color="auto"/>
                        <w:right w:val="none" w:sz="0" w:space="0" w:color="auto"/>
                      </w:divBdr>
                      <w:divsChild>
                        <w:div w:id="283123543">
                          <w:marLeft w:val="0"/>
                          <w:marRight w:val="0"/>
                          <w:marTop w:val="0"/>
                          <w:marBottom w:val="0"/>
                          <w:divBdr>
                            <w:top w:val="none" w:sz="0" w:space="0" w:color="auto"/>
                            <w:left w:val="none" w:sz="0" w:space="0" w:color="auto"/>
                            <w:bottom w:val="none" w:sz="0" w:space="0" w:color="auto"/>
                            <w:right w:val="none" w:sz="0" w:space="0" w:color="auto"/>
                          </w:divBdr>
                        </w:div>
                        <w:div w:id="1517229614">
                          <w:marLeft w:val="0"/>
                          <w:marRight w:val="0"/>
                          <w:marTop w:val="0"/>
                          <w:marBottom w:val="0"/>
                          <w:divBdr>
                            <w:top w:val="none" w:sz="0" w:space="0" w:color="auto"/>
                            <w:left w:val="none" w:sz="0" w:space="0" w:color="auto"/>
                            <w:bottom w:val="none" w:sz="0" w:space="0" w:color="auto"/>
                            <w:right w:val="none" w:sz="0" w:space="0" w:color="auto"/>
                          </w:divBdr>
                        </w:div>
                        <w:div w:id="1940064765">
                          <w:marLeft w:val="0"/>
                          <w:marRight w:val="0"/>
                          <w:marTop w:val="0"/>
                          <w:marBottom w:val="0"/>
                          <w:divBdr>
                            <w:top w:val="none" w:sz="0" w:space="0" w:color="auto"/>
                            <w:left w:val="none" w:sz="0" w:space="0" w:color="auto"/>
                            <w:bottom w:val="none" w:sz="0" w:space="0" w:color="auto"/>
                            <w:right w:val="none" w:sz="0" w:space="0" w:color="auto"/>
                          </w:divBdr>
                        </w:div>
                        <w:div w:id="1160851841">
                          <w:marLeft w:val="0"/>
                          <w:marRight w:val="0"/>
                          <w:marTop w:val="0"/>
                          <w:marBottom w:val="0"/>
                          <w:divBdr>
                            <w:top w:val="none" w:sz="0" w:space="0" w:color="auto"/>
                            <w:left w:val="none" w:sz="0" w:space="0" w:color="auto"/>
                            <w:bottom w:val="none" w:sz="0" w:space="0" w:color="auto"/>
                            <w:right w:val="none" w:sz="0" w:space="0" w:color="auto"/>
                          </w:divBdr>
                        </w:div>
                        <w:div w:id="860584618">
                          <w:marLeft w:val="0"/>
                          <w:marRight w:val="0"/>
                          <w:marTop w:val="0"/>
                          <w:marBottom w:val="0"/>
                          <w:divBdr>
                            <w:top w:val="none" w:sz="0" w:space="0" w:color="auto"/>
                            <w:left w:val="none" w:sz="0" w:space="0" w:color="auto"/>
                            <w:bottom w:val="none" w:sz="0" w:space="0" w:color="auto"/>
                            <w:right w:val="none" w:sz="0" w:space="0" w:color="auto"/>
                          </w:divBdr>
                        </w:div>
                        <w:div w:id="1729958995">
                          <w:marLeft w:val="0"/>
                          <w:marRight w:val="0"/>
                          <w:marTop w:val="0"/>
                          <w:marBottom w:val="0"/>
                          <w:divBdr>
                            <w:top w:val="none" w:sz="0" w:space="0" w:color="auto"/>
                            <w:left w:val="none" w:sz="0" w:space="0" w:color="auto"/>
                            <w:bottom w:val="none" w:sz="0" w:space="0" w:color="auto"/>
                            <w:right w:val="none" w:sz="0" w:space="0" w:color="auto"/>
                          </w:divBdr>
                        </w:div>
                        <w:div w:id="1211500329">
                          <w:marLeft w:val="0"/>
                          <w:marRight w:val="0"/>
                          <w:marTop w:val="0"/>
                          <w:marBottom w:val="0"/>
                          <w:divBdr>
                            <w:top w:val="none" w:sz="0" w:space="0" w:color="auto"/>
                            <w:left w:val="none" w:sz="0" w:space="0" w:color="auto"/>
                            <w:bottom w:val="none" w:sz="0" w:space="0" w:color="auto"/>
                            <w:right w:val="none" w:sz="0" w:space="0" w:color="auto"/>
                          </w:divBdr>
                        </w:div>
                        <w:div w:id="947005798">
                          <w:marLeft w:val="0"/>
                          <w:marRight w:val="0"/>
                          <w:marTop w:val="0"/>
                          <w:marBottom w:val="0"/>
                          <w:divBdr>
                            <w:top w:val="none" w:sz="0" w:space="0" w:color="auto"/>
                            <w:left w:val="none" w:sz="0" w:space="0" w:color="auto"/>
                            <w:bottom w:val="none" w:sz="0" w:space="0" w:color="auto"/>
                            <w:right w:val="none" w:sz="0" w:space="0" w:color="auto"/>
                          </w:divBdr>
                        </w:div>
                        <w:div w:id="949776397">
                          <w:marLeft w:val="0"/>
                          <w:marRight w:val="0"/>
                          <w:marTop w:val="0"/>
                          <w:marBottom w:val="0"/>
                          <w:divBdr>
                            <w:top w:val="none" w:sz="0" w:space="0" w:color="auto"/>
                            <w:left w:val="none" w:sz="0" w:space="0" w:color="auto"/>
                            <w:bottom w:val="none" w:sz="0" w:space="0" w:color="auto"/>
                            <w:right w:val="none" w:sz="0" w:space="0" w:color="auto"/>
                          </w:divBdr>
                        </w:div>
                        <w:div w:id="1095318826">
                          <w:marLeft w:val="0"/>
                          <w:marRight w:val="0"/>
                          <w:marTop w:val="0"/>
                          <w:marBottom w:val="0"/>
                          <w:divBdr>
                            <w:top w:val="none" w:sz="0" w:space="0" w:color="auto"/>
                            <w:left w:val="none" w:sz="0" w:space="0" w:color="auto"/>
                            <w:bottom w:val="none" w:sz="0" w:space="0" w:color="auto"/>
                            <w:right w:val="none" w:sz="0" w:space="0" w:color="auto"/>
                          </w:divBdr>
                        </w:div>
                        <w:div w:id="26564362">
                          <w:marLeft w:val="0"/>
                          <w:marRight w:val="0"/>
                          <w:marTop w:val="0"/>
                          <w:marBottom w:val="0"/>
                          <w:divBdr>
                            <w:top w:val="none" w:sz="0" w:space="0" w:color="auto"/>
                            <w:left w:val="none" w:sz="0" w:space="0" w:color="auto"/>
                            <w:bottom w:val="none" w:sz="0" w:space="0" w:color="auto"/>
                            <w:right w:val="none" w:sz="0" w:space="0" w:color="auto"/>
                          </w:divBdr>
                        </w:div>
                        <w:div w:id="1155993580">
                          <w:marLeft w:val="0"/>
                          <w:marRight w:val="0"/>
                          <w:marTop w:val="0"/>
                          <w:marBottom w:val="0"/>
                          <w:divBdr>
                            <w:top w:val="none" w:sz="0" w:space="0" w:color="auto"/>
                            <w:left w:val="none" w:sz="0" w:space="0" w:color="auto"/>
                            <w:bottom w:val="none" w:sz="0" w:space="0" w:color="auto"/>
                            <w:right w:val="none" w:sz="0" w:space="0" w:color="auto"/>
                          </w:divBdr>
                        </w:div>
                        <w:div w:id="1475176250">
                          <w:marLeft w:val="0"/>
                          <w:marRight w:val="0"/>
                          <w:marTop w:val="0"/>
                          <w:marBottom w:val="0"/>
                          <w:divBdr>
                            <w:top w:val="none" w:sz="0" w:space="0" w:color="auto"/>
                            <w:left w:val="none" w:sz="0" w:space="0" w:color="auto"/>
                            <w:bottom w:val="none" w:sz="0" w:space="0" w:color="auto"/>
                            <w:right w:val="none" w:sz="0" w:space="0" w:color="auto"/>
                          </w:divBdr>
                        </w:div>
                        <w:div w:id="1275406638">
                          <w:marLeft w:val="0"/>
                          <w:marRight w:val="0"/>
                          <w:marTop w:val="0"/>
                          <w:marBottom w:val="0"/>
                          <w:divBdr>
                            <w:top w:val="none" w:sz="0" w:space="0" w:color="auto"/>
                            <w:left w:val="none" w:sz="0" w:space="0" w:color="auto"/>
                            <w:bottom w:val="none" w:sz="0" w:space="0" w:color="auto"/>
                            <w:right w:val="none" w:sz="0" w:space="0" w:color="auto"/>
                          </w:divBdr>
                        </w:div>
                        <w:div w:id="1706130830">
                          <w:marLeft w:val="0"/>
                          <w:marRight w:val="0"/>
                          <w:marTop w:val="0"/>
                          <w:marBottom w:val="0"/>
                          <w:divBdr>
                            <w:top w:val="none" w:sz="0" w:space="0" w:color="auto"/>
                            <w:left w:val="none" w:sz="0" w:space="0" w:color="auto"/>
                            <w:bottom w:val="none" w:sz="0" w:space="0" w:color="auto"/>
                            <w:right w:val="none" w:sz="0" w:space="0" w:color="auto"/>
                          </w:divBdr>
                        </w:div>
                        <w:div w:id="1514882695">
                          <w:marLeft w:val="0"/>
                          <w:marRight w:val="0"/>
                          <w:marTop w:val="0"/>
                          <w:marBottom w:val="0"/>
                          <w:divBdr>
                            <w:top w:val="none" w:sz="0" w:space="0" w:color="auto"/>
                            <w:left w:val="none" w:sz="0" w:space="0" w:color="auto"/>
                            <w:bottom w:val="none" w:sz="0" w:space="0" w:color="auto"/>
                            <w:right w:val="none" w:sz="0" w:space="0" w:color="auto"/>
                          </w:divBdr>
                        </w:div>
                        <w:div w:id="1283265429">
                          <w:marLeft w:val="0"/>
                          <w:marRight w:val="0"/>
                          <w:marTop w:val="0"/>
                          <w:marBottom w:val="0"/>
                          <w:divBdr>
                            <w:top w:val="none" w:sz="0" w:space="0" w:color="auto"/>
                            <w:left w:val="none" w:sz="0" w:space="0" w:color="auto"/>
                            <w:bottom w:val="none" w:sz="0" w:space="0" w:color="auto"/>
                            <w:right w:val="none" w:sz="0" w:space="0" w:color="auto"/>
                          </w:divBdr>
                        </w:div>
                        <w:div w:id="1017148981">
                          <w:marLeft w:val="0"/>
                          <w:marRight w:val="0"/>
                          <w:marTop w:val="0"/>
                          <w:marBottom w:val="0"/>
                          <w:divBdr>
                            <w:top w:val="none" w:sz="0" w:space="0" w:color="auto"/>
                            <w:left w:val="none" w:sz="0" w:space="0" w:color="auto"/>
                            <w:bottom w:val="none" w:sz="0" w:space="0" w:color="auto"/>
                            <w:right w:val="none" w:sz="0" w:space="0" w:color="auto"/>
                          </w:divBdr>
                        </w:div>
                        <w:div w:id="1946232162">
                          <w:marLeft w:val="0"/>
                          <w:marRight w:val="0"/>
                          <w:marTop w:val="0"/>
                          <w:marBottom w:val="0"/>
                          <w:divBdr>
                            <w:top w:val="none" w:sz="0" w:space="0" w:color="auto"/>
                            <w:left w:val="none" w:sz="0" w:space="0" w:color="auto"/>
                            <w:bottom w:val="none" w:sz="0" w:space="0" w:color="auto"/>
                            <w:right w:val="none" w:sz="0" w:space="0" w:color="auto"/>
                          </w:divBdr>
                        </w:div>
                        <w:div w:id="977297946">
                          <w:marLeft w:val="0"/>
                          <w:marRight w:val="0"/>
                          <w:marTop w:val="0"/>
                          <w:marBottom w:val="0"/>
                          <w:divBdr>
                            <w:top w:val="none" w:sz="0" w:space="0" w:color="auto"/>
                            <w:left w:val="none" w:sz="0" w:space="0" w:color="auto"/>
                            <w:bottom w:val="none" w:sz="0" w:space="0" w:color="auto"/>
                            <w:right w:val="none" w:sz="0" w:space="0" w:color="auto"/>
                          </w:divBdr>
                        </w:div>
                        <w:div w:id="704788980">
                          <w:marLeft w:val="0"/>
                          <w:marRight w:val="0"/>
                          <w:marTop w:val="0"/>
                          <w:marBottom w:val="0"/>
                          <w:divBdr>
                            <w:top w:val="none" w:sz="0" w:space="0" w:color="auto"/>
                            <w:left w:val="none" w:sz="0" w:space="0" w:color="auto"/>
                            <w:bottom w:val="none" w:sz="0" w:space="0" w:color="auto"/>
                            <w:right w:val="none" w:sz="0" w:space="0" w:color="auto"/>
                          </w:divBdr>
                        </w:div>
                        <w:div w:id="1755786781">
                          <w:marLeft w:val="0"/>
                          <w:marRight w:val="0"/>
                          <w:marTop w:val="0"/>
                          <w:marBottom w:val="0"/>
                          <w:divBdr>
                            <w:top w:val="none" w:sz="0" w:space="0" w:color="auto"/>
                            <w:left w:val="none" w:sz="0" w:space="0" w:color="auto"/>
                            <w:bottom w:val="none" w:sz="0" w:space="0" w:color="auto"/>
                            <w:right w:val="none" w:sz="0" w:space="0" w:color="auto"/>
                          </w:divBdr>
                        </w:div>
                        <w:div w:id="670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29635">
              <w:marLeft w:val="0"/>
              <w:marRight w:val="0"/>
              <w:marTop w:val="0"/>
              <w:marBottom w:val="0"/>
              <w:divBdr>
                <w:top w:val="none" w:sz="0" w:space="0" w:color="auto"/>
                <w:left w:val="none" w:sz="0" w:space="0" w:color="auto"/>
                <w:bottom w:val="none" w:sz="0" w:space="0" w:color="auto"/>
                <w:right w:val="none" w:sz="0" w:space="0" w:color="auto"/>
              </w:divBdr>
              <w:divsChild>
                <w:div w:id="1195196294">
                  <w:marLeft w:val="0"/>
                  <w:marRight w:val="0"/>
                  <w:marTop w:val="0"/>
                  <w:marBottom w:val="0"/>
                  <w:divBdr>
                    <w:top w:val="none" w:sz="0" w:space="0" w:color="auto"/>
                    <w:left w:val="none" w:sz="0" w:space="0" w:color="auto"/>
                    <w:bottom w:val="none" w:sz="0" w:space="0" w:color="auto"/>
                    <w:right w:val="none" w:sz="0" w:space="0" w:color="auto"/>
                  </w:divBdr>
                  <w:divsChild>
                    <w:div w:id="1682001820">
                      <w:marLeft w:val="0"/>
                      <w:marRight w:val="0"/>
                      <w:marTop w:val="0"/>
                      <w:marBottom w:val="0"/>
                      <w:divBdr>
                        <w:top w:val="none" w:sz="0" w:space="0" w:color="auto"/>
                        <w:left w:val="none" w:sz="0" w:space="0" w:color="auto"/>
                        <w:bottom w:val="none" w:sz="0" w:space="0" w:color="auto"/>
                        <w:right w:val="none" w:sz="0" w:space="0" w:color="auto"/>
                      </w:divBdr>
                    </w:div>
                    <w:div w:id="883643039">
                      <w:marLeft w:val="0"/>
                      <w:marRight w:val="0"/>
                      <w:marTop w:val="0"/>
                      <w:marBottom w:val="0"/>
                      <w:divBdr>
                        <w:top w:val="none" w:sz="0" w:space="0" w:color="auto"/>
                        <w:left w:val="none" w:sz="0" w:space="0" w:color="auto"/>
                        <w:bottom w:val="none" w:sz="0" w:space="0" w:color="auto"/>
                        <w:right w:val="none" w:sz="0" w:space="0" w:color="auto"/>
                      </w:divBdr>
                    </w:div>
                    <w:div w:id="765418553">
                      <w:marLeft w:val="0"/>
                      <w:marRight w:val="0"/>
                      <w:marTop w:val="0"/>
                      <w:marBottom w:val="0"/>
                      <w:divBdr>
                        <w:top w:val="none" w:sz="0" w:space="0" w:color="auto"/>
                        <w:left w:val="none" w:sz="0" w:space="0" w:color="auto"/>
                        <w:bottom w:val="none" w:sz="0" w:space="0" w:color="auto"/>
                        <w:right w:val="none" w:sz="0" w:space="0" w:color="auto"/>
                      </w:divBdr>
                    </w:div>
                    <w:div w:id="166754648">
                      <w:marLeft w:val="0"/>
                      <w:marRight w:val="0"/>
                      <w:marTop w:val="0"/>
                      <w:marBottom w:val="0"/>
                      <w:divBdr>
                        <w:top w:val="none" w:sz="0" w:space="0" w:color="auto"/>
                        <w:left w:val="none" w:sz="0" w:space="0" w:color="auto"/>
                        <w:bottom w:val="none" w:sz="0" w:space="0" w:color="auto"/>
                        <w:right w:val="none" w:sz="0" w:space="0" w:color="auto"/>
                      </w:divBdr>
                    </w:div>
                    <w:div w:id="1328902094">
                      <w:marLeft w:val="0"/>
                      <w:marRight w:val="0"/>
                      <w:marTop w:val="0"/>
                      <w:marBottom w:val="0"/>
                      <w:divBdr>
                        <w:top w:val="none" w:sz="0" w:space="0" w:color="auto"/>
                        <w:left w:val="none" w:sz="0" w:space="0" w:color="auto"/>
                        <w:bottom w:val="none" w:sz="0" w:space="0" w:color="auto"/>
                        <w:right w:val="none" w:sz="0" w:space="0" w:color="auto"/>
                      </w:divBdr>
                    </w:div>
                    <w:div w:id="1538664767">
                      <w:marLeft w:val="0"/>
                      <w:marRight w:val="0"/>
                      <w:marTop w:val="0"/>
                      <w:marBottom w:val="0"/>
                      <w:divBdr>
                        <w:top w:val="none" w:sz="0" w:space="0" w:color="auto"/>
                        <w:left w:val="none" w:sz="0" w:space="0" w:color="auto"/>
                        <w:bottom w:val="none" w:sz="0" w:space="0" w:color="auto"/>
                        <w:right w:val="none" w:sz="0" w:space="0" w:color="auto"/>
                      </w:divBdr>
                    </w:div>
                    <w:div w:id="1906451002">
                      <w:marLeft w:val="0"/>
                      <w:marRight w:val="0"/>
                      <w:marTop w:val="0"/>
                      <w:marBottom w:val="0"/>
                      <w:divBdr>
                        <w:top w:val="none" w:sz="0" w:space="0" w:color="auto"/>
                        <w:left w:val="none" w:sz="0" w:space="0" w:color="auto"/>
                        <w:bottom w:val="none" w:sz="0" w:space="0" w:color="auto"/>
                        <w:right w:val="none" w:sz="0" w:space="0" w:color="auto"/>
                      </w:divBdr>
                    </w:div>
                    <w:div w:id="447511266">
                      <w:marLeft w:val="0"/>
                      <w:marRight w:val="0"/>
                      <w:marTop w:val="0"/>
                      <w:marBottom w:val="0"/>
                      <w:divBdr>
                        <w:top w:val="none" w:sz="0" w:space="0" w:color="auto"/>
                        <w:left w:val="none" w:sz="0" w:space="0" w:color="auto"/>
                        <w:bottom w:val="none" w:sz="0" w:space="0" w:color="auto"/>
                        <w:right w:val="none" w:sz="0" w:space="0" w:color="auto"/>
                      </w:divBdr>
                    </w:div>
                    <w:div w:id="1251046321">
                      <w:marLeft w:val="0"/>
                      <w:marRight w:val="0"/>
                      <w:marTop w:val="0"/>
                      <w:marBottom w:val="0"/>
                      <w:divBdr>
                        <w:top w:val="none" w:sz="0" w:space="0" w:color="auto"/>
                        <w:left w:val="none" w:sz="0" w:space="0" w:color="auto"/>
                        <w:bottom w:val="none" w:sz="0" w:space="0" w:color="auto"/>
                        <w:right w:val="none" w:sz="0" w:space="0" w:color="auto"/>
                      </w:divBdr>
                    </w:div>
                    <w:div w:id="127406549">
                      <w:marLeft w:val="0"/>
                      <w:marRight w:val="0"/>
                      <w:marTop w:val="0"/>
                      <w:marBottom w:val="0"/>
                      <w:divBdr>
                        <w:top w:val="none" w:sz="0" w:space="0" w:color="auto"/>
                        <w:left w:val="none" w:sz="0" w:space="0" w:color="auto"/>
                        <w:bottom w:val="none" w:sz="0" w:space="0" w:color="auto"/>
                        <w:right w:val="none" w:sz="0" w:space="0" w:color="auto"/>
                      </w:divBdr>
                    </w:div>
                    <w:div w:id="594441473">
                      <w:marLeft w:val="0"/>
                      <w:marRight w:val="0"/>
                      <w:marTop w:val="0"/>
                      <w:marBottom w:val="0"/>
                      <w:divBdr>
                        <w:top w:val="none" w:sz="0" w:space="0" w:color="auto"/>
                        <w:left w:val="none" w:sz="0" w:space="0" w:color="auto"/>
                        <w:bottom w:val="none" w:sz="0" w:space="0" w:color="auto"/>
                        <w:right w:val="none" w:sz="0" w:space="0" w:color="auto"/>
                      </w:divBdr>
                    </w:div>
                    <w:div w:id="1217398127">
                      <w:marLeft w:val="0"/>
                      <w:marRight w:val="0"/>
                      <w:marTop w:val="0"/>
                      <w:marBottom w:val="0"/>
                      <w:divBdr>
                        <w:top w:val="none" w:sz="0" w:space="0" w:color="auto"/>
                        <w:left w:val="none" w:sz="0" w:space="0" w:color="auto"/>
                        <w:bottom w:val="none" w:sz="0" w:space="0" w:color="auto"/>
                        <w:right w:val="none" w:sz="0" w:space="0" w:color="auto"/>
                      </w:divBdr>
                    </w:div>
                    <w:div w:id="1872836868">
                      <w:marLeft w:val="0"/>
                      <w:marRight w:val="0"/>
                      <w:marTop w:val="0"/>
                      <w:marBottom w:val="0"/>
                      <w:divBdr>
                        <w:top w:val="none" w:sz="0" w:space="0" w:color="auto"/>
                        <w:left w:val="none" w:sz="0" w:space="0" w:color="auto"/>
                        <w:bottom w:val="none" w:sz="0" w:space="0" w:color="auto"/>
                        <w:right w:val="none" w:sz="0" w:space="0" w:color="auto"/>
                      </w:divBdr>
                    </w:div>
                    <w:div w:id="1857497564">
                      <w:marLeft w:val="0"/>
                      <w:marRight w:val="0"/>
                      <w:marTop w:val="0"/>
                      <w:marBottom w:val="0"/>
                      <w:divBdr>
                        <w:top w:val="none" w:sz="0" w:space="0" w:color="auto"/>
                        <w:left w:val="none" w:sz="0" w:space="0" w:color="auto"/>
                        <w:bottom w:val="none" w:sz="0" w:space="0" w:color="auto"/>
                        <w:right w:val="none" w:sz="0" w:space="0" w:color="auto"/>
                      </w:divBdr>
                    </w:div>
                    <w:div w:id="1942450436">
                      <w:marLeft w:val="0"/>
                      <w:marRight w:val="0"/>
                      <w:marTop w:val="0"/>
                      <w:marBottom w:val="0"/>
                      <w:divBdr>
                        <w:top w:val="none" w:sz="0" w:space="0" w:color="auto"/>
                        <w:left w:val="none" w:sz="0" w:space="0" w:color="auto"/>
                        <w:bottom w:val="none" w:sz="0" w:space="0" w:color="auto"/>
                        <w:right w:val="none" w:sz="0" w:space="0" w:color="auto"/>
                      </w:divBdr>
                    </w:div>
                    <w:div w:id="1164667581">
                      <w:marLeft w:val="0"/>
                      <w:marRight w:val="0"/>
                      <w:marTop w:val="0"/>
                      <w:marBottom w:val="0"/>
                      <w:divBdr>
                        <w:top w:val="none" w:sz="0" w:space="0" w:color="auto"/>
                        <w:left w:val="none" w:sz="0" w:space="0" w:color="auto"/>
                        <w:bottom w:val="none" w:sz="0" w:space="0" w:color="auto"/>
                        <w:right w:val="none" w:sz="0" w:space="0" w:color="auto"/>
                      </w:divBdr>
                    </w:div>
                    <w:div w:id="205876336">
                      <w:marLeft w:val="0"/>
                      <w:marRight w:val="0"/>
                      <w:marTop w:val="0"/>
                      <w:marBottom w:val="0"/>
                      <w:divBdr>
                        <w:top w:val="none" w:sz="0" w:space="0" w:color="auto"/>
                        <w:left w:val="none" w:sz="0" w:space="0" w:color="auto"/>
                        <w:bottom w:val="none" w:sz="0" w:space="0" w:color="auto"/>
                        <w:right w:val="none" w:sz="0" w:space="0" w:color="auto"/>
                      </w:divBdr>
                    </w:div>
                    <w:div w:id="932738257">
                      <w:marLeft w:val="0"/>
                      <w:marRight w:val="0"/>
                      <w:marTop w:val="0"/>
                      <w:marBottom w:val="0"/>
                      <w:divBdr>
                        <w:top w:val="none" w:sz="0" w:space="0" w:color="auto"/>
                        <w:left w:val="none" w:sz="0" w:space="0" w:color="auto"/>
                        <w:bottom w:val="none" w:sz="0" w:space="0" w:color="auto"/>
                        <w:right w:val="none" w:sz="0" w:space="0" w:color="auto"/>
                      </w:divBdr>
                    </w:div>
                    <w:div w:id="783577053">
                      <w:marLeft w:val="0"/>
                      <w:marRight w:val="0"/>
                      <w:marTop w:val="0"/>
                      <w:marBottom w:val="0"/>
                      <w:divBdr>
                        <w:top w:val="none" w:sz="0" w:space="0" w:color="auto"/>
                        <w:left w:val="none" w:sz="0" w:space="0" w:color="auto"/>
                        <w:bottom w:val="none" w:sz="0" w:space="0" w:color="auto"/>
                        <w:right w:val="none" w:sz="0" w:space="0" w:color="auto"/>
                      </w:divBdr>
                    </w:div>
                    <w:div w:id="677003032">
                      <w:marLeft w:val="0"/>
                      <w:marRight w:val="0"/>
                      <w:marTop w:val="0"/>
                      <w:marBottom w:val="0"/>
                      <w:divBdr>
                        <w:top w:val="none" w:sz="0" w:space="0" w:color="auto"/>
                        <w:left w:val="none" w:sz="0" w:space="0" w:color="auto"/>
                        <w:bottom w:val="none" w:sz="0" w:space="0" w:color="auto"/>
                        <w:right w:val="none" w:sz="0" w:space="0" w:color="auto"/>
                      </w:divBdr>
                    </w:div>
                    <w:div w:id="697121387">
                      <w:marLeft w:val="0"/>
                      <w:marRight w:val="0"/>
                      <w:marTop w:val="0"/>
                      <w:marBottom w:val="0"/>
                      <w:divBdr>
                        <w:top w:val="none" w:sz="0" w:space="0" w:color="auto"/>
                        <w:left w:val="none" w:sz="0" w:space="0" w:color="auto"/>
                        <w:bottom w:val="none" w:sz="0" w:space="0" w:color="auto"/>
                        <w:right w:val="none" w:sz="0" w:space="0" w:color="auto"/>
                      </w:divBdr>
                    </w:div>
                    <w:div w:id="596449281">
                      <w:marLeft w:val="0"/>
                      <w:marRight w:val="0"/>
                      <w:marTop w:val="0"/>
                      <w:marBottom w:val="0"/>
                      <w:divBdr>
                        <w:top w:val="none" w:sz="0" w:space="0" w:color="auto"/>
                        <w:left w:val="none" w:sz="0" w:space="0" w:color="auto"/>
                        <w:bottom w:val="none" w:sz="0" w:space="0" w:color="auto"/>
                        <w:right w:val="none" w:sz="0" w:space="0" w:color="auto"/>
                      </w:divBdr>
                    </w:div>
                    <w:div w:id="1838301116">
                      <w:marLeft w:val="0"/>
                      <w:marRight w:val="0"/>
                      <w:marTop w:val="0"/>
                      <w:marBottom w:val="0"/>
                      <w:divBdr>
                        <w:top w:val="none" w:sz="0" w:space="0" w:color="auto"/>
                        <w:left w:val="none" w:sz="0" w:space="0" w:color="auto"/>
                        <w:bottom w:val="none" w:sz="0" w:space="0" w:color="auto"/>
                        <w:right w:val="none" w:sz="0" w:space="0" w:color="auto"/>
                      </w:divBdr>
                    </w:div>
                    <w:div w:id="734282694">
                      <w:marLeft w:val="0"/>
                      <w:marRight w:val="0"/>
                      <w:marTop w:val="0"/>
                      <w:marBottom w:val="0"/>
                      <w:divBdr>
                        <w:top w:val="none" w:sz="0" w:space="0" w:color="auto"/>
                        <w:left w:val="none" w:sz="0" w:space="0" w:color="auto"/>
                        <w:bottom w:val="none" w:sz="0" w:space="0" w:color="auto"/>
                        <w:right w:val="none" w:sz="0" w:space="0" w:color="auto"/>
                      </w:divBdr>
                    </w:div>
                    <w:div w:id="447357138">
                      <w:marLeft w:val="0"/>
                      <w:marRight w:val="0"/>
                      <w:marTop w:val="0"/>
                      <w:marBottom w:val="0"/>
                      <w:divBdr>
                        <w:top w:val="none" w:sz="0" w:space="0" w:color="auto"/>
                        <w:left w:val="none" w:sz="0" w:space="0" w:color="auto"/>
                        <w:bottom w:val="none" w:sz="0" w:space="0" w:color="auto"/>
                        <w:right w:val="none" w:sz="0" w:space="0" w:color="auto"/>
                      </w:divBdr>
                    </w:div>
                    <w:div w:id="418985857">
                      <w:marLeft w:val="0"/>
                      <w:marRight w:val="0"/>
                      <w:marTop w:val="0"/>
                      <w:marBottom w:val="0"/>
                      <w:divBdr>
                        <w:top w:val="none" w:sz="0" w:space="0" w:color="auto"/>
                        <w:left w:val="none" w:sz="0" w:space="0" w:color="auto"/>
                        <w:bottom w:val="none" w:sz="0" w:space="0" w:color="auto"/>
                        <w:right w:val="none" w:sz="0" w:space="0" w:color="auto"/>
                      </w:divBdr>
                    </w:div>
                    <w:div w:id="2071417844">
                      <w:marLeft w:val="0"/>
                      <w:marRight w:val="0"/>
                      <w:marTop w:val="0"/>
                      <w:marBottom w:val="0"/>
                      <w:divBdr>
                        <w:top w:val="none" w:sz="0" w:space="0" w:color="auto"/>
                        <w:left w:val="none" w:sz="0" w:space="0" w:color="auto"/>
                        <w:bottom w:val="none" w:sz="0" w:space="0" w:color="auto"/>
                        <w:right w:val="none" w:sz="0" w:space="0" w:color="auto"/>
                      </w:divBdr>
                    </w:div>
                    <w:div w:id="1516579841">
                      <w:marLeft w:val="0"/>
                      <w:marRight w:val="0"/>
                      <w:marTop w:val="0"/>
                      <w:marBottom w:val="0"/>
                      <w:divBdr>
                        <w:top w:val="none" w:sz="0" w:space="0" w:color="auto"/>
                        <w:left w:val="none" w:sz="0" w:space="0" w:color="auto"/>
                        <w:bottom w:val="none" w:sz="0" w:space="0" w:color="auto"/>
                        <w:right w:val="none" w:sz="0" w:space="0" w:color="auto"/>
                      </w:divBdr>
                    </w:div>
                    <w:div w:id="862287111">
                      <w:marLeft w:val="0"/>
                      <w:marRight w:val="0"/>
                      <w:marTop w:val="0"/>
                      <w:marBottom w:val="0"/>
                      <w:divBdr>
                        <w:top w:val="none" w:sz="0" w:space="0" w:color="auto"/>
                        <w:left w:val="none" w:sz="0" w:space="0" w:color="auto"/>
                        <w:bottom w:val="none" w:sz="0" w:space="0" w:color="auto"/>
                        <w:right w:val="none" w:sz="0" w:space="0" w:color="auto"/>
                      </w:divBdr>
                    </w:div>
                    <w:div w:id="1239900886">
                      <w:marLeft w:val="0"/>
                      <w:marRight w:val="0"/>
                      <w:marTop w:val="0"/>
                      <w:marBottom w:val="0"/>
                      <w:divBdr>
                        <w:top w:val="none" w:sz="0" w:space="0" w:color="auto"/>
                        <w:left w:val="none" w:sz="0" w:space="0" w:color="auto"/>
                        <w:bottom w:val="none" w:sz="0" w:space="0" w:color="auto"/>
                        <w:right w:val="none" w:sz="0" w:space="0" w:color="auto"/>
                      </w:divBdr>
                    </w:div>
                    <w:div w:id="1440181603">
                      <w:marLeft w:val="0"/>
                      <w:marRight w:val="0"/>
                      <w:marTop w:val="0"/>
                      <w:marBottom w:val="0"/>
                      <w:divBdr>
                        <w:top w:val="none" w:sz="0" w:space="0" w:color="auto"/>
                        <w:left w:val="none" w:sz="0" w:space="0" w:color="auto"/>
                        <w:bottom w:val="none" w:sz="0" w:space="0" w:color="auto"/>
                        <w:right w:val="none" w:sz="0" w:space="0" w:color="auto"/>
                      </w:divBdr>
                    </w:div>
                    <w:div w:id="572786926">
                      <w:marLeft w:val="0"/>
                      <w:marRight w:val="0"/>
                      <w:marTop w:val="0"/>
                      <w:marBottom w:val="0"/>
                      <w:divBdr>
                        <w:top w:val="none" w:sz="0" w:space="0" w:color="auto"/>
                        <w:left w:val="none" w:sz="0" w:space="0" w:color="auto"/>
                        <w:bottom w:val="none" w:sz="0" w:space="0" w:color="auto"/>
                        <w:right w:val="none" w:sz="0" w:space="0" w:color="auto"/>
                      </w:divBdr>
                    </w:div>
                    <w:div w:id="528764906">
                      <w:marLeft w:val="0"/>
                      <w:marRight w:val="0"/>
                      <w:marTop w:val="0"/>
                      <w:marBottom w:val="0"/>
                      <w:divBdr>
                        <w:top w:val="none" w:sz="0" w:space="0" w:color="auto"/>
                        <w:left w:val="none" w:sz="0" w:space="0" w:color="auto"/>
                        <w:bottom w:val="none" w:sz="0" w:space="0" w:color="auto"/>
                        <w:right w:val="none" w:sz="0" w:space="0" w:color="auto"/>
                      </w:divBdr>
                    </w:div>
                    <w:div w:id="1976713185">
                      <w:marLeft w:val="0"/>
                      <w:marRight w:val="0"/>
                      <w:marTop w:val="0"/>
                      <w:marBottom w:val="0"/>
                      <w:divBdr>
                        <w:top w:val="none" w:sz="0" w:space="0" w:color="auto"/>
                        <w:left w:val="none" w:sz="0" w:space="0" w:color="auto"/>
                        <w:bottom w:val="none" w:sz="0" w:space="0" w:color="auto"/>
                        <w:right w:val="none" w:sz="0" w:space="0" w:color="auto"/>
                      </w:divBdr>
                    </w:div>
                    <w:div w:id="877939429">
                      <w:marLeft w:val="0"/>
                      <w:marRight w:val="0"/>
                      <w:marTop w:val="0"/>
                      <w:marBottom w:val="0"/>
                      <w:divBdr>
                        <w:top w:val="none" w:sz="0" w:space="0" w:color="auto"/>
                        <w:left w:val="none" w:sz="0" w:space="0" w:color="auto"/>
                        <w:bottom w:val="none" w:sz="0" w:space="0" w:color="auto"/>
                        <w:right w:val="none" w:sz="0" w:space="0" w:color="auto"/>
                      </w:divBdr>
                      <w:divsChild>
                        <w:div w:id="679967610">
                          <w:marLeft w:val="0"/>
                          <w:marRight w:val="0"/>
                          <w:marTop w:val="0"/>
                          <w:marBottom w:val="0"/>
                          <w:divBdr>
                            <w:top w:val="none" w:sz="0" w:space="0" w:color="auto"/>
                            <w:left w:val="none" w:sz="0" w:space="0" w:color="auto"/>
                            <w:bottom w:val="none" w:sz="0" w:space="0" w:color="auto"/>
                            <w:right w:val="none" w:sz="0" w:space="0" w:color="auto"/>
                          </w:divBdr>
                        </w:div>
                        <w:div w:id="337192628">
                          <w:marLeft w:val="0"/>
                          <w:marRight w:val="0"/>
                          <w:marTop w:val="0"/>
                          <w:marBottom w:val="0"/>
                          <w:divBdr>
                            <w:top w:val="none" w:sz="0" w:space="0" w:color="auto"/>
                            <w:left w:val="none" w:sz="0" w:space="0" w:color="auto"/>
                            <w:bottom w:val="none" w:sz="0" w:space="0" w:color="auto"/>
                            <w:right w:val="none" w:sz="0" w:space="0" w:color="auto"/>
                          </w:divBdr>
                        </w:div>
                        <w:div w:id="1707943476">
                          <w:marLeft w:val="0"/>
                          <w:marRight w:val="0"/>
                          <w:marTop w:val="0"/>
                          <w:marBottom w:val="0"/>
                          <w:divBdr>
                            <w:top w:val="none" w:sz="0" w:space="0" w:color="auto"/>
                            <w:left w:val="none" w:sz="0" w:space="0" w:color="auto"/>
                            <w:bottom w:val="none" w:sz="0" w:space="0" w:color="auto"/>
                            <w:right w:val="none" w:sz="0" w:space="0" w:color="auto"/>
                          </w:divBdr>
                        </w:div>
                        <w:div w:id="624698969">
                          <w:marLeft w:val="0"/>
                          <w:marRight w:val="0"/>
                          <w:marTop w:val="0"/>
                          <w:marBottom w:val="0"/>
                          <w:divBdr>
                            <w:top w:val="none" w:sz="0" w:space="0" w:color="auto"/>
                            <w:left w:val="none" w:sz="0" w:space="0" w:color="auto"/>
                            <w:bottom w:val="none" w:sz="0" w:space="0" w:color="auto"/>
                            <w:right w:val="none" w:sz="0" w:space="0" w:color="auto"/>
                          </w:divBdr>
                        </w:div>
                        <w:div w:id="630939572">
                          <w:marLeft w:val="0"/>
                          <w:marRight w:val="0"/>
                          <w:marTop w:val="0"/>
                          <w:marBottom w:val="0"/>
                          <w:divBdr>
                            <w:top w:val="none" w:sz="0" w:space="0" w:color="auto"/>
                            <w:left w:val="none" w:sz="0" w:space="0" w:color="auto"/>
                            <w:bottom w:val="none" w:sz="0" w:space="0" w:color="auto"/>
                            <w:right w:val="none" w:sz="0" w:space="0" w:color="auto"/>
                          </w:divBdr>
                        </w:div>
                        <w:div w:id="837767762">
                          <w:marLeft w:val="0"/>
                          <w:marRight w:val="0"/>
                          <w:marTop w:val="0"/>
                          <w:marBottom w:val="0"/>
                          <w:divBdr>
                            <w:top w:val="none" w:sz="0" w:space="0" w:color="auto"/>
                            <w:left w:val="none" w:sz="0" w:space="0" w:color="auto"/>
                            <w:bottom w:val="none" w:sz="0" w:space="0" w:color="auto"/>
                            <w:right w:val="none" w:sz="0" w:space="0" w:color="auto"/>
                          </w:divBdr>
                        </w:div>
                        <w:div w:id="716857266">
                          <w:marLeft w:val="0"/>
                          <w:marRight w:val="0"/>
                          <w:marTop w:val="0"/>
                          <w:marBottom w:val="0"/>
                          <w:divBdr>
                            <w:top w:val="none" w:sz="0" w:space="0" w:color="auto"/>
                            <w:left w:val="none" w:sz="0" w:space="0" w:color="auto"/>
                            <w:bottom w:val="none" w:sz="0" w:space="0" w:color="auto"/>
                            <w:right w:val="none" w:sz="0" w:space="0" w:color="auto"/>
                          </w:divBdr>
                        </w:div>
                        <w:div w:id="1499883694">
                          <w:marLeft w:val="0"/>
                          <w:marRight w:val="0"/>
                          <w:marTop w:val="0"/>
                          <w:marBottom w:val="0"/>
                          <w:divBdr>
                            <w:top w:val="none" w:sz="0" w:space="0" w:color="auto"/>
                            <w:left w:val="none" w:sz="0" w:space="0" w:color="auto"/>
                            <w:bottom w:val="none" w:sz="0" w:space="0" w:color="auto"/>
                            <w:right w:val="none" w:sz="0" w:space="0" w:color="auto"/>
                          </w:divBdr>
                        </w:div>
                        <w:div w:id="2036226321">
                          <w:marLeft w:val="0"/>
                          <w:marRight w:val="0"/>
                          <w:marTop w:val="0"/>
                          <w:marBottom w:val="0"/>
                          <w:divBdr>
                            <w:top w:val="none" w:sz="0" w:space="0" w:color="auto"/>
                            <w:left w:val="none" w:sz="0" w:space="0" w:color="auto"/>
                            <w:bottom w:val="none" w:sz="0" w:space="0" w:color="auto"/>
                            <w:right w:val="none" w:sz="0" w:space="0" w:color="auto"/>
                          </w:divBdr>
                        </w:div>
                        <w:div w:id="279723101">
                          <w:marLeft w:val="0"/>
                          <w:marRight w:val="0"/>
                          <w:marTop w:val="0"/>
                          <w:marBottom w:val="0"/>
                          <w:divBdr>
                            <w:top w:val="none" w:sz="0" w:space="0" w:color="auto"/>
                            <w:left w:val="none" w:sz="0" w:space="0" w:color="auto"/>
                            <w:bottom w:val="none" w:sz="0" w:space="0" w:color="auto"/>
                            <w:right w:val="none" w:sz="0" w:space="0" w:color="auto"/>
                          </w:divBdr>
                        </w:div>
                        <w:div w:id="1628123306">
                          <w:marLeft w:val="0"/>
                          <w:marRight w:val="0"/>
                          <w:marTop w:val="0"/>
                          <w:marBottom w:val="0"/>
                          <w:divBdr>
                            <w:top w:val="none" w:sz="0" w:space="0" w:color="auto"/>
                            <w:left w:val="none" w:sz="0" w:space="0" w:color="auto"/>
                            <w:bottom w:val="none" w:sz="0" w:space="0" w:color="auto"/>
                            <w:right w:val="none" w:sz="0" w:space="0" w:color="auto"/>
                          </w:divBdr>
                        </w:div>
                        <w:div w:id="119151686">
                          <w:marLeft w:val="0"/>
                          <w:marRight w:val="0"/>
                          <w:marTop w:val="0"/>
                          <w:marBottom w:val="0"/>
                          <w:divBdr>
                            <w:top w:val="none" w:sz="0" w:space="0" w:color="auto"/>
                            <w:left w:val="none" w:sz="0" w:space="0" w:color="auto"/>
                            <w:bottom w:val="none" w:sz="0" w:space="0" w:color="auto"/>
                            <w:right w:val="none" w:sz="0" w:space="0" w:color="auto"/>
                          </w:divBdr>
                        </w:div>
                        <w:div w:id="1276791873">
                          <w:marLeft w:val="0"/>
                          <w:marRight w:val="0"/>
                          <w:marTop w:val="0"/>
                          <w:marBottom w:val="0"/>
                          <w:divBdr>
                            <w:top w:val="none" w:sz="0" w:space="0" w:color="auto"/>
                            <w:left w:val="none" w:sz="0" w:space="0" w:color="auto"/>
                            <w:bottom w:val="none" w:sz="0" w:space="0" w:color="auto"/>
                            <w:right w:val="none" w:sz="0" w:space="0" w:color="auto"/>
                          </w:divBdr>
                        </w:div>
                        <w:div w:id="1133543">
                          <w:marLeft w:val="0"/>
                          <w:marRight w:val="0"/>
                          <w:marTop w:val="0"/>
                          <w:marBottom w:val="0"/>
                          <w:divBdr>
                            <w:top w:val="none" w:sz="0" w:space="0" w:color="auto"/>
                            <w:left w:val="none" w:sz="0" w:space="0" w:color="auto"/>
                            <w:bottom w:val="none" w:sz="0" w:space="0" w:color="auto"/>
                            <w:right w:val="none" w:sz="0" w:space="0" w:color="auto"/>
                          </w:divBdr>
                        </w:div>
                        <w:div w:id="1872720257">
                          <w:marLeft w:val="0"/>
                          <w:marRight w:val="0"/>
                          <w:marTop w:val="0"/>
                          <w:marBottom w:val="0"/>
                          <w:divBdr>
                            <w:top w:val="none" w:sz="0" w:space="0" w:color="auto"/>
                            <w:left w:val="none" w:sz="0" w:space="0" w:color="auto"/>
                            <w:bottom w:val="none" w:sz="0" w:space="0" w:color="auto"/>
                            <w:right w:val="none" w:sz="0" w:space="0" w:color="auto"/>
                          </w:divBdr>
                        </w:div>
                        <w:div w:id="413161793">
                          <w:marLeft w:val="0"/>
                          <w:marRight w:val="0"/>
                          <w:marTop w:val="0"/>
                          <w:marBottom w:val="0"/>
                          <w:divBdr>
                            <w:top w:val="none" w:sz="0" w:space="0" w:color="auto"/>
                            <w:left w:val="none" w:sz="0" w:space="0" w:color="auto"/>
                            <w:bottom w:val="none" w:sz="0" w:space="0" w:color="auto"/>
                            <w:right w:val="none" w:sz="0" w:space="0" w:color="auto"/>
                          </w:divBdr>
                        </w:div>
                        <w:div w:id="997078184">
                          <w:marLeft w:val="0"/>
                          <w:marRight w:val="0"/>
                          <w:marTop w:val="0"/>
                          <w:marBottom w:val="0"/>
                          <w:divBdr>
                            <w:top w:val="none" w:sz="0" w:space="0" w:color="auto"/>
                            <w:left w:val="none" w:sz="0" w:space="0" w:color="auto"/>
                            <w:bottom w:val="none" w:sz="0" w:space="0" w:color="auto"/>
                            <w:right w:val="none" w:sz="0" w:space="0" w:color="auto"/>
                          </w:divBdr>
                        </w:div>
                        <w:div w:id="566959936">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352223159">
                          <w:marLeft w:val="0"/>
                          <w:marRight w:val="0"/>
                          <w:marTop w:val="0"/>
                          <w:marBottom w:val="0"/>
                          <w:divBdr>
                            <w:top w:val="none" w:sz="0" w:space="0" w:color="auto"/>
                            <w:left w:val="none" w:sz="0" w:space="0" w:color="auto"/>
                            <w:bottom w:val="none" w:sz="0" w:space="0" w:color="auto"/>
                            <w:right w:val="none" w:sz="0" w:space="0" w:color="auto"/>
                          </w:divBdr>
                        </w:div>
                        <w:div w:id="898981570">
                          <w:marLeft w:val="0"/>
                          <w:marRight w:val="0"/>
                          <w:marTop w:val="0"/>
                          <w:marBottom w:val="0"/>
                          <w:divBdr>
                            <w:top w:val="none" w:sz="0" w:space="0" w:color="auto"/>
                            <w:left w:val="none" w:sz="0" w:space="0" w:color="auto"/>
                            <w:bottom w:val="none" w:sz="0" w:space="0" w:color="auto"/>
                            <w:right w:val="none" w:sz="0" w:space="0" w:color="auto"/>
                          </w:divBdr>
                        </w:div>
                        <w:div w:id="1515075699">
                          <w:marLeft w:val="0"/>
                          <w:marRight w:val="0"/>
                          <w:marTop w:val="0"/>
                          <w:marBottom w:val="0"/>
                          <w:divBdr>
                            <w:top w:val="none" w:sz="0" w:space="0" w:color="auto"/>
                            <w:left w:val="none" w:sz="0" w:space="0" w:color="auto"/>
                            <w:bottom w:val="none" w:sz="0" w:space="0" w:color="auto"/>
                            <w:right w:val="none" w:sz="0" w:space="0" w:color="auto"/>
                          </w:divBdr>
                        </w:div>
                        <w:div w:id="771903893">
                          <w:marLeft w:val="0"/>
                          <w:marRight w:val="0"/>
                          <w:marTop w:val="0"/>
                          <w:marBottom w:val="0"/>
                          <w:divBdr>
                            <w:top w:val="none" w:sz="0" w:space="0" w:color="auto"/>
                            <w:left w:val="none" w:sz="0" w:space="0" w:color="auto"/>
                            <w:bottom w:val="none" w:sz="0" w:space="0" w:color="auto"/>
                            <w:right w:val="none" w:sz="0" w:space="0" w:color="auto"/>
                          </w:divBdr>
                        </w:div>
                        <w:div w:id="1621253928">
                          <w:marLeft w:val="0"/>
                          <w:marRight w:val="0"/>
                          <w:marTop w:val="0"/>
                          <w:marBottom w:val="0"/>
                          <w:divBdr>
                            <w:top w:val="none" w:sz="0" w:space="0" w:color="auto"/>
                            <w:left w:val="none" w:sz="0" w:space="0" w:color="auto"/>
                            <w:bottom w:val="none" w:sz="0" w:space="0" w:color="auto"/>
                            <w:right w:val="none" w:sz="0" w:space="0" w:color="auto"/>
                          </w:divBdr>
                        </w:div>
                        <w:div w:id="342510388">
                          <w:marLeft w:val="0"/>
                          <w:marRight w:val="0"/>
                          <w:marTop w:val="0"/>
                          <w:marBottom w:val="0"/>
                          <w:divBdr>
                            <w:top w:val="none" w:sz="0" w:space="0" w:color="auto"/>
                            <w:left w:val="none" w:sz="0" w:space="0" w:color="auto"/>
                            <w:bottom w:val="none" w:sz="0" w:space="0" w:color="auto"/>
                            <w:right w:val="none" w:sz="0" w:space="0" w:color="auto"/>
                          </w:divBdr>
                        </w:div>
                        <w:div w:id="690646881">
                          <w:marLeft w:val="0"/>
                          <w:marRight w:val="0"/>
                          <w:marTop w:val="0"/>
                          <w:marBottom w:val="0"/>
                          <w:divBdr>
                            <w:top w:val="none" w:sz="0" w:space="0" w:color="auto"/>
                            <w:left w:val="none" w:sz="0" w:space="0" w:color="auto"/>
                            <w:bottom w:val="none" w:sz="0" w:space="0" w:color="auto"/>
                            <w:right w:val="none" w:sz="0" w:space="0" w:color="auto"/>
                          </w:divBdr>
                        </w:div>
                        <w:div w:id="377709952">
                          <w:marLeft w:val="0"/>
                          <w:marRight w:val="0"/>
                          <w:marTop w:val="0"/>
                          <w:marBottom w:val="0"/>
                          <w:divBdr>
                            <w:top w:val="none" w:sz="0" w:space="0" w:color="auto"/>
                            <w:left w:val="none" w:sz="0" w:space="0" w:color="auto"/>
                            <w:bottom w:val="none" w:sz="0" w:space="0" w:color="auto"/>
                            <w:right w:val="none" w:sz="0" w:space="0" w:color="auto"/>
                          </w:divBdr>
                        </w:div>
                        <w:div w:id="23791605">
                          <w:marLeft w:val="0"/>
                          <w:marRight w:val="0"/>
                          <w:marTop w:val="0"/>
                          <w:marBottom w:val="0"/>
                          <w:divBdr>
                            <w:top w:val="none" w:sz="0" w:space="0" w:color="auto"/>
                            <w:left w:val="none" w:sz="0" w:space="0" w:color="auto"/>
                            <w:bottom w:val="none" w:sz="0" w:space="0" w:color="auto"/>
                            <w:right w:val="none" w:sz="0" w:space="0" w:color="auto"/>
                          </w:divBdr>
                        </w:div>
                        <w:div w:id="995914882">
                          <w:marLeft w:val="0"/>
                          <w:marRight w:val="0"/>
                          <w:marTop w:val="0"/>
                          <w:marBottom w:val="0"/>
                          <w:divBdr>
                            <w:top w:val="none" w:sz="0" w:space="0" w:color="auto"/>
                            <w:left w:val="none" w:sz="0" w:space="0" w:color="auto"/>
                            <w:bottom w:val="none" w:sz="0" w:space="0" w:color="auto"/>
                            <w:right w:val="none" w:sz="0" w:space="0" w:color="auto"/>
                          </w:divBdr>
                        </w:div>
                        <w:div w:id="1287932438">
                          <w:marLeft w:val="0"/>
                          <w:marRight w:val="0"/>
                          <w:marTop w:val="0"/>
                          <w:marBottom w:val="0"/>
                          <w:divBdr>
                            <w:top w:val="none" w:sz="0" w:space="0" w:color="auto"/>
                            <w:left w:val="none" w:sz="0" w:space="0" w:color="auto"/>
                            <w:bottom w:val="none" w:sz="0" w:space="0" w:color="auto"/>
                            <w:right w:val="none" w:sz="0" w:space="0" w:color="auto"/>
                          </w:divBdr>
                        </w:div>
                        <w:div w:id="1399592025">
                          <w:marLeft w:val="0"/>
                          <w:marRight w:val="0"/>
                          <w:marTop w:val="0"/>
                          <w:marBottom w:val="0"/>
                          <w:divBdr>
                            <w:top w:val="none" w:sz="0" w:space="0" w:color="auto"/>
                            <w:left w:val="none" w:sz="0" w:space="0" w:color="auto"/>
                            <w:bottom w:val="none" w:sz="0" w:space="0" w:color="auto"/>
                            <w:right w:val="none" w:sz="0" w:space="0" w:color="auto"/>
                          </w:divBdr>
                        </w:div>
                        <w:div w:id="696656547">
                          <w:marLeft w:val="0"/>
                          <w:marRight w:val="0"/>
                          <w:marTop w:val="0"/>
                          <w:marBottom w:val="0"/>
                          <w:divBdr>
                            <w:top w:val="none" w:sz="0" w:space="0" w:color="auto"/>
                            <w:left w:val="none" w:sz="0" w:space="0" w:color="auto"/>
                            <w:bottom w:val="none" w:sz="0" w:space="0" w:color="auto"/>
                            <w:right w:val="none" w:sz="0" w:space="0" w:color="auto"/>
                          </w:divBdr>
                        </w:div>
                        <w:div w:id="1316496552">
                          <w:marLeft w:val="0"/>
                          <w:marRight w:val="0"/>
                          <w:marTop w:val="0"/>
                          <w:marBottom w:val="0"/>
                          <w:divBdr>
                            <w:top w:val="none" w:sz="0" w:space="0" w:color="auto"/>
                            <w:left w:val="none" w:sz="0" w:space="0" w:color="auto"/>
                            <w:bottom w:val="none" w:sz="0" w:space="0" w:color="auto"/>
                            <w:right w:val="none" w:sz="0" w:space="0" w:color="auto"/>
                          </w:divBdr>
                        </w:div>
                        <w:div w:id="12630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581">
              <w:marLeft w:val="0"/>
              <w:marRight w:val="0"/>
              <w:marTop w:val="0"/>
              <w:marBottom w:val="0"/>
              <w:divBdr>
                <w:top w:val="none" w:sz="0" w:space="0" w:color="auto"/>
                <w:left w:val="none" w:sz="0" w:space="0" w:color="auto"/>
                <w:bottom w:val="none" w:sz="0" w:space="0" w:color="auto"/>
                <w:right w:val="none" w:sz="0" w:space="0" w:color="auto"/>
              </w:divBdr>
              <w:divsChild>
                <w:div w:id="572740478">
                  <w:marLeft w:val="0"/>
                  <w:marRight w:val="0"/>
                  <w:marTop w:val="0"/>
                  <w:marBottom w:val="0"/>
                  <w:divBdr>
                    <w:top w:val="none" w:sz="0" w:space="0" w:color="auto"/>
                    <w:left w:val="none" w:sz="0" w:space="0" w:color="auto"/>
                    <w:bottom w:val="none" w:sz="0" w:space="0" w:color="auto"/>
                    <w:right w:val="none" w:sz="0" w:space="0" w:color="auto"/>
                  </w:divBdr>
                  <w:divsChild>
                    <w:div w:id="18063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5671">
      <w:bodyDiv w:val="1"/>
      <w:marLeft w:val="0"/>
      <w:marRight w:val="0"/>
      <w:marTop w:val="0"/>
      <w:marBottom w:val="0"/>
      <w:divBdr>
        <w:top w:val="none" w:sz="0" w:space="0" w:color="auto"/>
        <w:left w:val="none" w:sz="0" w:space="0" w:color="auto"/>
        <w:bottom w:val="none" w:sz="0" w:space="0" w:color="auto"/>
        <w:right w:val="none" w:sz="0" w:space="0" w:color="auto"/>
      </w:divBdr>
      <w:divsChild>
        <w:div w:id="1207254809">
          <w:marLeft w:val="0"/>
          <w:marRight w:val="0"/>
          <w:marTop w:val="0"/>
          <w:marBottom w:val="0"/>
          <w:divBdr>
            <w:top w:val="none" w:sz="0" w:space="0" w:color="auto"/>
            <w:left w:val="none" w:sz="0" w:space="0" w:color="auto"/>
            <w:bottom w:val="none" w:sz="0" w:space="0" w:color="auto"/>
            <w:right w:val="none" w:sz="0" w:space="0" w:color="auto"/>
          </w:divBdr>
        </w:div>
        <w:div w:id="707147483">
          <w:marLeft w:val="0"/>
          <w:marRight w:val="0"/>
          <w:marTop w:val="0"/>
          <w:marBottom w:val="0"/>
          <w:divBdr>
            <w:top w:val="none" w:sz="0" w:space="0" w:color="auto"/>
            <w:left w:val="none" w:sz="0" w:space="0" w:color="auto"/>
            <w:bottom w:val="none" w:sz="0" w:space="0" w:color="auto"/>
            <w:right w:val="none" w:sz="0" w:space="0" w:color="auto"/>
          </w:divBdr>
        </w:div>
        <w:div w:id="1884974737">
          <w:marLeft w:val="0"/>
          <w:marRight w:val="0"/>
          <w:marTop w:val="0"/>
          <w:marBottom w:val="0"/>
          <w:divBdr>
            <w:top w:val="none" w:sz="0" w:space="0" w:color="auto"/>
            <w:left w:val="none" w:sz="0" w:space="0" w:color="auto"/>
            <w:bottom w:val="none" w:sz="0" w:space="0" w:color="auto"/>
            <w:right w:val="none" w:sz="0" w:space="0" w:color="auto"/>
          </w:divBdr>
          <w:divsChild>
            <w:div w:id="376707221">
              <w:marLeft w:val="0"/>
              <w:marRight w:val="0"/>
              <w:marTop w:val="0"/>
              <w:marBottom w:val="0"/>
              <w:divBdr>
                <w:top w:val="none" w:sz="0" w:space="0" w:color="auto"/>
                <w:left w:val="none" w:sz="0" w:space="0" w:color="auto"/>
                <w:bottom w:val="none" w:sz="0" w:space="0" w:color="auto"/>
                <w:right w:val="none" w:sz="0" w:space="0" w:color="auto"/>
              </w:divBdr>
              <w:divsChild>
                <w:div w:id="721949568">
                  <w:marLeft w:val="0"/>
                  <w:marRight w:val="0"/>
                  <w:marTop w:val="0"/>
                  <w:marBottom w:val="0"/>
                  <w:divBdr>
                    <w:top w:val="none" w:sz="0" w:space="0" w:color="auto"/>
                    <w:left w:val="none" w:sz="0" w:space="0" w:color="auto"/>
                    <w:bottom w:val="none" w:sz="0" w:space="0" w:color="auto"/>
                    <w:right w:val="none" w:sz="0" w:space="0" w:color="auto"/>
                  </w:divBdr>
                  <w:divsChild>
                    <w:div w:id="2143498847">
                      <w:marLeft w:val="0"/>
                      <w:marRight w:val="0"/>
                      <w:marTop w:val="0"/>
                      <w:marBottom w:val="0"/>
                      <w:divBdr>
                        <w:top w:val="none" w:sz="0" w:space="0" w:color="auto"/>
                        <w:left w:val="none" w:sz="0" w:space="0" w:color="auto"/>
                        <w:bottom w:val="none" w:sz="0" w:space="0" w:color="auto"/>
                        <w:right w:val="none" w:sz="0" w:space="0" w:color="auto"/>
                      </w:divBdr>
                    </w:div>
                    <w:div w:id="1897889065">
                      <w:marLeft w:val="0"/>
                      <w:marRight w:val="0"/>
                      <w:marTop w:val="0"/>
                      <w:marBottom w:val="0"/>
                      <w:divBdr>
                        <w:top w:val="none" w:sz="0" w:space="0" w:color="auto"/>
                        <w:left w:val="none" w:sz="0" w:space="0" w:color="auto"/>
                        <w:bottom w:val="none" w:sz="0" w:space="0" w:color="auto"/>
                        <w:right w:val="none" w:sz="0" w:space="0" w:color="auto"/>
                      </w:divBdr>
                    </w:div>
                    <w:div w:id="1120952710">
                      <w:marLeft w:val="0"/>
                      <w:marRight w:val="0"/>
                      <w:marTop w:val="0"/>
                      <w:marBottom w:val="0"/>
                      <w:divBdr>
                        <w:top w:val="none" w:sz="0" w:space="0" w:color="auto"/>
                        <w:left w:val="none" w:sz="0" w:space="0" w:color="auto"/>
                        <w:bottom w:val="none" w:sz="0" w:space="0" w:color="auto"/>
                        <w:right w:val="none" w:sz="0" w:space="0" w:color="auto"/>
                      </w:divBdr>
                    </w:div>
                    <w:div w:id="57364795">
                      <w:marLeft w:val="0"/>
                      <w:marRight w:val="0"/>
                      <w:marTop w:val="0"/>
                      <w:marBottom w:val="0"/>
                      <w:divBdr>
                        <w:top w:val="none" w:sz="0" w:space="0" w:color="auto"/>
                        <w:left w:val="none" w:sz="0" w:space="0" w:color="auto"/>
                        <w:bottom w:val="none" w:sz="0" w:space="0" w:color="auto"/>
                        <w:right w:val="none" w:sz="0" w:space="0" w:color="auto"/>
                      </w:divBdr>
                    </w:div>
                    <w:div w:id="1700623113">
                      <w:marLeft w:val="0"/>
                      <w:marRight w:val="0"/>
                      <w:marTop w:val="0"/>
                      <w:marBottom w:val="0"/>
                      <w:divBdr>
                        <w:top w:val="none" w:sz="0" w:space="0" w:color="auto"/>
                        <w:left w:val="none" w:sz="0" w:space="0" w:color="auto"/>
                        <w:bottom w:val="none" w:sz="0" w:space="0" w:color="auto"/>
                        <w:right w:val="none" w:sz="0" w:space="0" w:color="auto"/>
                      </w:divBdr>
                    </w:div>
                    <w:div w:id="1240673644">
                      <w:marLeft w:val="0"/>
                      <w:marRight w:val="0"/>
                      <w:marTop w:val="0"/>
                      <w:marBottom w:val="0"/>
                      <w:divBdr>
                        <w:top w:val="none" w:sz="0" w:space="0" w:color="auto"/>
                        <w:left w:val="none" w:sz="0" w:space="0" w:color="auto"/>
                        <w:bottom w:val="none" w:sz="0" w:space="0" w:color="auto"/>
                        <w:right w:val="none" w:sz="0" w:space="0" w:color="auto"/>
                      </w:divBdr>
                    </w:div>
                    <w:div w:id="467825279">
                      <w:marLeft w:val="0"/>
                      <w:marRight w:val="0"/>
                      <w:marTop w:val="0"/>
                      <w:marBottom w:val="0"/>
                      <w:divBdr>
                        <w:top w:val="none" w:sz="0" w:space="0" w:color="auto"/>
                        <w:left w:val="none" w:sz="0" w:space="0" w:color="auto"/>
                        <w:bottom w:val="none" w:sz="0" w:space="0" w:color="auto"/>
                        <w:right w:val="none" w:sz="0" w:space="0" w:color="auto"/>
                      </w:divBdr>
                    </w:div>
                    <w:div w:id="603422211">
                      <w:marLeft w:val="0"/>
                      <w:marRight w:val="0"/>
                      <w:marTop w:val="0"/>
                      <w:marBottom w:val="0"/>
                      <w:divBdr>
                        <w:top w:val="none" w:sz="0" w:space="0" w:color="auto"/>
                        <w:left w:val="none" w:sz="0" w:space="0" w:color="auto"/>
                        <w:bottom w:val="none" w:sz="0" w:space="0" w:color="auto"/>
                        <w:right w:val="none" w:sz="0" w:space="0" w:color="auto"/>
                      </w:divBdr>
                    </w:div>
                    <w:div w:id="1668509769">
                      <w:marLeft w:val="0"/>
                      <w:marRight w:val="0"/>
                      <w:marTop w:val="0"/>
                      <w:marBottom w:val="0"/>
                      <w:divBdr>
                        <w:top w:val="none" w:sz="0" w:space="0" w:color="auto"/>
                        <w:left w:val="none" w:sz="0" w:space="0" w:color="auto"/>
                        <w:bottom w:val="none" w:sz="0" w:space="0" w:color="auto"/>
                        <w:right w:val="none" w:sz="0" w:space="0" w:color="auto"/>
                      </w:divBdr>
                    </w:div>
                    <w:div w:id="1329212945">
                      <w:marLeft w:val="0"/>
                      <w:marRight w:val="0"/>
                      <w:marTop w:val="0"/>
                      <w:marBottom w:val="0"/>
                      <w:divBdr>
                        <w:top w:val="none" w:sz="0" w:space="0" w:color="auto"/>
                        <w:left w:val="none" w:sz="0" w:space="0" w:color="auto"/>
                        <w:bottom w:val="none" w:sz="0" w:space="0" w:color="auto"/>
                        <w:right w:val="none" w:sz="0" w:space="0" w:color="auto"/>
                      </w:divBdr>
                    </w:div>
                    <w:div w:id="1189484503">
                      <w:marLeft w:val="0"/>
                      <w:marRight w:val="0"/>
                      <w:marTop w:val="0"/>
                      <w:marBottom w:val="0"/>
                      <w:divBdr>
                        <w:top w:val="none" w:sz="0" w:space="0" w:color="auto"/>
                        <w:left w:val="none" w:sz="0" w:space="0" w:color="auto"/>
                        <w:bottom w:val="none" w:sz="0" w:space="0" w:color="auto"/>
                        <w:right w:val="none" w:sz="0" w:space="0" w:color="auto"/>
                      </w:divBdr>
                    </w:div>
                    <w:div w:id="485703629">
                      <w:marLeft w:val="0"/>
                      <w:marRight w:val="0"/>
                      <w:marTop w:val="0"/>
                      <w:marBottom w:val="0"/>
                      <w:divBdr>
                        <w:top w:val="none" w:sz="0" w:space="0" w:color="auto"/>
                        <w:left w:val="none" w:sz="0" w:space="0" w:color="auto"/>
                        <w:bottom w:val="none" w:sz="0" w:space="0" w:color="auto"/>
                        <w:right w:val="none" w:sz="0" w:space="0" w:color="auto"/>
                      </w:divBdr>
                      <w:divsChild>
                        <w:div w:id="762577725">
                          <w:marLeft w:val="0"/>
                          <w:marRight w:val="0"/>
                          <w:marTop w:val="0"/>
                          <w:marBottom w:val="0"/>
                          <w:divBdr>
                            <w:top w:val="none" w:sz="0" w:space="0" w:color="auto"/>
                            <w:left w:val="none" w:sz="0" w:space="0" w:color="auto"/>
                            <w:bottom w:val="none" w:sz="0" w:space="0" w:color="auto"/>
                            <w:right w:val="none" w:sz="0" w:space="0" w:color="auto"/>
                          </w:divBdr>
                        </w:div>
                        <w:div w:id="1214855903">
                          <w:marLeft w:val="0"/>
                          <w:marRight w:val="0"/>
                          <w:marTop w:val="0"/>
                          <w:marBottom w:val="0"/>
                          <w:divBdr>
                            <w:top w:val="none" w:sz="0" w:space="0" w:color="auto"/>
                            <w:left w:val="none" w:sz="0" w:space="0" w:color="auto"/>
                            <w:bottom w:val="none" w:sz="0" w:space="0" w:color="auto"/>
                            <w:right w:val="none" w:sz="0" w:space="0" w:color="auto"/>
                          </w:divBdr>
                        </w:div>
                        <w:div w:id="400105122">
                          <w:marLeft w:val="0"/>
                          <w:marRight w:val="0"/>
                          <w:marTop w:val="0"/>
                          <w:marBottom w:val="0"/>
                          <w:divBdr>
                            <w:top w:val="none" w:sz="0" w:space="0" w:color="auto"/>
                            <w:left w:val="none" w:sz="0" w:space="0" w:color="auto"/>
                            <w:bottom w:val="none" w:sz="0" w:space="0" w:color="auto"/>
                            <w:right w:val="none" w:sz="0" w:space="0" w:color="auto"/>
                          </w:divBdr>
                        </w:div>
                        <w:div w:id="842234142">
                          <w:marLeft w:val="0"/>
                          <w:marRight w:val="0"/>
                          <w:marTop w:val="0"/>
                          <w:marBottom w:val="0"/>
                          <w:divBdr>
                            <w:top w:val="none" w:sz="0" w:space="0" w:color="auto"/>
                            <w:left w:val="none" w:sz="0" w:space="0" w:color="auto"/>
                            <w:bottom w:val="none" w:sz="0" w:space="0" w:color="auto"/>
                            <w:right w:val="none" w:sz="0" w:space="0" w:color="auto"/>
                          </w:divBdr>
                        </w:div>
                        <w:div w:id="761535210">
                          <w:marLeft w:val="0"/>
                          <w:marRight w:val="0"/>
                          <w:marTop w:val="0"/>
                          <w:marBottom w:val="0"/>
                          <w:divBdr>
                            <w:top w:val="none" w:sz="0" w:space="0" w:color="auto"/>
                            <w:left w:val="none" w:sz="0" w:space="0" w:color="auto"/>
                            <w:bottom w:val="none" w:sz="0" w:space="0" w:color="auto"/>
                            <w:right w:val="none" w:sz="0" w:space="0" w:color="auto"/>
                          </w:divBdr>
                        </w:div>
                        <w:div w:id="515849220">
                          <w:marLeft w:val="0"/>
                          <w:marRight w:val="0"/>
                          <w:marTop w:val="0"/>
                          <w:marBottom w:val="0"/>
                          <w:divBdr>
                            <w:top w:val="none" w:sz="0" w:space="0" w:color="auto"/>
                            <w:left w:val="none" w:sz="0" w:space="0" w:color="auto"/>
                            <w:bottom w:val="none" w:sz="0" w:space="0" w:color="auto"/>
                            <w:right w:val="none" w:sz="0" w:space="0" w:color="auto"/>
                          </w:divBdr>
                        </w:div>
                        <w:div w:id="1976913175">
                          <w:marLeft w:val="0"/>
                          <w:marRight w:val="0"/>
                          <w:marTop w:val="0"/>
                          <w:marBottom w:val="0"/>
                          <w:divBdr>
                            <w:top w:val="none" w:sz="0" w:space="0" w:color="auto"/>
                            <w:left w:val="none" w:sz="0" w:space="0" w:color="auto"/>
                            <w:bottom w:val="none" w:sz="0" w:space="0" w:color="auto"/>
                            <w:right w:val="none" w:sz="0" w:space="0" w:color="auto"/>
                          </w:divBdr>
                        </w:div>
                        <w:div w:id="2108842945">
                          <w:marLeft w:val="0"/>
                          <w:marRight w:val="0"/>
                          <w:marTop w:val="0"/>
                          <w:marBottom w:val="0"/>
                          <w:divBdr>
                            <w:top w:val="none" w:sz="0" w:space="0" w:color="auto"/>
                            <w:left w:val="none" w:sz="0" w:space="0" w:color="auto"/>
                            <w:bottom w:val="none" w:sz="0" w:space="0" w:color="auto"/>
                            <w:right w:val="none" w:sz="0" w:space="0" w:color="auto"/>
                          </w:divBdr>
                        </w:div>
                        <w:div w:id="1978991389">
                          <w:marLeft w:val="0"/>
                          <w:marRight w:val="0"/>
                          <w:marTop w:val="0"/>
                          <w:marBottom w:val="0"/>
                          <w:divBdr>
                            <w:top w:val="none" w:sz="0" w:space="0" w:color="auto"/>
                            <w:left w:val="none" w:sz="0" w:space="0" w:color="auto"/>
                            <w:bottom w:val="none" w:sz="0" w:space="0" w:color="auto"/>
                            <w:right w:val="none" w:sz="0" w:space="0" w:color="auto"/>
                          </w:divBdr>
                        </w:div>
                        <w:div w:id="27535173">
                          <w:marLeft w:val="0"/>
                          <w:marRight w:val="0"/>
                          <w:marTop w:val="0"/>
                          <w:marBottom w:val="0"/>
                          <w:divBdr>
                            <w:top w:val="none" w:sz="0" w:space="0" w:color="auto"/>
                            <w:left w:val="none" w:sz="0" w:space="0" w:color="auto"/>
                            <w:bottom w:val="none" w:sz="0" w:space="0" w:color="auto"/>
                            <w:right w:val="none" w:sz="0" w:space="0" w:color="auto"/>
                          </w:divBdr>
                        </w:div>
                        <w:div w:id="1014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85686750">
                  <w:marLeft w:val="0"/>
                  <w:marRight w:val="0"/>
                  <w:marTop w:val="0"/>
                  <w:marBottom w:val="0"/>
                  <w:divBdr>
                    <w:top w:val="none" w:sz="0" w:space="0" w:color="auto"/>
                    <w:left w:val="none" w:sz="0" w:space="0" w:color="auto"/>
                    <w:bottom w:val="none" w:sz="0" w:space="0" w:color="auto"/>
                    <w:right w:val="none" w:sz="0" w:space="0" w:color="auto"/>
                  </w:divBdr>
                  <w:divsChild>
                    <w:div w:id="763651281">
                      <w:marLeft w:val="0"/>
                      <w:marRight w:val="0"/>
                      <w:marTop w:val="0"/>
                      <w:marBottom w:val="0"/>
                      <w:divBdr>
                        <w:top w:val="none" w:sz="0" w:space="0" w:color="auto"/>
                        <w:left w:val="none" w:sz="0" w:space="0" w:color="auto"/>
                        <w:bottom w:val="none" w:sz="0" w:space="0" w:color="auto"/>
                        <w:right w:val="none" w:sz="0" w:space="0" w:color="auto"/>
                      </w:divBdr>
                    </w:div>
                    <w:div w:id="1387534245">
                      <w:marLeft w:val="0"/>
                      <w:marRight w:val="0"/>
                      <w:marTop w:val="0"/>
                      <w:marBottom w:val="0"/>
                      <w:divBdr>
                        <w:top w:val="none" w:sz="0" w:space="0" w:color="auto"/>
                        <w:left w:val="none" w:sz="0" w:space="0" w:color="auto"/>
                        <w:bottom w:val="none" w:sz="0" w:space="0" w:color="auto"/>
                        <w:right w:val="none" w:sz="0" w:space="0" w:color="auto"/>
                      </w:divBdr>
                    </w:div>
                    <w:div w:id="465704534">
                      <w:marLeft w:val="0"/>
                      <w:marRight w:val="0"/>
                      <w:marTop w:val="0"/>
                      <w:marBottom w:val="0"/>
                      <w:divBdr>
                        <w:top w:val="none" w:sz="0" w:space="0" w:color="auto"/>
                        <w:left w:val="none" w:sz="0" w:space="0" w:color="auto"/>
                        <w:bottom w:val="none" w:sz="0" w:space="0" w:color="auto"/>
                        <w:right w:val="none" w:sz="0" w:space="0" w:color="auto"/>
                      </w:divBdr>
                    </w:div>
                    <w:div w:id="1993485840">
                      <w:marLeft w:val="0"/>
                      <w:marRight w:val="0"/>
                      <w:marTop w:val="0"/>
                      <w:marBottom w:val="0"/>
                      <w:divBdr>
                        <w:top w:val="none" w:sz="0" w:space="0" w:color="auto"/>
                        <w:left w:val="none" w:sz="0" w:space="0" w:color="auto"/>
                        <w:bottom w:val="none" w:sz="0" w:space="0" w:color="auto"/>
                        <w:right w:val="none" w:sz="0" w:space="0" w:color="auto"/>
                      </w:divBdr>
                    </w:div>
                    <w:div w:id="598877495">
                      <w:marLeft w:val="0"/>
                      <w:marRight w:val="0"/>
                      <w:marTop w:val="0"/>
                      <w:marBottom w:val="0"/>
                      <w:divBdr>
                        <w:top w:val="none" w:sz="0" w:space="0" w:color="auto"/>
                        <w:left w:val="none" w:sz="0" w:space="0" w:color="auto"/>
                        <w:bottom w:val="none" w:sz="0" w:space="0" w:color="auto"/>
                        <w:right w:val="none" w:sz="0" w:space="0" w:color="auto"/>
                      </w:divBdr>
                    </w:div>
                    <w:div w:id="817113486">
                      <w:marLeft w:val="0"/>
                      <w:marRight w:val="0"/>
                      <w:marTop w:val="0"/>
                      <w:marBottom w:val="0"/>
                      <w:divBdr>
                        <w:top w:val="none" w:sz="0" w:space="0" w:color="auto"/>
                        <w:left w:val="none" w:sz="0" w:space="0" w:color="auto"/>
                        <w:bottom w:val="none" w:sz="0" w:space="0" w:color="auto"/>
                        <w:right w:val="none" w:sz="0" w:space="0" w:color="auto"/>
                      </w:divBdr>
                    </w:div>
                    <w:div w:id="1231889580">
                      <w:marLeft w:val="0"/>
                      <w:marRight w:val="0"/>
                      <w:marTop w:val="0"/>
                      <w:marBottom w:val="0"/>
                      <w:divBdr>
                        <w:top w:val="none" w:sz="0" w:space="0" w:color="auto"/>
                        <w:left w:val="none" w:sz="0" w:space="0" w:color="auto"/>
                        <w:bottom w:val="none" w:sz="0" w:space="0" w:color="auto"/>
                        <w:right w:val="none" w:sz="0" w:space="0" w:color="auto"/>
                      </w:divBdr>
                    </w:div>
                    <w:div w:id="1644578000">
                      <w:marLeft w:val="0"/>
                      <w:marRight w:val="0"/>
                      <w:marTop w:val="0"/>
                      <w:marBottom w:val="0"/>
                      <w:divBdr>
                        <w:top w:val="none" w:sz="0" w:space="0" w:color="auto"/>
                        <w:left w:val="none" w:sz="0" w:space="0" w:color="auto"/>
                        <w:bottom w:val="none" w:sz="0" w:space="0" w:color="auto"/>
                        <w:right w:val="none" w:sz="0" w:space="0" w:color="auto"/>
                      </w:divBdr>
                    </w:div>
                    <w:div w:id="127554613">
                      <w:marLeft w:val="0"/>
                      <w:marRight w:val="0"/>
                      <w:marTop w:val="0"/>
                      <w:marBottom w:val="0"/>
                      <w:divBdr>
                        <w:top w:val="none" w:sz="0" w:space="0" w:color="auto"/>
                        <w:left w:val="none" w:sz="0" w:space="0" w:color="auto"/>
                        <w:bottom w:val="none" w:sz="0" w:space="0" w:color="auto"/>
                        <w:right w:val="none" w:sz="0" w:space="0" w:color="auto"/>
                      </w:divBdr>
                    </w:div>
                    <w:div w:id="594752049">
                      <w:marLeft w:val="0"/>
                      <w:marRight w:val="0"/>
                      <w:marTop w:val="0"/>
                      <w:marBottom w:val="0"/>
                      <w:divBdr>
                        <w:top w:val="none" w:sz="0" w:space="0" w:color="auto"/>
                        <w:left w:val="none" w:sz="0" w:space="0" w:color="auto"/>
                        <w:bottom w:val="none" w:sz="0" w:space="0" w:color="auto"/>
                        <w:right w:val="none" w:sz="0" w:space="0" w:color="auto"/>
                      </w:divBdr>
                    </w:div>
                    <w:div w:id="241986965">
                      <w:marLeft w:val="0"/>
                      <w:marRight w:val="0"/>
                      <w:marTop w:val="0"/>
                      <w:marBottom w:val="0"/>
                      <w:divBdr>
                        <w:top w:val="none" w:sz="0" w:space="0" w:color="auto"/>
                        <w:left w:val="none" w:sz="0" w:space="0" w:color="auto"/>
                        <w:bottom w:val="none" w:sz="0" w:space="0" w:color="auto"/>
                        <w:right w:val="none" w:sz="0" w:space="0" w:color="auto"/>
                      </w:divBdr>
                    </w:div>
                    <w:div w:id="356856868">
                      <w:marLeft w:val="0"/>
                      <w:marRight w:val="0"/>
                      <w:marTop w:val="0"/>
                      <w:marBottom w:val="0"/>
                      <w:divBdr>
                        <w:top w:val="none" w:sz="0" w:space="0" w:color="auto"/>
                        <w:left w:val="none" w:sz="0" w:space="0" w:color="auto"/>
                        <w:bottom w:val="none" w:sz="0" w:space="0" w:color="auto"/>
                        <w:right w:val="none" w:sz="0" w:space="0" w:color="auto"/>
                      </w:divBdr>
                    </w:div>
                    <w:div w:id="1401252776">
                      <w:marLeft w:val="0"/>
                      <w:marRight w:val="0"/>
                      <w:marTop w:val="0"/>
                      <w:marBottom w:val="0"/>
                      <w:divBdr>
                        <w:top w:val="none" w:sz="0" w:space="0" w:color="auto"/>
                        <w:left w:val="none" w:sz="0" w:space="0" w:color="auto"/>
                        <w:bottom w:val="none" w:sz="0" w:space="0" w:color="auto"/>
                        <w:right w:val="none" w:sz="0" w:space="0" w:color="auto"/>
                      </w:divBdr>
                    </w:div>
                    <w:div w:id="818183734">
                      <w:marLeft w:val="0"/>
                      <w:marRight w:val="0"/>
                      <w:marTop w:val="0"/>
                      <w:marBottom w:val="0"/>
                      <w:divBdr>
                        <w:top w:val="none" w:sz="0" w:space="0" w:color="auto"/>
                        <w:left w:val="none" w:sz="0" w:space="0" w:color="auto"/>
                        <w:bottom w:val="none" w:sz="0" w:space="0" w:color="auto"/>
                        <w:right w:val="none" w:sz="0" w:space="0" w:color="auto"/>
                      </w:divBdr>
                    </w:div>
                    <w:div w:id="353073494">
                      <w:marLeft w:val="0"/>
                      <w:marRight w:val="0"/>
                      <w:marTop w:val="0"/>
                      <w:marBottom w:val="0"/>
                      <w:divBdr>
                        <w:top w:val="none" w:sz="0" w:space="0" w:color="auto"/>
                        <w:left w:val="none" w:sz="0" w:space="0" w:color="auto"/>
                        <w:bottom w:val="none" w:sz="0" w:space="0" w:color="auto"/>
                        <w:right w:val="none" w:sz="0" w:space="0" w:color="auto"/>
                      </w:divBdr>
                      <w:divsChild>
                        <w:div w:id="2087605802">
                          <w:marLeft w:val="0"/>
                          <w:marRight w:val="0"/>
                          <w:marTop w:val="0"/>
                          <w:marBottom w:val="0"/>
                          <w:divBdr>
                            <w:top w:val="none" w:sz="0" w:space="0" w:color="auto"/>
                            <w:left w:val="none" w:sz="0" w:space="0" w:color="auto"/>
                            <w:bottom w:val="none" w:sz="0" w:space="0" w:color="auto"/>
                            <w:right w:val="none" w:sz="0" w:space="0" w:color="auto"/>
                          </w:divBdr>
                        </w:div>
                        <w:div w:id="482740181">
                          <w:marLeft w:val="0"/>
                          <w:marRight w:val="0"/>
                          <w:marTop w:val="0"/>
                          <w:marBottom w:val="0"/>
                          <w:divBdr>
                            <w:top w:val="none" w:sz="0" w:space="0" w:color="auto"/>
                            <w:left w:val="none" w:sz="0" w:space="0" w:color="auto"/>
                            <w:bottom w:val="none" w:sz="0" w:space="0" w:color="auto"/>
                            <w:right w:val="none" w:sz="0" w:space="0" w:color="auto"/>
                          </w:divBdr>
                        </w:div>
                        <w:div w:id="1873377004">
                          <w:marLeft w:val="0"/>
                          <w:marRight w:val="0"/>
                          <w:marTop w:val="0"/>
                          <w:marBottom w:val="0"/>
                          <w:divBdr>
                            <w:top w:val="none" w:sz="0" w:space="0" w:color="auto"/>
                            <w:left w:val="none" w:sz="0" w:space="0" w:color="auto"/>
                            <w:bottom w:val="none" w:sz="0" w:space="0" w:color="auto"/>
                            <w:right w:val="none" w:sz="0" w:space="0" w:color="auto"/>
                          </w:divBdr>
                        </w:div>
                        <w:div w:id="1575965489">
                          <w:marLeft w:val="0"/>
                          <w:marRight w:val="0"/>
                          <w:marTop w:val="0"/>
                          <w:marBottom w:val="0"/>
                          <w:divBdr>
                            <w:top w:val="none" w:sz="0" w:space="0" w:color="auto"/>
                            <w:left w:val="none" w:sz="0" w:space="0" w:color="auto"/>
                            <w:bottom w:val="none" w:sz="0" w:space="0" w:color="auto"/>
                            <w:right w:val="none" w:sz="0" w:space="0" w:color="auto"/>
                          </w:divBdr>
                        </w:div>
                        <w:div w:id="548109318">
                          <w:marLeft w:val="0"/>
                          <w:marRight w:val="0"/>
                          <w:marTop w:val="0"/>
                          <w:marBottom w:val="0"/>
                          <w:divBdr>
                            <w:top w:val="none" w:sz="0" w:space="0" w:color="auto"/>
                            <w:left w:val="none" w:sz="0" w:space="0" w:color="auto"/>
                            <w:bottom w:val="none" w:sz="0" w:space="0" w:color="auto"/>
                            <w:right w:val="none" w:sz="0" w:space="0" w:color="auto"/>
                          </w:divBdr>
                        </w:div>
                        <w:div w:id="799810121">
                          <w:marLeft w:val="0"/>
                          <w:marRight w:val="0"/>
                          <w:marTop w:val="0"/>
                          <w:marBottom w:val="0"/>
                          <w:divBdr>
                            <w:top w:val="none" w:sz="0" w:space="0" w:color="auto"/>
                            <w:left w:val="none" w:sz="0" w:space="0" w:color="auto"/>
                            <w:bottom w:val="none" w:sz="0" w:space="0" w:color="auto"/>
                            <w:right w:val="none" w:sz="0" w:space="0" w:color="auto"/>
                          </w:divBdr>
                        </w:div>
                        <w:div w:id="1593858446">
                          <w:marLeft w:val="0"/>
                          <w:marRight w:val="0"/>
                          <w:marTop w:val="0"/>
                          <w:marBottom w:val="0"/>
                          <w:divBdr>
                            <w:top w:val="none" w:sz="0" w:space="0" w:color="auto"/>
                            <w:left w:val="none" w:sz="0" w:space="0" w:color="auto"/>
                            <w:bottom w:val="none" w:sz="0" w:space="0" w:color="auto"/>
                            <w:right w:val="none" w:sz="0" w:space="0" w:color="auto"/>
                          </w:divBdr>
                        </w:div>
                        <w:div w:id="1052316201">
                          <w:marLeft w:val="0"/>
                          <w:marRight w:val="0"/>
                          <w:marTop w:val="0"/>
                          <w:marBottom w:val="0"/>
                          <w:divBdr>
                            <w:top w:val="none" w:sz="0" w:space="0" w:color="auto"/>
                            <w:left w:val="none" w:sz="0" w:space="0" w:color="auto"/>
                            <w:bottom w:val="none" w:sz="0" w:space="0" w:color="auto"/>
                            <w:right w:val="none" w:sz="0" w:space="0" w:color="auto"/>
                          </w:divBdr>
                        </w:div>
                        <w:div w:id="1251694722">
                          <w:marLeft w:val="0"/>
                          <w:marRight w:val="0"/>
                          <w:marTop w:val="0"/>
                          <w:marBottom w:val="0"/>
                          <w:divBdr>
                            <w:top w:val="none" w:sz="0" w:space="0" w:color="auto"/>
                            <w:left w:val="none" w:sz="0" w:space="0" w:color="auto"/>
                            <w:bottom w:val="none" w:sz="0" w:space="0" w:color="auto"/>
                            <w:right w:val="none" w:sz="0" w:space="0" w:color="auto"/>
                          </w:divBdr>
                        </w:div>
                        <w:div w:id="273827596">
                          <w:marLeft w:val="0"/>
                          <w:marRight w:val="0"/>
                          <w:marTop w:val="0"/>
                          <w:marBottom w:val="0"/>
                          <w:divBdr>
                            <w:top w:val="none" w:sz="0" w:space="0" w:color="auto"/>
                            <w:left w:val="none" w:sz="0" w:space="0" w:color="auto"/>
                            <w:bottom w:val="none" w:sz="0" w:space="0" w:color="auto"/>
                            <w:right w:val="none" w:sz="0" w:space="0" w:color="auto"/>
                          </w:divBdr>
                        </w:div>
                        <w:div w:id="1150176660">
                          <w:marLeft w:val="0"/>
                          <w:marRight w:val="0"/>
                          <w:marTop w:val="0"/>
                          <w:marBottom w:val="0"/>
                          <w:divBdr>
                            <w:top w:val="none" w:sz="0" w:space="0" w:color="auto"/>
                            <w:left w:val="none" w:sz="0" w:space="0" w:color="auto"/>
                            <w:bottom w:val="none" w:sz="0" w:space="0" w:color="auto"/>
                            <w:right w:val="none" w:sz="0" w:space="0" w:color="auto"/>
                          </w:divBdr>
                        </w:div>
                        <w:div w:id="1115633754">
                          <w:marLeft w:val="0"/>
                          <w:marRight w:val="0"/>
                          <w:marTop w:val="0"/>
                          <w:marBottom w:val="0"/>
                          <w:divBdr>
                            <w:top w:val="none" w:sz="0" w:space="0" w:color="auto"/>
                            <w:left w:val="none" w:sz="0" w:space="0" w:color="auto"/>
                            <w:bottom w:val="none" w:sz="0" w:space="0" w:color="auto"/>
                            <w:right w:val="none" w:sz="0" w:space="0" w:color="auto"/>
                          </w:divBdr>
                        </w:div>
                        <w:div w:id="1837764081">
                          <w:marLeft w:val="0"/>
                          <w:marRight w:val="0"/>
                          <w:marTop w:val="0"/>
                          <w:marBottom w:val="0"/>
                          <w:divBdr>
                            <w:top w:val="none" w:sz="0" w:space="0" w:color="auto"/>
                            <w:left w:val="none" w:sz="0" w:space="0" w:color="auto"/>
                            <w:bottom w:val="none" w:sz="0" w:space="0" w:color="auto"/>
                            <w:right w:val="none" w:sz="0" w:space="0" w:color="auto"/>
                          </w:divBdr>
                        </w:div>
                        <w:div w:id="15560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4563">
              <w:marLeft w:val="0"/>
              <w:marRight w:val="0"/>
              <w:marTop w:val="0"/>
              <w:marBottom w:val="0"/>
              <w:divBdr>
                <w:top w:val="none" w:sz="0" w:space="0" w:color="auto"/>
                <w:left w:val="none" w:sz="0" w:space="0" w:color="auto"/>
                <w:bottom w:val="none" w:sz="0" w:space="0" w:color="auto"/>
                <w:right w:val="none" w:sz="0" w:space="0" w:color="auto"/>
              </w:divBdr>
              <w:divsChild>
                <w:div w:id="1882471559">
                  <w:marLeft w:val="0"/>
                  <w:marRight w:val="0"/>
                  <w:marTop w:val="0"/>
                  <w:marBottom w:val="0"/>
                  <w:divBdr>
                    <w:top w:val="none" w:sz="0" w:space="0" w:color="auto"/>
                    <w:left w:val="none" w:sz="0" w:space="0" w:color="auto"/>
                    <w:bottom w:val="none" w:sz="0" w:space="0" w:color="auto"/>
                    <w:right w:val="none" w:sz="0" w:space="0" w:color="auto"/>
                  </w:divBdr>
                  <w:divsChild>
                    <w:div w:id="173880228">
                      <w:marLeft w:val="0"/>
                      <w:marRight w:val="0"/>
                      <w:marTop w:val="0"/>
                      <w:marBottom w:val="0"/>
                      <w:divBdr>
                        <w:top w:val="none" w:sz="0" w:space="0" w:color="auto"/>
                        <w:left w:val="none" w:sz="0" w:space="0" w:color="auto"/>
                        <w:bottom w:val="none" w:sz="0" w:space="0" w:color="auto"/>
                        <w:right w:val="none" w:sz="0" w:space="0" w:color="auto"/>
                      </w:divBdr>
                    </w:div>
                    <w:div w:id="1082793673">
                      <w:marLeft w:val="0"/>
                      <w:marRight w:val="0"/>
                      <w:marTop w:val="0"/>
                      <w:marBottom w:val="0"/>
                      <w:divBdr>
                        <w:top w:val="none" w:sz="0" w:space="0" w:color="auto"/>
                        <w:left w:val="none" w:sz="0" w:space="0" w:color="auto"/>
                        <w:bottom w:val="none" w:sz="0" w:space="0" w:color="auto"/>
                        <w:right w:val="none" w:sz="0" w:space="0" w:color="auto"/>
                      </w:divBdr>
                    </w:div>
                    <w:div w:id="657803042">
                      <w:marLeft w:val="0"/>
                      <w:marRight w:val="0"/>
                      <w:marTop w:val="0"/>
                      <w:marBottom w:val="0"/>
                      <w:divBdr>
                        <w:top w:val="none" w:sz="0" w:space="0" w:color="auto"/>
                        <w:left w:val="none" w:sz="0" w:space="0" w:color="auto"/>
                        <w:bottom w:val="none" w:sz="0" w:space="0" w:color="auto"/>
                        <w:right w:val="none" w:sz="0" w:space="0" w:color="auto"/>
                      </w:divBdr>
                    </w:div>
                    <w:div w:id="299653150">
                      <w:marLeft w:val="0"/>
                      <w:marRight w:val="0"/>
                      <w:marTop w:val="0"/>
                      <w:marBottom w:val="0"/>
                      <w:divBdr>
                        <w:top w:val="none" w:sz="0" w:space="0" w:color="auto"/>
                        <w:left w:val="none" w:sz="0" w:space="0" w:color="auto"/>
                        <w:bottom w:val="none" w:sz="0" w:space="0" w:color="auto"/>
                        <w:right w:val="none" w:sz="0" w:space="0" w:color="auto"/>
                      </w:divBdr>
                    </w:div>
                    <w:div w:id="361590397">
                      <w:marLeft w:val="0"/>
                      <w:marRight w:val="0"/>
                      <w:marTop w:val="0"/>
                      <w:marBottom w:val="0"/>
                      <w:divBdr>
                        <w:top w:val="none" w:sz="0" w:space="0" w:color="auto"/>
                        <w:left w:val="none" w:sz="0" w:space="0" w:color="auto"/>
                        <w:bottom w:val="none" w:sz="0" w:space="0" w:color="auto"/>
                        <w:right w:val="none" w:sz="0" w:space="0" w:color="auto"/>
                      </w:divBdr>
                    </w:div>
                    <w:div w:id="1263880663">
                      <w:marLeft w:val="0"/>
                      <w:marRight w:val="0"/>
                      <w:marTop w:val="0"/>
                      <w:marBottom w:val="0"/>
                      <w:divBdr>
                        <w:top w:val="none" w:sz="0" w:space="0" w:color="auto"/>
                        <w:left w:val="none" w:sz="0" w:space="0" w:color="auto"/>
                        <w:bottom w:val="none" w:sz="0" w:space="0" w:color="auto"/>
                        <w:right w:val="none" w:sz="0" w:space="0" w:color="auto"/>
                      </w:divBdr>
                    </w:div>
                    <w:div w:id="1726879898">
                      <w:marLeft w:val="0"/>
                      <w:marRight w:val="0"/>
                      <w:marTop w:val="0"/>
                      <w:marBottom w:val="0"/>
                      <w:divBdr>
                        <w:top w:val="none" w:sz="0" w:space="0" w:color="auto"/>
                        <w:left w:val="none" w:sz="0" w:space="0" w:color="auto"/>
                        <w:bottom w:val="none" w:sz="0" w:space="0" w:color="auto"/>
                        <w:right w:val="none" w:sz="0" w:space="0" w:color="auto"/>
                      </w:divBdr>
                    </w:div>
                    <w:div w:id="1834251937">
                      <w:marLeft w:val="0"/>
                      <w:marRight w:val="0"/>
                      <w:marTop w:val="0"/>
                      <w:marBottom w:val="0"/>
                      <w:divBdr>
                        <w:top w:val="none" w:sz="0" w:space="0" w:color="auto"/>
                        <w:left w:val="none" w:sz="0" w:space="0" w:color="auto"/>
                        <w:bottom w:val="none" w:sz="0" w:space="0" w:color="auto"/>
                        <w:right w:val="none" w:sz="0" w:space="0" w:color="auto"/>
                      </w:divBdr>
                    </w:div>
                    <w:div w:id="1018582421">
                      <w:marLeft w:val="0"/>
                      <w:marRight w:val="0"/>
                      <w:marTop w:val="0"/>
                      <w:marBottom w:val="0"/>
                      <w:divBdr>
                        <w:top w:val="none" w:sz="0" w:space="0" w:color="auto"/>
                        <w:left w:val="none" w:sz="0" w:space="0" w:color="auto"/>
                        <w:bottom w:val="none" w:sz="0" w:space="0" w:color="auto"/>
                        <w:right w:val="none" w:sz="0" w:space="0" w:color="auto"/>
                      </w:divBdr>
                    </w:div>
                    <w:div w:id="1141194570">
                      <w:marLeft w:val="0"/>
                      <w:marRight w:val="0"/>
                      <w:marTop w:val="0"/>
                      <w:marBottom w:val="0"/>
                      <w:divBdr>
                        <w:top w:val="none" w:sz="0" w:space="0" w:color="auto"/>
                        <w:left w:val="none" w:sz="0" w:space="0" w:color="auto"/>
                        <w:bottom w:val="none" w:sz="0" w:space="0" w:color="auto"/>
                        <w:right w:val="none" w:sz="0" w:space="0" w:color="auto"/>
                      </w:divBdr>
                    </w:div>
                    <w:div w:id="565337026">
                      <w:marLeft w:val="0"/>
                      <w:marRight w:val="0"/>
                      <w:marTop w:val="0"/>
                      <w:marBottom w:val="0"/>
                      <w:divBdr>
                        <w:top w:val="none" w:sz="0" w:space="0" w:color="auto"/>
                        <w:left w:val="none" w:sz="0" w:space="0" w:color="auto"/>
                        <w:bottom w:val="none" w:sz="0" w:space="0" w:color="auto"/>
                        <w:right w:val="none" w:sz="0" w:space="0" w:color="auto"/>
                      </w:divBdr>
                    </w:div>
                    <w:div w:id="1256401556">
                      <w:marLeft w:val="0"/>
                      <w:marRight w:val="0"/>
                      <w:marTop w:val="0"/>
                      <w:marBottom w:val="0"/>
                      <w:divBdr>
                        <w:top w:val="none" w:sz="0" w:space="0" w:color="auto"/>
                        <w:left w:val="none" w:sz="0" w:space="0" w:color="auto"/>
                        <w:bottom w:val="none" w:sz="0" w:space="0" w:color="auto"/>
                        <w:right w:val="none" w:sz="0" w:space="0" w:color="auto"/>
                      </w:divBdr>
                    </w:div>
                    <w:div w:id="1930966265">
                      <w:marLeft w:val="0"/>
                      <w:marRight w:val="0"/>
                      <w:marTop w:val="0"/>
                      <w:marBottom w:val="0"/>
                      <w:divBdr>
                        <w:top w:val="none" w:sz="0" w:space="0" w:color="auto"/>
                        <w:left w:val="none" w:sz="0" w:space="0" w:color="auto"/>
                        <w:bottom w:val="none" w:sz="0" w:space="0" w:color="auto"/>
                        <w:right w:val="none" w:sz="0" w:space="0" w:color="auto"/>
                      </w:divBdr>
                    </w:div>
                    <w:div w:id="1391002784">
                      <w:marLeft w:val="0"/>
                      <w:marRight w:val="0"/>
                      <w:marTop w:val="0"/>
                      <w:marBottom w:val="0"/>
                      <w:divBdr>
                        <w:top w:val="none" w:sz="0" w:space="0" w:color="auto"/>
                        <w:left w:val="none" w:sz="0" w:space="0" w:color="auto"/>
                        <w:bottom w:val="none" w:sz="0" w:space="0" w:color="auto"/>
                        <w:right w:val="none" w:sz="0" w:space="0" w:color="auto"/>
                      </w:divBdr>
                    </w:div>
                    <w:div w:id="2069452049">
                      <w:marLeft w:val="0"/>
                      <w:marRight w:val="0"/>
                      <w:marTop w:val="0"/>
                      <w:marBottom w:val="0"/>
                      <w:divBdr>
                        <w:top w:val="none" w:sz="0" w:space="0" w:color="auto"/>
                        <w:left w:val="none" w:sz="0" w:space="0" w:color="auto"/>
                        <w:bottom w:val="none" w:sz="0" w:space="0" w:color="auto"/>
                        <w:right w:val="none" w:sz="0" w:space="0" w:color="auto"/>
                      </w:divBdr>
                    </w:div>
                    <w:div w:id="2134863355">
                      <w:marLeft w:val="0"/>
                      <w:marRight w:val="0"/>
                      <w:marTop w:val="0"/>
                      <w:marBottom w:val="0"/>
                      <w:divBdr>
                        <w:top w:val="none" w:sz="0" w:space="0" w:color="auto"/>
                        <w:left w:val="none" w:sz="0" w:space="0" w:color="auto"/>
                        <w:bottom w:val="none" w:sz="0" w:space="0" w:color="auto"/>
                        <w:right w:val="none" w:sz="0" w:space="0" w:color="auto"/>
                      </w:divBdr>
                    </w:div>
                    <w:div w:id="1903246229">
                      <w:marLeft w:val="0"/>
                      <w:marRight w:val="0"/>
                      <w:marTop w:val="0"/>
                      <w:marBottom w:val="0"/>
                      <w:divBdr>
                        <w:top w:val="none" w:sz="0" w:space="0" w:color="auto"/>
                        <w:left w:val="none" w:sz="0" w:space="0" w:color="auto"/>
                        <w:bottom w:val="none" w:sz="0" w:space="0" w:color="auto"/>
                        <w:right w:val="none" w:sz="0" w:space="0" w:color="auto"/>
                      </w:divBdr>
                    </w:div>
                    <w:div w:id="1348677029">
                      <w:marLeft w:val="0"/>
                      <w:marRight w:val="0"/>
                      <w:marTop w:val="0"/>
                      <w:marBottom w:val="0"/>
                      <w:divBdr>
                        <w:top w:val="none" w:sz="0" w:space="0" w:color="auto"/>
                        <w:left w:val="none" w:sz="0" w:space="0" w:color="auto"/>
                        <w:bottom w:val="none" w:sz="0" w:space="0" w:color="auto"/>
                        <w:right w:val="none" w:sz="0" w:space="0" w:color="auto"/>
                      </w:divBdr>
                    </w:div>
                    <w:div w:id="1439570195">
                      <w:marLeft w:val="0"/>
                      <w:marRight w:val="0"/>
                      <w:marTop w:val="0"/>
                      <w:marBottom w:val="0"/>
                      <w:divBdr>
                        <w:top w:val="none" w:sz="0" w:space="0" w:color="auto"/>
                        <w:left w:val="none" w:sz="0" w:space="0" w:color="auto"/>
                        <w:bottom w:val="none" w:sz="0" w:space="0" w:color="auto"/>
                        <w:right w:val="none" w:sz="0" w:space="0" w:color="auto"/>
                      </w:divBdr>
                      <w:divsChild>
                        <w:div w:id="510609276">
                          <w:marLeft w:val="0"/>
                          <w:marRight w:val="0"/>
                          <w:marTop w:val="0"/>
                          <w:marBottom w:val="0"/>
                          <w:divBdr>
                            <w:top w:val="none" w:sz="0" w:space="0" w:color="auto"/>
                            <w:left w:val="none" w:sz="0" w:space="0" w:color="auto"/>
                            <w:bottom w:val="none" w:sz="0" w:space="0" w:color="auto"/>
                            <w:right w:val="none" w:sz="0" w:space="0" w:color="auto"/>
                          </w:divBdr>
                        </w:div>
                        <w:div w:id="1986428780">
                          <w:marLeft w:val="0"/>
                          <w:marRight w:val="0"/>
                          <w:marTop w:val="0"/>
                          <w:marBottom w:val="0"/>
                          <w:divBdr>
                            <w:top w:val="none" w:sz="0" w:space="0" w:color="auto"/>
                            <w:left w:val="none" w:sz="0" w:space="0" w:color="auto"/>
                            <w:bottom w:val="none" w:sz="0" w:space="0" w:color="auto"/>
                            <w:right w:val="none" w:sz="0" w:space="0" w:color="auto"/>
                          </w:divBdr>
                        </w:div>
                        <w:div w:id="1979191039">
                          <w:marLeft w:val="0"/>
                          <w:marRight w:val="0"/>
                          <w:marTop w:val="0"/>
                          <w:marBottom w:val="0"/>
                          <w:divBdr>
                            <w:top w:val="none" w:sz="0" w:space="0" w:color="auto"/>
                            <w:left w:val="none" w:sz="0" w:space="0" w:color="auto"/>
                            <w:bottom w:val="none" w:sz="0" w:space="0" w:color="auto"/>
                            <w:right w:val="none" w:sz="0" w:space="0" w:color="auto"/>
                          </w:divBdr>
                        </w:div>
                        <w:div w:id="1706053157">
                          <w:marLeft w:val="0"/>
                          <w:marRight w:val="0"/>
                          <w:marTop w:val="0"/>
                          <w:marBottom w:val="0"/>
                          <w:divBdr>
                            <w:top w:val="none" w:sz="0" w:space="0" w:color="auto"/>
                            <w:left w:val="none" w:sz="0" w:space="0" w:color="auto"/>
                            <w:bottom w:val="none" w:sz="0" w:space="0" w:color="auto"/>
                            <w:right w:val="none" w:sz="0" w:space="0" w:color="auto"/>
                          </w:divBdr>
                        </w:div>
                        <w:div w:id="125046177">
                          <w:marLeft w:val="0"/>
                          <w:marRight w:val="0"/>
                          <w:marTop w:val="0"/>
                          <w:marBottom w:val="0"/>
                          <w:divBdr>
                            <w:top w:val="none" w:sz="0" w:space="0" w:color="auto"/>
                            <w:left w:val="none" w:sz="0" w:space="0" w:color="auto"/>
                            <w:bottom w:val="none" w:sz="0" w:space="0" w:color="auto"/>
                            <w:right w:val="none" w:sz="0" w:space="0" w:color="auto"/>
                          </w:divBdr>
                        </w:div>
                        <w:div w:id="1617591435">
                          <w:marLeft w:val="0"/>
                          <w:marRight w:val="0"/>
                          <w:marTop w:val="0"/>
                          <w:marBottom w:val="0"/>
                          <w:divBdr>
                            <w:top w:val="none" w:sz="0" w:space="0" w:color="auto"/>
                            <w:left w:val="none" w:sz="0" w:space="0" w:color="auto"/>
                            <w:bottom w:val="none" w:sz="0" w:space="0" w:color="auto"/>
                            <w:right w:val="none" w:sz="0" w:space="0" w:color="auto"/>
                          </w:divBdr>
                        </w:div>
                        <w:div w:id="277106135">
                          <w:marLeft w:val="0"/>
                          <w:marRight w:val="0"/>
                          <w:marTop w:val="0"/>
                          <w:marBottom w:val="0"/>
                          <w:divBdr>
                            <w:top w:val="none" w:sz="0" w:space="0" w:color="auto"/>
                            <w:left w:val="none" w:sz="0" w:space="0" w:color="auto"/>
                            <w:bottom w:val="none" w:sz="0" w:space="0" w:color="auto"/>
                            <w:right w:val="none" w:sz="0" w:space="0" w:color="auto"/>
                          </w:divBdr>
                        </w:div>
                        <w:div w:id="1285965674">
                          <w:marLeft w:val="0"/>
                          <w:marRight w:val="0"/>
                          <w:marTop w:val="0"/>
                          <w:marBottom w:val="0"/>
                          <w:divBdr>
                            <w:top w:val="none" w:sz="0" w:space="0" w:color="auto"/>
                            <w:left w:val="none" w:sz="0" w:space="0" w:color="auto"/>
                            <w:bottom w:val="none" w:sz="0" w:space="0" w:color="auto"/>
                            <w:right w:val="none" w:sz="0" w:space="0" w:color="auto"/>
                          </w:divBdr>
                        </w:div>
                        <w:div w:id="1120953623">
                          <w:marLeft w:val="0"/>
                          <w:marRight w:val="0"/>
                          <w:marTop w:val="0"/>
                          <w:marBottom w:val="0"/>
                          <w:divBdr>
                            <w:top w:val="none" w:sz="0" w:space="0" w:color="auto"/>
                            <w:left w:val="none" w:sz="0" w:space="0" w:color="auto"/>
                            <w:bottom w:val="none" w:sz="0" w:space="0" w:color="auto"/>
                            <w:right w:val="none" w:sz="0" w:space="0" w:color="auto"/>
                          </w:divBdr>
                        </w:div>
                        <w:div w:id="1391805957">
                          <w:marLeft w:val="0"/>
                          <w:marRight w:val="0"/>
                          <w:marTop w:val="0"/>
                          <w:marBottom w:val="0"/>
                          <w:divBdr>
                            <w:top w:val="none" w:sz="0" w:space="0" w:color="auto"/>
                            <w:left w:val="none" w:sz="0" w:space="0" w:color="auto"/>
                            <w:bottom w:val="none" w:sz="0" w:space="0" w:color="auto"/>
                            <w:right w:val="none" w:sz="0" w:space="0" w:color="auto"/>
                          </w:divBdr>
                        </w:div>
                        <w:div w:id="989796406">
                          <w:marLeft w:val="0"/>
                          <w:marRight w:val="0"/>
                          <w:marTop w:val="0"/>
                          <w:marBottom w:val="0"/>
                          <w:divBdr>
                            <w:top w:val="none" w:sz="0" w:space="0" w:color="auto"/>
                            <w:left w:val="none" w:sz="0" w:space="0" w:color="auto"/>
                            <w:bottom w:val="none" w:sz="0" w:space="0" w:color="auto"/>
                            <w:right w:val="none" w:sz="0" w:space="0" w:color="auto"/>
                          </w:divBdr>
                        </w:div>
                        <w:div w:id="1393235405">
                          <w:marLeft w:val="0"/>
                          <w:marRight w:val="0"/>
                          <w:marTop w:val="0"/>
                          <w:marBottom w:val="0"/>
                          <w:divBdr>
                            <w:top w:val="none" w:sz="0" w:space="0" w:color="auto"/>
                            <w:left w:val="none" w:sz="0" w:space="0" w:color="auto"/>
                            <w:bottom w:val="none" w:sz="0" w:space="0" w:color="auto"/>
                            <w:right w:val="none" w:sz="0" w:space="0" w:color="auto"/>
                          </w:divBdr>
                        </w:div>
                        <w:div w:id="1471632739">
                          <w:marLeft w:val="0"/>
                          <w:marRight w:val="0"/>
                          <w:marTop w:val="0"/>
                          <w:marBottom w:val="0"/>
                          <w:divBdr>
                            <w:top w:val="none" w:sz="0" w:space="0" w:color="auto"/>
                            <w:left w:val="none" w:sz="0" w:space="0" w:color="auto"/>
                            <w:bottom w:val="none" w:sz="0" w:space="0" w:color="auto"/>
                            <w:right w:val="none" w:sz="0" w:space="0" w:color="auto"/>
                          </w:divBdr>
                        </w:div>
                        <w:div w:id="1482310484">
                          <w:marLeft w:val="0"/>
                          <w:marRight w:val="0"/>
                          <w:marTop w:val="0"/>
                          <w:marBottom w:val="0"/>
                          <w:divBdr>
                            <w:top w:val="none" w:sz="0" w:space="0" w:color="auto"/>
                            <w:left w:val="none" w:sz="0" w:space="0" w:color="auto"/>
                            <w:bottom w:val="none" w:sz="0" w:space="0" w:color="auto"/>
                            <w:right w:val="none" w:sz="0" w:space="0" w:color="auto"/>
                          </w:divBdr>
                        </w:div>
                        <w:div w:id="209877170">
                          <w:marLeft w:val="0"/>
                          <w:marRight w:val="0"/>
                          <w:marTop w:val="0"/>
                          <w:marBottom w:val="0"/>
                          <w:divBdr>
                            <w:top w:val="none" w:sz="0" w:space="0" w:color="auto"/>
                            <w:left w:val="none" w:sz="0" w:space="0" w:color="auto"/>
                            <w:bottom w:val="none" w:sz="0" w:space="0" w:color="auto"/>
                            <w:right w:val="none" w:sz="0" w:space="0" w:color="auto"/>
                          </w:divBdr>
                        </w:div>
                        <w:div w:id="50273673">
                          <w:marLeft w:val="0"/>
                          <w:marRight w:val="0"/>
                          <w:marTop w:val="0"/>
                          <w:marBottom w:val="0"/>
                          <w:divBdr>
                            <w:top w:val="none" w:sz="0" w:space="0" w:color="auto"/>
                            <w:left w:val="none" w:sz="0" w:space="0" w:color="auto"/>
                            <w:bottom w:val="none" w:sz="0" w:space="0" w:color="auto"/>
                            <w:right w:val="none" w:sz="0" w:space="0" w:color="auto"/>
                          </w:divBdr>
                        </w:div>
                        <w:div w:id="410348374">
                          <w:marLeft w:val="0"/>
                          <w:marRight w:val="0"/>
                          <w:marTop w:val="0"/>
                          <w:marBottom w:val="0"/>
                          <w:divBdr>
                            <w:top w:val="none" w:sz="0" w:space="0" w:color="auto"/>
                            <w:left w:val="none" w:sz="0" w:space="0" w:color="auto"/>
                            <w:bottom w:val="none" w:sz="0" w:space="0" w:color="auto"/>
                            <w:right w:val="none" w:sz="0" w:space="0" w:color="auto"/>
                          </w:divBdr>
                        </w:div>
                        <w:div w:id="18074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39467">
      <w:bodyDiv w:val="1"/>
      <w:marLeft w:val="0"/>
      <w:marRight w:val="0"/>
      <w:marTop w:val="0"/>
      <w:marBottom w:val="0"/>
      <w:divBdr>
        <w:top w:val="none" w:sz="0" w:space="0" w:color="auto"/>
        <w:left w:val="none" w:sz="0" w:space="0" w:color="auto"/>
        <w:bottom w:val="none" w:sz="0" w:space="0" w:color="auto"/>
        <w:right w:val="none" w:sz="0" w:space="0" w:color="auto"/>
      </w:divBdr>
      <w:divsChild>
        <w:div w:id="1418281596">
          <w:marLeft w:val="0"/>
          <w:marRight w:val="0"/>
          <w:marTop w:val="0"/>
          <w:marBottom w:val="0"/>
          <w:divBdr>
            <w:top w:val="none" w:sz="0" w:space="0" w:color="auto"/>
            <w:left w:val="none" w:sz="0" w:space="0" w:color="auto"/>
            <w:bottom w:val="none" w:sz="0" w:space="0" w:color="auto"/>
            <w:right w:val="none" w:sz="0" w:space="0" w:color="auto"/>
          </w:divBdr>
        </w:div>
        <w:div w:id="1537038822">
          <w:marLeft w:val="0"/>
          <w:marRight w:val="0"/>
          <w:marTop w:val="0"/>
          <w:marBottom w:val="0"/>
          <w:divBdr>
            <w:top w:val="none" w:sz="0" w:space="0" w:color="auto"/>
            <w:left w:val="none" w:sz="0" w:space="0" w:color="auto"/>
            <w:bottom w:val="none" w:sz="0" w:space="0" w:color="auto"/>
            <w:right w:val="none" w:sz="0" w:space="0" w:color="auto"/>
          </w:divBdr>
          <w:divsChild>
            <w:div w:id="439110064">
              <w:marLeft w:val="0"/>
              <w:marRight w:val="0"/>
              <w:marTop w:val="180"/>
              <w:marBottom w:val="180"/>
              <w:divBdr>
                <w:top w:val="none" w:sz="0" w:space="0" w:color="auto"/>
                <w:left w:val="none" w:sz="0" w:space="0" w:color="auto"/>
                <w:bottom w:val="none" w:sz="0" w:space="0" w:color="auto"/>
                <w:right w:val="none" w:sz="0" w:space="0" w:color="auto"/>
              </w:divBdr>
            </w:div>
            <w:div w:id="62066906">
              <w:marLeft w:val="0"/>
              <w:marRight w:val="0"/>
              <w:marTop w:val="0"/>
              <w:marBottom w:val="0"/>
              <w:divBdr>
                <w:top w:val="none" w:sz="0" w:space="0" w:color="auto"/>
                <w:left w:val="none" w:sz="0" w:space="0" w:color="auto"/>
                <w:bottom w:val="none" w:sz="0" w:space="0" w:color="auto"/>
                <w:right w:val="none" w:sz="0" w:space="0" w:color="auto"/>
              </w:divBdr>
            </w:div>
            <w:div w:id="2126608660">
              <w:marLeft w:val="0"/>
              <w:marRight w:val="0"/>
              <w:marTop w:val="0"/>
              <w:marBottom w:val="0"/>
              <w:divBdr>
                <w:top w:val="none" w:sz="0" w:space="0" w:color="auto"/>
                <w:left w:val="none" w:sz="0" w:space="0" w:color="auto"/>
                <w:bottom w:val="none" w:sz="0" w:space="0" w:color="auto"/>
                <w:right w:val="none" w:sz="0" w:space="0" w:color="auto"/>
              </w:divBdr>
            </w:div>
            <w:div w:id="593511945">
              <w:marLeft w:val="0"/>
              <w:marRight w:val="0"/>
              <w:marTop w:val="180"/>
              <w:marBottom w:val="180"/>
              <w:divBdr>
                <w:top w:val="none" w:sz="0" w:space="0" w:color="auto"/>
                <w:left w:val="none" w:sz="0" w:space="0" w:color="auto"/>
                <w:bottom w:val="none" w:sz="0" w:space="0" w:color="auto"/>
                <w:right w:val="none" w:sz="0" w:space="0" w:color="auto"/>
              </w:divBdr>
            </w:div>
            <w:div w:id="1879507762">
              <w:marLeft w:val="0"/>
              <w:marRight w:val="0"/>
              <w:marTop w:val="0"/>
              <w:marBottom w:val="0"/>
              <w:divBdr>
                <w:top w:val="none" w:sz="0" w:space="0" w:color="auto"/>
                <w:left w:val="none" w:sz="0" w:space="0" w:color="auto"/>
                <w:bottom w:val="none" w:sz="0" w:space="0" w:color="auto"/>
                <w:right w:val="none" w:sz="0" w:space="0" w:color="auto"/>
              </w:divBdr>
            </w:div>
            <w:div w:id="653535358">
              <w:marLeft w:val="0"/>
              <w:marRight w:val="0"/>
              <w:marTop w:val="180"/>
              <w:marBottom w:val="180"/>
              <w:divBdr>
                <w:top w:val="none" w:sz="0" w:space="0" w:color="auto"/>
                <w:left w:val="none" w:sz="0" w:space="0" w:color="auto"/>
                <w:bottom w:val="none" w:sz="0" w:space="0" w:color="auto"/>
                <w:right w:val="none" w:sz="0" w:space="0" w:color="auto"/>
              </w:divBdr>
            </w:div>
            <w:div w:id="140269257">
              <w:marLeft w:val="0"/>
              <w:marRight w:val="0"/>
              <w:marTop w:val="0"/>
              <w:marBottom w:val="0"/>
              <w:divBdr>
                <w:top w:val="none" w:sz="0" w:space="0" w:color="auto"/>
                <w:left w:val="none" w:sz="0" w:space="0" w:color="auto"/>
                <w:bottom w:val="none" w:sz="0" w:space="0" w:color="auto"/>
                <w:right w:val="none" w:sz="0" w:space="0" w:color="auto"/>
              </w:divBdr>
            </w:div>
            <w:div w:id="1852330934">
              <w:marLeft w:val="0"/>
              <w:marRight w:val="0"/>
              <w:marTop w:val="0"/>
              <w:marBottom w:val="0"/>
              <w:divBdr>
                <w:top w:val="none" w:sz="0" w:space="0" w:color="auto"/>
                <w:left w:val="none" w:sz="0" w:space="0" w:color="auto"/>
                <w:bottom w:val="none" w:sz="0" w:space="0" w:color="auto"/>
                <w:right w:val="none" w:sz="0" w:space="0" w:color="auto"/>
              </w:divBdr>
            </w:div>
            <w:div w:id="189228212">
              <w:marLeft w:val="0"/>
              <w:marRight w:val="0"/>
              <w:marTop w:val="180"/>
              <w:marBottom w:val="180"/>
              <w:divBdr>
                <w:top w:val="none" w:sz="0" w:space="0" w:color="auto"/>
                <w:left w:val="none" w:sz="0" w:space="0" w:color="auto"/>
                <w:bottom w:val="none" w:sz="0" w:space="0" w:color="auto"/>
                <w:right w:val="none" w:sz="0" w:space="0" w:color="auto"/>
              </w:divBdr>
            </w:div>
            <w:div w:id="1734349446">
              <w:marLeft w:val="0"/>
              <w:marRight w:val="0"/>
              <w:marTop w:val="180"/>
              <w:marBottom w:val="180"/>
              <w:divBdr>
                <w:top w:val="none" w:sz="0" w:space="0" w:color="auto"/>
                <w:left w:val="none" w:sz="0" w:space="0" w:color="auto"/>
                <w:bottom w:val="none" w:sz="0" w:space="0" w:color="auto"/>
                <w:right w:val="none" w:sz="0" w:space="0" w:color="auto"/>
              </w:divBdr>
            </w:div>
            <w:div w:id="767845037">
              <w:marLeft w:val="0"/>
              <w:marRight w:val="0"/>
              <w:marTop w:val="180"/>
              <w:marBottom w:val="180"/>
              <w:divBdr>
                <w:top w:val="none" w:sz="0" w:space="0" w:color="auto"/>
                <w:left w:val="none" w:sz="0" w:space="0" w:color="auto"/>
                <w:bottom w:val="none" w:sz="0" w:space="0" w:color="auto"/>
                <w:right w:val="none" w:sz="0" w:space="0" w:color="auto"/>
              </w:divBdr>
            </w:div>
            <w:div w:id="660475039">
              <w:marLeft w:val="0"/>
              <w:marRight w:val="0"/>
              <w:marTop w:val="180"/>
              <w:marBottom w:val="180"/>
              <w:divBdr>
                <w:top w:val="none" w:sz="0" w:space="0" w:color="auto"/>
                <w:left w:val="none" w:sz="0" w:space="0" w:color="auto"/>
                <w:bottom w:val="none" w:sz="0" w:space="0" w:color="auto"/>
                <w:right w:val="none" w:sz="0" w:space="0" w:color="auto"/>
              </w:divBdr>
            </w:div>
            <w:div w:id="7987690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ruseller.com/page.php?doc=reprint" TargetMode="External"/><Relationship Id="rId26" Type="http://schemas.openxmlformats.org/officeDocument/2006/relationships/hyperlink" Target="http://ruseller.com/lessons.php?rub=43&amp;id=2675" TargetMode="External"/><Relationship Id="rId39" Type="http://schemas.openxmlformats.org/officeDocument/2006/relationships/hyperlink" Target="http://ru.html.net/tutorials/php/unitednations.txt"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developer.mozilla.org/en/JavaScript_typed_arrays/Int8Array" TargetMode="External"/><Relationship Id="rId42" Type="http://schemas.openxmlformats.org/officeDocument/2006/relationships/hyperlink" Target="http://ru.html.net/tutorials/php/lesson15_ex1.php" TargetMode="External"/><Relationship Id="rId47" Type="http://schemas.openxmlformats.org/officeDocument/2006/relationships/hyperlink" Target="http://php.net/manual/en/function.fgets.php" TargetMode="External"/><Relationship Id="rId50" Type="http://schemas.openxmlformats.org/officeDocument/2006/relationships/hyperlink" Target="http://ru.html.net/tutorials/php/lesson15_ex3.php" TargetMode="External"/><Relationship Id="rId7" Type="http://schemas.openxmlformats.org/officeDocument/2006/relationships/hyperlink" Target="http://codepen.io/stanislas-prime/pen/QwLPqd" TargetMode="External"/><Relationship Id="rId12" Type="http://schemas.openxmlformats.org/officeDocument/2006/relationships/hyperlink" Target="https://developer.mozilla.org/en-US/docs/Web/API/FileReader" TargetMode="External"/><Relationship Id="rId17" Type="http://schemas.openxmlformats.org/officeDocument/2006/relationships/hyperlink" Target="http://scotch.io/tutorials/use-the-html5-file-api-to-work-with-files-locally-in-the-browser" TargetMode="External"/><Relationship Id="rId25" Type="http://schemas.openxmlformats.org/officeDocument/2006/relationships/image" Target="media/image8.jpeg"/><Relationship Id="rId33" Type="http://schemas.openxmlformats.org/officeDocument/2006/relationships/hyperlink" Target="https://developer.mozilla.org/en/JavaScript_typed_arrays/Int8Array" TargetMode="External"/><Relationship Id="rId38" Type="http://schemas.openxmlformats.org/officeDocument/2006/relationships/image" Target="media/image10.png"/><Relationship Id="rId46" Type="http://schemas.openxmlformats.org/officeDocument/2006/relationships/hyperlink" Target="http://php.net/manual/en/function.fread.php" TargetMode="External"/><Relationship Id="rId2" Type="http://schemas.openxmlformats.org/officeDocument/2006/relationships/styles" Target="styles.xml"/><Relationship Id="rId16" Type="http://schemas.openxmlformats.org/officeDocument/2006/relationships/hyperlink" Target="http://ruseller.com/" TargetMode="External"/><Relationship Id="rId20" Type="http://schemas.openxmlformats.org/officeDocument/2006/relationships/image" Target="media/image5.gif"/><Relationship Id="rId29" Type="http://schemas.openxmlformats.org/officeDocument/2006/relationships/hyperlink" Target="http://ruseller.com/lessons.php?rub=43&amp;id=2662" TargetMode="External"/><Relationship Id="rId41"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FileList" TargetMode="External"/><Relationship Id="rId24" Type="http://schemas.openxmlformats.org/officeDocument/2006/relationships/hyperlink" Target="http://ruseller.com/lessons.php?rub=43&amp;id=2726" TargetMode="External"/><Relationship Id="rId32" Type="http://schemas.openxmlformats.org/officeDocument/2006/relationships/hyperlink" Target="https://github.com/SheetJS/js-xlsx" TargetMode="External"/><Relationship Id="rId37" Type="http://schemas.openxmlformats.org/officeDocument/2006/relationships/hyperlink" Target="http://php.net/manual/en/function.fopen.php" TargetMode="External"/><Relationship Id="rId40" Type="http://schemas.openxmlformats.org/officeDocument/2006/relationships/hyperlink" Target="http://php.net/manual/en/function.fgets.php" TargetMode="External"/><Relationship Id="rId45" Type="http://schemas.openxmlformats.org/officeDocument/2006/relationships/hyperlink" Target="http://php.net/manual/en/function.fread.php"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dev.w3.org/2009/dap/file-system/pub/FileSystem/" TargetMode="External"/><Relationship Id="rId49" Type="http://schemas.openxmlformats.org/officeDocument/2006/relationships/hyperlink" Target="http://ru.html.net/tutorials/php/lesson8.php" TargetMode="External"/><Relationship Id="rId10" Type="http://schemas.openxmlformats.org/officeDocument/2006/relationships/hyperlink" Target="https://developer.mozilla.org/en-US/docs/Web/API/File" TargetMode="External"/><Relationship Id="rId19" Type="http://schemas.openxmlformats.org/officeDocument/2006/relationships/hyperlink" Target="https://hostiq.com.ua/virtual-hosting/?utm_source=ruseller.com&amp;utm_medium=sponsored&amp;utm_campaign=ruseller-banner-flash" TargetMode="External"/><Relationship Id="rId31" Type="http://schemas.openxmlformats.org/officeDocument/2006/relationships/hyperlink" Target="https://github.com/SheetJS/js-xlsx" TargetMode="External"/><Relationship Id="rId44" Type="http://schemas.openxmlformats.org/officeDocument/2006/relationships/hyperlink" Target="http://php.net/manual/en/function.feof.ph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w3.org/2006/webapi/FileAPI/" TargetMode="External"/><Relationship Id="rId14" Type="http://schemas.openxmlformats.org/officeDocument/2006/relationships/image" Target="media/image3.jpeg"/><Relationship Id="rId22" Type="http://schemas.openxmlformats.org/officeDocument/2006/relationships/hyperlink" Target="http://ruseller.com/lessons.php?rub=43&amp;id=2786" TargetMode="External"/><Relationship Id="rId27" Type="http://schemas.openxmlformats.org/officeDocument/2006/relationships/hyperlink" Target="http://ruseller.com/lessons.php?rub=43&amp;id=2672" TargetMode="External"/><Relationship Id="rId30" Type="http://schemas.openxmlformats.org/officeDocument/2006/relationships/hyperlink" Target="https://xbsoftware.ru/author/vladimir/" TargetMode="External"/><Relationship Id="rId35" Type="http://schemas.openxmlformats.org/officeDocument/2006/relationships/hyperlink" Target="https://github.com/tlrobinson/zipjs" TargetMode="External"/><Relationship Id="rId43" Type="http://schemas.openxmlformats.org/officeDocument/2006/relationships/hyperlink" Target="http://ru.html.net/tutorials/php/lesson15_ex2.php" TargetMode="External"/><Relationship Id="rId48" Type="http://schemas.openxmlformats.org/officeDocument/2006/relationships/hyperlink" Target="http://ru.html.net/tutorials/php/unitednations.txt"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8850</Words>
  <Characters>50450</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vc</Company>
  <LinksUpToDate>false</LinksUpToDate>
  <CharactersWithSpaces>59182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ПРЕП</cp:lastModifiedBy>
  <cp:revision>7</cp:revision>
  <dcterms:created xsi:type="dcterms:W3CDTF">2017-03-27T11:19:00Z</dcterms:created>
  <dcterms:modified xsi:type="dcterms:W3CDTF">2017-04-21T08:09:00Z</dcterms:modified>
</cp:coreProperties>
</file>