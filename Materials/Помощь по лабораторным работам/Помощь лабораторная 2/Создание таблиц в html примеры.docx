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Default Extension="png" ContentType="image/png"/>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activeX/activeX12.xml" ContentType="application/vnd.ms-office.activeX+xml"/>
  <Override PartName="/word/footer1.xml" ContentType="application/vnd.openxmlformats-officedocument.wordprocessingml.footer+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09A" w:rsidRPr="0031309A" w:rsidRDefault="0031309A" w:rsidP="0031309A">
      <w:pPr>
        <w:shd w:val="clear" w:color="auto" w:fill="FFFFFF"/>
        <w:spacing w:before="450" w:after="150" w:line="288" w:lineRule="atLeast"/>
        <w:textAlignment w:val="baseline"/>
        <w:outlineLvl w:val="1"/>
        <w:rPr>
          <w:rFonts w:ascii="Arial" w:eastAsia="Times New Roman" w:hAnsi="Arial" w:cs="Arial"/>
          <w:color w:val="990000"/>
          <w:sz w:val="36"/>
          <w:szCs w:val="36"/>
          <w:lang w:eastAsia="ru-RU"/>
        </w:rPr>
      </w:pPr>
      <w:r w:rsidRPr="0031309A">
        <w:rPr>
          <w:rFonts w:ascii="Arial" w:eastAsia="Times New Roman" w:hAnsi="Arial" w:cs="Arial"/>
          <w:color w:val="990000"/>
          <w:sz w:val="36"/>
          <w:szCs w:val="36"/>
          <w:lang w:eastAsia="ru-RU"/>
        </w:rPr>
        <w:t>Создание таблиц в html примеры</w:t>
      </w:r>
    </w:p>
    <w:p w:rsidR="0031309A" w:rsidRPr="0031309A" w:rsidRDefault="0031309A" w:rsidP="0031309A">
      <w:pPr>
        <w:shd w:val="clear" w:color="auto" w:fill="FFFFFF"/>
        <w:spacing w:line="360" w:lineRule="atLeast"/>
        <w:jc w:val="center"/>
        <w:textAlignment w:val="baseline"/>
        <w:rPr>
          <w:rFonts w:ascii="inherit" w:eastAsia="Times New Roman" w:hAnsi="inherit" w:cs="Arial"/>
          <w:color w:val="3D3D3D"/>
          <w:sz w:val="24"/>
          <w:szCs w:val="24"/>
          <w:lang w:eastAsia="ru-RU"/>
        </w:rPr>
      </w:pPr>
      <w:r>
        <w:rPr>
          <w:rFonts w:ascii="inherit" w:eastAsia="Times New Roman" w:hAnsi="inherit" w:cs="Arial"/>
          <w:noProof/>
          <w:color w:val="005F7F"/>
          <w:sz w:val="24"/>
          <w:szCs w:val="24"/>
          <w:bdr w:val="none" w:sz="0" w:space="0" w:color="auto" w:frame="1"/>
          <w:lang w:eastAsia="ru-RU"/>
        </w:rPr>
        <w:drawing>
          <wp:inline distT="0" distB="0" distL="0" distR="0">
            <wp:extent cx="4457700" cy="571500"/>
            <wp:effectExtent l="19050" t="0" r="0" b="0"/>
            <wp:docPr id="1" name="Рисунок 1" descr="Тренинг по вёрстке сайта на HTML5 и CSS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ренинг по вёрстке сайта на HTML5 и CSS3">
                      <a:hlinkClick r:id="rId7" tgtFrame="&quot;_blank&quot;"/>
                    </pic:cNvPr>
                    <pic:cNvPicPr>
                      <a:picLocks noChangeAspect="1" noChangeArrowheads="1"/>
                    </pic:cNvPicPr>
                  </pic:nvPicPr>
                  <pic:blipFill>
                    <a:blip r:embed="rId8" cstate="print"/>
                    <a:srcRect/>
                    <a:stretch>
                      <a:fillRect/>
                    </a:stretch>
                  </pic:blipFill>
                  <pic:spPr bwMode="auto">
                    <a:xfrm>
                      <a:off x="0" y="0"/>
                      <a:ext cx="4457700" cy="571500"/>
                    </a:xfrm>
                    <a:prstGeom prst="rect">
                      <a:avLst/>
                    </a:prstGeom>
                    <a:noFill/>
                    <a:ln w="9525">
                      <a:noFill/>
                      <a:miter lim="800000"/>
                      <a:headEnd/>
                      <a:tailEnd/>
                    </a:ln>
                  </pic:spPr>
                </pic:pic>
              </a:graphicData>
            </a:graphic>
          </wp:inline>
        </w:drawing>
      </w:r>
    </w:p>
    <w:p w:rsidR="0031309A" w:rsidRPr="0031309A" w:rsidRDefault="0031309A" w:rsidP="0031309A">
      <w:pPr>
        <w:shd w:val="clear" w:color="auto" w:fill="FFFFFF"/>
        <w:spacing w:after="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Перед началом обучения создания таблицы в HTML, что бы мои и ваши таблицы смотрелись одинаково - </w:t>
      </w:r>
      <w:r w:rsidRPr="0031309A">
        <w:rPr>
          <w:rFonts w:ascii="inherit" w:eastAsia="Times New Roman" w:hAnsi="inherit" w:cs="Arial"/>
          <w:b/>
          <w:bCs/>
          <w:color w:val="3D3D3D"/>
          <w:sz w:val="24"/>
          <w:szCs w:val="24"/>
          <w:lang w:eastAsia="ru-RU"/>
        </w:rPr>
        <w:t>сделайте 3 простые вещи:</w:t>
      </w:r>
    </w:p>
    <w:p w:rsidR="0031309A" w:rsidRPr="0031309A" w:rsidRDefault="0031309A" w:rsidP="0031309A">
      <w:pPr>
        <w:numPr>
          <w:ilvl w:val="0"/>
          <w:numId w:val="1"/>
        </w:numPr>
        <w:shd w:val="clear" w:color="auto" w:fill="FFFFFF"/>
        <w:spacing w:after="0" w:line="360" w:lineRule="atLeast"/>
        <w:ind w:left="600"/>
        <w:textAlignment w:val="baseline"/>
        <w:rPr>
          <w:rFonts w:ascii="inherit" w:eastAsia="Times New Roman" w:hAnsi="inherit" w:cs="Arial"/>
          <w:color w:val="3D3D3D"/>
          <w:sz w:val="24"/>
          <w:szCs w:val="24"/>
          <w:lang w:eastAsia="ru-RU"/>
        </w:rPr>
      </w:pPr>
      <w:r w:rsidRPr="0031309A">
        <w:rPr>
          <w:rFonts w:ascii="inherit" w:eastAsia="Times New Roman" w:hAnsi="inherit" w:cs="Arial"/>
          <w:color w:val="3D3D3D"/>
          <w:sz w:val="24"/>
          <w:szCs w:val="24"/>
          <w:lang w:eastAsia="ru-RU"/>
        </w:rPr>
        <w:t>Создайте файл index.html</w:t>
      </w:r>
    </w:p>
    <w:p w:rsidR="0031309A" w:rsidRPr="0031309A" w:rsidRDefault="0031309A" w:rsidP="0031309A">
      <w:pPr>
        <w:numPr>
          <w:ilvl w:val="0"/>
          <w:numId w:val="1"/>
        </w:numPr>
        <w:shd w:val="clear" w:color="auto" w:fill="FFFFFF"/>
        <w:spacing w:after="0" w:line="360" w:lineRule="atLeast"/>
        <w:ind w:left="600"/>
        <w:textAlignment w:val="baseline"/>
        <w:rPr>
          <w:rFonts w:ascii="inherit" w:eastAsia="Times New Roman" w:hAnsi="inherit" w:cs="Arial"/>
          <w:color w:val="3D3D3D"/>
          <w:sz w:val="24"/>
          <w:szCs w:val="24"/>
          <w:lang w:eastAsia="ru-RU"/>
        </w:rPr>
      </w:pPr>
      <w:r w:rsidRPr="0031309A">
        <w:rPr>
          <w:rFonts w:ascii="inherit" w:eastAsia="Times New Roman" w:hAnsi="inherit" w:cs="Arial"/>
          <w:color w:val="3D3D3D"/>
          <w:sz w:val="24"/>
          <w:szCs w:val="24"/>
          <w:lang w:eastAsia="ru-RU"/>
        </w:rPr>
        <w:t>Откройте его в браузере</w:t>
      </w:r>
    </w:p>
    <w:p w:rsidR="0031309A" w:rsidRPr="0031309A" w:rsidRDefault="0031309A" w:rsidP="0031309A">
      <w:pPr>
        <w:numPr>
          <w:ilvl w:val="0"/>
          <w:numId w:val="1"/>
        </w:numPr>
        <w:shd w:val="clear" w:color="auto" w:fill="FFFFFF"/>
        <w:spacing w:after="0" w:line="360" w:lineRule="atLeast"/>
        <w:ind w:left="600"/>
        <w:textAlignment w:val="baseline"/>
        <w:rPr>
          <w:rFonts w:ascii="inherit" w:eastAsia="Times New Roman" w:hAnsi="inherit" w:cs="Arial"/>
          <w:color w:val="3D3D3D"/>
          <w:sz w:val="24"/>
          <w:szCs w:val="24"/>
          <w:lang w:eastAsia="ru-RU"/>
        </w:rPr>
      </w:pPr>
      <w:r w:rsidRPr="0031309A">
        <w:rPr>
          <w:rFonts w:ascii="inherit" w:eastAsia="Times New Roman" w:hAnsi="inherit" w:cs="Arial"/>
          <w:color w:val="3D3D3D"/>
          <w:sz w:val="24"/>
          <w:szCs w:val="24"/>
          <w:lang w:eastAsia="ru-RU"/>
        </w:rPr>
        <w:t>Добавьте туда следующий код:</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&lt;style&gt;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w:t>
      </w:r>
      <w:proofErr w:type="gramStart"/>
      <w:r w:rsidRPr="0031309A">
        <w:rPr>
          <w:rFonts w:ascii="Courier New" w:eastAsia="Times New Roman" w:hAnsi="Courier New" w:cs="Courier New"/>
          <w:color w:val="006600"/>
          <w:sz w:val="24"/>
          <w:szCs w:val="24"/>
          <w:lang w:eastAsia="ru-RU"/>
        </w:rPr>
        <w:t>table{</w:t>
      </w:r>
      <w:proofErr w:type="gramEnd"/>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margin: 50px 0;</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text-align: left;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border-collapse: separate;</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border: 1px solid #ddd;</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border-spacing: 10px;</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border-radius: 3px;</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background: #fdfdfd;</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font-size: 14px;</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width: auto;</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w:t>
      </w:r>
      <w:proofErr w:type="gramStart"/>
      <w:r w:rsidRPr="0031309A">
        <w:rPr>
          <w:rFonts w:ascii="Courier New" w:eastAsia="Times New Roman" w:hAnsi="Courier New" w:cs="Courier New"/>
          <w:color w:val="006600"/>
          <w:sz w:val="24"/>
          <w:szCs w:val="24"/>
          <w:lang w:eastAsia="ru-RU"/>
        </w:rPr>
        <w:t>td,th{</w:t>
      </w:r>
      <w:proofErr w:type="gramEnd"/>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border: 1px solid #ddd;</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padding: 5px;</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border-radius: 3px;</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w:t>
      </w:r>
      <w:proofErr w:type="gramStart"/>
      <w:r w:rsidRPr="0031309A">
        <w:rPr>
          <w:rFonts w:ascii="Courier New" w:eastAsia="Times New Roman" w:hAnsi="Courier New" w:cs="Courier New"/>
          <w:color w:val="006600"/>
          <w:sz w:val="24"/>
          <w:szCs w:val="24"/>
          <w:lang w:eastAsia="ru-RU"/>
        </w:rPr>
        <w:t>th{</w:t>
      </w:r>
      <w:proofErr w:type="gramEnd"/>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background: #E4E4E4;</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lastRenderedPageBreak/>
        <w:t xml:space="preserve">  </w:t>
      </w:r>
      <w:proofErr w:type="gramStart"/>
      <w:r w:rsidRPr="0031309A">
        <w:rPr>
          <w:rFonts w:ascii="Courier New" w:eastAsia="Times New Roman" w:hAnsi="Courier New" w:cs="Courier New"/>
          <w:color w:val="006600"/>
          <w:sz w:val="24"/>
          <w:szCs w:val="24"/>
          <w:lang w:eastAsia="ru-RU"/>
        </w:rPr>
        <w:t>caption{</w:t>
      </w:r>
      <w:proofErr w:type="gramEnd"/>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font-style: italic;</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text-align: right;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color: #547901;</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&lt;/style&gt;</w:t>
      </w:r>
    </w:p>
    <w:p w:rsidR="0031309A" w:rsidRPr="0031309A" w:rsidRDefault="0031309A" w:rsidP="0031309A">
      <w:pPr>
        <w:shd w:val="clear" w:color="auto" w:fill="FFFFFF"/>
        <w:spacing w:before="450" w:after="150" w:line="288" w:lineRule="atLeast"/>
        <w:textAlignment w:val="baseline"/>
        <w:outlineLvl w:val="1"/>
        <w:rPr>
          <w:rFonts w:ascii="Arial" w:eastAsia="Times New Roman" w:hAnsi="Arial" w:cs="Arial"/>
          <w:color w:val="990000"/>
          <w:sz w:val="36"/>
          <w:szCs w:val="36"/>
          <w:lang w:eastAsia="ru-RU"/>
        </w:rPr>
      </w:pPr>
      <w:r w:rsidRPr="0031309A">
        <w:rPr>
          <w:rFonts w:ascii="Arial" w:eastAsia="Times New Roman" w:hAnsi="Arial" w:cs="Arial"/>
          <w:color w:val="990000"/>
          <w:sz w:val="36"/>
          <w:szCs w:val="36"/>
          <w:lang w:eastAsia="ru-RU"/>
        </w:rPr>
        <w:t>Создание простой HTML таблички</w:t>
      </w:r>
    </w:p>
    <w:p w:rsidR="0031309A" w:rsidRPr="0031309A" w:rsidRDefault="0031309A" w:rsidP="0031309A">
      <w:pPr>
        <w:shd w:val="clear" w:color="auto" w:fill="FFFFFF"/>
        <w:spacing w:after="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 xml:space="preserve">Прежде </w:t>
      </w:r>
      <w:proofErr w:type="gramStart"/>
      <w:r w:rsidRPr="0031309A">
        <w:rPr>
          <w:rFonts w:ascii="Arial" w:eastAsia="Times New Roman" w:hAnsi="Arial" w:cs="Arial"/>
          <w:color w:val="3D3D3D"/>
          <w:sz w:val="24"/>
          <w:szCs w:val="24"/>
          <w:lang w:eastAsia="ru-RU"/>
        </w:rPr>
        <w:t>всего</w:t>
      </w:r>
      <w:proofErr w:type="gramEnd"/>
      <w:r w:rsidRPr="0031309A">
        <w:rPr>
          <w:rFonts w:ascii="Arial" w:eastAsia="Times New Roman" w:hAnsi="Arial" w:cs="Arial"/>
          <w:color w:val="3D3D3D"/>
          <w:sz w:val="24"/>
          <w:szCs w:val="24"/>
          <w:lang w:eastAsia="ru-RU"/>
        </w:rPr>
        <w:t xml:space="preserve"> нам необходимо указать </w:t>
      </w:r>
      <w:r w:rsidRPr="0031309A">
        <w:rPr>
          <w:rFonts w:ascii="inherit" w:eastAsia="Times New Roman" w:hAnsi="inherit" w:cs="Arial"/>
          <w:b/>
          <w:bCs/>
          <w:color w:val="3D3D3D"/>
          <w:sz w:val="24"/>
          <w:szCs w:val="24"/>
          <w:lang w:eastAsia="ru-RU"/>
        </w:rPr>
        <w:t>тег table</w:t>
      </w:r>
      <w:r w:rsidRPr="0031309A">
        <w:rPr>
          <w:rFonts w:ascii="Arial" w:eastAsia="Times New Roman" w:hAnsi="Arial" w:cs="Arial"/>
          <w:color w:val="3D3D3D"/>
          <w:sz w:val="24"/>
          <w:szCs w:val="24"/>
          <w:lang w:eastAsia="ru-RU"/>
        </w:rPr>
        <w:t>. Это парный тег, который указывает браузеру, что именно в нём будет располагаться вся HTML таблица.</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&lt;table&gt;&lt;/table&gt;</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Но использование одного этого тега мало, ведь таблицу ещё надо наполнить. И там тоже есть свои правила, которые надо неукоснительно соблюдать.</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Как вы знаете, в каждой таблице есть свои строки и колонки, которые на пересечении формируют ячейки. Однако в HTML – таблицы строятся немного по другому принципу. Изначально мы задаём им строки, а внутри строк задаём ячейки. И именно от количества ячеек в строке и будет завесить количество столбцов. Давайте попробуем сделать таблицу в html в блокноте.</w:t>
      </w:r>
    </w:p>
    <w:p w:rsidR="0031309A" w:rsidRPr="0031309A" w:rsidRDefault="0031309A" w:rsidP="0031309A">
      <w:pPr>
        <w:shd w:val="clear" w:color="auto" w:fill="FFFFFF"/>
        <w:spacing w:before="375" w:after="150" w:line="264" w:lineRule="atLeast"/>
        <w:textAlignment w:val="baseline"/>
        <w:outlineLvl w:val="2"/>
        <w:rPr>
          <w:rFonts w:ascii="Arial" w:eastAsia="Times New Roman" w:hAnsi="Arial" w:cs="Arial"/>
          <w:color w:val="0085B2"/>
          <w:sz w:val="32"/>
          <w:szCs w:val="32"/>
          <w:lang w:eastAsia="ru-RU"/>
        </w:rPr>
      </w:pPr>
      <w:r w:rsidRPr="0031309A">
        <w:rPr>
          <w:rFonts w:ascii="Arial" w:eastAsia="Times New Roman" w:hAnsi="Arial" w:cs="Arial"/>
          <w:color w:val="0085B2"/>
          <w:sz w:val="32"/>
          <w:szCs w:val="32"/>
          <w:lang w:eastAsia="ru-RU"/>
        </w:rPr>
        <w:t>Создание строк и ячеек</w:t>
      </w:r>
    </w:p>
    <w:p w:rsidR="0031309A" w:rsidRPr="0031309A" w:rsidRDefault="0031309A" w:rsidP="0031309A">
      <w:pPr>
        <w:shd w:val="clear" w:color="auto" w:fill="FFFFFF"/>
        <w:spacing w:after="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Строки задаются при помощи </w:t>
      </w:r>
      <w:r w:rsidRPr="0031309A">
        <w:rPr>
          <w:rFonts w:ascii="inherit" w:eastAsia="Times New Roman" w:hAnsi="inherit" w:cs="Arial"/>
          <w:b/>
          <w:bCs/>
          <w:color w:val="3D3D3D"/>
          <w:sz w:val="24"/>
          <w:szCs w:val="24"/>
          <w:lang w:eastAsia="ru-RU"/>
        </w:rPr>
        <w:t>тегов tr</w:t>
      </w:r>
      <w:r w:rsidRPr="0031309A">
        <w:rPr>
          <w:rFonts w:ascii="Arial" w:eastAsia="Times New Roman" w:hAnsi="Arial" w:cs="Arial"/>
          <w:color w:val="3D3D3D"/>
          <w:sz w:val="24"/>
          <w:szCs w:val="24"/>
          <w:lang w:eastAsia="ru-RU"/>
        </w:rPr>
        <w:t>. И внутри строк мы задаём ячейки </w:t>
      </w:r>
      <w:r w:rsidRPr="0031309A">
        <w:rPr>
          <w:rFonts w:ascii="inherit" w:eastAsia="Times New Roman" w:hAnsi="inherit" w:cs="Arial"/>
          <w:b/>
          <w:bCs/>
          <w:color w:val="3D3D3D"/>
          <w:sz w:val="24"/>
          <w:szCs w:val="24"/>
          <w:lang w:eastAsia="ru-RU"/>
        </w:rPr>
        <w:t>тегами td</w:t>
      </w:r>
      <w:r w:rsidRPr="0031309A">
        <w:rPr>
          <w:rFonts w:ascii="Arial" w:eastAsia="Times New Roman" w:hAnsi="Arial" w:cs="Arial"/>
          <w:color w:val="3D3D3D"/>
          <w:sz w:val="24"/>
          <w:szCs w:val="24"/>
          <w:lang w:eastAsia="ru-RU"/>
        </w:rPr>
        <w:t>. А сейчас мы по-быстрому забабахаем простую таблицу, с одной строкой и четырьмя ячейками. Вот её код:</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&lt;table&gt;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&lt;td&gt;Ячейка 1&lt;/td&gt;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&lt;td&gt;Ячейка 2&lt;/td&gt;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&lt;td&gt;Ячейка 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&lt;td&gt;Ячейка 4&lt;/td&gt;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lastRenderedPageBreak/>
        <w:t>&lt;/table&gt;</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Как видите, у нас получилась простая таблица, с одной строкой и четырьмя ячейками, которые автоматически преобразуются в 4 столбца.</w:t>
      </w:r>
    </w:p>
    <w:tbl>
      <w:tblPr>
        <w:tblW w:w="0" w:type="dxa"/>
        <w:tblCellSpacing w:w="15" w:type="dxa"/>
        <w:tblBorders>
          <w:top w:val="single" w:sz="6" w:space="0" w:color="DDDDDD"/>
          <w:left w:val="single" w:sz="6" w:space="0" w:color="DDDDDD"/>
          <w:bottom w:val="single" w:sz="6" w:space="0" w:color="DDDDDD"/>
          <w:right w:val="single" w:sz="6" w:space="0" w:color="DDDDDD"/>
        </w:tblBorders>
        <w:shd w:val="clear" w:color="auto" w:fill="FDFDFD"/>
        <w:tblCellMar>
          <w:left w:w="0" w:type="dxa"/>
          <w:right w:w="0" w:type="dxa"/>
        </w:tblCellMar>
        <w:tblLook w:val="04A0"/>
      </w:tblPr>
      <w:tblGrid>
        <w:gridCol w:w="1030"/>
        <w:gridCol w:w="1015"/>
        <w:gridCol w:w="1015"/>
        <w:gridCol w:w="1030"/>
      </w:tblGrid>
      <w:tr w:rsidR="0031309A" w:rsidRPr="0031309A" w:rsidTr="0031309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Ячейка 1</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Ячейка 2</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Ячейка 3</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Ячейка 4</w:t>
            </w:r>
          </w:p>
        </w:tc>
      </w:tr>
    </w:tbl>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А сейчас я предлагаю немного её усложнить, и добавить ещё три строки!</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&lt;table&gt;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1</w:t>
      </w:r>
      <w:proofErr w:type="gramEnd"/>
      <w:r w:rsidRPr="0031309A">
        <w:rPr>
          <w:rFonts w:ascii="Courier New" w:eastAsia="Times New Roman" w:hAnsi="Courier New" w:cs="Courier New"/>
          <w:color w:val="006600"/>
          <w:sz w:val="24"/>
          <w:szCs w:val="24"/>
          <w:lang w:eastAsia="ru-RU"/>
        </w:rPr>
        <w:t xml:space="preserve"> Ячейка1&lt;/td&gt;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1</w:t>
      </w:r>
      <w:proofErr w:type="gramEnd"/>
      <w:r w:rsidRPr="0031309A">
        <w:rPr>
          <w:rFonts w:ascii="Courier New" w:eastAsia="Times New Roman" w:hAnsi="Courier New" w:cs="Courier New"/>
          <w:color w:val="006600"/>
          <w:sz w:val="24"/>
          <w:szCs w:val="24"/>
          <w:lang w:eastAsia="ru-RU"/>
        </w:rPr>
        <w:t xml:space="preserve"> Ячейка2&lt;/td&gt;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1</w:t>
      </w:r>
      <w:proofErr w:type="gramEnd"/>
      <w:r w:rsidRPr="0031309A">
        <w:rPr>
          <w:rFonts w:ascii="Courier New" w:eastAsia="Times New Roman" w:hAnsi="Courier New" w:cs="Courier New"/>
          <w:color w:val="006600"/>
          <w:sz w:val="24"/>
          <w:szCs w:val="24"/>
          <w:lang w:eastAsia="ru-RU"/>
        </w:rPr>
        <w:t xml:space="preserve"> Ячейка3&lt;/td&gt;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1</w:t>
      </w:r>
      <w:proofErr w:type="gramEnd"/>
      <w:r w:rsidRPr="0031309A">
        <w:rPr>
          <w:rFonts w:ascii="Courier New" w:eastAsia="Times New Roman" w:hAnsi="Courier New" w:cs="Courier New"/>
          <w:color w:val="006600"/>
          <w:sz w:val="24"/>
          <w:szCs w:val="24"/>
          <w:lang w:eastAsia="ru-RU"/>
        </w:rPr>
        <w:t xml:space="preserve"> Ячейка4&lt;/td&gt;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2</w:t>
      </w:r>
      <w:proofErr w:type="gramEnd"/>
      <w:r w:rsidRPr="0031309A">
        <w:rPr>
          <w:rFonts w:ascii="Courier New" w:eastAsia="Times New Roman" w:hAnsi="Courier New" w:cs="Courier New"/>
          <w:color w:val="006600"/>
          <w:sz w:val="24"/>
          <w:szCs w:val="24"/>
          <w:lang w:eastAsia="ru-RU"/>
        </w:rPr>
        <w:t xml:space="preserve"> Ячейка1&lt;/td&gt;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2</w:t>
      </w:r>
      <w:proofErr w:type="gramEnd"/>
      <w:r w:rsidRPr="0031309A">
        <w:rPr>
          <w:rFonts w:ascii="Courier New" w:eastAsia="Times New Roman" w:hAnsi="Courier New" w:cs="Courier New"/>
          <w:color w:val="006600"/>
          <w:sz w:val="24"/>
          <w:szCs w:val="24"/>
          <w:lang w:eastAsia="ru-RU"/>
        </w:rPr>
        <w:t xml:space="preserve"> Ячейка2&lt;/td&gt;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2</w:t>
      </w:r>
      <w:proofErr w:type="gramEnd"/>
      <w:r w:rsidRPr="0031309A">
        <w:rPr>
          <w:rFonts w:ascii="Courier New" w:eastAsia="Times New Roman" w:hAnsi="Courier New" w:cs="Courier New"/>
          <w:color w:val="006600"/>
          <w:sz w:val="24"/>
          <w:szCs w:val="24"/>
          <w:lang w:eastAsia="ru-RU"/>
        </w:rPr>
        <w:t xml:space="preserve"> Ячейка3&lt;/td&gt;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2</w:t>
      </w:r>
      <w:proofErr w:type="gramEnd"/>
      <w:r w:rsidRPr="0031309A">
        <w:rPr>
          <w:rFonts w:ascii="Courier New" w:eastAsia="Times New Roman" w:hAnsi="Courier New" w:cs="Courier New"/>
          <w:color w:val="006600"/>
          <w:sz w:val="24"/>
          <w:szCs w:val="24"/>
          <w:lang w:eastAsia="ru-RU"/>
        </w:rPr>
        <w:t xml:space="preserve"> Ячейка4&lt;/td&gt;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&lt;td&gt;Строка3 Ячейка</w:t>
      </w:r>
      <w:proofErr w:type="gramStart"/>
      <w:r w:rsidRPr="0031309A">
        <w:rPr>
          <w:rFonts w:ascii="Courier New" w:eastAsia="Times New Roman" w:hAnsi="Courier New" w:cs="Courier New"/>
          <w:color w:val="006600"/>
          <w:sz w:val="24"/>
          <w:szCs w:val="24"/>
          <w:lang w:eastAsia="ru-RU"/>
        </w:rPr>
        <w:t>1</w:t>
      </w:r>
      <w:proofErr w:type="gramEnd"/>
      <w:r w:rsidRPr="0031309A">
        <w:rPr>
          <w:rFonts w:ascii="Courier New" w:eastAsia="Times New Roman" w:hAnsi="Courier New" w:cs="Courier New"/>
          <w:color w:val="006600"/>
          <w:sz w:val="24"/>
          <w:szCs w:val="24"/>
          <w:lang w:eastAsia="ru-RU"/>
        </w:rPr>
        <w:t>&lt;/td&gt;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&lt;td&gt;Строка3 Ячейка</w:t>
      </w:r>
      <w:proofErr w:type="gramStart"/>
      <w:r w:rsidRPr="0031309A">
        <w:rPr>
          <w:rFonts w:ascii="Courier New" w:eastAsia="Times New Roman" w:hAnsi="Courier New" w:cs="Courier New"/>
          <w:color w:val="006600"/>
          <w:sz w:val="24"/>
          <w:szCs w:val="24"/>
          <w:lang w:eastAsia="ru-RU"/>
        </w:rPr>
        <w:t>2</w:t>
      </w:r>
      <w:proofErr w:type="gramEnd"/>
      <w:r w:rsidRPr="0031309A">
        <w:rPr>
          <w:rFonts w:ascii="Courier New" w:eastAsia="Times New Roman" w:hAnsi="Courier New" w:cs="Courier New"/>
          <w:color w:val="006600"/>
          <w:sz w:val="24"/>
          <w:szCs w:val="24"/>
          <w:lang w:eastAsia="ru-RU"/>
        </w:rPr>
        <w:t>&lt;/td&gt;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&lt;td&gt;Строка3 Ячейка3&lt;/td&gt;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&lt;td&gt;Строка3 Ячейка</w:t>
      </w:r>
      <w:proofErr w:type="gramStart"/>
      <w:r w:rsidRPr="0031309A">
        <w:rPr>
          <w:rFonts w:ascii="Courier New" w:eastAsia="Times New Roman" w:hAnsi="Courier New" w:cs="Courier New"/>
          <w:color w:val="006600"/>
          <w:sz w:val="24"/>
          <w:szCs w:val="24"/>
          <w:lang w:eastAsia="ru-RU"/>
        </w:rPr>
        <w:t>4</w:t>
      </w:r>
      <w:proofErr w:type="gramEnd"/>
      <w:r w:rsidRPr="0031309A">
        <w:rPr>
          <w:rFonts w:ascii="Courier New" w:eastAsia="Times New Roman" w:hAnsi="Courier New" w:cs="Courier New"/>
          <w:color w:val="006600"/>
          <w:sz w:val="24"/>
          <w:szCs w:val="24"/>
          <w:lang w:eastAsia="ru-RU"/>
        </w:rPr>
        <w:t>&lt;/td&gt;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4</w:t>
      </w:r>
      <w:proofErr w:type="gramEnd"/>
      <w:r w:rsidRPr="0031309A">
        <w:rPr>
          <w:rFonts w:ascii="Courier New" w:eastAsia="Times New Roman" w:hAnsi="Courier New" w:cs="Courier New"/>
          <w:color w:val="006600"/>
          <w:sz w:val="24"/>
          <w:szCs w:val="24"/>
          <w:lang w:eastAsia="ru-RU"/>
        </w:rPr>
        <w:t xml:space="preserve"> Ячейка1&lt;/td&gt;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4</w:t>
      </w:r>
      <w:proofErr w:type="gramEnd"/>
      <w:r w:rsidRPr="0031309A">
        <w:rPr>
          <w:rFonts w:ascii="Courier New" w:eastAsia="Times New Roman" w:hAnsi="Courier New" w:cs="Courier New"/>
          <w:color w:val="006600"/>
          <w:sz w:val="24"/>
          <w:szCs w:val="24"/>
          <w:lang w:eastAsia="ru-RU"/>
        </w:rPr>
        <w:t xml:space="preserve"> Ячейка2&lt;/td&gt;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lastRenderedPageBreak/>
        <w:t xml:space="preserve">    &lt;td&gt;Строка</w:t>
      </w:r>
      <w:proofErr w:type="gramStart"/>
      <w:r w:rsidRPr="0031309A">
        <w:rPr>
          <w:rFonts w:ascii="Courier New" w:eastAsia="Times New Roman" w:hAnsi="Courier New" w:cs="Courier New"/>
          <w:color w:val="006600"/>
          <w:sz w:val="24"/>
          <w:szCs w:val="24"/>
          <w:lang w:eastAsia="ru-RU"/>
        </w:rPr>
        <w:t>4</w:t>
      </w:r>
      <w:proofErr w:type="gramEnd"/>
      <w:r w:rsidRPr="0031309A">
        <w:rPr>
          <w:rFonts w:ascii="Courier New" w:eastAsia="Times New Roman" w:hAnsi="Courier New" w:cs="Courier New"/>
          <w:color w:val="006600"/>
          <w:sz w:val="24"/>
          <w:szCs w:val="24"/>
          <w:lang w:eastAsia="ru-RU"/>
        </w:rPr>
        <w:t xml:space="preserve"> Ячейка3&lt;/td&gt;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4</w:t>
      </w:r>
      <w:proofErr w:type="gramEnd"/>
      <w:r w:rsidRPr="0031309A">
        <w:rPr>
          <w:rFonts w:ascii="Courier New" w:eastAsia="Times New Roman" w:hAnsi="Courier New" w:cs="Courier New"/>
          <w:color w:val="006600"/>
          <w:sz w:val="24"/>
          <w:szCs w:val="24"/>
          <w:lang w:eastAsia="ru-RU"/>
        </w:rPr>
        <w:t xml:space="preserve"> Ячейка4&lt;/td&gt;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&lt;/table&gt;</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Выглядеть она у нас будет вот так:</w:t>
      </w:r>
    </w:p>
    <w:tbl>
      <w:tblPr>
        <w:tblW w:w="0" w:type="dxa"/>
        <w:tblCellSpacing w:w="15" w:type="dxa"/>
        <w:tblBorders>
          <w:top w:val="single" w:sz="6" w:space="0" w:color="DDDDDD"/>
          <w:left w:val="single" w:sz="6" w:space="0" w:color="DDDDDD"/>
          <w:bottom w:val="single" w:sz="6" w:space="0" w:color="DDDDDD"/>
          <w:right w:val="single" w:sz="6" w:space="0" w:color="DDDDDD"/>
        </w:tblBorders>
        <w:shd w:val="clear" w:color="auto" w:fill="FDFDFD"/>
        <w:tblCellMar>
          <w:left w:w="0" w:type="dxa"/>
          <w:right w:w="0" w:type="dxa"/>
        </w:tblCellMar>
        <w:tblLook w:val="04A0"/>
      </w:tblPr>
      <w:tblGrid>
        <w:gridCol w:w="1772"/>
        <w:gridCol w:w="1757"/>
        <w:gridCol w:w="1757"/>
        <w:gridCol w:w="1772"/>
      </w:tblGrid>
      <w:tr w:rsidR="0031309A" w:rsidRPr="0031309A" w:rsidTr="0031309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1</w:t>
            </w:r>
            <w:proofErr w:type="gramEnd"/>
            <w:r w:rsidRPr="0031309A">
              <w:rPr>
                <w:rFonts w:ascii="inherit" w:eastAsia="Times New Roman" w:hAnsi="inherit" w:cs="Arial"/>
                <w:color w:val="3D3D3D"/>
                <w:sz w:val="21"/>
                <w:szCs w:val="21"/>
                <w:lang w:eastAsia="ru-RU"/>
              </w:rPr>
              <w:t xml:space="preserve"> Ячейка1</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1</w:t>
            </w:r>
            <w:proofErr w:type="gramEnd"/>
            <w:r w:rsidRPr="0031309A">
              <w:rPr>
                <w:rFonts w:ascii="inherit" w:eastAsia="Times New Roman" w:hAnsi="inherit" w:cs="Arial"/>
                <w:color w:val="3D3D3D"/>
                <w:sz w:val="21"/>
                <w:szCs w:val="21"/>
                <w:lang w:eastAsia="ru-RU"/>
              </w:rPr>
              <w:t xml:space="preserve"> Ячейка2</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1</w:t>
            </w:r>
            <w:proofErr w:type="gramEnd"/>
            <w:r w:rsidRPr="0031309A">
              <w:rPr>
                <w:rFonts w:ascii="inherit" w:eastAsia="Times New Roman" w:hAnsi="inherit" w:cs="Arial"/>
                <w:color w:val="3D3D3D"/>
                <w:sz w:val="21"/>
                <w:szCs w:val="21"/>
                <w:lang w:eastAsia="ru-RU"/>
              </w:rPr>
              <w:t xml:space="preserve"> Ячейка3</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1</w:t>
            </w:r>
            <w:proofErr w:type="gramEnd"/>
            <w:r w:rsidRPr="0031309A">
              <w:rPr>
                <w:rFonts w:ascii="inherit" w:eastAsia="Times New Roman" w:hAnsi="inherit" w:cs="Arial"/>
                <w:color w:val="3D3D3D"/>
                <w:sz w:val="21"/>
                <w:szCs w:val="21"/>
                <w:lang w:eastAsia="ru-RU"/>
              </w:rPr>
              <w:t xml:space="preserve"> Ячейка4</w:t>
            </w:r>
          </w:p>
        </w:tc>
      </w:tr>
      <w:tr w:rsidR="0031309A" w:rsidRPr="0031309A" w:rsidTr="0031309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2</w:t>
            </w:r>
            <w:proofErr w:type="gramEnd"/>
            <w:r w:rsidRPr="0031309A">
              <w:rPr>
                <w:rFonts w:ascii="inherit" w:eastAsia="Times New Roman" w:hAnsi="inherit" w:cs="Arial"/>
                <w:color w:val="3D3D3D"/>
                <w:sz w:val="21"/>
                <w:szCs w:val="21"/>
                <w:lang w:eastAsia="ru-RU"/>
              </w:rPr>
              <w:t xml:space="preserve"> Ячейка1</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2</w:t>
            </w:r>
            <w:proofErr w:type="gramEnd"/>
            <w:r w:rsidRPr="0031309A">
              <w:rPr>
                <w:rFonts w:ascii="inherit" w:eastAsia="Times New Roman" w:hAnsi="inherit" w:cs="Arial"/>
                <w:color w:val="3D3D3D"/>
                <w:sz w:val="21"/>
                <w:szCs w:val="21"/>
                <w:lang w:eastAsia="ru-RU"/>
              </w:rPr>
              <w:t xml:space="preserve"> Ячейка2</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2</w:t>
            </w:r>
            <w:proofErr w:type="gramEnd"/>
            <w:r w:rsidRPr="0031309A">
              <w:rPr>
                <w:rFonts w:ascii="inherit" w:eastAsia="Times New Roman" w:hAnsi="inherit" w:cs="Arial"/>
                <w:color w:val="3D3D3D"/>
                <w:sz w:val="21"/>
                <w:szCs w:val="21"/>
                <w:lang w:eastAsia="ru-RU"/>
              </w:rPr>
              <w:t xml:space="preserve"> Ячейка3</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2</w:t>
            </w:r>
            <w:proofErr w:type="gramEnd"/>
            <w:r w:rsidRPr="0031309A">
              <w:rPr>
                <w:rFonts w:ascii="inherit" w:eastAsia="Times New Roman" w:hAnsi="inherit" w:cs="Arial"/>
                <w:color w:val="3D3D3D"/>
                <w:sz w:val="21"/>
                <w:szCs w:val="21"/>
                <w:lang w:eastAsia="ru-RU"/>
              </w:rPr>
              <w:t xml:space="preserve"> Ячейка4</w:t>
            </w:r>
          </w:p>
        </w:tc>
      </w:tr>
      <w:tr w:rsidR="0031309A" w:rsidRPr="0031309A" w:rsidTr="0031309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Строка3 Ячейка</w:t>
            </w:r>
            <w:proofErr w:type="gramStart"/>
            <w:r w:rsidRPr="0031309A">
              <w:rPr>
                <w:rFonts w:ascii="inherit" w:eastAsia="Times New Roman" w:hAnsi="inherit" w:cs="Arial"/>
                <w:color w:val="3D3D3D"/>
                <w:sz w:val="21"/>
                <w:szCs w:val="21"/>
                <w:lang w:eastAsia="ru-RU"/>
              </w:rPr>
              <w:t>1</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Строка3 Ячейка</w:t>
            </w:r>
            <w:proofErr w:type="gramStart"/>
            <w:r w:rsidRPr="0031309A">
              <w:rPr>
                <w:rFonts w:ascii="inherit" w:eastAsia="Times New Roman" w:hAnsi="inherit" w:cs="Arial"/>
                <w:color w:val="3D3D3D"/>
                <w:sz w:val="21"/>
                <w:szCs w:val="21"/>
                <w:lang w:eastAsia="ru-RU"/>
              </w:rPr>
              <w:t>2</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Строка3 Ячейка3</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Строка3 Ячейка</w:t>
            </w:r>
            <w:proofErr w:type="gramStart"/>
            <w:r w:rsidRPr="0031309A">
              <w:rPr>
                <w:rFonts w:ascii="inherit" w:eastAsia="Times New Roman" w:hAnsi="inherit" w:cs="Arial"/>
                <w:color w:val="3D3D3D"/>
                <w:sz w:val="21"/>
                <w:szCs w:val="21"/>
                <w:lang w:eastAsia="ru-RU"/>
              </w:rPr>
              <w:t>4</w:t>
            </w:r>
            <w:proofErr w:type="gramEnd"/>
          </w:p>
        </w:tc>
      </w:tr>
      <w:tr w:rsidR="0031309A" w:rsidRPr="0031309A" w:rsidTr="0031309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4</w:t>
            </w:r>
            <w:proofErr w:type="gramEnd"/>
            <w:r w:rsidRPr="0031309A">
              <w:rPr>
                <w:rFonts w:ascii="inherit" w:eastAsia="Times New Roman" w:hAnsi="inherit" w:cs="Arial"/>
                <w:color w:val="3D3D3D"/>
                <w:sz w:val="21"/>
                <w:szCs w:val="21"/>
                <w:lang w:eastAsia="ru-RU"/>
              </w:rPr>
              <w:t xml:space="preserve"> Ячейка1</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4</w:t>
            </w:r>
            <w:proofErr w:type="gramEnd"/>
            <w:r w:rsidRPr="0031309A">
              <w:rPr>
                <w:rFonts w:ascii="inherit" w:eastAsia="Times New Roman" w:hAnsi="inherit" w:cs="Arial"/>
                <w:color w:val="3D3D3D"/>
                <w:sz w:val="21"/>
                <w:szCs w:val="21"/>
                <w:lang w:eastAsia="ru-RU"/>
              </w:rPr>
              <w:t xml:space="preserve"> Ячейка2</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4</w:t>
            </w:r>
            <w:proofErr w:type="gramEnd"/>
            <w:r w:rsidRPr="0031309A">
              <w:rPr>
                <w:rFonts w:ascii="inherit" w:eastAsia="Times New Roman" w:hAnsi="inherit" w:cs="Arial"/>
                <w:color w:val="3D3D3D"/>
                <w:sz w:val="21"/>
                <w:szCs w:val="21"/>
                <w:lang w:eastAsia="ru-RU"/>
              </w:rPr>
              <w:t xml:space="preserve"> Ячейка3</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4</w:t>
            </w:r>
            <w:proofErr w:type="gramEnd"/>
            <w:r w:rsidRPr="0031309A">
              <w:rPr>
                <w:rFonts w:ascii="inherit" w:eastAsia="Times New Roman" w:hAnsi="inherit" w:cs="Arial"/>
                <w:color w:val="3D3D3D"/>
                <w:sz w:val="21"/>
                <w:szCs w:val="21"/>
                <w:lang w:eastAsia="ru-RU"/>
              </w:rPr>
              <w:t xml:space="preserve"> Ячейка4</w:t>
            </w:r>
          </w:p>
        </w:tc>
      </w:tr>
    </w:tbl>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 xml:space="preserve">Кода получилось довольно много, однако оно того стоило! Думаю, теперь вам ясно, как работает создание таблиц в HTML. Однако это далеко не всё, мы ещё с вами только </w:t>
      </w:r>
      <w:proofErr w:type="gramStart"/>
      <w:r w:rsidRPr="0031309A">
        <w:rPr>
          <w:rFonts w:ascii="Arial" w:eastAsia="Times New Roman" w:hAnsi="Arial" w:cs="Arial"/>
          <w:color w:val="3D3D3D"/>
          <w:sz w:val="24"/>
          <w:szCs w:val="24"/>
          <w:lang w:eastAsia="ru-RU"/>
        </w:rPr>
        <w:t>начали и дальше нас ждёт</w:t>
      </w:r>
      <w:proofErr w:type="gramEnd"/>
      <w:r w:rsidRPr="0031309A">
        <w:rPr>
          <w:rFonts w:ascii="Arial" w:eastAsia="Times New Roman" w:hAnsi="Arial" w:cs="Arial"/>
          <w:color w:val="3D3D3D"/>
          <w:sz w:val="24"/>
          <w:szCs w:val="24"/>
          <w:lang w:eastAsia="ru-RU"/>
        </w:rPr>
        <w:t xml:space="preserve"> еще много интересного </w:t>
      </w:r>
      <w:r>
        <w:rPr>
          <w:rFonts w:ascii="Arial" w:eastAsia="Times New Roman" w:hAnsi="Arial" w:cs="Arial"/>
          <w:noProof/>
          <w:color w:val="3D3D3D"/>
          <w:sz w:val="24"/>
          <w:szCs w:val="24"/>
          <w:lang w:eastAsia="ru-RU"/>
        </w:rPr>
        <w:drawing>
          <wp:inline distT="0" distB="0" distL="0" distR="0">
            <wp:extent cx="180975" cy="180975"/>
            <wp:effectExtent l="19050" t="0" r="9525" b="0"/>
            <wp:docPr id="2" name="Рисунок 2"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k"/>
                    <pic:cNvPicPr>
                      <a:picLocks noChangeAspect="1" noChangeArrowheads="1"/>
                    </pic:cNvPicPr>
                  </pic:nvPicPr>
                  <pic:blipFill>
                    <a:blip r:embed="rId9"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p w:rsidR="0031309A" w:rsidRPr="0031309A" w:rsidRDefault="0031309A" w:rsidP="0031309A">
      <w:pPr>
        <w:shd w:val="clear" w:color="auto" w:fill="FFFFFF"/>
        <w:spacing w:before="375" w:after="150" w:line="264" w:lineRule="atLeast"/>
        <w:textAlignment w:val="baseline"/>
        <w:outlineLvl w:val="2"/>
        <w:rPr>
          <w:rFonts w:ascii="Arial" w:eastAsia="Times New Roman" w:hAnsi="Arial" w:cs="Arial"/>
          <w:color w:val="0085B2"/>
          <w:sz w:val="32"/>
          <w:szCs w:val="32"/>
          <w:lang w:eastAsia="ru-RU"/>
        </w:rPr>
      </w:pPr>
      <w:r w:rsidRPr="0031309A">
        <w:rPr>
          <w:rFonts w:ascii="Arial" w:eastAsia="Times New Roman" w:hAnsi="Arial" w:cs="Arial"/>
          <w:color w:val="0085B2"/>
          <w:sz w:val="32"/>
          <w:szCs w:val="32"/>
          <w:lang w:eastAsia="ru-RU"/>
        </w:rPr>
        <w:t>Название таблицы - тег caption</w:t>
      </w:r>
    </w:p>
    <w:p w:rsidR="0031309A" w:rsidRPr="0031309A" w:rsidRDefault="0031309A" w:rsidP="0031309A">
      <w:pPr>
        <w:shd w:val="clear" w:color="auto" w:fill="FFFFFF"/>
        <w:spacing w:after="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Давайте мы немного модернизируем табличку и добавим ей небольшое название. Это делается при помощи </w:t>
      </w:r>
      <w:r w:rsidRPr="0031309A">
        <w:rPr>
          <w:rFonts w:ascii="inherit" w:eastAsia="Times New Roman" w:hAnsi="inherit" w:cs="Arial"/>
          <w:b/>
          <w:bCs/>
          <w:color w:val="3D3D3D"/>
          <w:sz w:val="24"/>
          <w:szCs w:val="24"/>
          <w:lang w:eastAsia="ru-RU"/>
        </w:rPr>
        <w:t>тега caption</w:t>
      </w:r>
      <w:r w:rsidRPr="0031309A">
        <w:rPr>
          <w:rFonts w:ascii="Arial" w:eastAsia="Times New Roman" w:hAnsi="Arial" w:cs="Arial"/>
          <w:color w:val="3D3D3D"/>
          <w:sz w:val="24"/>
          <w:szCs w:val="24"/>
          <w:lang w:eastAsia="ru-RU"/>
        </w:rPr>
        <w:t>. Этот тег надо размещать самым первым, сразу после открывающего </w:t>
      </w:r>
      <w:r w:rsidRPr="0031309A">
        <w:rPr>
          <w:rFonts w:ascii="inherit" w:eastAsia="Times New Roman" w:hAnsi="inherit" w:cs="Arial"/>
          <w:b/>
          <w:bCs/>
          <w:color w:val="3D3D3D"/>
          <w:sz w:val="24"/>
          <w:szCs w:val="24"/>
          <w:lang w:eastAsia="ru-RU"/>
        </w:rPr>
        <w:t>тега table</w:t>
      </w:r>
      <w:r w:rsidRPr="0031309A">
        <w:rPr>
          <w:rFonts w:ascii="Arial" w:eastAsia="Times New Roman" w:hAnsi="Arial" w:cs="Arial"/>
          <w:color w:val="3D3D3D"/>
          <w:sz w:val="24"/>
          <w:szCs w:val="24"/>
          <w:lang w:eastAsia="ru-RU"/>
        </w:rPr>
        <w:t>. Вот как это выглядит в коде:</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&lt;table&gt;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&lt;caption&gt;Пример таблицы с названием&lt;/caption&gt;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1</w:t>
      </w:r>
      <w:proofErr w:type="gramEnd"/>
      <w:r w:rsidRPr="0031309A">
        <w:rPr>
          <w:rFonts w:ascii="Courier New" w:eastAsia="Times New Roman" w:hAnsi="Courier New" w:cs="Courier New"/>
          <w:color w:val="006600"/>
          <w:sz w:val="24"/>
          <w:szCs w:val="24"/>
          <w:lang w:eastAsia="ru-RU"/>
        </w:rPr>
        <w:t xml:space="preserve"> Ячейка1&lt;/td&gt;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1</w:t>
      </w:r>
      <w:proofErr w:type="gramEnd"/>
      <w:r w:rsidRPr="0031309A">
        <w:rPr>
          <w:rFonts w:ascii="Courier New" w:eastAsia="Times New Roman" w:hAnsi="Courier New" w:cs="Courier New"/>
          <w:color w:val="006600"/>
          <w:sz w:val="24"/>
          <w:szCs w:val="24"/>
          <w:lang w:eastAsia="ru-RU"/>
        </w:rPr>
        <w:t xml:space="preserve"> Ячейка2&lt;/td&gt;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1</w:t>
      </w:r>
      <w:proofErr w:type="gramEnd"/>
      <w:r w:rsidRPr="0031309A">
        <w:rPr>
          <w:rFonts w:ascii="Courier New" w:eastAsia="Times New Roman" w:hAnsi="Courier New" w:cs="Courier New"/>
          <w:color w:val="006600"/>
          <w:sz w:val="24"/>
          <w:szCs w:val="24"/>
          <w:lang w:eastAsia="ru-RU"/>
        </w:rPr>
        <w:t xml:space="preserve"> Ячейка3&lt;/td&gt;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1</w:t>
      </w:r>
      <w:proofErr w:type="gramEnd"/>
      <w:r w:rsidRPr="0031309A">
        <w:rPr>
          <w:rFonts w:ascii="Courier New" w:eastAsia="Times New Roman" w:hAnsi="Courier New" w:cs="Courier New"/>
          <w:color w:val="006600"/>
          <w:sz w:val="24"/>
          <w:szCs w:val="24"/>
          <w:lang w:eastAsia="ru-RU"/>
        </w:rPr>
        <w:t xml:space="preserve"> Ячейка4&lt;/td&gt;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2</w:t>
      </w:r>
      <w:proofErr w:type="gramEnd"/>
      <w:r w:rsidRPr="0031309A">
        <w:rPr>
          <w:rFonts w:ascii="Courier New" w:eastAsia="Times New Roman" w:hAnsi="Courier New" w:cs="Courier New"/>
          <w:color w:val="006600"/>
          <w:sz w:val="24"/>
          <w:szCs w:val="24"/>
          <w:lang w:eastAsia="ru-RU"/>
        </w:rPr>
        <w:t xml:space="preserve"> Ячейка1&lt;/td&gt;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2</w:t>
      </w:r>
      <w:proofErr w:type="gramEnd"/>
      <w:r w:rsidRPr="0031309A">
        <w:rPr>
          <w:rFonts w:ascii="Courier New" w:eastAsia="Times New Roman" w:hAnsi="Courier New" w:cs="Courier New"/>
          <w:color w:val="006600"/>
          <w:sz w:val="24"/>
          <w:szCs w:val="24"/>
          <w:lang w:eastAsia="ru-RU"/>
        </w:rPr>
        <w:t xml:space="preserve"> Ячейка2&lt;/td&gt;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lastRenderedPageBreak/>
        <w:t xml:space="preserve">    &lt;td&gt;Строка</w:t>
      </w:r>
      <w:proofErr w:type="gramStart"/>
      <w:r w:rsidRPr="0031309A">
        <w:rPr>
          <w:rFonts w:ascii="Courier New" w:eastAsia="Times New Roman" w:hAnsi="Courier New" w:cs="Courier New"/>
          <w:color w:val="006600"/>
          <w:sz w:val="24"/>
          <w:szCs w:val="24"/>
          <w:lang w:eastAsia="ru-RU"/>
        </w:rPr>
        <w:t>2</w:t>
      </w:r>
      <w:proofErr w:type="gramEnd"/>
      <w:r w:rsidRPr="0031309A">
        <w:rPr>
          <w:rFonts w:ascii="Courier New" w:eastAsia="Times New Roman" w:hAnsi="Courier New" w:cs="Courier New"/>
          <w:color w:val="006600"/>
          <w:sz w:val="24"/>
          <w:szCs w:val="24"/>
          <w:lang w:eastAsia="ru-RU"/>
        </w:rPr>
        <w:t xml:space="preserve"> Ячейка3&lt;/td&gt;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2</w:t>
      </w:r>
      <w:proofErr w:type="gramEnd"/>
      <w:r w:rsidRPr="0031309A">
        <w:rPr>
          <w:rFonts w:ascii="Courier New" w:eastAsia="Times New Roman" w:hAnsi="Courier New" w:cs="Courier New"/>
          <w:color w:val="006600"/>
          <w:sz w:val="24"/>
          <w:szCs w:val="24"/>
          <w:lang w:eastAsia="ru-RU"/>
        </w:rPr>
        <w:t xml:space="preserve"> Ячейка4&lt;/td&gt;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&lt;td&gt;Строка3 Ячейка</w:t>
      </w:r>
      <w:proofErr w:type="gramStart"/>
      <w:r w:rsidRPr="0031309A">
        <w:rPr>
          <w:rFonts w:ascii="Courier New" w:eastAsia="Times New Roman" w:hAnsi="Courier New" w:cs="Courier New"/>
          <w:color w:val="006600"/>
          <w:sz w:val="24"/>
          <w:szCs w:val="24"/>
          <w:lang w:eastAsia="ru-RU"/>
        </w:rPr>
        <w:t>1</w:t>
      </w:r>
      <w:proofErr w:type="gramEnd"/>
      <w:r w:rsidRPr="0031309A">
        <w:rPr>
          <w:rFonts w:ascii="Courier New" w:eastAsia="Times New Roman" w:hAnsi="Courier New" w:cs="Courier New"/>
          <w:color w:val="006600"/>
          <w:sz w:val="24"/>
          <w:szCs w:val="24"/>
          <w:lang w:eastAsia="ru-RU"/>
        </w:rPr>
        <w:t>&lt;/td&gt;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&lt;td&gt;Строка3 Ячейка</w:t>
      </w:r>
      <w:proofErr w:type="gramStart"/>
      <w:r w:rsidRPr="0031309A">
        <w:rPr>
          <w:rFonts w:ascii="Courier New" w:eastAsia="Times New Roman" w:hAnsi="Courier New" w:cs="Courier New"/>
          <w:color w:val="006600"/>
          <w:sz w:val="24"/>
          <w:szCs w:val="24"/>
          <w:lang w:eastAsia="ru-RU"/>
        </w:rPr>
        <w:t>2</w:t>
      </w:r>
      <w:proofErr w:type="gramEnd"/>
      <w:r w:rsidRPr="0031309A">
        <w:rPr>
          <w:rFonts w:ascii="Courier New" w:eastAsia="Times New Roman" w:hAnsi="Courier New" w:cs="Courier New"/>
          <w:color w:val="006600"/>
          <w:sz w:val="24"/>
          <w:szCs w:val="24"/>
          <w:lang w:eastAsia="ru-RU"/>
        </w:rPr>
        <w:t>&lt;/td&gt;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&lt;td&gt;Строка3 Ячейка3&lt;/td&gt;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&lt;td&gt;Строка3 Ячейка</w:t>
      </w:r>
      <w:proofErr w:type="gramStart"/>
      <w:r w:rsidRPr="0031309A">
        <w:rPr>
          <w:rFonts w:ascii="Courier New" w:eastAsia="Times New Roman" w:hAnsi="Courier New" w:cs="Courier New"/>
          <w:color w:val="006600"/>
          <w:sz w:val="24"/>
          <w:szCs w:val="24"/>
          <w:lang w:eastAsia="ru-RU"/>
        </w:rPr>
        <w:t>4</w:t>
      </w:r>
      <w:proofErr w:type="gramEnd"/>
      <w:r w:rsidRPr="0031309A">
        <w:rPr>
          <w:rFonts w:ascii="Courier New" w:eastAsia="Times New Roman" w:hAnsi="Courier New" w:cs="Courier New"/>
          <w:color w:val="006600"/>
          <w:sz w:val="24"/>
          <w:szCs w:val="24"/>
          <w:lang w:eastAsia="ru-RU"/>
        </w:rPr>
        <w:t>&lt;/td&gt;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4</w:t>
      </w:r>
      <w:proofErr w:type="gramEnd"/>
      <w:r w:rsidRPr="0031309A">
        <w:rPr>
          <w:rFonts w:ascii="Courier New" w:eastAsia="Times New Roman" w:hAnsi="Courier New" w:cs="Courier New"/>
          <w:color w:val="006600"/>
          <w:sz w:val="24"/>
          <w:szCs w:val="24"/>
          <w:lang w:eastAsia="ru-RU"/>
        </w:rPr>
        <w:t xml:space="preserve"> Ячейка1&lt;/td&gt;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4</w:t>
      </w:r>
      <w:proofErr w:type="gramEnd"/>
      <w:r w:rsidRPr="0031309A">
        <w:rPr>
          <w:rFonts w:ascii="Courier New" w:eastAsia="Times New Roman" w:hAnsi="Courier New" w:cs="Courier New"/>
          <w:color w:val="006600"/>
          <w:sz w:val="24"/>
          <w:szCs w:val="24"/>
          <w:lang w:eastAsia="ru-RU"/>
        </w:rPr>
        <w:t xml:space="preserve"> Ячейка2&lt;/td&gt;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4</w:t>
      </w:r>
      <w:proofErr w:type="gramEnd"/>
      <w:r w:rsidRPr="0031309A">
        <w:rPr>
          <w:rFonts w:ascii="Courier New" w:eastAsia="Times New Roman" w:hAnsi="Courier New" w:cs="Courier New"/>
          <w:color w:val="006600"/>
          <w:sz w:val="24"/>
          <w:szCs w:val="24"/>
          <w:lang w:eastAsia="ru-RU"/>
        </w:rPr>
        <w:t xml:space="preserve"> Ячейка3&lt;/td&gt;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4</w:t>
      </w:r>
      <w:proofErr w:type="gramEnd"/>
      <w:r w:rsidRPr="0031309A">
        <w:rPr>
          <w:rFonts w:ascii="Courier New" w:eastAsia="Times New Roman" w:hAnsi="Courier New" w:cs="Courier New"/>
          <w:color w:val="006600"/>
          <w:sz w:val="24"/>
          <w:szCs w:val="24"/>
          <w:lang w:eastAsia="ru-RU"/>
        </w:rPr>
        <w:t xml:space="preserve"> Ячейка4&lt;/td&gt;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&lt;/table&gt;</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А вот, что у нас получится в итоге:</w:t>
      </w:r>
    </w:p>
    <w:tbl>
      <w:tblPr>
        <w:tblW w:w="0" w:type="dxa"/>
        <w:tblCellSpacing w:w="15" w:type="dxa"/>
        <w:tblBorders>
          <w:top w:val="single" w:sz="6" w:space="0" w:color="DDDDDD"/>
          <w:left w:val="single" w:sz="6" w:space="0" w:color="DDDDDD"/>
          <w:bottom w:val="single" w:sz="6" w:space="0" w:color="DDDDDD"/>
          <w:right w:val="single" w:sz="6" w:space="0" w:color="DDDDDD"/>
        </w:tblBorders>
        <w:shd w:val="clear" w:color="auto" w:fill="FDFDFD"/>
        <w:tblCellMar>
          <w:left w:w="0" w:type="dxa"/>
          <w:right w:w="0" w:type="dxa"/>
        </w:tblCellMar>
        <w:tblLook w:val="04A0"/>
      </w:tblPr>
      <w:tblGrid>
        <w:gridCol w:w="1772"/>
        <w:gridCol w:w="1757"/>
        <w:gridCol w:w="1757"/>
        <w:gridCol w:w="1772"/>
      </w:tblGrid>
      <w:tr w:rsidR="0031309A" w:rsidRPr="0031309A" w:rsidTr="0031309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1</w:t>
            </w:r>
            <w:proofErr w:type="gramEnd"/>
            <w:r w:rsidRPr="0031309A">
              <w:rPr>
                <w:rFonts w:ascii="inherit" w:eastAsia="Times New Roman" w:hAnsi="inherit" w:cs="Arial"/>
                <w:color w:val="3D3D3D"/>
                <w:sz w:val="21"/>
                <w:szCs w:val="21"/>
                <w:lang w:eastAsia="ru-RU"/>
              </w:rPr>
              <w:t xml:space="preserve"> Ячейка1</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1</w:t>
            </w:r>
            <w:proofErr w:type="gramEnd"/>
            <w:r w:rsidRPr="0031309A">
              <w:rPr>
                <w:rFonts w:ascii="inherit" w:eastAsia="Times New Roman" w:hAnsi="inherit" w:cs="Arial"/>
                <w:color w:val="3D3D3D"/>
                <w:sz w:val="21"/>
                <w:szCs w:val="21"/>
                <w:lang w:eastAsia="ru-RU"/>
              </w:rPr>
              <w:t xml:space="preserve"> Ячейка2</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1</w:t>
            </w:r>
            <w:proofErr w:type="gramEnd"/>
            <w:r w:rsidRPr="0031309A">
              <w:rPr>
                <w:rFonts w:ascii="inherit" w:eastAsia="Times New Roman" w:hAnsi="inherit" w:cs="Arial"/>
                <w:color w:val="3D3D3D"/>
                <w:sz w:val="21"/>
                <w:szCs w:val="21"/>
                <w:lang w:eastAsia="ru-RU"/>
              </w:rPr>
              <w:t xml:space="preserve"> Ячейка3</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1</w:t>
            </w:r>
            <w:proofErr w:type="gramEnd"/>
            <w:r w:rsidRPr="0031309A">
              <w:rPr>
                <w:rFonts w:ascii="inherit" w:eastAsia="Times New Roman" w:hAnsi="inherit" w:cs="Arial"/>
                <w:color w:val="3D3D3D"/>
                <w:sz w:val="21"/>
                <w:szCs w:val="21"/>
                <w:lang w:eastAsia="ru-RU"/>
              </w:rPr>
              <w:t xml:space="preserve"> Ячейка4</w:t>
            </w:r>
          </w:p>
        </w:tc>
      </w:tr>
      <w:tr w:rsidR="0031309A" w:rsidRPr="0031309A" w:rsidTr="0031309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2</w:t>
            </w:r>
            <w:proofErr w:type="gramEnd"/>
            <w:r w:rsidRPr="0031309A">
              <w:rPr>
                <w:rFonts w:ascii="inherit" w:eastAsia="Times New Roman" w:hAnsi="inherit" w:cs="Arial"/>
                <w:color w:val="3D3D3D"/>
                <w:sz w:val="21"/>
                <w:szCs w:val="21"/>
                <w:lang w:eastAsia="ru-RU"/>
              </w:rPr>
              <w:t xml:space="preserve"> Ячейка1</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2</w:t>
            </w:r>
            <w:proofErr w:type="gramEnd"/>
            <w:r w:rsidRPr="0031309A">
              <w:rPr>
                <w:rFonts w:ascii="inherit" w:eastAsia="Times New Roman" w:hAnsi="inherit" w:cs="Arial"/>
                <w:color w:val="3D3D3D"/>
                <w:sz w:val="21"/>
                <w:szCs w:val="21"/>
                <w:lang w:eastAsia="ru-RU"/>
              </w:rPr>
              <w:t xml:space="preserve"> Ячейка2</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2</w:t>
            </w:r>
            <w:proofErr w:type="gramEnd"/>
            <w:r w:rsidRPr="0031309A">
              <w:rPr>
                <w:rFonts w:ascii="inherit" w:eastAsia="Times New Roman" w:hAnsi="inherit" w:cs="Arial"/>
                <w:color w:val="3D3D3D"/>
                <w:sz w:val="21"/>
                <w:szCs w:val="21"/>
                <w:lang w:eastAsia="ru-RU"/>
              </w:rPr>
              <w:t xml:space="preserve"> Ячейка3</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2</w:t>
            </w:r>
            <w:proofErr w:type="gramEnd"/>
            <w:r w:rsidRPr="0031309A">
              <w:rPr>
                <w:rFonts w:ascii="inherit" w:eastAsia="Times New Roman" w:hAnsi="inherit" w:cs="Arial"/>
                <w:color w:val="3D3D3D"/>
                <w:sz w:val="21"/>
                <w:szCs w:val="21"/>
                <w:lang w:eastAsia="ru-RU"/>
              </w:rPr>
              <w:t xml:space="preserve"> Ячейка4</w:t>
            </w:r>
          </w:p>
        </w:tc>
      </w:tr>
      <w:tr w:rsidR="0031309A" w:rsidRPr="0031309A" w:rsidTr="0031309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Строка3 Ячейка</w:t>
            </w:r>
            <w:proofErr w:type="gramStart"/>
            <w:r w:rsidRPr="0031309A">
              <w:rPr>
                <w:rFonts w:ascii="inherit" w:eastAsia="Times New Roman" w:hAnsi="inherit" w:cs="Arial"/>
                <w:color w:val="3D3D3D"/>
                <w:sz w:val="21"/>
                <w:szCs w:val="21"/>
                <w:lang w:eastAsia="ru-RU"/>
              </w:rPr>
              <w:t>1</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Строка3 Ячейка</w:t>
            </w:r>
            <w:proofErr w:type="gramStart"/>
            <w:r w:rsidRPr="0031309A">
              <w:rPr>
                <w:rFonts w:ascii="inherit" w:eastAsia="Times New Roman" w:hAnsi="inherit" w:cs="Arial"/>
                <w:color w:val="3D3D3D"/>
                <w:sz w:val="21"/>
                <w:szCs w:val="21"/>
                <w:lang w:eastAsia="ru-RU"/>
              </w:rPr>
              <w:t>2</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Строка3 Ячейка3</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Строка3 Ячейка</w:t>
            </w:r>
            <w:proofErr w:type="gramStart"/>
            <w:r w:rsidRPr="0031309A">
              <w:rPr>
                <w:rFonts w:ascii="inherit" w:eastAsia="Times New Roman" w:hAnsi="inherit" w:cs="Arial"/>
                <w:color w:val="3D3D3D"/>
                <w:sz w:val="21"/>
                <w:szCs w:val="21"/>
                <w:lang w:eastAsia="ru-RU"/>
              </w:rPr>
              <w:t>4</w:t>
            </w:r>
            <w:proofErr w:type="gramEnd"/>
          </w:p>
        </w:tc>
      </w:tr>
      <w:tr w:rsidR="0031309A" w:rsidRPr="0031309A" w:rsidTr="0031309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4</w:t>
            </w:r>
            <w:proofErr w:type="gramEnd"/>
            <w:r w:rsidRPr="0031309A">
              <w:rPr>
                <w:rFonts w:ascii="inherit" w:eastAsia="Times New Roman" w:hAnsi="inherit" w:cs="Arial"/>
                <w:color w:val="3D3D3D"/>
                <w:sz w:val="21"/>
                <w:szCs w:val="21"/>
                <w:lang w:eastAsia="ru-RU"/>
              </w:rPr>
              <w:t xml:space="preserve"> Ячейка1</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4</w:t>
            </w:r>
            <w:proofErr w:type="gramEnd"/>
            <w:r w:rsidRPr="0031309A">
              <w:rPr>
                <w:rFonts w:ascii="inherit" w:eastAsia="Times New Roman" w:hAnsi="inherit" w:cs="Arial"/>
                <w:color w:val="3D3D3D"/>
                <w:sz w:val="21"/>
                <w:szCs w:val="21"/>
                <w:lang w:eastAsia="ru-RU"/>
              </w:rPr>
              <w:t xml:space="preserve"> Ячейка2</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4</w:t>
            </w:r>
            <w:proofErr w:type="gramEnd"/>
            <w:r w:rsidRPr="0031309A">
              <w:rPr>
                <w:rFonts w:ascii="inherit" w:eastAsia="Times New Roman" w:hAnsi="inherit" w:cs="Arial"/>
                <w:color w:val="3D3D3D"/>
                <w:sz w:val="21"/>
                <w:szCs w:val="21"/>
                <w:lang w:eastAsia="ru-RU"/>
              </w:rPr>
              <w:t xml:space="preserve"> Ячейка3</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4</w:t>
            </w:r>
            <w:proofErr w:type="gramEnd"/>
            <w:r w:rsidRPr="0031309A">
              <w:rPr>
                <w:rFonts w:ascii="inherit" w:eastAsia="Times New Roman" w:hAnsi="inherit" w:cs="Arial"/>
                <w:color w:val="3D3D3D"/>
                <w:sz w:val="21"/>
                <w:szCs w:val="21"/>
                <w:lang w:eastAsia="ru-RU"/>
              </w:rPr>
              <w:t xml:space="preserve"> Ячейка4</w:t>
            </w:r>
          </w:p>
        </w:tc>
      </w:tr>
      <w:tr w:rsidR="0031309A" w:rsidRPr="0031309A" w:rsidTr="0031309A">
        <w:trPr>
          <w:tblCellSpacing w:w="15" w:type="dxa"/>
        </w:trPr>
        <w:tc>
          <w:tcPr>
            <w:tcW w:w="0" w:type="auto"/>
            <w:gridSpan w:val="4"/>
            <w:tcBorders>
              <w:top w:val="nil"/>
              <w:left w:val="nil"/>
              <w:bottom w:val="nil"/>
              <w:right w:val="nil"/>
            </w:tcBorders>
            <w:shd w:val="clear" w:color="auto" w:fill="FDFDFD"/>
            <w:tcMar>
              <w:top w:w="75" w:type="dxa"/>
              <w:left w:w="75" w:type="dxa"/>
              <w:bottom w:w="75" w:type="dxa"/>
              <w:right w:w="75" w:type="dxa"/>
            </w:tcMar>
            <w:vAlign w:val="center"/>
            <w:hideMark/>
          </w:tcPr>
          <w:p w:rsidR="0031309A" w:rsidRPr="0031309A" w:rsidRDefault="0031309A" w:rsidP="0031309A">
            <w:pPr>
              <w:spacing w:after="0" w:line="360" w:lineRule="atLeast"/>
              <w:jc w:val="right"/>
              <w:textAlignment w:val="baseline"/>
              <w:rPr>
                <w:rFonts w:ascii="inherit" w:eastAsia="Times New Roman" w:hAnsi="inherit" w:cs="Arial"/>
                <w:i/>
                <w:iCs/>
                <w:color w:val="547901"/>
                <w:sz w:val="21"/>
                <w:szCs w:val="21"/>
                <w:lang w:eastAsia="ru-RU"/>
              </w:rPr>
            </w:pPr>
            <w:r w:rsidRPr="0031309A">
              <w:rPr>
                <w:rFonts w:ascii="inherit" w:eastAsia="Times New Roman" w:hAnsi="inherit" w:cs="Arial"/>
                <w:i/>
                <w:iCs/>
                <w:color w:val="547901"/>
                <w:sz w:val="21"/>
                <w:szCs w:val="21"/>
                <w:lang w:eastAsia="ru-RU"/>
              </w:rPr>
              <w:t>Пример таблицы с названием</w:t>
            </w:r>
          </w:p>
        </w:tc>
      </w:tr>
    </w:tbl>
    <w:p w:rsidR="0031309A" w:rsidRPr="0031309A" w:rsidRDefault="0031309A" w:rsidP="0031309A">
      <w:pPr>
        <w:shd w:val="clear" w:color="auto" w:fill="FFFFFF"/>
        <w:spacing w:after="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Как видите, несмотря на то, что мы разместили тег </w:t>
      </w:r>
      <w:r w:rsidRPr="0031309A">
        <w:rPr>
          <w:rFonts w:ascii="inherit" w:eastAsia="Times New Roman" w:hAnsi="inherit" w:cs="Courier New"/>
          <w:color w:val="3D3D3D"/>
          <w:sz w:val="20"/>
          <w:lang w:eastAsia="ru-RU"/>
        </w:rPr>
        <w:t>caption</w:t>
      </w:r>
      <w:r w:rsidRPr="0031309A">
        <w:rPr>
          <w:rFonts w:ascii="Arial" w:eastAsia="Times New Roman" w:hAnsi="Arial" w:cs="Arial"/>
          <w:color w:val="3D3D3D"/>
          <w:sz w:val="24"/>
          <w:szCs w:val="24"/>
          <w:lang w:eastAsia="ru-RU"/>
        </w:rPr>
        <w:t> внутри таблицы. Он располагается над ней.</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Для закрепления материала на практике, я рекомендую вам посмотреть создание базовой таблички в видео ниже.</w:t>
      </w:r>
    </w:p>
    <w:p w:rsidR="0031309A" w:rsidRPr="0031309A" w:rsidRDefault="0031309A" w:rsidP="0031309A">
      <w:pPr>
        <w:shd w:val="clear" w:color="auto" w:fill="FFFFFF"/>
        <w:spacing w:before="375" w:after="150" w:line="264" w:lineRule="atLeast"/>
        <w:textAlignment w:val="baseline"/>
        <w:outlineLvl w:val="2"/>
        <w:rPr>
          <w:rFonts w:ascii="Arial" w:eastAsia="Times New Roman" w:hAnsi="Arial" w:cs="Arial"/>
          <w:color w:val="0085B2"/>
          <w:sz w:val="32"/>
          <w:szCs w:val="32"/>
          <w:lang w:eastAsia="ru-RU"/>
        </w:rPr>
      </w:pPr>
      <w:r w:rsidRPr="0031309A">
        <w:rPr>
          <w:rFonts w:ascii="Arial" w:eastAsia="Times New Roman" w:hAnsi="Arial" w:cs="Arial"/>
          <w:color w:val="0085B2"/>
          <w:sz w:val="32"/>
          <w:szCs w:val="32"/>
          <w:lang w:eastAsia="ru-RU"/>
        </w:rPr>
        <w:t>Видео 1: HTML таблицы – тег table</w:t>
      </w:r>
    </w:p>
    <w:p w:rsidR="0031309A" w:rsidRPr="0031309A" w:rsidRDefault="0031309A" w:rsidP="0031309A">
      <w:pPr>
        <w:shd w:val="clear" w:color="auto" w:fill="FFFFFF"/>
        <w:spacing w:before="450" w:after="150" w:line="288" w:lineRule="atLeast"/>
        <w:textAlignment w:val="baseline"/>
        <w:outlineLvl w:val="1"/>
        <w:rPr>
          <w:rFonts w:ascii="Arial" w:eastAsia="Times New Roman" w:hAnsi="Arial" w:cs="Arial"/>
          <w:color w:val="990000"/>
          <w:sz w:val="36"/>
          <w:szCs w:val="36"/>
          <w:lang w:eastAsia="ru-RU"/>
        </w:rPr>
      </w:pPr>
      <w:r w:rsidRPr="0031309A">
        <w:rPr>
          <w:rFonts w:ascii="Arial" w:eastAsia="Times New Roman" w:hAnsi="Arial" w:cs="Arial"/>
          <w:color w:val="990000"/>
          <w:sz w:val="36"/>
          <w:szCs w:val="36"/>
          <w:lang w:eastAsia="ru-RU"/>
        </w:rPr>
        <w:lastRenderedPageBreak/>
        <w:t>Управление ячейками таблицы</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 xml:space="preserve">И так друзья, теперь мы будем понемногу усложнять нашу таблицу. И повышать ваши умения и практику. HTML-таблица, которую мы </w:t>
      </w:r>
      <w:proofErr w:type="gramStart"/>
      <w:r w:rsidRPr="0031309A">
        <w:rPr>
          <w:rFonts w:ascii="Arial" w:eastAsia="Times New Roman" w:hAnsi="Arial" w:cs="Arial"/>
          <w:color w:val="3D3D3D"/>
          <w:sz w:val="24"/>
          <w:szCs w:val="24"/>
          <w:lang w:eastAsia="ru-RU"/>
        </w:rPr>
        <w:t>сделали с вами выше очень проста</w:t>
      </w:r>
      <w:proofErr w:type="gramEnd"/>
      <w:r w:rsidRPr="0031309A">
        <w:rPr>
          <w:rFonts w:ascii="Arial" w:eastAsia="Times New Roman" w:hAnsi="Arial" w:cs="Arial"/>
          <w:color w:val="3D3D3D"/>
          <w:sz w:val="24"/>
          <w:szCs w:val="24"/>
          <w:lang w:eastAsia="ru-RU"/>
        </w:rPr>
        <w:t>. Однако, чаще всего, надо предоставить данные в более сложном формате:</w:t>
      </w:r>
    </w:p>
    <w:p w:rsidR="0031309A" w:rsidRPr="0031309A" w:rsidRDefault="0031309A" w:rsidP="0031309A">
      <w:pPr>
        <w:numPr>
          <w:ilvl w:val="0"/>
          <w:numId w:val="2"/>
        </w:numPr>
        <w:shd w:val="clear" w:color="auto" w:fill="FFFFFF"/>
        <w:spacing w:after="0" w:line="360" w:lineRule="atLeast"/>
        <w:ind w:left="600"/>
        <w:textAlignment w:val="baseline"/>
        <w:rPr>
          <w:rFonts w:ascii="inherit" w:eastAsia="Times New Roman" w:hAnsi="inherit" w:cs="Arial"/>
          <w:color w:val="3D3D3D"/>
          <w:sz w:val="24"/>
          <w:szCs w:val="24"/>
          <w:lang w:eastAsia="ru-RU"/>
        </w:rPr>
      </w:pPr>
      <w:r w:rsidRPr="0031309A">
        <w:rPr>
          <w:rFonts w:ascii="inherit" w:eastAsia="Times New Roman" w:hAnsi="inherit" w:cs="Arial"/>
          <w:color w:val="3D3D3D"/>
          <w:sz w:val="24"/>
          <w:szCs w:val="24"/>
          <w:lang w:eastAsia="ru-RU"/>
        </w:rPr>
        <w:t>Вывести заголовочную строку</w:t>
      </w:r>
    </w:p>
    <w:p w:rsidR="0031309A" w:rsidRPr="0031309A" w:rsidRDefault="0031309A" w:rsidP="0031309A">
      <w:pPr>
        <w:numPr>
          <w:ilvl w:val="0"/>
          <w:numId w:val="2"/>
        </w:numPr>
        <w:shd w:val="clear" w:color="auto" w:fill="FFFFFF"/>
        <w:spacing w:after="0" w:line="360" w:lineRule="atLeast"/>
        <w:ind w:left="600"/>
        <w:textAlignment w:val="baseline"/>
        <w:rPr>
          <w:rFonts w:ascii="inherit" w:eastAsia="Times New Roman" w:hAnsi="inherit" w:cs="Arial"/>
          <w:color w:val="3D3D3D"/>
          <w:sz w:val="24"/>
          <w:szCs w:val="24"/>
          <w:lang w:eastAsia="ru-RU"/>
        </w:rPr>
      </w:pPr>
      <w:r w:rsidRPr="0031309A">
        <w:rPr>
          <w:rFonts w:ascii="inherit" w:eastAsia="Times New Roman" w:hAnsi="inherit" w:cs="Arial"/>
          <w:color w:val="3D3D3D"/>
          <w:sz w:val="24"/>
          <w:szCs w:val="24"/>
          <w:lang w:eastAsia="ru-RU"/>
        </w:rPr>
        <w:t>Объединить некоторые ячейки по вертикали</w:t>
      </w:r>
    </w:p>
    <w:p w:rsidR="0031309A" w:rsidRPr="0031309A" w:rsidRDefault="0031309A" w:rsidP="0031309A">
      <w:pPr>
        <w:numPr>
          <w:ilvl w:val="0"/>
          <w:numId w:val="2"/>
        </w:numPr>
        <w:shd w:val="clear" w:color="auto" w:fill="FFFFFF"/>
        <w:spacing w:after="0" w:line="360" w:lineRule="atLeast"/>
        <w:ind w:left="600"/>
        <w:textAlignment w:val="baseline"/>
        <w:rPr>
          <w:rFonts w:ascii="inherit" w:eastAsia="Times New Roman" w:hAnsi="inherit" w:cs="Arial"/>
          <w:color w:val="3D3D3D"/>
          <w:sz w:val="24"/>
          <w:szCs w:val="24"/>
          <w:lang w:eastAsia="ru-RU"/>
        </w:rPr>
      </w:pPr>
      <w:r w:rsidRPr="0031309A">
        <w:rPr>
          <w:rFonts w:ascii="inherit" w:eastAsia="Times New Roman" w:hAnsi="inherit" w:cs="Arial"/>
          <w:color w:val="3D3D3D"/>
          <w:sz w:val="24"/>
          <w:szCs w:val="24"/>
          <w:lang w:eastAsia="ru-RU"/>
        </w:rPr>
        <w:t>А другие объединить по горизонтали</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 xml:space="preserve">Вот этим мы и займёмся. И начнем мы, пожалуй, </w:t>
      </w:r>
      <w:proofErr w:type="gramStart"/>
      <w:r w:rsidRPr="0031309A">
        <w:rPr>
          <w:rFonts w:ascii="Arial" w:eastAsia="Times New Roman" w:hAnsi="Arial" w:cs="Arial"/>
          <w:color w:val="3D3D3D"/>
          <w:sz w:val="24"/>
          <w:szCs w:val="24"/>
          <w:lang w:eastAsia="ru-RU"/>
        </w:rPr>
        <w:t>с</w:t>
      </w:r>
      <w:proofErr w:type="gramEnd"/>
      <w:r w:rsidRPr="0031309A">
        <w:rPr>
          <w:rFonts w:ascii="Arial" w:eastAsia="Times New Roman" w:hAnsi="Arial" w:cs="Arial"/>
          <w:color w:val="3D3D3D"/>
          <w:sz w:val="24"/>
          <w:szCs w:val="24"/>
          <w:lang w:eastAsia="ru-RU"/>
        </w:rPr>
        <w:t>…</w:t>
      </w:r>
    </w:p>
    <w:p w:rsidR="0031309A" w:rsidRPr="0031309A" w:rsidRDefault="0031309A" w:rsidP="0031309A">
      <w:pPr>
        <w:shd w:val="clear" w:color="auto" w:fill="FFFFFF"/>
        <w:spacing w:before="375" w:after="150" w:line="264" w:lineRule="atLeast"/>
        <w:textAlignment w:val="baseline"/>
        <w:outlineLvl w:val="2"/>
        <w:rPr>
          <w:rFonts w:ascii="Arial" w:eastAsia="Times New Roman" w:hAnsi="Arial" w:cs="Arial"/>
          <w:color w:val="0085B2"/>
          <w:sz w:val="32"/>
          <w:szCs w:val="32"/>
          <w:lang w:eastAsia="ru-RU"/>
        </w:rPr>
      </w:pPr>
      <w:r w:rsidRPr="0031309A">
        <w:rPr>
          <w:rFonts w:ascii="Arial" w:eastAsia="Times New Roman" w:hAnsi="Arial" w:cs="Arial"/>
          <w:color w:val="0085B2"/>
          <w:sz w:val="32"/>
          <w:szCs w:val="32"/>
          <w:lang w:eastAsia="ru-RU"/>
        </w:rPr>
        <w:t>Ячейки-заголовки в таблице</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 xml:space="preserve">Конечно, мы могли бы всунуть внутрь ячеек первой строки какие-нибудь заголовки, или оформить их </w:t>
      </w:r>
      <w:proofErr w:type="gramStart"/>
      <w:r w:rsidRPr="0031309A">
        <w:rPr>
          <w:rFonts w:ascii="Arial" w:eastAsia="Times New Roman" w:hAnsi="Arial" w:cs="Arial"/>
          <w:color w:val="3D3D3D"/>
          <w:sz w:val="24"/>
          <w:szCs w:val="24"/>
          <w:lang w:eastAsia="ru-RU"/>
        </w:rPr>
        <w:t>жирными</w:t>
      </w:r>
      <w:proofErr w:type="gramEnd"/>
      <w:r w:rsidRPr="0031309A">
        <w:rPr>
          <w:rFonts w:ascii="Arial" w:eastAsia="Times New Roman" w:hAnsi="Arial" w:cs="Arial"/>
          <w:color w:val="3D3D3D"/>
          <w:sz w:val="24"/>
          <w:szCs w:val="24"/>
          <w:lang w:eastAsia="ru-RU"/>
        </w:rPr>
        <w:t xml:space="preserve"> через стили. Однако это будет неправильно!</w:t>
      </w:r>
    </w:p>
    <w:p w:rsidR="0031309A" w:rsidRPr="0031309A" w:rsidRDefault="0031309A" w:rsidP="0031309A">
      <w:pPr>
        <w:shd w:val="clear" w:color="auto" w:fill="FFFFFF"/>
        <w:spacing w:after="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Так как специально для этих целей был создан </w:t>
      </w:r>
      <w:r w:rsidRPr="0031309A">
        <w:rPr>
          <w:rFonts w:ascii="inherit" w:eastAsia="Times New Roman" w:hAnsi="inherit" w:cs="Arial"/>
          <w:b/>
          <w:bCs/>
          <w:color w:val="3D3D3D"/>
          <w:sz w:val="24"/>
          <w:szCs w:val="24"/>
          <w:lang w:eastAsia="ru-RU"/>
        </w:rPr>
        <w:t>тег th</w:t>
      </w:r>
      <w:r w:rsidRPr="0031309A">
        <w:rPr>
          <w:rFonts w:ascii="Arial" w:eastAsia="Times New Roman" w:hAnsi="Arial" w:cs="Arial"/>
          <w:color w:val="3D3D3D"/>
          <w:sz w:val="24"/>
          <w:szCs w:val="24"/>
          <w:lang w:eastAsia="ru-RU"/>
        </w:rPr>
        <w:t>, который задается вместо обычных ячеек (</w:t>
      </w:r>
      <w:r w:rsidRPr="0031309A">
        <w:rPr>
          <w:rFonts w:ascii="inherit" w:eastAsia="Times New Roman" w:hAnsi="inherit" w:cs="Arial"/>
          <w:b/>
          <w:bCs/>
          <w:color w:val="3D3D3D"/>
          <w:sz w:val="24"/>
          <w:szCs w:val="24"/>
          <w:lang w:eastAsia="ru-RU"/>
        </w:rPr>
        <w:t>тег td</w:t>
      </w:r>
      <w:r w:rsidRPr="0031309A">
        <w:rPr>
          <w:rFonts w:ascii="Arial" w:eastAsia="Times New Roman" w:hAnsi="Arial" w:cs="Arial"/>
          <w:color w:val="3D3D3D"/>
          <w:sz w:val="24"/>
          <w:szCs w:val="24"/>
          <w:lang w:eastAsia="ru-RU"/>
        </w:rPr>
        <w:t>). И указывает на то, что это ячейки-заголовки, которые используются для названия столбцов.</w:t>
      </w:r>
    </w:p>
    <w:p w:rsidR="0031309A" w:rsidRPr="0031309A" w:rsidRDefault="0031309A" w:rsidP="0031309A">
      <w:pPr>
        <w:shd w:val="clear" w:color="auto" w:fill="FF7522"/>
        <w:spacing w:line="360" w:lineRule="atLeast"/>
        <w:textAlignment w:val="baseline"/>
        <w:rPr>
          <w:rFonts w:ascii="Arial" w:eastAsia="Times New Roman" w:hAnsi="Arial" w:cs="Arial"/>
          <w:color w:val="FFFFFF"/>
          <w:sz w:val="23"/>
          <w:szCs w:val="23"/>
          <w:lang w:eastAsia="ru-RU"/>
        </w:rPr>
      </w:pPr>
      <w:r w:rsidRPr="0031309A">
        <w:rPr>
          <w:rFonts w:ascii="Arial" w:eastAsia="Times New Roman" w:hAnsi="Arial" w:cs="Arial"/>
          <w:color w:val="FFFFFF"/>
          <w:sz w:val="23"/>
          <w:szCs w:val="23"/>
          <w:lang w:eastAsia="ru-RU"/>
        </w:rPr>
        <w:t>Помните о том, что тег th играет не просто визуальную роль, а семантическую. Это важно для поисковых роботов.</w:t>
      </w:r>
    </w:p>
    <w:p w:rsidR="0031309A" w:rsidRPr="0031309A" w:rsidRDefault="0031309A" w:rsidP="0031309A">
      <w:pPr>
        <w:shd w:val="clear" w:color="auto" w:fill="FFFFFF"/>
        <w:spacing w:after="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 xml:space="preserve">Давайте в таблице из прошлого примера в первой строке </w:t>
      </w:r>
      <w:proofErr w:type="gramStart"/>
      <w:r w:rsidRPr="0031309A">
        <w:rPr>
          <w:rFonts w:ascii="Arial" w:eastAsia="Times New Roman" w:hAnsi="Arial" w:cs="Arial"/>
          <w:color w:val="3D3D3D"/>
          <w:sz w:val="24"/>
          <w:szCs w:val="24"/>
          <w:lang w:eastAsia="ru-RU"/>
        </w:rPr>
        <w:t>заменим</w:t>
      </w:r>
      <w:proofErr w:type="gramEnd"/>
      <w:r w:rsidRPr="0031309A">
        <w:rPr>
          <w:rFonts w:ascii="Arial" w:eastAsia="Times New Roman" w:hAnsi="Arial" w:cs="Arial"/>
          <w:color w:val="3D3D3D"/>
          <w:sz w:val="24"/>
          <w:szCs w:val="24"/>
          <w:lang w:eastAsia="ru-RU"/>
        </w:rPr>
        <w:t xml:space="preserve"> теги </w:t>
      </w:r>
      <w:r w:rsidRPr="0031309A">
        <w:rPr>
          <w:rFonts w:ascii="inherit" w:eastAsia="Times New Roman" w:hAnsi="inherit" w:cs="Courier New"/>
          <w:color w:val="3D3D3D"/>
          <w:sz w:val="20"/>
          <w:lang w:eastAsia="ru-RU"/>
        </w:rPr>
        <w:t>td</w:t>
      </w:r>
      <w:r w:rsidRPr="0031309A">
        <w:rPr>
          <w:rFonts w:ascii="Arial" w:eastAsia="Times New Roman" w:hAnsi="Arial" w:cs="Arial"/>
          <w:color w:val="3D3D3D"/>
          <w:sz w:val="24"/>
          <w:szCs w:val="24"/>
          <w:lang w:eastAsia="ru-RU"/>
        </w:rPr>
        <w:t> на </w:t>
      </w:r>
      <w:r w:rsidRPr="0031309A">
        <w:rPr>
          <w:rFonts w:ascii="inherit" w:eastAsia="Times New Roman" w:hAnsi="inherit" w:cs="Courier New"/>
          <w:color w:val="3D3D3D"/>
          <w:sz w:val="20"/>
          <w:lang w:eastAsia="ru-RU"/>
        </w:rPr>
        <w:t>th</w:t>
      </w:r>
      <w:r w:rsidRPr="0031309A">
        <w:rPr>
          <w:rFonts w:ascii="Arial" w:eastAsia="Times New Roman" w:hAnsi="Arial" w:cs="Arial"/>
          <w:color w:val="3D3D3D"/>
          <w:sz w:val="24"/>
          <w:szCs w:val="24"/>
          <w:lang w:eastAsia="ru-RU"/>
        </w:rPr>
        <w:t> . А также чуточку изменим их содержимое:</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&lt;table&gt;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&lt;caption&gt;Таблица с тегом th&lt;/caption&gt;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eastAsia="ru-RU"/>
        </w:rPr>
        <w:t xml:space="preserve">  </w:t>
      </w:r>
      <w:r w:rsidRPr="0031309A">
        <w:rPr>
          <w:rFonts w:ascii="Courier New" w:eastAsia="Times New Roman" w:hAnsi="Courier New" w:cs="Courier New"/>
          <w:color w:val="006600"/>
          <w:sz w:val="24"/>
          <w:szCs w:val="24"/>
          <w:lang w:val="en-US" w:eastAsia="ru-RU"/>
        </w:rPr>
        <w:t>&lt;</w:t>
      </w:r>
      <w:proofErr w:type="gramStart"/>
      <w:r w:rsidRPr="0031309A">
        <w:rPr>
          <w:rFonts w:ascii="Courier New" w:eastAsia="Times New Roman" w:hAnsi="Courier New" w:cs="Courier New"/>
          <w:color w:val="006600"/>
          <w:sz w:val="24"/>
          <w:szCs w:val="24"/>
          <w:lang w:val="en-US" w:eastAsia="ru-RU"/>
        </w:rPr>
        <w:t>tr</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1&lt;/th&gt;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2&lt;/th&gt;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3&lt;/th&gt;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4&lt;/th&gt;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tr</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tr</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td&gt;</w:t>
      </w:r>
      <w:proofErr w:type="gramEnd"/>
      <w:r w:rsidRPr="0031309A">
        <w:rPr>
          <w:rFonts w:ascii="Courier New" w:eastAsia="Times New Roman" w:hAnsi="Courier New" w:cs="Courier New"/>
          <w:color w:val="006600"/>
          <w:sz w:val="24"/>
          <w:szCs w:val="24"/>
          <w:lang w:eastAsia="ru-RU"/>
        </w:rPr>
        <w:t>Строка</w:t>
      </w:r>
      <w:r w:rsidRPr="0031309A">
        <w:rPr>
          <w:rFonts w:ascii="Courier New" w:eastAsia="Times New Roman" w:hAnsi="Courier New" w:cs="Courier New"/>
          <w:color w:val="006600"/>
          <w:sz w:val="24"/>
          <w:szCs w:val="24"/>
          <w:lang w:val="en-US" w:eastAsia="ru-RU"/>
        </w:rPr>
        <w:t xml:space="preserve">2 </w:t>
      </w:r>
      <w:r w:rsidRPr="0031309A">
        <w:rPr>
          <w:rFonts w:ascii="Courier New" w:eastAsia="Times New Roman" w:hAnsi="Courier New" w:cs="Courier New"/>
          <w:color w:val="006600"/>
          <w:sz w:val="24"/>
          <w:szCs w:val="24"/>
          <w:lang w:eastAsia="ru-RU"/>
        </w:rPr>
        <w:t>Ячейка</w:t>
      </w:r>
      <w:r w:rsidRPr="0031309A">
        <w:rPr>
          <w:rFonts w:ascii="Courier New" w:eastAsia="Times New Roman" w:hAnsi="Courier New" w:cs="Courier New"/>
          <w:color w:val="006600"/>
          <w:sz w:val="24"/>
          <w:szCs w:val="24"/>
          <w:lang w:val="en-US" w:eastAsia="ru-RU"/>
        </w:rPr>
        <w:t>1&lt;/td&gt;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lastRenderedPageBreak/>
        <w:t xml:space="preserve">    &lt;</w:t>
      </w:r>
      <w:proofErr w:type="gramStart"/>
      <w:r w:rsidRPr="0031309A">
        <w:rPr>
          <w:rFonts w:ascii="Courier New" w:eastAsia="Times New Roman" w:hAnsi="Courier New" w:cs="Courier New"/>
          <w:color w:val="006600"/>
          <w:sz w:val="24"/>
          <w:szCs w:val="24"/>
          <w:lang w:val="en-US" w:eastAsia="ru-RU"/>
        </w:rPr>
        <w:t>td&gt;</w:t>
      </w:r>
      <w:proofErr w:type="gramEnd"/>
      <w:r w:rsidRPr="0031309A">
        <w:rPr>
          <w:rFonts w:ascii="Courier New" w:eastAsia="Times New Roman" w:hAnsi="Courier New" w:cs="Courier New"/>
          <w:color w:val="006600"/>
          <w:sz w:val="24"/>
          <w:szCs w:val="24"/>
          <w:lang w:eastAsia="ru-RU"/>
        </w:rPr>
        <w:t>Строка</w:t>
      </w:r>
      <w:r w:rsidRPr="0031309A">
        <w:rPr>
          <w:rFonts w:ascii="Courier New" w:eastAsia="Times New Roman" w:hAnsi="Courier New" w:cs="Courier New"/>
          <w:color w:val="006600"/>
          <w:sz w:val="24"/>
          <w:szCs w:val="24"/>
          <w:lang w:val="en-US" w:eastAsia="ru-RU"/>
        </w:rPr>
        <w:t xml:space="preserve">2 </w:t>
      </w:r>
      <w:r w:rsidRPr="0031309A">
        <w:rPr>
          <w:rFonts w:ascii="Courier New" w:eastAsia="Times New Roman" w:hAnsi="Courier New" w:cs="Courier New"/>
          <w:color w:val="006600"/>
          <w:sz w:val="24"/>
          <w:szCs w:val="24"/>
          <w:lang w:eastAsia="ru-RU"/>
        </w:rPr>
        <w:t>Ячейка</w:t>
      </w:r>
      <w:r w:rsidRPr="0031309A">
        <w:rPr>
          <w:rFonts w:ascii="Courier New" w:eastAsia="Times New Roman" w:hAnsi="Courier New" w:cs="Courier New"/>
          <w:color w:val="006600"/>
          <w:sz w:val="24"/>
          <w:szCs w:val="24"/>
          <w:lang w:val="en-US" w:eastAsia="ru-RU"/>
        </w:rPr>
        <w:t>2&lt;/td&gt;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td&gt;</w:t>
      </w:r>
      <w:proofErr w:type="gramEnd"/>
      <w:r w:rsidRPr="0031309A">
        <w:rPr>
          <w:rFonts w:ascii="Courier New" w:eastAsia="Times New Roman" w:hAnsi="Courier New" w:cs="Courier New"/>
          <w:color w:val="006600"/>
          <w:sz w:val="24"/>
          <w:szCs w:val="24"/>
          <w:lang w:eastAsia="ru-RU"/>
        </w:rPr>
        <w:t>Строка</w:t>
      </w:r>
      <w:r w:rsidRPr="0031309A">
        <w:rPr>
          <w:rFonts w:ascii="Courier New" w:eastAsia="Times New Roman" w:hAnsi="Courier New" w:cs="Courier New"/>
          <w:color w:val="006600"/>
          <w:sz w:val="24"/>
          <w:szCs w:val="24"/>
          <w:lang w:val="en-US" w:eastAsia="ru-RU"/>
        </w:rPr>
        <w:t xml:space="preserve">2 </w:t>
      </w:r>
      <w:r w:rsidRPr="0031309A">
        <w:rPr>
          <w:rFonts w:ascii="Courier New" w:eastAsia="Times New Roman" w:hAnsi="Courier New" w:cs="Courier New"/>
          <w:color w:val="006600"/>
          <w:sz w:val="24"/>
          <w:szCs w:val="24"/>
          <w:lang w:eastAsia="ru-RU"/>
        </w:rPr>
        <w:t>Ячейка</w:t>
      </w:r>
      <w:r w:rsidRPr="0031309A">
        <w:rPr>
          <w:rFonts w:ascii="Courier New" w:eastAsia="Times New Roman" w:hAnsi="Courier New" w:cs="Courier New"/>
          <w:color w:val="006600"/>
          <w:sz w:val="24"/>
          <w:szCs w:val="24"/>
          <w:lang w:val="en-US" w:eastAsia="ru-RU"/>
        </w:rPr>
        <w:t>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val="en-US" w:eastAsia="ru-RU"/>
        </w:rPr>
        <w:t xml:space="preserve">    </w:t>
      </w:r>
      <w:r w:rsidRPr="0031309A">
        <w:rPr>
          <w:rFonts w:ascii="Courier New" w:eastAsia="Times New Roman" w:hAnsi="Courier New" w:cs="Courier New"/>
          <w:color w:val="006600"/>
          <w:sz w:val="24"/>
          <w:szCs w:val="24"/>
          <w:lang w:eastAsia="ru-RU"/>
        </w:rPr>
        <w:t>&lt;td&gt;Строка</w:t>
      </w:r>
      <w:proofErr w:type="gramStart"/>
      <w:r w:rsidRPr="0031309A">
        <w:rPr>
          <w:rFonts w:ascii="Courier New" w:eastAsia="Times New Roman" w:hAnsi="Courier New" w:cs="Courier New"/>
          <w:color w:val="006600"/>
          <w:sz w:val="24"/>
          <w:szCs w:val="24"/>
          <w:lang w:eastAsia="ru-RU"/>
        </w:rPr>
        <w:t>2</w:t>
      </w:r>
      <w:proofErr w:type="gramEnd"/>
      <w:r w:rsidRPr="0031309A">
        <w:rPr>
          <w:rFonts w:ascii="Courier New" w:eastAsia="Times New Roman" w:hAnsi="Courier New" w:cs="Courier New"/>
          <w:color w:val="006600"/>
          <w:sz w:val="24"/>
          <w:szCs w:val="24"/>
          <w:lang w:eastAsia="ru-RU"/>
        </w:rPr>
        <w:t xml:space="preserve"> Ячейка4&lt;/td&gt;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&lt;td&gt;Строка3 Ячейка</w:t>
      </w:r>
      <w:proofErr w:type="gramStart"/>
      <w:r w:rsidRPr="0031309A">
        <w:rPr>
          <w:rFonts w:ascii="Courier New" w:eastAsia="Times New Roman" w:hAnsi="Courier New" w:cs="Courier New"/>
          <w:color w:val="006600"/>
          <w:sz w:val="24"/>
          <w:szCs w:val="24"/>
          <w:lang w:eastAsia="ru-RU"/>
        </w:rPr>
        <w:t>1</w:t>
      </w:r>
      <w:proofErr w:type="gramEnd"/>
      <w:r w:rsidRPr="0031309A">
        <w:rPr>
          <w:rFonts w:ascii="Courier New" w:eastAsia="Times New Roman" w:hAnsi="Courier New" w:cs="Courier New"/>
          <w:color w:val="006600"/>
          <w:sz w:val="24"/>
          <w:szCs w:val="24"/>
          <w:lang w:eastAsia="ru-RU"/>
        </w:rPr>
        <w:t>&lt;/td&gt;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&lt;td&gt;Строка3 Ячейка</w:t>
      </w:r>
      <w:proofErr w:type="gramStart"/>
      <w:r w:rsidRPr="0031309A">
        <w:rPr>
          <w:rFonts w:ascii="Courier New" w:eastAsia="Times New Roman" w:hAnsi="Courier New" w:cs="Courier New"/>
          <w:color w:val="006600"/>
          <w:sz w:val="24"/>
          <w:szCs w:val="24"/>
          <w:lang w:eastAsia="ru-RU"/>
        </w:rPr>
        <w:t>2</w:t>
      </w:r>
      <w:proofErr w:type="gramEnd"/>
      <w:r w:rsidRPr="0031309A">
        <w:rPr>
          <w:rFonts w:ascii="Courier New" w:eastAsia="Times New Roman" w:hAnsi="Courier New" w:cs="Courier New"/>
          <w:color w:val="006600"/>
          <w:sz w:val="24"/>
          <w:szCs w:val="24"/>
          <w:lang w:eastAsia="ru-RU"/>
        </w:rPr>
        <w:t>&lt;/td&gt;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&lt;td&gt;Строка3 Ячейка3&lt;/td&gt;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&lt;td&gt;Строка3 Ячейка</w:t>
      </w:r>
      <w:proofErr w:type="gramStart"/>
      <w:r w:rsidRPr="0031309A">
        <w:rPr>
          <w:rFonts w:ascii="Courier New" w:eastAsia="Times New Roman" w:hAnsi="Courier New" w:cs="Courier New"/>
          <w:color w:val="006600"/>
          <w:sz w:val="24"/>
          <w:szCs w:val="24"/>
          <w:lang w:eastAsia="ru-RU"/>
        </w:rPr>
        <w:t>4</w:t>
      </w:r>
      <w:proofErr w:type="gramEnd"/>
      <w:r w:rsidRPr="0031309A">
        <w:rPr>
          <w:rFonts w:ascii="Courier New" w:eastAsia="Times New Roman" w:hAnsi="Courier New" w:cs="Courier New"/>
          <w:color w:val="006600"/>
          <w:sz w:val="24"/>
          <w:szCs w:val="24"/>
          <w:lang w:eastAsia="ru-RU"/>
        </w:rPr>
        <w:t>&lt;/td&gt;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4</w:t>
      </w:r>
      <w:proofErr w:type="gramEnd"/>
      <w:r w:rsidRPr="0031309A">
        <w:rPr>
          <w:rFonts w:ascii="Courier New" w:eastAsia="Times New Roman" w:hAnsi="Courier New" w:cs="Courier New"/>
          <w:color w:val="006600"/>
          <w:sz w:val="24"/>
          <w:szCs w:val="24"/>
          <w:lang w:eastAsia="ru-RU"/>
        </w:rPr>
        <w:t xml:space="preserve"> Ячейка1&lt;/td&gt;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4</w:t>
      </w:r>
      <w:proofErr w:type="gramEnd"/>
      <w:r w:rsidRPr="0031309A">
        <w:rPr>
          <w:rFonts w:ascii="Courier New" w:eastAsia="Times New Roman" w:hAnsi="Courier New" w:cs="Courier New"/>
          <w:color w:val="006600"/>
          <w:sz w:val="24"/>
          <w:szCs w:val="24"/>
          <w:lang w:eastAsia="ru-RU"/>
        </w:rPr>
        <w:t xml:space="preserve"> Ячейка2&lt;/td&gt;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4</w:t>
      </w:r>
      <w:proofErr w:type="gramEnd"/>
      <w:r w:rsidRPr="0031309A">
        <w:rPr>
          <w:rFonts w:ascii="Courier New" w:eastAsia="Times New Roman" w:hAnsi="Courier New" w:cs="Courier New"/>
          <w:color w:val="006600"/>
          <w:sz w:val="24"/>
          <w:szCs w:val="24"/>
          <w:lang w:eastAsia="ru-RU"/>
        </w:rPr>
        <w:t xml:space="preserve"> Ячейка3&lt;/td&gt;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4</w:t>
      </w:r>
      <w:proofErr w:type="gramEnd"/>
      <w:r w:rsidRPr="0031309A">
        <w:rPr>
          <w:rFonts w:ascii="Courier New" w:eastAsia="Times New Roman" w:hAnsi="Courier New" w:cs="Courier New"/>
          <w:color w:val="006600"/>
          <w:sz w:val="24"/>
          <w:szCs w:val="24"/>
          <w:lang w:eastAsia="ru-RU"/>
        </w:rPr>
        <w:t xml:space="preserve"> Ячейка4&lt;/td&gt;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&lt;/table&gt;</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А вот и результат кода выше, выполненный в браузере:</w:t>
      </w:r>
    </w:p>
    <w:tbl>
      <w:tblPr>
        <w:tblW w:w="0" w:type="dxa"/>
        <w:tblCellSpacing w:w="15" w:type="dxa"/>
        <w:tblBorders>
          <w:top w:val="single" w:sz="6" w:space="0" w:color="DDDDDD"/>
          <w:left w:val="single" w:sz="6" w:space="0" w:color="DDDDDD"/>
          <w:bottom w:val="single" w:sz="6" w:space="0" w:color="DDDDDD"/>
          <w:right w:val="single" w:sz="6" w:space="0" w:color="DDDDDD"/>
        </w:tblBorders>
        <w:shd w:val="clear" w:color="auto" w:fill="FDFDFD"/>
        <w:tblCellMar>
          <w:left w:w="0" w:type="dxa"/>
          <w:right w:w="0" w:type="dxa"/>
        </w:tblCellMar>
        <w:tblLook w:val="04A0"/>
      </w:tblPr>
      <w:tblGrid>
        <w:gridCol w:w="1772"/>
        <w:gridCol w:w="1757"/>
        <w:gridCol w:w="1757"/>
        <w:gridCol w:w="1772"/>
      </w:tblGrid>
      <w:tr w:rsidR="0031309A" w:rsidRPr="0031309A" w:rsidTr="0031309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E4E4E4"/>
            <w:tcMar>
              <w:top w:w="75" w:type="dxa"/>
              <w:left w:w="75" w:type="dxa"/>
              <w:bottom w:w="75" w:type="dxa"/>
              <w:right w:w="75" w:type="dxa"/>
            </w:tcMar>
            <w:hideMark/>
          </w:tcPr>
          <w:p w:rsidR="0031309A" w:rsidRPr="0031309A" w:rsidRDefault="0031309A" w:rsidP="0031309A">
            <w:pPr>
              <w:spacing w:after="0" w:line="360" w:lineRule="atLeast"/>
              <w:jc w:val="center"/>
              <w:rPr>
                <w:rFonts w:ascii="inherit" w:eastAsia="Times New Roman" w:hAnsi="inherit" w:cs="Arial"/>
                <w:b/>
                <w:bCs/>
                <w:color w:val="3D3D3D"/>
                <w:sz w:val="21"/>
                <w:szCs w:val="21"/>
                <w:lang w:eastAsia="ru-RU"/>
              </w:rPr>
            </w:pPr>
            <w:r w:rsidRPr="0031309A">
              <w:rPr>
                <w:rFonts w:ascii="inherit" w:eastAsia="Times New Roman" w:hAnsi="inherit" w:cs="Arial"/>
                <w:b/>
                <w:bCs/>
                <w:color w:val="3D3D3D"/>
                <w:sz w:val="21"/>
                <w:szCs w:val="21"/>
                <w:lang w:eastAsia="ru-RU"/>
              </w:rPr>
              <w:t>Столбец 1</w:t>
            </w:r>
          </w:p>
        </w:tc>
        <w:tc>
          <w:tcPr>
            <w:tcW w:w="0" w:type="auto"/>
            <w:tcBorders>
              <w:top w:val="single" w:sz="6" w:space="0" w:color="DDDDDD"/>
              <w:left w:val="single" w:sz="6" w:space="0" w:color="DDDDDD"/>
              <w:bottom w:val="single" w:sz="6" w:space="0" w:color="DDDDDD"/>
              <w:right w:val="single" w:sz="6" w:space="0" w:color="DDDDDD"/>
            </w:tcBorders>
            <w:shd w:val="clear" w:color="auto" w:fill="E4E4E4"/>
            <w:tcMar>
              <w:top w:w="75" w:type="dxa"/>
              <w:left w:w="75" w:type="dxa"/>
              <w:bottom w:w="75" w:type="dxa"/>
              <w:right w:w="75" w:type="dxa"/>
            </w:tcMar>
            <w:hideMark/>
          </w:tcPr>
          <w:p w:rsidR="0031309A" w:rsidRPr="0031309A" w:rsidRDefault="0031309A" w:rsidP="0031309A">
            <w:pPr>
              <w:spacing w:after="0" w:line="360" w:lineRule="atLeast"/>
              <w:jc w:val="center"/>
              <w:rPr>
                <w:rFonts w:ascii="inherit" w:eastAsia="Times New Roman" w:hAnsi="inherit" w:cs="Arial"/>
                <w:b/>
                <w:bCs/>
                <w:color w:val="3D3D3D"/>
                <w:sz w:val="21"/>
                <w:szCs w:val="21"/>
                <w:lang w:eastAsia="ru-RU"/>
              </w:rPr>
            </w:pPr>
            <w:r w:rsidRPr="0031309A">
              <w:rPr>
                <w:rFonts w:ascii="inherit" w:eastAsia="Times New Roman" w:hAnsi="inherit" w:cs="Arial"/>
                <w:b/>
                <w:bCs/>
                <w:color w:val="3D3D3D"/>
                <w:sz w:val="21"/>
                <w:szCs w:val="21"/>
                <w:lang w:eastAsia="ru-RU"/>
              </w:rPr>
              <w:t>Столбец 2</w:t>
            </w:r>
          </w:p>
        </w:tc>
        <w:tc>
          <w:tcPr>
            <w:tcW w:w="0" w:type="auto"/>
            <w:tcBorders>
              <w:top w:val="single" w:sz="6" w:space="0" w:color="DDDDDD"/>
              <w:left w:val="single" w:sz="6" w:space="0" w:color="DDDDDD"/>
              <w:bottom w:val="single" w:sz="6" w:space="0" w:color="DDDDDD"/>
              <w:right w:val="single" w:sz="6" w:space="0" w:color="DDDDDD"/>
            </w:tcBorders>
            <w:shd w:val="clear" w:color="auto" w:fill="E4E4E4"/>
            <w:tcMar>
              <w:top w:w="75" w:type="dxa"/>
              <w:left w:w="75" w:type="dxa"/>
              <w:bottom w:w="75" w:type="dxa"/>
              <w:right w:w="75" w:type="dxa"/>
            </w:tcMar>
            <w:hideMark/>
          </w:tcPr>
          <w:p w:rsidR="0031309A" w:rsidRPr="0031309A" w:rsidRDefault="0031309A" w:rsidP="0031309A">
            <w:pPr>
              <w:spacing w:after="0" w:line="360" w:lineRule="atLeast"/>
              <w:jc w:val="center"/>
              <w:rPr>
                <w:rFonts w:ascii="inherit" w:eastAsia="Times New Roman" w:hAnsi="inherit" w:cs="Arial"/>
                <w:b/>
                <w:bCs/>
                <w:color w:val="3D3D3D"/>
                <w:sz w:val="21"/>
                <w:szCs w:val="21"/>
                <w:lang w:eastAsia="ru-RU"/>
              </w:rPr>
            </w:pPr>
            <w:r w:rsidRPr="0031309A">
              <w:rPr>
                <w:rFonts w:ascii="inherit" w:eastAsia="Times New Roman" w:hAnsi="inherit" w:cs="Arial"/>
                <w:b/>
                <w:bCs/>
                <w:color w:val="3D3D3D"/>
                <w:sz w:val="21"/>
                <w:szCs w:val="21"/>
                <w:lang w:eastAsia="ru-RU"/>
              </w:rPr>
              <w:t>Столбец 3</w:t>
            </w:r>
          </w:p>
        </w:tc>
        <w:tc>
          <w:tcPr>
            <w:tcW w:w="0" w:type="auto"/>
            <w:tcBorders>
              <w:top w:val="single" w:sz="6" w:space="0" w:color="DDDDDD"/>
              <w:left w:val="single" w:sz="6" w:space="0" w:color="DDDDDD"/>
              <w:bottom w:val="single" w:sz="6" w:space="0" w:color="DDDDDD"/>
              <w:right w:val="single" w:sz="6" w:space="0" w:color="DDDDDD"/>
            </w:tcBorders>
            <w:shd w:val="clear" w:color="auto" w:fill="E4E4E4"/>
            <w:tcMar>
              <w:top w:w="75" w:type="dxa"/>
              <w:left w:w="75" w:type="dxa"/>
              <w:bottom w:w="75" w:type="dxa"/>
              <w:right w:w="75" w:type="dxa"/>
            </w:tcMar>
            <w:hideMark/>
          </w:tcPr>
          <w:p w:rsidR="0031309A" w:rsidRPr="0031309A" w:rsidRDefault="0031309A" w:rsidP="0031309A">
            <w:pPr>
              <w:spacing w:after="0" w:line="360" w:lineRule="atLeast"/>
              <w:jc w:val="center"/>
              <w:rPr>
                <w:rFonts w:ascii="inherit" w:eastAsia="Times New Roman" w:hAnsi="inherit" w:cs="Arial"/>
                <w:b/>
                <w:bCs/>
                <w:color w:val="3D3D3D"/>
                <w:sz w:val="21"/>
                <w:szCs w:val="21"/>
                <w:lang w:eastAsia="ru-RU"/>
              </w:rPr>
            </w:pPr>
            <w:r w:rsidRPr="0031309A">
              <w:rPr>
                <w:rFonts w:ascii="inherit" w:eastAsia="Times New Roman" w:hAnsi="inherit" w:cs="Arial"/>
                <w:b/>
                <w:bCs/>
                <w:color w:val="3D3D3D"/>
                <w:sz w:val="21"/>
                <w:szCs w:val="21"/>
                <w:lang w:eastAsia="ru-RU"/>
              </w:rPr>
              <w:t>Столбец 4</w:t>
            </w:r>
          </w:p>
        </w:tc>
      </w:tr>
      <w:tr w:rsidR="0031309A" w:rsidRPr="0031309A" w:rsidTr="0031309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2</w:t>
            </w:r>
            <w:proofErr w:type="gramEnd"/>
            <w:r w:rsidRPr="0031309A">
              <w:rPr>
                <w:rFonts w:ascii="inherit" w:eastAsia="Times New Roman" w:hAnsi="inherit" w:cs="Arial"/>
                <w:color w:val="3D3D3D"/>
                <w:sz w:val="21"/>
                <w:szCs w:val="21"/>
                <w:lang w:eastAsia="ru-RU"/>
              </w:rPr>
              <w:t xml:space="preserve"> Ячейка1</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2</w:t>
            </w:r>
            <w:proofErr w:type="gramEnd"/>
            <w:r w:rsidRPr="0031309A">
              <w:rPr>
                <w:rFonts w:ascii="inherit" w:eastAsia="Times New Roman" w:hAnsi="inherit" w:cs="Arial"/>
                <w:color w:val="3D3D3D"/>
                <w:sz w:val="21"/>
                <w:szCs w:val="21"/>
                <w:lang w:eastAsia="ru-RU"/>
              </w:rPr>
              <w:t xml:space="preserve"> Ячейка2</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2</w:t>
            </w:r>
            <w:proofErr w:type="gramEnd"/>
            <w:r w:rsidRPr="0031309A">
              <w:rPr>
                <w:rFonts w:ascii="inherit" w:eastAsia="Times New Roman" w:hAnsi="inherit" w:cs="Arial"/>
                <w:color w:val="3D3D3D"/>
                <w:sz w:val="21"/>
                <w:szCs w:val="21"/>
                <w:lang w:eastAsia="ru-RU"/>
              </w:rPr>
              <w:t xml:space="preserve"> Ячейка3</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2</w:t>
            </w:r>
            <w:proofErr w:type="gramEnd"/>
            <w:r w:rsidRPr="0031309A">
              <w:rPr>
                <w:rFonts w:ascii="inherit" w:eastAsia="Times New Roman" w:hAnsi="inherit" w:cs="Arial"/>
                <w:color w:val="3D3D3D"/>
                <w:sz w:val="21"/>
                <w:szCs w:val="21"/>
                <w:lang w:eastAsia="ru-RU"/>
              </w:rPr>
              <w:t xml:space="preserve"> Ячейка4</w:t>
            </w:r>
          </w:p>
        </w:tc>
      </w:tr>
      <w:tr w:rsidR="0031309A" w:rsidRPr="0031309A" w:rsidTr="0031309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Строка3 Ячейка</w:t>
            </w:r>
            <w:proofErr w:type="gramStart"/>
            <w:r w:rsidRPr="0031309A">
              <w:rPr>
                <w:rFonts w:ascii="inherit" w:eastAsia="Times New Roman" w:hAnsi="inherit" w:cs="Arial"/>
                <w:color w:val="3D3D3D"/>
                <w:sz w:val="21"/>
                <w:szCs w:val="21"/>
                <w:lang w:eastAsia="ru-RU"/>
              </w:rPr>
              <w:t>1</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Строка3 Ячейка</w:t>
            </w:r>
            <w:proofErr w:type="gramStart"/>
            <w:r w:rsidRPr="0031309A">
              <w:rPr>
                <w:rFonts w:ascii="inherit" w:eastAsia="Times New Roman" w:hAnsi="inherit" w:cs="Arial"/>
                <w:color w:val="3D3D3D"/>
                <w:sz w:val="21"/>
                <w:szCs w:val="21"/>
                <w:lang w:eastAsia="ru-RU"/>
              </w:rPr>
              <w:t>2</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Строка3 Ячейка3</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Строка3 Ячейка</w:t>
            </w:r>
            <w:proofErr w:type="gramStart"/>
            <w:r w:rsidRPr="0031309A">
              <w:rPr>
                <w:rFonts w:ascii="inherit" w:eastAsia="Times New Roman" w:hAnsi="inherit" w:cs="Arial"/>
                <w:color w:val="3D3D3D"/>
                <w:sz w:val="21"/>
                <w:szCs w:val="21"/>
                <w:lang w:eastAsia="ru-RU"/>
              </w:rPr>
              <w:t>4</w:t>
            </w:r>
            <w:proofErr w:type="gramEnd"/>
          </w:p>
        </w:tc>
      </w:tr>
      <w:tr w:rsidR="0031309A" w:rsidRPr="0031309A" w:rsidTr="0031309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4</w:t>
            </w:r>
            <w:proofErr w:type="gramEnd"/>
            <w:r w:rsidRPr="0031309A">
              <w:rPr>
                <w:rFonts w:ascii="inherit" w:eastAsia="Times New Roman" w:hAnsi="inherit" w:cs="Arial"/>
                <w:color w:val="3D3D3D"/>
                <w:sz w:val="21"/>
                <w:szCs w:val="21"/>
                <w:lang w:eastAsia="ru-RU"/>
              </w:rPr>
              <w:t xml:space="preserve"> Ячейка1</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4</w:t>
            </w:r>
            <w:proofErr w:type="gramEnd"/>
            <w:r w:rsidRPr="0031309A">
              <w:rPr>
                <w:rFonts w:ascii="inherit" w:eastAsia="Times New Roman" w:hAnsi="inherit" w:cs="Arial"/>
                <w:color w:val="3D3D3D"/>
                <w:sz w:val="21"/>
                <w:szCs w:val="21"/>
                <w:lang w:eastAsia="ru-RU"/>
              </w:rPr>
              <w:t xml:space="preserve"> Ячейка2</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4</w:t>
            </w:r>
            <w:proofErr w:type="gramEnd"/>
            <w:r w:rsidRPr="0031309A">
              <w:rPr>
                <w:rFonts w:ascii="inherit" w:eastAsia="Times New Roman" w:hAnsi="inherit" w:cs="Arial"/>
                <w:color w:val="3D3D3D"/>
                <w:sz w:val="21"/>
                <w:szCs w:val="21"/>
                <w:lang w:eastAsia="ru-RU"/>
              </w:rPr>
              <w:t xml:space="preserve"> Ячейка3</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4</w:t>
            </w:r>
            <w:proofErr w:type="gramEnd"/>
            <w:r w:rsidRPr="0031309A">
              <w:rPr>
                <w:rFonts w:ascii="inherit" w:eastAsia="Times New Roman" w:hAnsi="inherit" w:cs="Arial"/>
                <w:color w:val="3D3D3D"/>
                <w:sz w:val="21"/>
                <w:szCs w:val="21"/>
                <w:lang w:eastAsia="ru-RU"/>
              </w:rPr>
              <w:t xml:space="preserve"> Ячейка4</w:t>
            </w:r>
          </w:p>
        </w:tc>
      </w:tr>
      <w:tr w:rsidR="0031309A" w:rsidRPr="0031309A" w:rsidTr="0031309A">
        <w:trPr>
          <w:tblCellSpacing w:w="15" w:type="dxa"/>
        </w:trPr>
        <w:tc>
          <w:tcPr>
            <w:tcW w:w="0" w:type="auto"/>
            <w:gridSpan w:val="4"/>
            <w:tcBorders>
              <w:top w:val="nil"/>
              <w:left w:val="nil"/>
              <w:bottom w:val="nil"/>
              <w:right w:val="nil"/>
            </w:tcBorders>
            <w:shd w:val="clear" w:color="auto" w:fill="E4E4E4"/>
            <w:tcMar>
              <w:top w:w="75" w:type="dxa"/>
              <w:left w:w="75" w:type="dxa"/>
              <w:bottom w:w="75" w:type="dxa"/>
              <w:right w:w="75" w:type="dxa"/>
            </w:tcMar>
            <w:vAlign w:val="center"/>
            <w:hideMark/>
          </w:tcPr>
          <w:p w:rsidR="0031309A" w:rsidRPr="0031309A" w:rsidRDefault="0031309A" w:rsidP="0031309A">
            <w:pPr>
              <w:spacing w:after="0" w:line="360" w:lineRule="atLeast"/>
              <w:jc w:val="right"/>
              <w:textAlignment w:val="baseline"/>
              <w:rPr>
                <w:rFonts w:ascii="inherit" w:eastAsia="Times New Roman" w:hAnsi="inherit" w:cs="Arial"/>
                <w:i/>
                <w:iCs/>
                <w:color w:val="547901"/>
                <w:sz w:val="21"/>
                <w:szCs w:val="21"/>
                <w:lang w:eastAsia="ru-RU"/>
              </w:rPr>
            </w:pPr>
            <w:r w:rsidRPr="0031309A">
              <w:rPr>
                <w:rFonts w:ascii="inherit" w:eastAsia="Times New Roman" w:hAnsi="inherit" w:cs="Arial"/>
                <w:i/>
                <w:iCs/>
                <w:color w:val="547901"/>
                <w:sz w:val="21"/>
                <w:szCs w:val="21"/>
                <w:lang w:eastAsia="ru-RU"/>
              </w:rPr>
              <w:t>Таблица с тегом th</w:t>
            </w:r>
          </w:p>
        </w:tc>
      </w:tr>
    </w:tbl>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Как видите, текст в этих ячейках автоматически делается жирным.</w:t>
      </w:r>
    </w:p>
    <w:p w:rsidR="0031309A" w:rsidRPr="0031309A" w:rsidRDefault="0031309A" w:rsidP="0031309A">
      <w:pPr>
        <w:shd w:val="clear" w:color="auto" w:fill="FFFFFF"/>
        <w:spacing w:before="375" w:after="150" w:line="264" w:lineRule="atLeast"/>
        <w:textAlignment w:val="baseline"/>
        <w:outlineLvl w:val="2"/>
        <w:rPr>
          <w:rFonts w:ascii="Arial" w:eastAsia="Times New Roman" w:hAnsi="Arial" w:cs="Arial"/>
          <w:color w:val="0085B2"/>
          <w:sz w:val="32"/>
          <w:szCs w:val="32"/>
          <w:lang w:eastAsia="ru-RU"/>
        </w:rPr>
      </w:pPr>
      <w:r w:rsidRPr="0031309A">
        <w:rPr>
          <w:rFonts w:ascii="Arial" w:eastAsia="Times New Roman" w:hAnsi="Arial" w:cs="Arial"/>
          <w:color w:val="0085B2"/>
          <w:sz w:val="32"/>
          <w:szCs w:val="32"/>
          <w:lang w:eastAsia="ru-RU"/>
        </w:rPr>
        <w:t>Объединение ячеек по горизонтали и вертикали</w:t>
      </w:r>
    </w:p>
    <w:p w:rsidR="0031309A" w:rsidRPr="0031309A" w:rsidRDefault="0031309A" w:rsidP="0031309A">
      <w:pPr>
        <w:shd w:val="clear" w:color="auto" w:fill="30B2FF"/>
        <w:spacing w:line="360" w:lineRule="atLeast"/>
        <w:textAlignment w:val="baseline"/>
        <w:rPr>
          <w:rFonts w:ascii="Arial" w:eastAsia="Times New Roman" w:hAnsi="Arial" w:cs="Arial"/>
          <w:color w:val="111111"/>
          <w:sz w:val="23"/>
          <w:szCs w:val="23"/>
          <w:lang w:eastAsia="ru-RU"/>
        </w:rPr>
      </w:pPr>
      <w:r w:rsidRPr="0031309A">
        <w:rPr>
          <w:rFonts w:ascii="Arial" w:eastAsia="Times New Roman" w:hAnsi="Arial" w:cs="Arial"/>
          <w:color w:val="111111"/>
          <w:sz w:val="23"/>
          <w:szCs w:val="23"/>
          <w:lang w:eastAsia="ru-RU"/>
        </w:rPr>
        <w:t>Ребята, прежде</w:t>
      </w:r>
      <w:proofErr w:type="gramStart"/>
      <w:r w:rsidRPr="0031309A">
        <w:rPr>
          <w:rFonts w:ascii="Arial" w:eastAsia="Times New Roman" w:hAnsi="Arial" w:cs="Arial"/>
          <w:color w:val="111111"/>
          <w:sz w:val="23"/>
          <w:szCs w:val="23"/>
          <w:lang w:eastAsia="ru-RU"/>
        </w:rPr>
        <w:t>,</w:t>
      </w:r>
      <w:proofErr w:type="gramEnd"/>
      <w:r w:rsidRPr="0031309A">
        <w:rPr>
          <w:rFonts w:ascii="Arial" w:eastAsia="Times New Roman" w:hAnsi="Arial" w:cs="Arial"/>
          <w:color w:val="111111"/>
          <w:sz w:val="23"/>
          <w:szCs w:val="23"/>
          <w:lang w:eastAsia="ru-RU"/>
        </w:rPr>
        <w:t xml:space="preserve"> чем начать объяснять, хочу оговориться – если информация по объединению ячеек будет для Вас слегка запутанной. А с непривычки это именно так, </w:t>
      </w:r>
      <w:r w:rsidRPr="0031309A">
        <w:rPr>
          <w:rFonts w:ascii="Arial" w:eastAsia="Times New Roman" w:hAnsi="Arial" w:cs="Arial"/>
          <w:color w:val="111111"/>
          <w:sz w:val="23"/>
          <w:szCs w:val="23"/>
          <w:lang w:eastAsia="ru-RU"/>
        </w:rPr>
        <w:lastRenderedPageBreak/>
        <w:t>уж поверьте мне. Ниже есть видео, где я показываю и объясняю всё в живом режиме и на практике.</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Довольно часто ячейки в HTML таблицах приходится объединять по горизонтали и вертикали. Для удобства, я называю это объединение по столбцам и по строкам. Так новичкам понятнее, что они делают.</w:t>
      </w:r>
    </w:p>
    <w:p w:rsidR="0031309A" w:rsidRPr="0031309A" w:rsidRDefault="0031309A" w:rsidP="0031309A">
      <w:pPr>
        <w:shd w:val="clear" w:color="auto" w:fill="FFFFFF"/>
        <w:spacing w:after="0" w:line="384" w:lineRule="atLeast"/>
        <w:textAlignment w:val="baseline"/>
        <w:rPr>
          <w:rFonts w:ascii="Arial" w:eastAsia="Times New Roman" w:hAnsi="Arial" w:cs="Arial"/>
          <w:color w:val="3D3D3D"/>
          <w:sz w:val="24"/>
          <w:szCs w:val="24"/>
          <w:lang w:eastAsia="ru-RU"/>
        </w:rPr>
      </w:pPr>
      <w:r w:rsidRPr="0031309A">
        <w:rPr>
          <w:rFonts w:ascii="inherit" w:eastAsia="Times New Roman" w:hAnsi="inherit" w:cs="Arial"/>
          <w:b/>
          <w:bCs/>
          <w:color w:val="3D3D3D"/>
          <w:sz w:val="24"/>
          <w:szCs w:val="24"/>
          <w:lang w:eastAsia="ru-RU"/>
        </w:rPr>
        <w:t>Для этого мы будем использовать 2 атрибута</w:t>
      </w:r>
      <w:r w:rsidRPr="0031309A">
        <w:rPr>
          <w:rFonts w:ascii="Arial" w:eastAsia="Times New Roman" w:hAnsi="Arial" w:cs="Arial"/>
          <w:color w:val="3D3D3D"/>
          <w:sz w:val="24"/>
          <w:szCs w:val="24"/>
          <w:lang w:eastAsia="ru-RU"/>
        </w:rPr>
        <w:t>, которые задаются непосредственно самим ячейкам:</w:t>
      </w:r>
    </w:p>
    <w:p w:rsidR="0031309A" w:rsidRPr="0031309A" w:rsidRDefault="0031309A" w:rsidP="0031309A">
      <w:pPr>
        <w:numPr>
          <w:ilvl w:val="0"/>
          <w:numId w:val="3"/>
        </w:numPr>
        <w:shd w:val="clear" w:color="auto" w:fill="FFFFFF"/>
        <w:spacing w:after="0" w:line="360" w:lineRule="atLeast"/>
        <w:ind w:left="600"/>
        <w:textAlignment w:val="baseline"/>
        <w:rPr>
          <w:rFonts w:ascii="inherit" w:eastAsia="Times New Roman" w:hAnsi="inherit" w:cs="Arial"/>
          <w:color w:val="3D3D3D"/>
          <w:sz w:val="24"/>
          <w:szCs w:val="24"/>
          <w:lang w:eastAsia="ru-RU"/>
        </w:rPr>
      </w:pPr>
      <w:r w:rsidRPr="0031309A">
        <w:rPr>
          <w:rFonts w:ascii="inherit" w:eastAsia="Times New Roman" w:hAnsi="inherit" w:cs="Arial"/>
          <w:color w:val="3D3D3D"/>
          <w:sz w:val="24"/>
          <w:szCs w:val="24"/>
          <w:lang w:eastAsia="ru-RU"/>
        </w:rPr>
        <w:t>Атрибут </w:t>
      </w:r>
      <w:r w:rsidRPr="0031309A">
        <w:rPr>
          <w:rFonts w:ascii="inherit" w:eastAsia="Times New Roman" w:hAnsi="inherit" w:cs="Courier New"/>
          <w:color w:val="3D3D3D"/>
          <w:sz w:val="20"/>
          <w:lang w:eastAsia="ru-RU"/>
        </w:rPr>
        <w:t>colspan</w:t>
      </w:r>
      <w:r w:rsidRPr="0031309A">
        <w:rPr>
          <w:rFonts w:ascii="inherit" w:eastAsia="Times New Roman" w:hAnsi="inherit" w:cs="Arial"/>
          <w:color w:val="3D3D3D"/>
          <w:sz w:val="24"/>
          <w:szCs w:val="24"/>
          <w:lang w:eastAsia="ru-RU"/>
        </w:rPr>
        <w:t xml:space="preserve"> – </w:t>
      </w:r>
      <w:proofErr w:type="gramStart"/>
      <w:r w:rsidRPr="0031309A">
        <w:rPr>
          <w:rFonts w:ascii="inherit" w:eastAsia="Times New Roman" w:hAnsi="inherit" w:cs="Arial"/>
          <w:color w:val="3D3D3D"/>
          <w:sz w:val="24"/>
          <w:szCs w:val="24"/>
          <w:lang w:eastAsia="ru-RU"/>
        </w:rPr>
        <w:t>указывает</w:t>
      </w:r>
      <w:proofErr w:type="gramEnd"/>
      <w:r w:rsidRPr="0031309A">
        <w:rPr>
          <w:rFonts w:ascii="inherit" w:eastAsia="Times New Roman" w:hAnsi="inherit" w:cs="Arial"/>
          <w:color w:val="3D3D3D"/>
          <w:sz w:val="24"/>
          <w:szCs w:val="24"/>
          <w:lang w:eastAsia="ru-RU"/>
        </w:rPr>
        <w:t xml:space="preserve"> сколько надо объединить ячеек по столбцам (горизонталь), начиная с текущей</w:t>
      </w:r>
    </w:p>
    <w:p w:rsidR="0031309A" w:rsidRPr="0031309A" w:rsidRDefault="0031309A" w:rsidP="0031309A">
      <w:pPr>
        <w:numPr>
          <w:ilvl w:val="0"/>
          <w:numId w:val="3"/>
        </w:numPr>
        <w:shd w:val="clear" w:color="auto" w:fill="FFFFFF"/>
        <w:spacing w:after="0" w:line="360" w:lineRule="atLeast"/>
        <w:ind w:left="600"/>
        <w:textAlignment w:val="baseline"/>
        <w:rPr>
          <w:rFonts w:ascii="inherit" w:eastAsia="Times New Roman" w:hAnsi="inherit" w:cs="Arial"/>
          <w:color w:val="3D3D3D"/>
          <w:sz w:val="24"/>
          <w:szCs w:val="24"/>
          <w:lang w:eastAsia="ru-RU"/>
        </w:rPr>
      </w:pPr>
      <w:r w:rsidRPr="0031309A">
        <w:rPr>
          <w:rFonts w:ascii="inherit" w:eastAsia="Times New Roman" w:hAnsi="inherit" w:cs="Arial"/>
          <w:color w:val="3D3D3D"/>
          <w:sz w:val="24"/>
          <w:szCs w:val="24"/>
          <w:lang w:eastAsia="ru-RU"/>
        </w:rPr>
        <w:t>Атрибут </w:t>
      </w:r>
      <w:r w:rsidRPr="0031309A">
        <w:rPr>
          <w:rFonts w:ascii="inherit" w:eastAsia="Times New Roman" w:hAnsi="inherit" w:cs="Courier New"/>
          <w:color w:val="3D3D3D"/>
          <w:sz w:val="20"/>
          <w:lang w:eastAsia="ru-RU"/>
        </w:rPr>
        <w:t>rowspan </w:t>
      </w:r>
      <w:r w:rsidRPr="0031309A">
        <w:rPr>
          <w:rFonts w:ascii="inherit" w:eastAsia="Times New Roman" w:hAnsi="inherit" w:cs="Arial"/>
          <w:color w:val="3D3D3D"/>
          <w:sz w:val="24"/>
          <w:szCs w:val="24"/>
          <w:lang w:eastAsia="ru-RU"/>
        </w:rPr>
        <w:t xml:space="preserve">– </w:t>
      </w:r>
      <w:proofErr w:type="gramStart"/>
      <w:r w:rsidRPr="0031309A">
        <w:rPr>
          <w:rFonts w:ascii="inherit" w:eastAsia="Times New Roman" w:hAnsi="inherit" w:cs="Arial"/>
          <w:color w:val="3D3D3D"/>
          <w:sz w:val="24"/>
          <w:szCs w:val="24"/>
          <w:lang w:eastAsia="ru-RU"/>
        </w:rPr>
        <w:t>указывает</w:t>
      </w:r>
      <w:proofErr w:type="gramEnd"/>
      <w:r w:rsidRPr="0031309A">
        <w:rPr>
          <w:rFonts w:ascii="inherit" w:eastAsia="Times New Roman" w:hAnsi="inherit" w:cs="Arial"/>
          <w:color w:val="3D3D3D"/>
          <w:sz w:val="24"/>
          <w:szCs w:val="24"/>
          <w:lang w:eastAsia="ru-RU"/>
        </w:rPr>
        <w:t xml:space="preserve"> сколько надо объединить ячеек по стокам (вертикаль) начиная с текущей</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Эти атрибуты должны иметь целое число, начиная с 1 и более.</w:t>
      </w:r>
    </w:p>
    <w:p w:rsidR="0031309A" w:rsidRPr="0031309A" w:rsidRDefault="0031309A" w:rsidP="0031309A">
      <w:pPr>
        <w:shd w:val="clear" w:color="auto" w:fill="FF7522"/>
        <w:spacing w:line="360" w:lineRule="atLeast"/>
        <w:textAlignment w:val="baseline"/>
        <w:rPr>
          <w:rFonts w:ascii="Arial" w:eastAsia="Times New Roman" w:hAnsi="Arial" w:cs="Arial"/>
          <w:color w:val="FFFFFF"/>
          <w:sz w:val="23"/>
          <w:szCs w:val="23"/>
          <w:lang w:eastAsia="ru-RU"/>
        </w:rPr>
      </w:pPr>
      <w:r w:rsidRPr="0031309A">
        <w:rPr>
          <w:rFonts w:ascii="Arial" w:eastAsia="Times New Roman" w:hAnsi="Arial" w:cs="Arial"/>
          <w:color w:val="FFFFFF"/>
          <w:sz w:val="23"/>
          <w:szCs w:val="23"/>
          <w:lang w:eastAsia="ru-RU"/>
        </w:rPr>
        <w:t>Помните! Если Вы объединяете ячейку с другими ячейками таблицы, она их замещает собой и растягивается. А это значит, что ячейки, которые замещены – надо удалить из HTML кода.</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Это правило очень важно, так как если вы не удалите ячейки, которое были объединены, таблица будет отображаться в браузере некорректно.</w:t>
      </w:r>
    </w:p>
    <w:p w:rsidR="0031309A" w:rsidRPr="0031309A" w:rsidRDefault="0031309A" w:rsidP="0031309A">
      <w:pPr>
        <w:shd w:val="clear" w:color="auto" w:fill="FFFFFF"/>
        <w:spacing w:after="0" w:line="384" w:lineRule="atLeast"/>
        <w:textAlignment w:val="baseline"/>
        <w:rPr>
          <w:rFonts w:ascii="Arial" w:eastAsia="Times New Roman" w:hAnsi="Arial" w:cs="Arial"/>
          <w:color w:val="3D3D3D"/>
          <w:sz w:val="24"/>
          <w:szCs w:val="24"/>
          <w:lang w:eastAsia="ru-RU"/>
        </w:rPr>
      </w:pPr>
      <w:r w:rsidRPr="0031309A">
        <w:rPr>
          <w:rFonts w:ascii="inherit" w:eastAsia="Times New Roman" w:hAnsi="inherit" w:cs="Arial"/>
          <w:b/>
          <w:bCs/>
          <w:color w:val="3D3D3D"/>
          <w:sz w:val="24"/>
          <w:szCs w:val="24"/>
          <w:lang w:eastAsia="ru-RU"/>
        </w:rPr>
        <w:t>Давайте попробуем в нашей таблице объединить 2 ячейки:</w:t>
      </w:r>
    </w:p>
    <w:p w:rsidR="0031309A" w:rsidRPr="0031309A" w:rsidRDefault="0031309A" w:rsidP="0031309A">
      <w:pPr>
        <w:numPr>
          <w:ilvl w:val="0"/>
          <w:numId w:val="4"/>
        </w:numPr>
        <w:shd w:val="clear" w:color="auto" w:fill="FFFFFF"/>
        <w:spacing w:after="0" w:line="360" w:lineRule="atLeast"/>
        <w:ind w:left="600"/>
        <w:textAlignment w:val="baseline"/>
        <w:rPr>
          <w:rFonts w:ascii="inherit" w:eastAsia="Times New Roman" w:hAnsi="inherit" w:cs="Arial"/>
          <w:color w:val="3D3D3D"/>
          <w:sz w:val="24"/>
          <w:szCs w:val="24"/>
          <w:lang w:eastAsia="ru-RU"/>
        </w:rPr>
      </w:pPr>
      <w:r w:rsidRPr="0031309A">
        <w:rPr>
          <w:rFonts w:ascii="inherit" w:eastAsia="Times New Roman" w:hAnsi="inherit" w:cs="Arial"/>
          <w:color w:val="3D3D3D"/>
          <w:sz w:val="24"/>
          <w:szCs w:val="24"/>
          <w:lang w:eastAsia="ru-RU"/>
        </w:rPr>
        <w:t>Ячейку 1 в строке 2 объединим по столбцам (горизонталь) с ячейками 2 и 3 в той же строке. Для этого мы зададим ей атрибут </w:t>
      </w:r>
      <w:r w:rsidRPr="0031309A">
        <w:rPr>
          <w:rFonts w:ascii="inherit" w:eastAsia="Times New Roman" w:hAnsi="inherit" w:cs="Courier New"/>
          <w:color w:val="3D3D3D"/>
          <w:sz w:val="20"/>
          <w:lang w:eastAsia="ru-RU"/>
        </w:rPr>
        <w:t>rowspan=“3”</w:t>
      </w:r>
    </w:p>
    <w:p w:rsidR="0031309A" w:rsidRPr="0031309A" w:rsidRDefault="0031309A" w:rsidP="0031309A">
      <w:pPr>
        <w:numPr>
          <w:ilvl w:val="0"/>
          <w:numId w:val="4"/>
        </w:numPr>
        <w:shd w:val="clear" w:color="auto" w:fill="FFFFFF"/>
        <w:spacing w:after="0" w:line="360" w:lineRule="atLeast"/>
        <w:ind w:left="600"/>
        <w:textAlignment w:val="baseline"/>
        <w:rPr>
          <w:rFonts w:ascii="inherit" w:eastAsia="Times New Roman" w:hAnsi="inherit" w:cs="Arial"/>
          <w:color w:val="3D3D3D"/>
          <w:sz w:val="24"/>
          <w:szCs w:val="24"/>
          <w:lang w:eastAsia="ru-RU"/>
        </w:rPr>
      </w:pPr>
      <w:r w:rsidRPr="0031309A">
        <w:rPr>
          <w:rFonts w:ascii="inherit" w:eastAsia="Times New Roman" w:hAnsi="inherit" w:cs="Arial"/>
          <w:color w:val="3D3D3D"/>
          <w:sz w:val="24"/>
          <w:szCs w:val="24"/>
          <w:lang w:eastAsia="ru-RU"/>
        </w:rPr>
        <w:t>Ячейку 4 в строке 2 объединим по строкам (вертикаль) с ячейками 4 в строках 3 и 4. Для этого мы зададим ей атрибут </w:t>
      </w:r>
      <w:r w:rsidRPr="0031309A">
        <w:rPr>
          <w:rFonts w:ascii="inherit" w:eastAsia="Times New Roman" w:hAnsi="inherit" w:cs="Courier New"/>
          <w:color w:val="3D3D3D"/>
          <w:sz w:val="20"/>
          <w:lang w:eastAsia="ru-RU"/>
        </w:rPr>
        <w:t>colspan=“3”</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И теперь, для правильного отображения таблицы, нам необходимо удалить из кода ячейки, которые были добавлены при объединении. То есть для первого примера мы удаляем из кода ячейки 2 и 3 в строке 2. А для второго – удаляем ячейку 4 в строке 3 и ячейку 4 в строке 4.</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В итоге у нас получится вот такой код:</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&lt;table&gt;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&lt;caption&gt;Объединение ячеек таблицы&lt;/caption&gt;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eastAsia="ru-RU"/>
        </w:rPr>
        <w:t xml:space="preserve">  </w:t>
      </w:r>
      <w:r w:rsidRPr="0031309A">
        <w:rPr>
          <w:rFonts w:ascii="Courier New" w:eastAsia="Times New Roman" w:hAnsi="Courier New" w:cs="Courier New"/>
          <w:color w:val="006600"/>
          <w:sz w:val="24"/>
          <w:szCs w:val="24"/>
          <w:lang w:val="en-US" w:eastAsia="ru-RU"/>
        </w:rPr>
        <w:t>&lt;</w:t>
      </w:r>
      <w:proofErr w:type="gramStart"/>
      <w:r w:rsidRPr="0031309A">
        <w:rPr>
          <w:rFonts w:ascii="Courier New" w:eastAsia="Times New Roman" w:hAnsi="Courier New" w:cs="Courier New"/>
          <w:color w:val="006600"/>
          <w:sz w:val="24"/>
          <w:szCs w:val="24"/>
          <w:lang w:val="en-US" w:eastAsia="ru-RU"/>
        </w:rPr>
        <w:t>tr</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1&lt;/th&gt;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2&lt;/th&gt;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lastRenderedPageBreak/>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3&lt;/th&gt;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4&lt;/th&gt;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val="en-US" w:eastAsia="ru-RU"/>
        </w:rPr>
        <w:t xml:space="preserve">  </w:t>
      </w:r>
      <w:r w:rsidRPr="0031309A">
        <w:rPr>
          <w:rFonts w:ascii="Courier New" w:eastAsia="Times New Roman" w:hAnsi="Courier New" w:cs="Courier New"/>
          <w:color w:val="006600"/>
          <w:sz w:val="24"/>
          <w:szCs w:val="24"/>
          <w:lang w:eastAsia="ru-RU"/>
        </w:rPr>
        <w:t>&lt;/tr&gt;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 colspan="3"&gt;Строка</w:t>
      </w:r>
      <w:proofErr w:type="gramStart"/>
      <w:r w:rsidRPr="0031309A">
        <w:rPr>
          <w:rFonts w:ascii="Courier New" w:eastAsia="Times New Roman" w:hAnsi="Courier New" w:cs="Courier New"/>
          <w:color w:val="006600"/>
          <w:sz w:val="24"/>
          <w:szCs w:val="24"/>
          <w:lang w:eastAsia="ru-RU"/>
        </w:rPr>
        <w:t>2</w:t>
      </w:r>
      <w:proofErr w:type="gramEnd"/>
      <w:r w:rsidRPr="0031309A">
        <w:rPr>
          <w:rFonts w:ascii="Courier New" w:eastAsia="Times New Roman" w:hAnsi="Courier New" w:cs="Courier New"/>
          <w:color w:val="006600"/>
          <w:sz w:val="24"/>
          <w:szCs w:val="24"/>
          <w:lang w:eastAsia="ru-RU"/>
        </w:rPr>
        <w:t xml:space="preserve"> Ячейка1 (соединена с ячейками 2 и 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 rowspan="3"&gt;Строка</w:t>
      </w:r>
      <w:proofErr w:type="gramStart"/>
      <w:r w:rsidRPr="0031309A">
        <w:rPr>
          <w:rFonts w:ascii="Courier New" w:eastAsia="Times New Roman" w:hAnsi="Courier New" w:cs="Courier New"/>
          <w:color w:val="006600"/>
          <w:sz w:val="24"/>
          <w:szCs w:val="24"/>
          <w:lang w:eastAsia="ru-RU"/>
        </w:rPr>
        <w:t>2</w:t>
      </w:r>
      <w:proofErr w:type="gramEnd"/>
      <w:r w:rsidRPr="0031309A">
        <w:rPr>
          <w:rFonts w:ascii="Courier New" w:eastAsia="Times New Roman" w:hAnsi="Courier New" w:cs="Courier New"/>
          <w:color w:val="006600"/>
          <w:sz w:val="24"/>
          <w:szCs w:val="24"/>
          <w:lang w:eastAsia="ru-RU"/>
        </w:rPr>
        <w:t xml:space="preserve"> Ячейка4 (соединена с ячейкой 4 в строках 3 и 4)&lt;/td&gt;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&lt;td&gt;Строка3 Ячейка</w:t>
      </w:r>
      <w:proofErr w:type="gramStart"/>
      <w:r w:rsidRPr="0031309A">
        <w:rPr>
          <w:rFonts w:ascii="Courier New" w:eastAsia="Times New Roman" w:hAnsi="Courier New" w:cs="Courier New"/>
          <w:color w:val="006600"/>
          <w:sz w:val="24"/>
          <w:szCs w:val="24"/>
          <w:lang w:eastAsia="ru-RU"/>
        </w:rPr>
        <w:t>1</w:t>
      </w:r>
      <w:proofErr w:type="gramEnd"/>
      <w:r w:rsidRPr="0031309A">
        <w:rPr>
          <w:rFonts w:ascii="Courier New" w:eastAsia="Times New Roman" w:hAnsi="Courier New" w:cs="Courier New"/>
          <w:color w:val="006600"/>
          <w:sz w:val="24"/>
          <w:szCs w:val="24"/>
          <w:lang w:eastAsia="ru-RU"/>
        </w:rPr>
        <w:t>&lt;/td&gt;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&lt;td&gt;Строка3 Ячейка</w:t>
      </w:r>
      <w:proofErr w:type="gramStart"/>
      <w:r w:rsidRPr="0031309A">
        <w:rPr>
          <w:rFonts w:ascii="Courier New" w:eastAsia="Times New Roman" w:hAnsi="Courier New" w:cs="Courier New"/>
          <w:color w:val="006600"/>
          <w:sz w:val="24"/>
          <w:szCs w:val="24"/>
          <w:lang w:eastAsia="ru-RU"/>
        </w:rPr>
        <w:t>2</w:t>
      </w:r>
      <w:proofErr w:type="gramEnd"/>
      <w:r w:rsidRPr="0031309A">
        <w:rPr>
          <w:rFonts w:ascii="Courier New" w:eastAsia="Times New Roman" w:hAnsi="Courier New" w:cs="Courier New"/>
          <w:color w:val="006600"/>
          <w:sz w:val="24"/>
          <w:szCs w:val="24"/>
          <w:lang w:eastAsia="ru-RU"/>
        </w:rPr>
        <w:t>&lt;/td&gt;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&lt;td&gt;Строка3 Ячейка3&lt;/td&gt;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4</w:t>
      </w:r>
      <w:proofErr w:type="gramEnd"/>
      <w:r w:rsidRPr="0031309A">
        <w:rPr>
          <w:rFonts w:ascii="Courier New" w:eastAsia="Times New Roman" w:hAnsi="Courier New" w:cs="Courier New"/>
          <w:color w:val="006600"/>
          <w:sz w:val="24"/>
          <w:szCs w:val="24"/>
          <w:lang w:eastAsia="ru-RU"/>
        </w:rPr>
        <w:t xml:space="preserve"> Ячейка1&lt;/td&gt;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4</w:t>
      </w:r>
      <w:proofErr w:type="gramEnd"/>
      <w:r w:rsidRPr="0031309A">
        <w:rPr>
          <w:rFonts w:ascii="Courier New" w:eastAsia="Times New Roman" w:hAnsi="Courier New" w:cs="Courier New"/>
          <w:color w:val="006600"/>
          <w:sz w:val="24"/>
          <w:szCs w:val="24"/>
          <w:lang w:eastAsia="ru-RU"/>
        </w:rPr>
        <w:t xml:space="preserve"> Ячейка2&lt;/td&gt;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4</w:t>
      </w:r>
      <w:proofErr w:type="gramEnd"/>
      <w:r w:rsidRPr="0031309A">
        <w:rPr>
          <w:rFonts w:ascii="Courier New" w:eastAsia="Times New Roman" w:hAnsi="Courier New" w:cs="Courier New"/>
          <w:color w:val="006600"/>
          <w:sz w:val="24"/>
          <w:szCs w:val="24"/>
          <w:lang w:eastAsia="ru-RU"/>
        </w:rPr>
        <w:t xml:space="preserve"> Ячейка3&lt;/td&gt;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&lt;/table&gt;</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А на деле, наша таблица будет выглядеть следующим образом:</w:t>
      </w:r>
    </w:p>
    <w:tbl>
      <w:tblPr>
        <w:tblW w:w="0" w:type="dxa"/>
        <w:tblCellSpacing w:w="15" w:type="dxa"/>
        <w:tblBorders>
          <w:top w:val="single" w:sz="6" w:space="0" w:color="DDDDDD"/>
          <w:left w:val="single" w:sz="6" w:space="0" w:color="DDDDDD"/>
          <w:bottom w:val="single" w:sz="6" w:space="0" w:color="DDDDDD"/>
          <w:right w:val="single" w:sz="6" w:space="0" w:color="DDDDDD"/>
        </w:tblBorders>
        <w:shd w:val="clear" w:color="auto" w:fill="FDFDFD"/>
        <w:tblCellMar>
          <w:left w:w="0" w:type="dxa"/>
          <w:right w:w="0" w:type="dxa"/>
        </w:tblCellMar>
        <w:tblLook w:val="04A0"/>
      </w:tblPr>
      <w:tblGrid>
        <w:gridCol w:w="1650"/>
        <w:gridCol w:w="1635"/>
        <w:gridCol w:w="1635"/>
        <w:gridCol w:w="4675"/>
      </w:tblGrid>
      <w:tr w:rsidR="0031309A" w:rsidRPr="0031309A" w:rsidTr="0031309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E4E4E4"/>
            <w:tcMar>
              <w:top w:w="75" w:type="dxa"/>
              <w:left w:w="75" w:type="dxa"/>
              <w:bottom w:w="75" w:type="dxa"/>
              <w:right w:w="75" w:type="dxa"/>
            </w:tcMar>
            <w:hideMark/>
          </w:tcPr>
          <w:p w:rsidR="0031309A" w:rsidRPr="0031309A" w:rsidRDefault="0031309A" w:rsidP="0031309A">
            <w:pPr>
              <w:spacing w:after="0" w:line="360" w:lineRule="atLeast"/>
              <w:jc w:val="center"/>
              <w:rPr>
                <w:rFonts w:ascii="inherit" w:eastAsia="Times New Roman" w:hAnsi="inherit" w:cs="Arial"/>
                <w:b/>
                <w:bCs/>
                <w:color w:val="3D3D3D"/>
                <w:sz w:val="21"/>
                <w:szCs w:val="21"/>
                <w:lang w:eastAsia="ru-RU"/>
              </w:rPr>
            </w:pPr>
            <w:r w:rsidRPr="0031309A">
              <w:rPr>
                <w:rFonts w:ascii="inherit" w:eastAsia="Times New Roman" w:hAnsi="inherit" w:cs="Arial"/>
                <w:b/>
                <w:bCs/>
                <w:color w:val="3D3D3D"/>
                <w:sz w:val="21"/>
                <w:szCs w:val="21"/>
                <w:lang w:eastAsia="ru-RU"/>
              </w:rPr>
              <w:t>Столбец 1</w:t>
            </w:r>
          </w:p>
        </w:tc>
        <w:tc>
          <w:tcPr>
            <w:tcW w:w="0" w:type="auto"/>
            <w:tcBorders>
              <w:top w:val="single" w:sz="6" w:space="0" w:color="DDDDDD"/>
              <w:left w:val="single" w:sz="6" w:space="0" w:color="DDDDDD"/>
              <w:bottom w:val="single" w:sz="6" w:space="0" w:color="DDDDDD"/>
              <w:right w:val="single" w:sz="6" w:space="0" w:color="DDDDDD"/>
            </w:tcBorders>
            <w:shd w:val="clear" w:color="auto" w:fill="E4E4E4"/>
            <w:tcMar>
              <w:top w:w="75" w:type="dxa"/>
              <w:left w:w="75" w:type="dxa"/>
              <w:bottom w:w="75" w:type="dxa"/>
              <w:right w:w="75" w:type="dxa"/>
            </w:tcMar>
            <w:hideMark/>
          </w:tcPr>
          <w:p w:rsidR="0031309A" w:rsidRPr="0031309A" w:rsidRDefault="0031309A" w:rsidP="0031309A">
            <w:pPr>
              <w:spacing w:after="0" w:line="360" w:lineRule="atLeast"/>
              <w:jc w:val="center"/>
              <w:rPr>
                <w:rFonts w:ascii="inherit" w:eastAsia="Times New Roman" w:hAnsi="inherit" w:cs="Arial"/>
                <w:b/>
                <w:bCs/>
                <w:color w:val="3D3D3D"/>
                <w:sz w:val="21"/>
                <w:szCs w:val="21"/>
                <w:lang w:eastAsia="ru-RU"/>
              </w:rPr>
            </w:pPr>
            <w:r w:rsidRPr="0031309A">
              <w:rPr>
                <w:rFonts w:ascii="inherit" w:eastAsia="Times New Roman" w:hAnsi="inherit" w:cs="Arial"/>
                <w:b/>
                <w:bCs/>
                <w:color w:val="3D3D3D"/>
                <w:sz w:val="21"/>
                <w:szCs w:val="21"/>
                <w:lang w:eastAsia="ru-RU"/>
              </w:rPr>
              <w:t>Столбец 2</w:t>
            </w:r>
          </w:p>
        </w:tc>
        <w:tc>
          <w:tcPr>
            <w:tcW w:w="0" w:type="auto"/>
            <w:tcBorders>
              <w:top w:val="single" w:sz="6" w:space="0" w:color="DDDDDD"/>
              <w:left w:val="single" w:sz="6" w:space="0" w:color="DDDDDD"/>
              <w:bottom w:val="single" w:sz="6" w:space="0" w:color="DDDDDD"/>
              <w:right w:val="single" w:sz="6" w:space="0" w:color="DDDDDD"/>
            </w:tcBorders>
            <w:shd w:val="clear" w:color="auto" w:fill="E4E4E4"/>
            <w:tcMar>
              <w:top w:w="75" w:type="dxa"/>
              <w:left w:w="75" w:type="dxa"/>
              <w:bottom w:w="75" w:type="dxa"/>
              <w:right w:w="75" w:type="dxa"/>
            </w:tcMar>
            <w:hideMark/>
          </w:tcPr>
          <w:p w:rsidR="0031309A" w:rsidRPr="0031309A" w:rsidRDefault="0031309A" w:rsidP="0031309A">
            <w:pPr>
              <w:spacing w:after="0" w:line="360" w:lineRule="atLeast"/>
              <w:jc w:val="center"/>
              <w:rPr>
                <w:rFonts w:ascii="inherit" w:eastAsia="Times New Roman" w:hAnsi="inherit" w:cs="Arial"/>
                <w:b/>
                <w:bCs/>
                <w:color w:val="3D3D3D"/>
                <w:sz w:val="21"/>
                <w:szCs w:val="21"/>
                <w:lang w:eastAsia="ru-RU"/>
              </w:rPr>
            </w:pPr>
            <w:r w:rsidRPr="0031309A">
              <w:rPr>
                <w:rFonts w:ascii="inherit" w:eastAsia="Times New Roman" w:hAnsi="inherit" w:cs="Arial"/>
                <w:b/>
                <w:bCs/>
                <w:color w:val="3D3D3D"/>
                <w:sz w:val="21"/>
                <w:szCs w:val="21"/>
                <w:lang w:eastAsia="ru-RU"/>
              </w:rPr>
              <w:t>Столбец 3</w:t>
            </w:r>
          </w:p>
        </w:tc>
        <w:tc>
          <w:tcPr>
            <w:tcW w:w="0" w:type="auto"/>
            <w:tcBorders>
              <w:top w:val="single" w:sz="6" w:space="0" w:color="DDDDDD"/>
              <w:left w:val="single" w:sz="6" w:space="0" w:color="DDDDDD"/>
              <w:bottom w:val="single" w:sz="6" w:space="0" w:color="DDDDDD"/>
              <w:right w:val="single" w:sz="6" w:space="0" w:color="DDDDDD"/>
            </w:tcBorders>
            <w:shd w:val="clear" w:color="auto" w:fill="E4E4E4"/>
            <w:tcMar>
              <w:top w:w="75" w:type="dxa"/>
              <w:left w:w="75" w:type="dxa"/>
              <w:bottom w:w="75" w:type="dxa"/>
              <w:right w:w="75" w:type="dxa"/>
            </w:tcMar>
            <w:hideMark/>
          </w:tcPr>
          <w:p w:rsidR="0031309A" w:rsidRPr="0031309A" w:rsidRDefault="0031309A" w:rsidP="0031309A">
            <w:pPr>
              <w:spacing w:after="0" w:line="360" w:lineRule="atLeast"/>
              <w:jc w:val="center"/>
              <w:rPr>
                <w:rFonts w:ascii="inherit" w:eastAsia="Times New Roman" w:hAnsi="inherit" w:cs="Arial"/>
                <w:b/>
                <w:bCs/>
                <w:color w:val="3D3D3D"/>
                <w:sz w:val="21"/>
                <w:szCs w:val="21"/>
                <w:lang w:eastAsia="ru-RU"/>
              </w:rPr>
            </w:pPr>
            <w:r w:rsidRPr="0031309A">
              <w:rPr>
                <w:rFonts w:ascii="inherit" w:eastAsia="Times New Roman" w:hAnsi="inherit" w:cs="Arial"/>
                <w:b/>
                <w:bCs/>
                <w:color w:val="3D3D3D"/>
                <w:sz w:val="21"/>
                <w:szCs w:val="21"/>
                <w:lang w:eastAsia="ru-RU"/>
              </w:rPr>
              <w:t>Столбец 4</w:t>
            </w:r>
          </w:p>
        </w:tc>
      </w:tr>
      <w:tr w:rsidR="0031309A" w:rsidRPr="0031309A" w:rsidTr="0031309A">
        <w:trPr>
          <w:tblCellSpacing w:w="15" w:type="dxa"/>
        </w:trPr>
        <w:tc>
          <w:tcPr>
            <w:tcW w:w="0" w:type="auto"/>
            <w:gridSpan w:val="3"/>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2</w:t>
            </w:r>
            <w:proofErr w:type="gramEnd"/>
            <w:r w:rsidRPr="0031309A">
              <w:rPr>
                <w:rFonts w:ascii="inherit" w:eastAsia="Times New Roman" w:hAnsi="inherit" w:cs="Arial"/>
                <w:color w:val="3D3D3D"/>
                <w:sz w:val="21"/>
                <w:szCs w:val="21"/>
                <w:lang w:eastAsia="ru-RU"/>
              </w:rPr>
              <w:t xml:space="preserve"> Ячейка1 (соединена с ячейками 2 и 3)</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2</w:t>
            </w:r>
            <w:proofErr w:type="gramEnd"/>
            <w:r w:rsidRPr="0031309A">
              <w:rPr>
                <w:rFonts w:ascii="inherit" w:eastAsia="Times New Roman" w:hAnsi="inherit" w:cs="Arial"/>
                <w:color w:val="3D3D3D"/>
                <w:sz w:val="21"/>
                <w:szCs w:val="21"/>
                <w:lang w:eastAsia="ru-RU"/>
              </w:rPr>
              <w:t xml:space="preserve"> Ячейка4 (соединена с ячейкой 4 в строках 3 и 4)</w:t>
            </w:r>
          </w:p>
        </w:tc>
      </w:tr>
      <w:tr w:rsidR="0031309A" w:rsidRPr="0031309A" w:rsidTr="0031309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Строка3 Ячейка</w:t>
            </w:r>
            <w:proofErr w:type="gramStart"/>
            <w:r w:rsidRPr="0031309A">
              <w:rPr>
                <w:rFonts w:ascii="inherit" w:eastAsia="Times New Roman" w:hAnsi="inherit" w:cs="Arial"/>
                <w:color w:val="3D3D3D"/>
                <w:sz w:val="21"/>
                <w:szCs w:val="21"/>
                <w:lang w:eastAsia="ru-RU"/>
              </w:rPr>
              <w:t>1</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Строка3 Ячейка</w:t>
            </w:r>
            <w:proofErr w:type="gramStart"/>
            <w:r w:rsidRPr="0031309A">
              <w:rPr>
                <w:rFonts w:ascii="inherit" w:eastAsia="Times New Roman" w:hAnsi="inherit" w:cs="Arial"/>
                <w:color w:val="3D3D3D"/>
                <w:sz w:val="21"/>
                <w:szCs w:val="21"/>
                <w:lang w:eastAsia="ru-RU"/>
              </w:rPr>
              <w:t>2</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Строка3 Ячейка3</w:t>
            </w:r>
          </w:p>
        </w:tc>
        <w:tc>
          <w:tcPr>
            <w:tcW w:w="0" w:type="auto"/>
            <w:vMerge/>
            <w:tcBorders>
              <w:top w:val="single" w:sz="6" w:space="0" w:color="DDDDDD"/>
              <w:left w:val="single" w:sz="6" w:space="0" w:color="DDDDDD"/>
              <w:bottom w:val="single" w:sz="6" w:space="0" w:color="DDDDDD"/>
              <w:right w:val="single" w:sz="6" w:space="0" w:color="DDDDDD"/>
            </w:tcBorders>
            <w:shd w:val="clear" w:color="auto" w:fill="FDFDFD"/>
            <w:vAlign w:val="bottom"/>
            <w:hideMark/>
          </w:tcPr>
          <w:p w:rsidR="0031309A" w:rsidRPr="0031309A" w:rsidRDefault="0031309A" w:rsidP="0031309A">
            <w:pPr>
              <w:spacing w:after="0" w:line="240" w:lineRule="auto"/>
              <w:rPr>
                <w:rFonts w:ascii="inherit" w:eastAsia="Times New Roman" w:hAnsi="inherit" w:cs="Arial"/>
                <w:color w:val="3D3D3D"/>
                <w:sz w:val="21"/>
                <w:szCs w:val="21"/>
                <w:lang w:eastAsia="ru-RU"/>
              </w:rPr>
            </w:pPr>
          </w:p>
        </w:tc>
      </w:tr>
      <w:tr w:rsidR="0031309A" w:rsidRPr="0031309A" w:rsidTr="0031309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4</w:t>
            </w:r>
            <w:proofErr w:type="gramEnd"/>
            <w:r w:rsidRPr="0031309A">
              <w:rPr>
                <w:rFonts w:ascii="inherit" w:eastAsia="Times New Roman" w:hAnsi="inherit" w:cs="Arial"/>
                <w:color w:val="3D3D3D"/>
                <w:sz w:val="21"/>
                <w:szCs w:val="21"/>
                <w:lang w:eastAsia="ru-RU"/>
              </w:rPr>
              <w:t xml:space="preserve"> Ячейка1</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4</w:t>
            </w:r>
            <w:proofErr w:type="gramEnd"/>
            <w:r w:rsidRPr="0031309A">
              <w:rPr>
                <w:rFonts w:ascii="inherit" w:eastAsia="Times New Roman" w:hAnsi="inherit" w:cs="Arial"/>
                <w:color w:val="3D3D3D"/>
                <w:sz w:val="21"/>
                <w:szCs w:val="21"/>
                <w:lang w:eastAsia="ru-RU"/>
              </w:rPr>
              <w:t xml:space="preserve"> Ячейка2</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4</w:t>
            </w:r>
            <w:proofErr w:type="gramEnd"/>
            <w:r w:rsidRPr="0031309A">
              <w:rPr>
                <w:rFonts w:ascii="inherit" w:eastAsia="Times New Roman" w:hAnsi="inherit" w:cs="Arial"/>
                <w:color w:val="3D3D3D"/>
                <w:sz w:val="21"/>
                <w:szCs w:val="21"/>
                <w:lang w:eastAsia="ru-RU"/>
              </w:rPr>
              <w:t xml:space="preserve"> Ячейка3</w:t>
            </w:r>
          </w:p>
        </w:tc>
        <w:tc>
          <w:tcPr>
            <w:tcW w:w="0" w:type="auto"/>
            <w:vMerge/>
            <w:tcBorders>
              <w:top w:val="single" w:sz="6" w:space="0" w:color="DDDDDD"/>
              <w:left w:val="single" w:sz="6" w:space="0" w:color="DDDDDD"/>
              <w:bottom w:val="single" w:sz="6" w:space="0" w:color="DDDDDD"/>
              <w:right w:val="single" w:sz="6" w:space="0" w:color="DDDDDD"/>
            </w:tcBorders>
            <w:shd w:val="clear" w:color="auto" w:fill="FDFDFD"/>
            <w:vAlign w:val="bottom"/>
            <w:hideMark/>
          </w:tcPr>
          <w:p w:rsidR="0031309A" w:rsidRPr="0031309A" w:rsidRDefault="0031309A" w:rsidP="0031309A">
            <w:pPr>
              <w:spacing w:after="0" w:line="240" w:lineRule="auto"/>
              <w:rPr>
                <w:rFonts w:ascii="inherit" w:eastAsia="Times New Roman" w:hAnsi="inherit" w:cs="Arial"/>
                <w:color w:val="3D3D3D"/>
                <w:sz w:val="21"/>
                <w:szCs w:val="21"/>
                <w:lang w:eastAsia="ru-RU"/>
              </w:rPr>
            </w:pPr>
          </w:p>
        </w:tc>
      </w:tr>
      <w:tr w:rsidR="0031309A" w:rsidRPr="0031309A" w:rsidTr="0031309A">
        <w:trPr>
          <w:tblCellSpacing w:w="15" w:type="dxa"/>
        </w:trPr>
        <w:tc>
          <w:tcPr>
            <w:tcW w:w="0" w:type="auto"/>
            <w:gridSpan w:val="4"/>
            <w:tcBorders>
              <w:top w:val="nil"/>
              <w:left w:val="nil"/>
              <w:bottom w:val="nil"/>
              <w:right w:val="nil"/>
            </w:tcBorders>
            <w:shd w:val="clear" w:color="auto" w:fill="E4E4E4"/>
            <w:tcMar>
              <w:top w:w="75" w:type="dxa"/>
              <w:left w:w="75" w:type="dxa"/>
              <w:bottom w:w="75" w:type="dxa"/>
              <w:right w:w="75" w:type="dxa"/>
            </w:tcMar>
            <w:vAlign w:val="center"/>
            <w:hideMark/>
          </w:tcPr>
          <w:p w:rsidR="0031309A" w:rsidRPr="0031309A" w:rsidRDefault="0031309A" w:rsidP="0031309A">
            <w:pPr>
              <w:spacing w:after="0" w:line="360" w:lineRule="atLeast"/>
              <w:jc w:val="right"/>
              <w:textAlignment w:val="baseline"/>
              <w:rPr>
                <w:rFonts w:ascii="inherit" w:eastAsia="Times New Roman" w:hAnsi="inherit" w:cs="Arial"/>
                <w:i/>
                <w:iCs/>
                <w:color w:val="547901"/>
                <w:sz w:val="21"/>
                <w:szCs w:val="21"/>
                <w:lang w:eastAsia="ru-RU"/>
              </w:rPr>
            </w:pPr>
            <w:r w:rsidRPr="0031309A">
              <w:rPr>
                <w:rFonts w:ascii="inherit" w:eastAsia="Times New Roman" w:hAnsi="inherit" w:cs="Arial"/>
                <w:i/>
                <w:iCs/>
                <w:color w:val="547901"/>
                <w:sz w:val="21"/>
                <w:szCs w:val="21"/>
                <w:lang w:eastAsia="ru-RU"/>
              </w:rPr>
              <w:t>Объединение ячеек таблицы</w:t>
            </w:r>
          </w:p>
        </w:tc>
      </w:tr>
    </w:tbl>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lastRenderedPageBreak/>
        <w:t>Как видите, всё отображается ровно и красиво, как и было задумано. Для закрепления материала, советую посмотреть практическое видео ниже.</w:t>
      </w:r>
    </w:p>
    <w:p w:rsidR="0031309A" w:rsidRPr="0031309A" w:rsidRDefault="0031309A" w:rsidP="0031309A">
      <w:pPr>
        <w:shd w:val="clear" w:color="auto" w:fill="FFFFFF"/>
        <w:spacing w:before="375" w:after="150" w:line="264" w:lineRule="atLeast"/>
        <w:textAlignment w:val="baseline"/>
        <w:outlineLvl w:val="2"/>
        <w:rPr>
          <w:rFonts w:ascii="Arial" w:eastAsia="Times New Roman" w:hAnsi="Arial" w:cs="Arial"/>
          <w:color w:val="0085B2"/>
          <w:sz w:val="32"/>
          <w:szCs w:val="32"/>
          <w:lang w:eastAsia="ru-RU"/>
        </w:rPr>
      </w:pPr>
      <w:r w:rsidRPr="0031309A">
        <w:rPr>
          <w:rFonts w:ascii="Arial" w:eastAsia="Times New Roman" w:hAnsi="Arial" w:cs="Arial"/>
          <w:color w:val="0085B2"/>
          <w:sz w:val="32"/>
          <w:szCs w:val="32"/>
          <w:lang w:eastAsia="ru-RU"/>
        </w:rPr>
        <w:t>Видео 2: HTML таблицы - ячейки и управление ими</w:t>
      </w:r>
    </w:p>
    <w:p w:rsidR="0031309A" w:rsidRPr="0031309A" w:rsidRDefault="0031309A" w:rsidP="0031309A">
      <w:pPr>
        <w:shd w:val="clear" w:color="auto" w:fill="FFFFFF"/>
        <w:spacing w:before="375" w:after="150" w:line="264" w:lineRule="atLeast"/>
        <w:textAlignment w:val="baseline"/>
        <w:outlineLvl w:val="2"/>
        <w:rPr>
          <w:rFonts w:ascii="Arial" w:eastAsia="Times New Roman" w:hAnsi="Arial" w:cs="Arial"/>
          <w:color w:val="0085B2"/>
          <w:sz w:val="32"/>
          <w:szCs w:val="32"/>
          <w:lang w:eastAsia="ru-RU"/>
        </w:rPr>
      </w:pPr>
      <w:r w:rsidRPr="0031309A">
        <w:rPr>
          <w:rFonts w:ascii="Arial" w:eastAsia="Times New Roman" w:hAnsi="Arial" w:cs="Arial"/>
          <w:color w:val="0085B2"/>
          <w:sz w:val="32"/>
          <w:szCs w:val="32"/>
          <w:lang w:eastAsia="ru-RU"/>
        </w:rPr>
        <w:t>Объединение ячеек сразу по 2-ум направлениям</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Так же мы можем объединять ячейки не только по какой-либо одной стороне. Но и сразу по двум! Что мы сейчас и проделаем с нашей таблицей.</w:t>
      </w:r>
    </w:p>
    <w:p w:rsidR="0031309A" w:rsidRPr="0031309A" w:rsidRDefault="0031309A" w:rsidP="0031309A">
      <w:pPr>
        <w:shd w:val="clear" w:color="auto" w:fill="FFFFFF"/>
        <w:spacing w:after="0" w:line="384" w:lineRule="atLeast"/>
        <w:textAlignment w:val="baseline"/>
        <w:rPr>
          <w:rFonts w:ascii="Arial" w:eastAsia="Times New Roman" w:hAnsi="Arial" w:cs="Arial"/>
          <w:color w:val="3D3D3D"/>
          <w:sz w:val="24"/>
          <w:szCs w:val="24"/>
          <w:lang w:eastAsia="ru-RU"/>
        </w:rPr>
      </w:pPr>
      <w:r w:rsidRPr="0031309A">
        <w:rPr>
          <w:rFonts w:ascii="inherit" w:eastAsia="Times New Roman" w:hAnsi="inherit" w:cs="Arial"/>
          <w:b/>
          <w:bCs/>
          <w:color w:val="3D3D3D"/>
          <w:sz w:val="24"/>
          <w:szCs w:val="24"/>
          <w:lang w:eastAsia="ru-RU"/>
        </w:rPr>
        <w:t>Давайте объединим ячейку 1 строки 3:</w:t>
      </w:r>
    </w:p>
    <w:p w:rsidR="0031309A" w:rsidRPr="0031309A" w:rsidRDefault="0031309A" w:rsidP="0031309A">
      <w:pPr>
        <w:numPr>
          <w:ilvl w:val="0"/>
          <w:numId w:val="5"/>
        </w:numPr>
        <w:shd w:val="clear" w:color="auto" w:fill="FFFFFF"/>
        <w:spacing w:after="0" w:line="360" w:lineRule="atLeast"/>
        <w:ind w:left="600"/>
        <w:textAlignment w:val="baseline"/>
        <w:rPr>
          <w:rFonts w:ascii="inherit" w:eastAsia="Times New Roman" w:hAnsi="inherit" w:cs="Arial"/>
          <w:color w:val="3D3D3D"/>
          <w:sz w:val="24"/>
          <w:szCs w:val="24"/>
          <w:lang w:eastAsia="ru-RU"/>
        </w:rPr>
      </w:pPr>
      <w:r w:rsidRPr="0031309A">
        <w:rPr>
          <w:rFonts w:ascii="inherit" w:eastAsia="Times New Roman" w:hAnsi="inherit" w:cs="Arial"/>
          <w:color w:val="3D3D3D"/>
          <w:sz w:val="24"/>
          <w:szCs w:val="24"/>
          <w:lang w:eastAsia="ru-RU"/>
        </w:rPr>
        <w:t>С ячейкой 2 строки 3</w:t>
      </w:r>
    </w:p>
    <w:p w:rsidR="0031309A" w:rsidRPr="0031309A" w:rsidRDefault="0031309A" w:rsidP="0031309A">
      <w:pPr>
        <w:numPr>
          <w:ilvl w:val="0"/>
          <w:numId w:val="5"/>
        </w:numPr>
        <w:shd w:val="clear" w:color="auto" w:fill="FFFFFF"/>
        <w:spacing w:after="0" w:line="360" w:lineRule="atLeast"/>
        <w:ind w:left="600"/>
        <w:textAlignment w:val="baseline"/>
        <w:rPr>
          <w:rFonts w:ascii="inherit" w:eastAsia="Times New Roman" w:hAnsi="inherit" w:cs="Arial"/>
          <w:color w:val="3D3D3D"/>
          <w:sz w:val="24"/>
          <w:szCs w:val="24"/>
          <w:lang w:eastAsia="ru-RU"/>
        </w:rPr>
      </w:pPr>
      <w:r w:rsidRPr="0031309A">
        <w:rPr>
          <w:rFonts w:ascii="inherit" w:eastAsia="Times New Roman" w:hAnsi="inherit" w:cs="Arial"/>
          <w:color w:val="3D3D3D"/>
          <w:sz w:val="24"/>
          <w:szCs w:val="24"/>
          <w:lang w:eastAsia="ru-RU"/>
        </w:rPr>
        <w:t>С ячейкой 1 строки 4</w:t>
      </w:r>
    </w:p>
    <w:p w:rsidR="0031309A" w:rsidRPr="0031309A" w:rsidRDefault="0031309A" w:rsidP="0031309A">
      <w:pPr>
        <w:numPr>
          <w:ilvl w:val="0"/>
          <w:numId w:val="5"/>
        </w:numPr>
        <w:shd w:val="clear" w:color="auto" w:fill="FFFFFF"/>
        <w:spacing w:after="0" w:line="360" w:lineRule="atLeast"/>
        <w:ind w:left="600"/>
        <w:textAlignment w:val="baseline"/>
        <w:rPr>
          <w:rFonts w:ascii="inherit" w:eastAsia="Times New Roman" w:hAnsi="inherit" w:cs="Arial"/>
          <w:color w:val="3D3D3D"/>
          <w:sz w:val="24"/>
          <w:szCs w:val="24"/>
          <w:lang w:eastAsia="ru-RU"/>
        </w:rPr>
      </w:pPr>
      <w:r w:rsidRPr="0031309A">
        <w:rPr>
          <w:rFonts w:ascii="inherit" w:eastAsia="Times New Roman" w:hAnsi="inherit" w:cs="Arial"/>
          <w:color w:val="3D3D3D"/>
          <w:sz w:val="24"/>
          <w:szCs w:val="24"/>
          <w:lang w:eastAsia="ru-RU"/>
        </w:rPr>
        <w:t>С ячейкой 2 строки 4</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Для этого мы пропишем ячейке 1 строки 3 следующие 2 атрибута:</w:t>
      </w:r>
    </w:p>
    <w:p w:rsidR="0031309A" w:rsidRPr="0031309A" w:rsidRDefault="0031309A" w:rsidP="0031309A">
      <w:pPr>
        <w:numPr>
          <w:ilvl w:val="0"/>
          <w:numId w:val="6"/>
        </w:numPr>
        <w:shd w:val="clear" w:color="auto" w:fill="FFFFFF"/>
        <w:spacing w:after="0" w:line="360" w:lineRule="atLeast"/>
        <w:ind w:left="600"/>
        <w:textAlignment w:val="baseline"/>
        <w:rPr>
          <w:rFonts w:ascii="inherit" w:eastAsia="Times New Roman" w:hAnsi="inherit" w:cs="Arial"/>
          <w:color w:val="3D3D3D"/>
          <w:sz w:val="24"/>
          <w:szCs w:val="24"/>
          <w:lang w:eastAsia="ru-RU"/>
        </w:rPr>
      </w:pPr>
      <w:r w:rsidRPr="0031309A">
        <w:rPr>
          <w:rFonts w:ascii="inherit" w:eastAsia="Times New Roman" w:hAnsi="inherit" w:cs="Courier New"/>
          <w:color w:val="3D3D3D"/>
          <w:sz w:val="20"/>
          <w:lang w:eastAsia="ru-RU"/>
        </w:rPr>
        <w:t>colspan=“2”</w:t>
      </w:r>
    </w:p>
    <w:p w:rsidR="0031309A" w:rsidRPr="0031309A" w:rsidRDefault="0031309A" w:rsidP="0031309A">
      <w:pPr>
        <w:numPr>
          <w:ilvl w:val="0"/>
          <w:numId w:val="6"/>
        </w:numPr>
        <w:shd w:val="clear" w:color="auto" w:fill="FFFFFF"/>
        <w:spacing w:after="0" w:line="360" w:lineRule="atLeast"/>
        <w:ind w:left="600"/>
        <w:textAlignment w:val="baseline"/>
        <w:rPr>
          <w:rFonts w:ascii="inherit" w:eastAsia="Times New Roman" w:hAnsi="inherit" w:cs="Arial"/>
          <w:color w:val="3D3D3D"/>
          <w:sz w:val="24"/>
          <w:szCs w:val="24"/>
          <w:lang w:eastAsia="ru-RU"/>
        </w:rPr>
      </w:pPr>
      <w:r w:rsidRPr="0031309A">
        <w:rPr>
          <w:rFonts w:ascii="inherit" w:eastAsia="Times New Roman" w:hAnsi="inherit" w:cs="Courier New"/>
          <w:color w:val="3D3D3D"/>
          <w:sz w:val="20"/>
          <w:lang w:eastAsia="ru-RU"/>
        </w:rPr>
        <w:t>rowspan=“2”</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Помним, что объединённые ячейки замещаются, поэтому ячейки из списка выше, нам надо будет удалить из кода. В итоге вот такой код будет у нашей таблички:</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&lt;table&gt;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&lt;caption&gt;Объединение ячеек по 2-ум направлениям&lt;/caption&gt;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eastAsia="ru-RU"/>
        </w:rPr>
        <w:t xml:space="preserve">  </w:t>
      </w:r>
      <w:r w:rsidRPr="0031309A">
        <w:rPr>
          <w:rFonts w:ascii="Courier New" w:eastAsia="Times New Roman" w:hAnsi="Courier New" w:cs="Courier New"/>
          <w:color w:val="006600"/>
          <w:sz w:val="24"/>
          <w:szCs w:val="24"/>
          <w:lang w:val="en-US" w:eastAsia="ru-RU"/>
        </w:rPr>
        <w:t>&lt;</w:t>
      </w:r>
      <w:proofErr w:type="gramStart"/>
      <w:r w:rsidRPr="0031309A">
        <w:rPr>
          <w:rFonts w:ascii="Courier New" w:eastAsia="Times New Roman" w:hAnsi="Courier New" w:cs="Courier New"/>
          <w:color w:val="006600"/>
          <w:sz w:val="24"/>
          <w:szCs w:val="24"/>
          <w:lang w:val="en-US" w:eastAsia="ru-RU"/>
        </w:rPr>
        <w:t>tr</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1&lt;/th&gt;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2&lt;/th&gt;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3&lt;/th&gt;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4&lt;/th&gt;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val="en-US" w:eastAsia="ru-RU"/>
        </w:rPr>
        <w:t xml:space="preserve">  </w:t>
      </w:r>
      <w:r w:rsidRPr="0031309A">
        <w:rPr>
          <w:rFonts w:ascii="Courier New" w:eastAsia="Times New Roman" w:hAnsi="Courier New" w:cs="Courier New"/>
          <w:color w:val="006600"/>
          <w:sz w:val="24"/>
          <w:szCs w:val="24"/>
          <w:lang w:eastAsia="ru-RU"/>
        </w:rPr>
        <w:t>&lt;/tr&gt;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 colspan="3"&gt;Строка</w:t>
      </w:r>
      <w:proofErr w:type="gramStart"/>
      <w:r w:rsidRPr="0031309A">
        <w:rPr>
          <w:rFonts w:ascii="Courier New" w:eastAsia="Times New Roman" w:hAnsi="Courier New" w:cs="Courier New"/>
          <w:color w:val="006600"/>
          <w:sz w:val="24"/>
          <w:szCs w:val="24"/>
          <w:lang w:eastAsia="ru-RU"/>
        </w:rPr>
        <w:t>2</w:t>
      </w:r>
      <w:proofErr w:type="gramEnd"/>
      <w:r w:rsidRPr="0031309A">
        <w:rPr>
          <w:rFonts w:ascii="Courier New" w:eastAsia="Times New Roman" w:hAnsi="Courier New" w:cs="Courier New"/>
          <w:color w:val="006600"/>
          <w:sz w:val="24"/>
          <w:szCs w:val="24"/>
          <w:lang w:eastAsia="ru-RU"/>
        </w:rPr>
        <w:t xml:space="preserve"> Ячейка1 (соединена с ячейками 2 и 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 rowspan="3"&gt;Строка</w:t>
      </w:r>
      <w:proofErr w:type="gramStart"/>
      <w:r w:rsidRPr="0031309A">
        <w:rPr>
          <w:rFonts w:ascii="Courier New" w:eastAsia="Times New Roman" w:hAnsi="Courier New" w:cs="Courier New"/>
          <w:color w:val="006600"/>
          <w:sz w:val="24"/>
          <w:szCs w:val="24"/>
          <w:lang w:eastAsia="ru-RU"/>
        </w:rPr>
        <w:t>2</w:t>
      </w:r>
      <w:proofErr w:type="gramEnd"/>
      <w:r w:rsidRPr="0031309A">
        <w:rPr>
          <w:rFonts w:ascii="Courier New" w:eastAsia="Times New Roman" w:hAnsi="Courier New" w:cs="Courier New"/>
          <w:color w:val="006600"/>
          <w:sz w:val="24"/>
          <w:szCs w:val="24"/>
          <w:lang w:eastAsia="ru-RU"/>
        </w:rPr>
        <w:t xml:space="preserve"> Ячейка4 (соединена с ячейкой 4 в строках 3 и 4)&lt;/td&gt;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lastRenderedPageBreak/>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 colspan="2" rowspan="2"&gt;Строка3 Ячейка</w:t>
      </w:r>
      <w:proofErr w:type="gramStart"/>
      <w:r w:rsidRPr="0031309A">
        <w:rPr>
          <w:rFonts w:ascii="Courier New" w:eastAsia="Times New Roman" w:hAnsi="Courier New" w:cs="Courier New"/>
          <w:color w:val="006600"/>
          <w:sz w:val="24"/>
          <w:szCs w:val="24"/>
          <w:lang w:eastAsia="ru-RU"/>
        </w:rPr>
        <w:t>1</w:t>
      </w:r>
      <w:proofErr w:type="gramEnd"/>
      <w:r w:rsidRPr="0031309A">
        <w:rPr>
          <w:rFonts w:ascii="Courier New" w:eastAsia="Times New Roman" w:hAnsi="Courier New" w:cs="Courier New"/>
          <w:color w:val="006600"/>
          <w:sz w:val="24"/>
          <w:szCs w:val="24"/>
          <w:lang w:eastAsia="ru-RU"/>
        </w:rPr>
        <w:t xml:space="preserve"> (соединена с ячейкой 2 строки 3 и ячейками 1 и 2 строки 4)&lt;/td&gt;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&lt;td&gt;Строка3 Ячейка3&lt;/td&gt;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4</w:t>
      </w:r>
      <w:proofErr w:type="gramEnd"/>
      <w:r w:rsidRPr="0031309A">
        <w:rPr>
          <w:rFonts w:ascii="Courier New" w:eastAsia="Times New Roman" w:hAnsi="Courier New" w:cs="Courier New"/>
          <w:color w:val="006600"/>
          <w:sz w:val="24"/>
          <w:szCs w:val="24"/>
          <w:lang w:eastAsia="ru-RU"/>
        </w:rPr>
        <w:t xml:space="preserve"> Ячейка3&lt;/td&gt;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&lt;/table&gt;</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А вот так, будет выглядеть наша таблица сейчас:</w:t>
      </w:r>
    </w:p>
    <w:tbl>
      <w:tblPr>
        <w:tblW w:w="0" w:type="dxa"/>
        <w:tblCellSpacing w:w="15" w:type="dxa"/>
        <w:tblBorders>
          <w:top w:val="single" w:sz="6" w:space="0" w:color="DDDDDD"/>
          <w:left w:val="single" w:sz="6" w:space="0" w:color="DDDDDD"/>
          <w:bottom w:val="single" w:sz="6" w:space="0" w:color="DDDDDD"/>
          <w:right w:val="single" w:sz="6" w:space="0" w:color="DDDDDD"/>
        </w:tblBorders>
        <w:shd w:val="clear" w:color="auto" w:fill="FDFDFD"/>
        <w:tblCellMar>
          <w:left w:w="0" w:type="dxa"/>
          <w:right w:w="0" w:type="dxa"/>
        </w:tblCellMar>
        <w:tblLook w:val="04A0"/>
      </w:tblPr>
      <w:tblGrid>
        <w:gridCol w:w="2371"/>
        <w:gridCol w:w="2357"/>
        <w:gridCol w:w="1473"/>
        <w:gridCol w:w="3394"/>
      </w:tblGrid>
      <w:tr w:rsidR="0031309A" w:rsidRPr="0031309A" w:rsidTr="0031309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E4E4E4"/>
            <w:tcMar>
              <w:top w:w="75" w:type="dxa"/>
              <w:left w:w="75" w:type="dxa"/>
              <w:bottom w:w="75" w:type="dxa"/>
              <w:right w:w="75" w:type="dxa"/>
            </w:tcMar>
            <w:hideMark/>
          </w:tcPr>
          <w:p w:rsidR="0031309A" w:rsidRPr="0031309A" w:rsidRDefault="0031309A" w:rsidP="0031309A">
            <w:pPr>
              <w:spacing w:after="0" w:line="360" w:lineRule="atLeast"/>
              <w:jc w:val="center"/>
              <w:rPr>
                <w:rFonts w:ascii="inherit" w:eastAsia="Times New Roman" w:hAnsi="inherit" w:cs="Arial"/>
                <w:b/>
                <w:bCs/>
                <w:color w:val="3D3D3D"/>
                <w:sz w:val="21"/>
                <w:szCs w:val="21"/>
                <w:lang w:eastAsia="ru-RU"/>
              </w:rPr>
            </w:pPr>
            <w:r w:rsidRPr="0031309A">
              <w:rPr>
                <w:rFonts w:ascii="inherit" w:eastAsia="Times New Roman" w:hAnsi="inherit" w:cs="Arial"/>
                <w:b/>
                <w:bCs/>
                <w:color w:val="3D3D3D"/>
                <w:sz w:val="21"/>
                <w:szCs w:val="21"/>
                <w:lang w:eastAsia="ru-RU"/>
              </w:rPr>
              <w:t>Столбец 1</w:t>
            </w:r>
          </w:p>
        </w:tc>
        <w:tc>
          <w:tcPr>
            <w:tcW w:w="0" w:type="auto"/>
            <w:tcBorders>
              <w:top w:val="single" w:sz="6" w:space="0" w:color="DDDDDD"/>
              <w:left w:val="single" w:sz="6" w:space="0" w:color="DDDDDD"/>
              <w:bottom w:val="single" w:sz="6" w:space="0" w:color="DDDDDD"/>
              <w:right w:val="single" w:sz="6" w:space="0" w:color="DDDDDD"/>
            </w:tcBorders>
            <w:shd w:val="clear" w:color="auto" w:fill="E4E4E4"/>
            <w:tcMar>
              <w:top w:w="75" w:type="dxa"/>
              <w:left w:w="75" w:type="dxa"/>
              <w:bottom w:w="75" w:type="dxa"/>
              <w:right w:w="75" w:type="dxa"/>
            </w:tcMar>
            <w:hideMark/>
          </w:tcPr>
          <w:p w:rsidR="0031309A" w:rsidRPr="0031309A" w:rsidRDefault="0031309A" w:rsidP="0031309A">
            <w:pPr>
              <w:spacing w:after="0" w:line="360" w:lineRule="atLeast"/>
              <w:jc w:val="center"/>
              <w:rPr>
                <w:rFonts w:ascii="inherit" w:eastAsia="Times New Roman" w:hAnsi="inherit" w:cs="Arial"/>
                <w:b/>
                <w:bCs/>
                <w:color w:val="3D3D3D"/>
                <w:sz w:val="21"/>
                <w:szCs w:val="21"/>
                <w:lang w:eastAsia="ru-RU"/>
              </w:rPr>
            </w:pPr>
            <w:r w:rsidRPr="0031309A">
              <w:rPr>
                <w:rFonts w:ascii="inherit" w:eastAsia="Times New Roman" w:hAnsi="inherit" w:cs="Arial"/>
                <w:b/>
                <w:bCs/>
                <w:color w:val="3D3D3D"/>
                <w:sz w:val="21"/>
                <w:szCs w:val="21"/>
                <w:lang w:eastAsia="ru-RU"/>
              </w:rPr>
              <w:t>Столбец 2</w:t>
            </w:r>
          </w:p>
        </w:tc>
        <w:tc>
          <w:tcPr>
            <w:tcW w:w="0" w:type="auto"/>
            <w:tcBorders>
              <w:top w:val="single" w:sz="6" w:space="0" w:color="DDDDDD"/>
              <w:left w:val="single" w:sz="6" w:space="0" w:color="DDDDDD"/>
              <w:bottom w:val="single" w:sz="6" w:space="0" w:color="DDDDDD"/>
              <w:right w:val="single" w:sz="6" w:space="0" w:color="DDDDDD"/>
            </w:tcBorders>
            <w:shd w:val="clear" w:color="auto" w:fill="E4E4E4"/>
            <w:tcMar>
              <w:top w:w="75" w:type="dxa"/>
              <w:left w:w="75" w:type="dxa"/>
              <w:bottom w:w="75" w:type="dxa"/>
              <w:right w:w="75" w:type="dxa"/>
            </w:tcMar>
            <w:hideMark/>
          </w:tcPr>
          <w:p w:rsidR="0031309A" w:rsidRPr="0031309A" w:rsidRDefault="0031309A" w:rsidP="0031309A">
            <w:pPr>
              <w:spacing w:after="0" w:line="360" w:lineRule="atLeast"/>
              <w:jc w:val="center"/>
              <w:rPr>
                <w:rFonts w:ascii="inherit" w:eastAsia="Times New Roman" w:hAnsi="inherit" w:cs="Arial"/>
                <w:b/>
                <w:bCs/>
                <w:color w:val="3D3D3D"/>
                <w:sz w:val="21"/>
                <w:szCs w:val="21"/>
                <w:lang w:eastAsia="ru-RU"/>
              </w:rPr>
            </w:pPr>
            <w:r w:rsidRPr="0031309A">
              <w:rPr>
                <w:rFonts w:ascii="inherit" w:eastAsia="Times New Roman" w:hAnsi="inherit" w:cs="Arial"/>
                <w:b/>
                <w:bCs/>
                <w:color w:val="3D3D3D"/>
                <w:sz w:val="21"/>
                <w:szCs w:val="21"/>
                <w:lang w:eastAsia="ru-RU"/>
              </w:rPr>
              <w:t>Столбец 3</w:t>
            </w:r>
          </w:p>
        </w:tc>
        <w:tc>
          <w:tcPr>
            <w:tcW w:w="0" w:type="auto"/>
            <w:tcBorders>
              <w:top w:val="single" w:sz="6" w:space="0" w:color="DDDDDD"/>
              <w:left w:val="single" w:sz="6" w:space="0" w:color="DDDDDD"/>
              <w:bottom w:val="single" w:sz="6" w:space="0" w:color="DDDDDD"/>
              <w:right w:val="single" w:sz="6" w:space="0" w:color="DDDDDD"/>
            </w:tcBorders>
            <w:shd w:val="clear" w:color="auto" w:fill="E4E4E4"/>
            <w:tcMar>
              <w:top w:w="75" w:type="dxa"/>
              <w:left w:w="75" w:type="dxa"/>
              <w:bottom w:w="75" w:type="dxa"/>
              <w:right w:w="75" w:type="dxa"/>
            </w:tcMar>
            <w:hideMark/>
          </w:tcPr>
          <w:p w:rsidR="0031309A" w:rsidRPr="0031309A" w:rsidRDefault="0031309A" w:rsidP="0031309A">
            <w:pPr>
              <w:spacing w:after="0" w:line="360" w:lineRule="atLeast"/>
              <w:jc w:val="center"/>
              <w:rPr>
                <w:rFonts w:ascii="inherit" w:eastAsia="Times New Roman" w:hAnsi="inherit" w:cs="Arial"/>
                <w:b/>
                <w:bCs/>
                <w:color w:val="3D3D3D"/>
                <w:sz w:val="21"/>
                <w:szCs w:val="21"/>
                <w:lang w:eastAsia="ru-RU"/>
              </w:rPr>
            </w:pPr>
            <w:r w:rsidRPr="0031309A">
              <w:rPr>
                <w:rFonts w:ascii="inherit" w:eastAsia="Times New Roman" w:hAnsi="inherit" w:cs="Arial"/>
                <w:b/>
                <w:bCs/>
                <w:color w:val="3D3D3D"/>
                <w:sz w:val="21"/>
                <w:szCs w:val="21"/>
                <w:lang w:eastAsia="ru-RU"/>
              </w:rPr>
              <w:t>Столбец 4</w:t>
            </w:r>
          </w:p>
        </w:tc>
      </w:tr>
      <w:tr w:rsidR="0031309A" w:rsidRPr="0031309A" w:rsidTr="0031309A">
        <w:trPr>
          <w:tblCellSpacing w:w="15" w:type="dxa"/>
        </w:trPr>
        <w:tc>
          <w:tcPr>
            <w:tcW w:w="0" w:type="auto"/>
            <w:gridSpan w:val="3"/>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2</w:t>
            </w:r>
            <w:proofErr w:type="gramEnd"/>
            <w:r w:rsidRPr="0031309A">
              <w:rPr>
                <w:rFonts w:ascii="inherit" w:eastAsia="Times New Roman" w:hAnsi="inherit" w:cs="Arial"/>
                <w:color w:val="3D3D3D"/>
                <w:sz w:val="21"/>
                <w:szCs w:val="21"/>
                <w:lang w:eastAsia="ru-RU"/>
              </w:rPr>
              <w:t xml:space="preserve"> Ячейка1 (соединена с ячейками 2 и 3)</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2</w:t>
            </w:r>
            <w:proofErr w:type="gramEnd"/>
            <w:r w:rsidRPr="0031309A">
              <w:rPr>
                <w:rFonts w:ascii="inherit" w:eastAsia="Times New Roman" w:hAnsi="inherit" w:cs="Arial"/>
                <w:color w:val="3D3D3D"/>
                <w:sz w:val="21"/>
                <w:szCs w:val="21"/>
                <w:lang w:eastAsia="ru-RU"/>
              </w:rPr>
              <w:t xml:space="preserve"> Ячейка4 (соединена с ячейкой 4 в строках 3 и 4)</w:t>
            </w:r>
          </w:p>
        </w:tc>
      </w:tr>
      <w:tr w:rsidR="0031309A" w:rsidRPr="0031309A" w:rsidTr="0031309A">
        <w:trPr>
          <w:tblCellSpacing w:w="15" w:type="dxa"/>
        </w:trPr>
        <w:tc>
          <w:tcPr>
            <w:tcW w:w="0" w:type="auto"/>
            <w:gridSpan w:val="2"/>
            <w:vMerge w:val="restart"/>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Строка3 Ячейка</w:t>
            </w:r>
            <w:proofErr w:type="gramStart"/>
            <w:r w:rsidRPr="0031309A">
              <w:rPr>
                <w:rFonts w:ascii="inherit" w:eastAsia="Times New Roman" w:hAnsi="inherit" w:cs="Arial"/>
                <w:color w:val="3D3D3D"/>
                <w:sz w:val="21"/>
                <w:szCs w:val="21"/>
                <w:lang w:eastAsia="ru-RU"/>
              </w:rPr>
              <w:t>1</w:t>
            </w:r>
            <w:proofErr w:type="gramEnd"/>
            <w:r w:rsidRPr="0031309A">
              <w:rPr>
                <w:rFonts w:ascii="inherit" w:eastAsia="Times New Roman" w:hAnsi="inherit" w:cs="Arial"/>
                <w:color w:val="3D3D3D"/>
                <w:sz w:val="21"/>
                <w:szCs w:val="21"/>
                <w:lang w:eastAsia="ru-RU"/>
              </w:rPr>
              <w:t xml:space="preserve"> (соединена с ячейкой 2 строки 3 и ячейками 1 и 2 строки 4)</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Строка3 Ячейка3</w:t>
            </w:r>
          </w:p>
        </w:tc>
        <w:tc>
          <w:tcPr>
            <w:tcW w:w="0" w:type="auto"/>
            <w:vMerge/>
            <w:tcBorders>
              <w:top w:val="single" w:sz="6" w:space="0" w:color="DDDDDD"/>
              <w:left w:val="single" w:sz="6" w:space="0" w:color="DDDDDD"/>
              <w:bottom w:val="single" w:sz="6" w:space="0" w:color="DDDDDD"/>
              <w:right w:val="single" w:sz="6" w:space="0" w:color="DDDDDD"/>
            </w:tcBorders>
            <w:shd w:val="clear" w:color="auto" w:fill="FDFDFD"/>
            <w:vAlign w:val="bottom"/>
            <w:hideMark/>
          </w:tcPr>
          <w:p w:rsidR="0031309A" w:rsidRPr="0031309A" w:rsidRDefault="0031309A" w:rsidP="0031309A">
            <w:pPr>
              <w:spacing w:after="0" w:line="240" w:lineRule="auto"/>
              <w:rPr>
                <w:rFonts w:ascii="inherit" w:eastAsia="Times New Roman" w:hAnsi="inherit" w:cs="Arial"/>
                <w:color w:val="3D3D3D"/>
                <w:sz w:val="21"/>
                <w:szCs w:val="21"/>
                <w:lang w:eastAsia="ru-RU"/>
              </w:rPr>
            </w:pPr>
          </w:p>
        </w:tc>
      </w:tr>
      <w:tr w:rsidR="0031309A" w:rsidRPr="0031309A" w:rsidTr="0031309A">
        <w:trPr>
          <w:tblCellSpacing w:w="15" w:type="dxa"/>
        </w:trPr>
        <w:tc>
          <w:tcPr>
            <w:tcW w:w="0" w:type="auto"/>
            <w:gridSpan w:val="2"/>
            <w:vMerge/>
            <w:tcBorders>
              <w:top w:val="single" w:sz="6" w:space="0" w:color="DDDDDD"/>
              <w:left w:val="single" w:sz="6" w:space="0" w:color="DDDDDD"/>
              <w:bottom w:val="single" w:sz="6" w:space="0" w:color="DDDDDD"/>
              <w:right w:val="single" w:sz="6" w:space="0" w:color="DDDDDD"/>
            </w:tcBorders>
            <w:shd w:val="clear" w:color="auto" w:fill="FDFDFD"/>
            <w:vAlign w:val="center"/>
            <w:hideMark/>
          </w:tcPr>
          <w:p w:rsidR="0031309A" w:rsidRPr="0031309A" w:rsidRDefault="0031309A" w:rsidP="0031309A">
            <w:pPr>
              <w:spacing w:after="0" w:line="240" w:lineRule="auto"/>
              <w:rPr>
                <w:rFonts w:ascii="inherit" w:eastAsia="Times New Roman" w:hAnsi="inherit" w:cs="Arial"/>
                <w:color w:val="3D3D3D"/>
                <w:sz w:val="21"/>
                <w:szCs w:val="21"/>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4</w:t>
            </w:r>
            <w:proofErr w:type="gramEnd"/>
            <w:r w:rsidRPr="0031309A">
              <w:rPr>
                <w:rFonts w:ascii="inherit" w:eastAsia="Times New Roman" w:hAnsi="inherit" w:cs="Arial"/>
                <w:color w:val="3D3D3D"/>
                <w:sz w:val="21"/>
                <w:szCs w:val="21"/>
                <w:lang w:eastAsia="ru-RU"/>
              </w:rPr>
              <w:t xml:space="preserve"> Ячейка3</w:t>
            </w:r>
          </w:p>
        </w:tc>
        <w:tc>
          <w:tcPr>
            <w:tcW w:w="0" w:type="auto"/>
            <w:vMerge/>
            <w:tcBorders>
              <w:top w:val="single" w:sz="6" w:space="0" w:color="DDDDDD"/>
              <w:left w:val="single" w:sz="6" w:space="0" w:color="DDDDDD"/>
              <w:bottom w:val="single" w:sz="6" w:space="0" w:color="DDDDDD"/>
              <w:right w:val="single" w:sz="6" w:space="0" w:color="DDDDDD"/>
            </w:tcBorders>
            <w:shd w:val="clear" w:color="auto" w:fill="FDFDFD"/>
            <w:vAlign w:val="bottom"/>
            <w:hideMark/>
          </w:tcPr>
          <w:p w:rsidR="0031309A" w:rsidRPr="0031309A" w:rsidRDefault="0031309A" w:rsidP="0031309A">
            <w:pPr>
              <w:spacing w:after="0" w:line="240" w:lineRule="auto"/>
              <w:rPr>
                <w:rFonts w:ascii="inherit" w:eastAsia="Times New Roman" w:hAnsi="inherit" w:cs="Arial"/>
                <w:color w:val="3D3D3D"/>
                <w:sz w:val="21"/>
                <w:szCs w:val="21"/>
                <w:lang w:eastAsia="ru-RU"/>
              </w:rPr>
            </w:pPr>
          </w:p>
        </w:tc>
      </w:tr>
      <w:tr w:rsidR="0031309A" w:rsidRPr="0031309A" w:rsidTr="0031309A">
        <w:trPr>
          <w:tblCellSpacing w:w="15" w:type="dxa"/>
        </w:trPr>
        <w:tc>
          <w:tcPr>
            <w:tcW w:w="0" w:type="auto"/>
            <w:gridSpan w:val="4"/>
            <w:tcBorders>
              <w:top w:val="nil"/>
              <w:left w:val="nil"/>
              <w:bottom w:val="nil"/>
              <w:right w:val="nil"/>
            </w:tcBorders>
            <w:shd w:val="clear" w:color="auto" w:fill="E4E4E4"/>
            <w:tcMar>
              <w:top w:w="75" w:type="dxa"/>
              <w:left w:w="75" w:type="dxa"/>
              <w:bottom w:w="75" w:type="dxa"/>
              <w:right w:w="75" w:type="dxa"/>
            </w:tcMar>
            <w:vAlign w:val="center"/>
            <w:hideMark/>
          </w:tcPr>
          <w:p w:rsidR="0031309A" w:rsidRPr="0031309A" w:rsidRDefault="0031309A" w:rsidP="0031309A">
            <w:pPr>
              <w:spacing w:after="0" w:line="360" w:lineRule="atLeast"/>
              <w:jc w:val="right"/>
              <w:textAlignment w:val="baseline"/>
              <w:rPr>
                <w:rFonts w:ascii="inherit" w:eastAsia="Times New Roman" w:hAnsi="inherit" w:cs="Arial"/>
                <w:i/>
                <w:iCs/>
                <w:color w:val="547901"/>
                <w:sz w:val="21"/>
                <w:szCs w:val="21"/>
                <w:lang w:eastAsia="ru-RU"/>
              </w:rPr>
            </w:pPr>
            <w:r w:rsidRPr="0031309A">
              <w:rPr>
                <w:rFonts w:ascii="inherit" w:eastAsia="Times New Roman" w:hAnsi="inherit" w:cs="Arial"/>
                <w:i/>
                <w:iCs/>
                <w:color w:val="547901"/>
                <w:sz w:val="21"/>
                <w:szCs w:val="21"/>
                <w:lang w:eastAsia="ru-RU"/>
              </w:rPr>
              <w:t>Объединение ячеек по 2-ум направлениям</w:t>
            </w:r>
          </w:p>
        </w:tc>
      </w:tr>
    </w:tbl>
    <w:p w:rsidR="0031309A" w:rsidRPr="0031309A" w:rsidRDefault="0031309A" w:rsidP="0031309A">
      <w:pPr>
        <w:shd w:val="clear" w:color="auto" w:fill="FFFFFF"/>
        <w:spacing w:before="450" w:after="150" w:line="288" w:lineRule="atLeast"/>
        <w:textAlignment w:val="baseline"/>
        <w:outlineLvl w:val="1"/>
        <w:rPr>
          <w:rFonts w:ascii="Arial" w:eastAsia="Times New Roman" w:hAnsi="Arial" w:cs="Arial"/>
          <w:color w:val="990000"/>
          <w:sz w:val="36"/>
          <w:szCs w:val="36"/>
          <w:lang w:eastAsia="ru-RU"/>
        </w:rPr>
      </w:pPr>
      <w:r w:rsidRPr="0031309A">
        <w:rPr>
          <w:rFonts w:ascii="Arial" w:eastAsia="Times New Roman" w:hAnsi="Arial" w:cs="Arial"/>
          <w:color w:val="990000"/>
          <w:sz w:val="36"/>
          <w:szCs w:val="36"/>
          <w:lang w:eastAsia="ru-RU"/>
        </w:rPr>
        <w:t>Шапка, тело и подвал HTML таблицы.</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 xml:space="preserve">Как и сам сайт, наша табличка может иметь </w:t>
      </w:r>
      <w:proofErr w:type="gramStart"/>
      <w:r w:rsidRPr="0031309A">
        <w:rPr>
          <w:rFonts w:ascii="Arial" w:eastAsia="Times New Roman" w:hAnsi="Arial" w:cs="Arial"/>
          <w:color w:val="3D3D3D"/>
          <w:sz w:val="24"/>
          <w:szCs w:val="24"/>
          <w:lang w:eastAsia="ru-RU"/>
        </w:rPr>
        <w:t>свои</w:t>
      </w:r>
      <w:proofErr w:type="gramEnd"/>
      <w:r w:rsidRPr="0031309A">
        <w:rPr>
          <w:rFonts w:ascii="Arial" w:eastAsia="Times New Roman" w:hAnsi="Arial" w:cs="Arial"/>
          <w:color w:val="3D3D3D"/>
          <w:sz w:val="24"/>
          <w:szCs w:val="24"/>
          <w:lang w:eastAsia="ru-RU"/>
        </w:rPr>
        <w:t xml:space="preserve"> шапку, тело и подвал. И если вы хотите, чтобы ваш код выглядел семантически правильно для поисковых систем. Советую применять эти знания на практике.</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 xml:space="preserve">Все 3 тега, которые мы будем изучать далее, должны содержать в себе весь контент таблицы. </w:t>
      </w:r>
      <w:proofErr w:type="gramStart"/>
      <w:r w:rsidRPr="0031309A">
        <w:rPr>
          <w:rFonts w:ascii="Arial" w:eastAsia="Times New Roman" w:hAnsi="Arial" w:cs="Arial"/>
          <w:color w:val="3D3D3D"/>
          <w:sz w:val="24"/>
          <w:szCs w:val="24"/>
          <w:lang w:eastAsia="ru-RU"/>
        </w:rPr>
        <w:t>Который</w:t>
      </w:r>
      <w:proofErr w:type="gramEnd"/>
      <w:r w:rsidRPr="0031309A">
        <w:rPr>
          <w:rFonts w:ascii="Arial" w:eastAsia="Times New Roman" w:hAnsi="Arial" w:cs="Arial"/>
          <w:color w:val="3D3D3D"/>
          <w:sz w:val="24"/>
          <w:szCs w:val="24"/>
          <w:lang w:eastAsia="ru-RU"/>
        </w:rPr>
        <w:t xml:space="preserve"> условно мы можем разбить на три большие части.</w:t>
      </w:r>
    </w:p>
    <w:p w:rsidR="0031309A" w:rsidRPr="0031309A" w:rsidRDefault="0031309A" w:rsidP="0031309A">
      <w:pPr>
        <w:shd w:val="clear" w:color="auto" w:fill="FFFFFF"/>
        <w:spacing w:before="375" w:after="150" w:line="264" w:lineRule="atLeast"/>
        <w:textAlignment w:val="baseline"/>
        <w:outlineLvl w:val="2"/>
        <w:rPr>
          <w:rFonts w:ascii="Arial" w:eastAsia="Times New Roman" w:hAnsi="Arial" w:cs="Arial"/>
          <w:color w:val="0085B2"/>
          <w:sz w:val="32"/>
          <w:szCs w:val="32"/>
          <w:lang w:eastAsia="ru-RU"/>
        </w:rPr>
      </w:pPr>
      <w:r w:rsidRPr="0031309A">
        <w:rPr>
          <w:rFonts w:ascii="Arial" w:eastAsia="Times New Roman" w:hAnsi="Arial" w:cs="Arial"/>
          <w:color w:val="0085B2"/>
          <w:sz w:val="32"/>
          <w:szCs w:val="32"/>
          <w:lang w:eastAsia="ru-RU"/>
        </w:rPr>
        <w:t>Тег thead - шапка HTML таблицы</w:t>
      </w:r>
    </w:p>
    <w:p w:rsidR="0031309A" w:rsidRPr="0031309A" w:rsidRDefault="0031309A" w:rsidP="0031309A">
      <w:pPr>
        <w:shd w:val="clear" w:color="auto" w:fill="FFFFFF"/>
        <w:spacing w:after="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Этот тег рекомендуется размещать первым </w:t>
      </w:r>
      <w:r w:rsidRPr="0031309A">
        <w:rPr>
          <w:rFonts w:ascii="inherit" w:eastAsia="Times New Roman" w:hAnsi="inherit" w:cs="Arial"/>
          <w:color w:val="3D3D3D"/>
          <w:sz w:val="24"/>
          <w:szCs w:val="24"/>
          <w:u w:val="single"/>
          <w:bdr w:val="none" w:sz="0" w:space="0" w:color="auto" w:frame="1"/>
          <w:lang w:eastAsia="ru-RU"/>
        </w:rPr>
        <w:t>в контенте</w:t>
      </w:r>
      <w:r w:rsidRPr="0031309A">
        <w:rPr>
          <w:rFonts w:ascii="Arial" w:eastAsia="Times New Roman" w:hAnsi="Arial" w:cs="Arial"/>
          <w:color w:val="3D3D3D"/>
          <w:sz w:val="24"/>
          <w:szCs w:val="24"/>
          <w:lang w:eastAsia="ru-RU"/>
        </w:rPr>
        <w:t> таблицы. То есть мы заводим этот тег и уже внутри него размещаем заголовочную строку с ячейками.</w:t>
      </w:r>
    </w:p>
    <w:p w:rsidR="0031309A" w:rsidRPr="0031309A" w:rsidRDefault="0031309A" w:rsidP="0031309A">
      <w:pPr>
        <w:shd w:val="clear" w:color="auto" w:fill="FFFFFF"/>
        <w:spacing w:after="0" w:line="384" w:lineRule="atLeast"/>
        <w:textAlignment w:val="baseline"/>
        <w:rPr>
          <w:rFonts w:ascii="Arial" w:eastAsia="Times New Roman" w:hAnsi="Arial" w:cs="Arial"/>
          <w:color w:val="3D3D3D"/>
          <w:sz w:val="24"/>
          <w:szCs w:val="24"/>
          <w:lang w:eastAsia="ru-RU"/>
        </w:rPr>
      </w:pPr>
      <w:r w:rsidRPr="0031309A">
        <w:rPr>
          <w:rFonts w:ascii="inherit" w:eastAsia="Times New Roman" w:hAnsi="inherit" w:cs="Arial"/>
          <w:b/>
          <w:bCs/>
          <w:color w:val="3D3D3D"/>
          <w:sz w:val="24"/>
          <w:szCs w:val="24"/>
          <w:lang w:eastAsia="ru-RU"/>
        </w:rPr>
        <w:t>Фишки тега thead:</w:t>
      </w:r>
    </w:p>
    <w:p w:rsidR="0031309A" w:rsidRPr="0031309A" w:rsidRDefault="0031309A" w:rsidP="0031309A">
      <w:pPr>
        <w:numPr>
          <w:ilvl w:val="0"/>
          <w:numId w:val="7"/>
        </w:numPr>
        <w:shd w:val="clear" w:color="auto" w:fill="FFFFFF"/>
        <w:spacing w:after="0" w:line="360" w:lineRule="atLeast"/>
        <w:ind w:left="600"/>
        <w:textAlignment w:val="baseline"/>
        <w:rPr>
          <w:rFonts w:ascii="inherit" w:eastAsia="Times New Roman" w:hAnsi="inherit" w:cs="Arial"/>
          <w:color w:val="3D3D3D"/>
          <w:sz w:val="24"/>
          <w:szCs w:val="24"/>
          <w:lang w:eastAsia="ru-RU"/>
        </w:rPr>
      </w:pPr>
      <w:r w:rsidRPr="0031309A">
        <w:rPr>
          <w:rFonts w:ascii="inherit" w:eastAsia="Times New Roman" w:hAnsi="inherit" w:cs="Arial"/>
          <w:color w:val="3D3D3D"/>
          <w:sz w:val="24"/>
          <w:szCs w:val="24"/>
          <w:lang w:eastAsia="ru-RU"/>
        </w:rPr>
        <w:t>Он должен встречаться только один раз на одну таблицу!</w:t>
      </w:r>
    </w:p>
    <w:p w:rsidR="0031309A" w:rsidRPr="0031309A" w:rsidRDefault="0031309A" w:rsidP="0031309A">
      <w:pPr>
        <w:numPr>
          <w:ilvl w:val="0"/>
          <w:numId w:val="7"/>
        </w:numPr>
        <w:shd w:val="clear" w:color="auto" w:fill="FFFFFF"/>
        <w:spacing w:after="0" w:line="360" w:lineRule="atLeast"/>
        <w:ind w:left="600"/>
        <w:textAlignment w:val="baseline"/>
        <w:rPr>
          <w:rFonts w:ascii="inherit" w:eastAsia="Times New Roman" w:hAnsi="inherit" w:cs="Arial"/>
          <w:color w:val="3D3D3D"/>
          <w:sz w:val="24"/>
          <w:szCs w:val="24"/>
          <w:lang w:eastAsia="ru-RU"/>
        </w:rPr>
      </w:pPr>
      <w:r w:rsidRPr="0031309A">
        <w:rPr>
          <w:rFonts w:ascii="inherit" w:eastAsia="Times New Roman" w:hAnsi="inherit" w:cs="Arial"/>
          <w:color w:val="3D3D3D"/>
          <w:sz w:val="24"/>
          <w:szCs w:val="24"/>
          <w:lang w:eastAsia="ru-RU"/>
        </w:rPr>
        <w:lastRenderedPageBreak/>
        <w:t>Независимо от того, где мы его располагаем в таблице - строки, находящиеся в этом теге, будут выводиться в начале таблицы.</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Теперь вернёмся к нашей таблице, и давайте первую строку завернём в этот тег:</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&lt;</w:t>
      </w:r>
      <w:proofErr w:type="gramStart"/>
      <w:r w:rsidRPr="0031309A">
        <w:rPr>
          <w:rFonts w:ascii="Courier New" w:eastAsia="Times New Roman" w:hAnsi="Courier New" w:cs="Courier New"/>
          <w:color w:val="006600"/>
          <w:sz w:val="24"/>
          <w:szCs w:val="24"/>
          <w:lang w:val="en-US" w:eastAsia="ru-RU"/>
        </w:rPr>
        <w:t>table</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caption&gt;</w:t>
      </w:r>
      <w:proofErr w:type="gramEnd"/>
      <w:r w:rsidRPr="0031309A">
        <w:rPr>
          <w:rFonts w:ascii="Courier New" w:eastAsia="Times New Roman" w:hAnsi="Courier New" w:cs="Courier New"/>
          <w:color w:val="006600"/>
          <w:sz w:val="24"/>
          <w:szCs w:val="24"/>
          <w:lang w:eastAsia="ru-RU"/>
        </w:rPr>
        <w:t>Тег</w:t>
      </w:r>
      <w:r w:rsidRPr="0031309A">
        <w:rPr>
          <w:rFonts w:ascii="Courier New" w:eastAsia="Times New Roman" w:hAnsi="Courier New" w:cs="Courier New"/>
          <w:color w:val="006600"/>
          <w:sz w:val="24"/>
          <w:szCs w:val="24"/>
          <w:lang w:val="en-US" w:eastAsia="ru-RU"/>
        </w:rPr>
        <w:t xml:space="preserve"> thead </w:t>
      </w:r>
      <w:r w:rsidRPr="0031309A">
        <w:rPr>
          <w:rFonts w:ascii="Courier New" w:eastAsia="Times New Roman" w:hAnsi="Courier New" w:cs="Courier New"/>
          <w:color w:val="006600"/>
          <w:sz w:val="24"/>
          <w:szCs w:val="24"/>
          <w:lang w:eastAsia="ru-RU"/>
        </w:rPr>
        <w:t>в</w:t>
      </w:r>
      <w:r w:rsidRPr="0031309A">
        <w:rPr>
          <w:rFonts w:ascii="Courier New" w:eastAsia="Times New Roman" w:hAnsi="Courier New" w:cs="Courier New"/>
          <w:color w:val="006600"/>
          <w:sz w:val="24"/>
          <w:szCs w:val="24"/>
          <w:lang w:val="en-US" w:eastAsia="ru-RU"/>
        </w:rPr>
        <w:t xml:space="preserve"> </w:t>
      </w:r>
      <w:r w:rsidRPr="0031309A">
        <w:rPr>
          <w:rFonts w:ascii="Courier New" w:eastAsia="Times New Roman" w:hAnsi="Courier New" w:cs="Courier New"/>
          <w:color w:val="006600"/>
          <w:sz w:val="24"/>
          <w:szCs w:val="24"/>
          <w:lang w:eastAsia="ru-RU"/>
        </w:rPr>
        <w:t>таблице</w:t>
      </w:r>
      <w:r w:rsidRPr="0031309A">
        <w:rPr>
          <w:rFonts w:ascii="Courier New" w:eastAsia="Times New Roman" w:hAnsi="Courier New" w:cs="Courier New"/>
          <w:color w:val="006600"/>
          <w:sz w:val="24"/>
          <w:szCs w:val="24"/>
          <w:lang w:val="en-US" w:eastAsia="ru-RU"/>
        </w:rPr>
        <w:t>&lt;/caption&gt;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thead</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tr</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1&lt;/th&gt;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2&lt;/th&gt;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3&lt;/th&gt;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4&lt;/th&gt;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tr</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&lt;/thead&gt;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val="en-US" w:eastAsia="ru-RU"/>
        </w:rPr>
        <w:t xml:space="preserve">  </w:t>
      </w:r>
      <w:r w:rsidRPr="0031309A">
        <w:rPr>
          <w:rFonts w:ascii="Courier New" w:eastAsia="Times New Roman" w:hAnsi="Courier New" w:cs="Courier New"/>
          <w:color w:val="006600"/>
          <w:sz w:val="24"/>
          <w:szCs w:val="24"/>
          <w:lang w:eastAsia="ru-RU"/>
        </w:rPr>
        <w:t>&lt;tr&gt;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 colspan="3"&gt;Строка</w:t>
      </w:r>
      <w:proofErr w:type="gramStart"/>
      <w:r w:rsidRPr="0031309A">
        <w:rPr>
          <w:rFonts w:ascii="Courier New" w:eastAsia="Times New Roman" w:hAnsi="Courier New" w:cs="Courier New"/>
          <w:color w:val="006600"/>
          <w:sz w:val="24"/>
          <w:szCs w:val="24"/>
          <w:lang w:eastAsia="ru-RU"/>
        </w:rPr>
        <w:t>2</w:t>
      </w:r>
      <w:proofErr w:type="gramEnd"/>
      <w:r w:rsidRPr="0031309A">
        <w:rPr>
          <w:rFonts w:ascii="Courier New" w:eastAsia="Times New Roman" w:hAnsi="Courier New" w:cs="Courier New"/>
          <w:color w:val="006600"/>
          <w:sz w:val="24"/>
          <w:szCs w:val="24"/>
          <w:lang w:eastAsia="ru-RU"/>
        </w:rPr>
        <w:t xml:space="preserve"> Ячейка1 (соединена с ячейками 2 и 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 rowspan="3"&gt;Строка</w:t>
      </w:r>
      <w:proofErr w:type="gramStart"/>
      <w:r w:rsidRPr="0031309A">
        <w:rPr>
          <w:rFonts w:ascii="Courier New" w:eastAsia="Times New Roman" w:hAnsi="Courier New" w:cs="Courier New"/>
          <w:color w:val="006600"/>
          <w:sz w:val="24"/>
          <w:szCs w:val="24"/>
          <w:lang w:eastAsia="ru-RU"/>
        </w:rPr>
        <w:t>2</w:t>
      </w:r>
      <w:proofErr w:type="gramEnd"/>
      <w:r w:rsidRPr="0031309A">
        <w:rPr>
          <w:rFonts w:ascii="Courier New" w:eastAsia="Times New Roman" w:hAnsi="Courier New" w:cs="Courier New"/>
          <w:color w:val="006600"/>
          <w:sz w:val="24"/>
          <w:szCs w:val="24"/>
          <w:lang w:eastAsia="ru-RU"/>
        </w:rPr>
        <w:t xml:space="preserve"> Ячейка4 (соединена с ячейкой 4 в строках 3 и 4)&lt;/td&gt;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 colspan="2" rowspan="2"&gt;Строка3 Ячейка</w:t>
      </w:r>
      <w:proofErr w:type="gramStart"/>
      <w:r w:rsidRPr="0031309A">
        <w:rPr>
          <w:rFonts w:ascii="Courier New" w:eastAsia="Times New Roman" w:hAnsi="Courier New" w:cs="Courier New"/>
          <w:color w:val="006600"/>
          <w:sz w:val="24"/>
          <w:szCs w:val="24"/>
          <w:lang w:eastAsia="ru-RU"/>
        </w:rPr>
        <w:t>1</w:t>
      </w:r>
      <w:proofErr w:type="gramEnd"/>
      <w:r w:rsidRPr="0031309A">
        <w:rPr>
          <w:rFonts w:ascii="Courier New" w:eastAsia="Times New Roman" w:hAnsi="Courier New" w:cs="Courier New"/>
          <w:color w:val="006600"/>
          <w:sz w:val="24"/>
          <w:szCs w:val="24"/>
          <w:lang w:eastAsia="ru-RU"/>
        </w:rPr>
        <w:t xml:space="preserve"> (соединена с ячейкой 2 строки 3 и ячейками 1 и 2 строки 4)&lt;/td&gt;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&lt;td&gt;Строка3 Ячейка3&lt;/td&gt;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4</w:t>
      </w:r>
      <w:proofErr w:type="gramEnd"/>
      <w:r w:rsidRPr="0031309A">
        <w:rPr>
          <w:rFonts w:ascii="Courier New" w:eastAsia="Times New Roman" w:hAnsi="Courier New" w:cs="Courier New"/>
          <w:color w:val="006600"/>
          <w:sz w:val="24"/>
          <w:szCs w:val="24"/>
          <w:lang w:eastAsia="ru-RU"/>
        </w:rPr>
        <w:t xml:space="preserve"> Ячейка3&lt;/td&gt;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&lt;/table&gt;</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lastRenderedPageBreak/>
        <w:t>Визуально он никак не влияет на отображение таблицы, поэтому я не буду выводить результат исполнения кода.</w:t>
      </w:r>
    </w:p>
    <w:p w:rsidR="0031309A" w:rsidRPr="0031309A" w:rsidRDefault="0031309A" w:rsidP="0031309A">
      <w:pPr>
        <w:shd w:val="clear" w:color="auto" w:fill="FFFFFF"/>
        <w:spacing w:before="375" w:after="150" w:line="264" w:lineRule="atLeast"/>
        <w:textAlignment w:val="baseline"/>
        <w:outlineLvl w:val="2"/>
        <w:rPr>
          <w:rFonts w:ascii="Arial" w:eastAsia="Times New Roman" w:hAnsi="Arial" w:cs="Arial"/>
          <w:color w:val="0085B2"/>
          <w:sz w:val="32"/>
          <w:szCs w:val="32"/>
          <w:lang w:eastAsia="ru-RU"/>
        </w:rPr>
      </w:pPr>
      <w:r w:rsidRPr="0031309A">
        <w:rPr>
          <w:rFonts w:ascii="Arial" w:eastAsia="Times New Roman" w:hAnsi="Arial" w:cs="Arial"/>
          <w:color w:val="0085B2"/>
          <w:sz w:val="32"/>
          <w:szCs w:val="32"/>
          <w:lang w:eastAsia="ru-RU"/>
        </w:rPr>
        <w:t>Тег tfoot – подвал HTML таблицы</w:t>
      </w:r>
    </w:p>
    <w:p w:rsidR="0031309A" w:rsidRPr="0031309A" w:rsidRDefault="0031309A" w:rsidP="0031309A">
      <w:pPr>
        <w:shd w:val="clear" w:color="auto" w:fill="FFFFFF"/>
        <w:spacing w:after="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Хоть это и подвальчик, но помните, что этот тег рекомендуется размещать сразу после тега </w:t>
      </w:r>
      <w:r w:rsidRPr="0031309A">
        <w:rPr>
          <w:rFonts w:ascii="inherit" w:eastAsia="Times New Roman" w:hAnsi="inherit" w:cs="Courier New"/>
          <w:color w:val="3D3D3D"/>
          <w:sz w:val="20"/>
          <w:lang w:eastAsia="ru-RU"/>
        </w:rPr>
        <w:t>thead</w:t>
      </w:r>
      <w:r w:rsidRPr="0031309A">
        <w:rPr>
          <w:rFonts w:ascii="Arial" w:eastAsia="Times New Roman" w:hAnsi="Arial" w:cs="Arial"/>
          <w:color w:val="3D3D3D"/>
          <w:sz w:val="24"/>
          <w:szCs w:val="24"/>
          <w:lang w:eastAsia="ru-RU"/>
        </w:rPr>
        <w:t> .</w:t>
      </w:r>
    </w:p>
    <w:p w:rsidR="0031309A" w:rsidRPr="0031309A" w:rsidRDefault="0031309A" w:rsidP="0031309A">
      <w:pPr>
        <w:shd w:val="clear" w:color="auto" w:fill="FFFFFF"/>
        <w:spacing w:after="0" w:line="384" w:lineRule="atLeast"/>
        <w:textAlignment w:val="baseline"/>
        <w:rPr>
          <w:rFonts w:ascii="Arial" w:eastAsia="Times New Roman" w:hAnsi="Arial" w:cs="Arial"/>
          <w:color w:val="3D3D3D"/>
          <w:sz w:val="24"/>
          <w:szCs w:val="24"/>
          <w:lang w:eastAsia="ru-RU"/>
        </w:rPr>
      </w:pPr>
      <w:r w:rsidRPr="0031309A">
        <w:rPr>
          <w:rFonts w:ascii="inherit" w:eastAsia="Times New Roman" w:hAnsi="inherit" w:cs="Arial"/>
          <w:b/>
          <w:bCs/>
          <w:color w:val="3D3D3D"/>
          <w:sz w:val="24"/>
          <w:szCs w:val="24"/>
          <w:lang w:eastAsia="ru-RU"/>
        </w:rPr>
        <w:t>Фишки тега tfoot:</w:t>
      </w:r>
    </w:p>
    <w:p w:rsidR="0031309A" w:rsidRPr="0031309A" w:rsidRDefault="0031309A" w:rsidP="0031309A">
      <w:pPr>
        <w:numPr>
          <w:ilvl w:val="0"/>
          <w:numId w:val="8"/>
        </w:numPr>
        <w:shd w:val="clear" w:color="auto" w:fill="FFFFFF"/>
        <w:spacing w:after="0" w:line="360" w:lineRule="atLeast"/>
        <w:ind w:left="600"/>
        <w:textAlignment w:val="baseline"/>
        <w:rPr>
          <w:rFonts w:ascii="inherit" w:eastAsia="Times New Roman" w:hAnsi="inherit" w:cs="Arial"/>
          <w:color w:val="3D3D3D"/>
          <w:sz w:val="24"/>
          <w:szCs w:val="24"/>
          <w:lang w:eastAsia="ru-RU"/>
        </w:rPr>
      </w:pPr>
      <w:r w:rsidRPr="0031309A">
        <w:rPr>
          <w:rFonts w:ascii="inherit" w:eastAsia="Times New Roman" w:hAnsi="inherit" w:cs="Arial"/>
          <w:color w:val="3D3D3D"/>
          <w:sz w:val="24"/>
          <w:szCs w:val="24"/>
          <w:lang w:eastAsia="ru-RU"/>
        </w:rPr>
        <w:t>Он должен встречаться только один раз на одну таблицу!</w:t>
      </w:r>
    </w:p>
    <w:p w:rsidR="0031309A" w:rsidRPr="0031309A" w:rsidRDefault="0031309A" w:rsidP="0031309A">
      <w:pPr>
        <w:numPr>
          <w:ilvl w:val="0"/>
          <w:numId w:val="8"/>
        </w:numPr>
        <w:shd w:val="clear" w:color="auto" w:fill="FFFFFF"/>
        <w:spacing w:after="0" w:line="360" w:lineRule="atLeast"/>
        <w:ind w:left="600"/>
        <w:textAlignment w:val="baseline"/>
        <w:rPr>
          <w:rFonts w:ascii="inherit" w:eastAsia="Times New Roman" w:hAnsi="inherit" w:cs="Arial"/>
          <w:color w:val="3D3D3D"/>
          <w:sz w:val="24"/>
          <w:szCs w:val="24"/>
          <w:lang w:eastAsia="ru-RU"/>
        </w:rPr>
      </w:pPr>
      <w:r w:rsidRPr="0031309A">
        <w:rPr>
          <w:rFonts w:ascii="inherit" w:eastAsia="Times New Roman" w:hAnsi="inherit" w:cs="Arial"/>
          <w:color w:val="3D3D3D"/>
          <w:sz w:val="24"/>
          <w:szCs w:val="24"/>
          <w:lang w:eastAsia="ru-RU"/>
        </w:rPr>
        <w:t>Независимо от того, где мы его располагаем в таблице - строки, находящиеся в этом теге, будут выводиться в конце таблицы.</w:t>
      </w:r>
    </w:p>
    <w:p w:rsidR="0031309A" w:rsidRPr="0031309A" w:rsidRDefault="0031309A" w:rsidP="0031309A">
      <w:pPr>
        <w:shd w:val="clear" w:color="auto" w:fill="FFFFFF"/>
        <w:spacing w:after="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Давайте мы заведём ещё одну строку в таблице, и завернём её с ячейками сразу в тег</w:t>
      </w:r>
      <w:r w:rsidRPr="0031309A">
        <w:rPr>
          <w:rFonts w:ascii="inherit" w:eastAsia="Times New Roman" w:hAnsi="inherit" w:cs="Courier New"/>
          <w:color w:val="3D3D3D"/>
          <w:sz w:val="20"/>
          <w:lang w:eastAsia="ru-RU"/>
        </w:rPr>
        <w:t>tfoot</w:t>
      </w:r>
      <w:proofErr w:type="gramStart"/>
      <w:r w:rsidRPr="0031309A">
        <w:rPr>
          <w:rFonts w:ascii="Arial" w:eastAsia="Times New Roman" w:hAnsi="Arial" w:cs="Arial"/>
          <w:color w:val="3D3D3D"/>
          <w:sz w:val="24"/>
          <w:szCs w:val="24"/>
          <w:lang w:eastAsia="ru-RU"/>
        </w:rPr>
        <w:t> :</w:t>
      </w:r>
      <w:proofErr w:type="gramEnd"/>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&lt;</w:t>
      </w:r>
      <w:proofErr w:type="gramStart"/>
      <w:r w:rsidRPr="0031309A">
        <w:rPr>
          <w:rFonts w:ascii="Courier New" w:eastAsia="Times New Roman" w:hAnsi="Courier New" w:cs="Courier New"/>
          <w:color w:val="006600"/>
          <w:sz w:val="24"/>
          <w:szCs w:val="24"/>
          <w:lang w:val="en-US" w:eastAsia="ru-RU"/>
        </w:rPr>
        <w:t>table</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caption&gt;</w:t>
      </w:r>
      <w:proofErr w:type="gramEnd"/>
      <w:r w:rsidRPr="0031309A">
        <w:rPr>
          <w:rFonts w:ascii="Courier New" w:eastAsia="Times New Roman" w:hAnsi="Courier New" w:cs="Courier New"/>
          <w:color w:val="006600"/>
          <w:sz w:val="24"/>
          <w:szCs w:val="24"/>
          <w:lang w:eastAsia="ru-RU"/>
        </w:rPr>
        <w:t>Тег</w:t>
      </w:r>
      <w:r w:rsidRPr="0031309A">
        <w:rPr>
          <w:rFonts w:ascii="Courier New" w:eastAsia="Times New Roman" w:hAnsi="Courier New" w:cs="Courier New"/>
          <w:color w:val="006600"/>
          <w:sz w:val="24"/>
          <w:szCs w:val="24"/>
          <w:lang w:val="en-US" w:eastAsia="ru-RU"/>
        </w:rPr>
        <w:t xml:space="preserve"> tfoot </w:t>
      </w:r>
      <w:r w:rsidRPr="0031309A">
        <w:rPr>
          <w:rFonts w:ascii="Courier New" w:eastAsia="Times New Roman" w:hAnsi="Courier New" w:cs="Courier New"/>
          <w:color w:val="006600"/>
          <w:sz w:val="24"/>
          <w:szCs w:val="24"/>
          <w:lang w:eastAsia="ru-RU"/>
        </w:rPr>
        <w:t>в</w:t>
      </w:r>
      <w:r w:rsidRPr="0031309A">
        <w:rPr>
          <w:rFonts w:ascii="Courier New" w:eastAsia="Times New Roman" w:hAnsi="Courier New" w:cs="Courier New"/>
          <w:color w:val="006600"/>
          <w:sz w:val="24"/>
          <w:szCs w:val="24"/>
          <w:lang w:val="en-US" w:eastAsia="ru-RU"/>
        </w:rPr>
        <w:t xml:space="preserve"> </w:t>
      </w:r>
      <w:r w:rsidRPr="0031309A">
        <w:rPr>
          <w:rFonts w:ascii="Courier New" w:eastAsia="Times New Roman" w:hAnsi="Courier New" w:cs="Courier New"/>
          <w:color w:val="006600"/>
          <w:sz w:val="24"/>
          <w:szCs w:val="24"/>
          <w:lang w:eastAsia="ru-RU"/>
        </w:rPr>
        <w:t>таблице</w:t>
      </w:r>
      <w:r w:rsidRPr="0031309A">
        <w:rPr>
          <w:rFonts w:ascii="Courier New" w:eastAsia="Times New Roman" w:hAnsi="Courier New" w:cs="Courier New"/>
          <w:color w:val="006600"/>
          <w:sz w:val="24"/>
          <w:szCs w:val="24"/>
          <w:lang w:val="en-US" w:eastAsia="ru-RU"/>
        </w:rPr>
        <w:t>&lt;/caption&gt;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thead</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tr</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1&lt;/th&gt;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2&lt;/th&gt;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3&lt;/th&gt;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4&lt;/th&gt;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tr</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&lt;/thead&gt;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tfoot</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tr</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td&gt;</w:t>
      </w:r>
      <w:proofErr w:type="gramEnd"/>
      <w:r w:rsidRPr="0031309A">
        <w:rPr>
          <w:rFonts w:ascii="Courier New" w:eastAsia="Times New Roman" w:hAnsi="Courier New" w:cs="Courier New"/>
          <w:color w:val="006600"/>
          <w:sz w:val="24"/>
          <w:szCs w:val="24"/>
          <w:lang w:eastAsia="ru-RU"/>
        </w:rPr>
        <w:t>Подвал</w:t>
      </w:r>
      <w:r w:rsidRPr="0031309A">
        <w:rPr>
          <w:rFonts w:ascii="Courier New" w:eastAsia="Times New Roman" w:hAnsi="Courier New" w:cs="Courier New"/>
          <w:color w:val="006600"/>
          <w:sz w:val="24"/>
          <w:szCs w:val="24"/>
          <w:lang w:val="en-US" w:eastAsia="ru-RU"/>
        </w:rPr>
        <w:t xml:space="preserve"> </w:t>
      </w:r>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1&lt;/td&gt;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val="en-US" w:eastAsia="ru-RU"/>
        </w:rPr>
        <w:t xml:space="preserve">      </w:t>
      </w:r>
      <w:r w:rsidRPr="0031309A">
        <w:rPr>
          <w:rFonts w:ascii="Courier New" w:eastAsia="Times New Roman" w:hAnsi="Courier New" w:cs="Courier New"/>
          <w:color w:val="006600"/>
          <w:sz w:val="24"/>
          <w:szCs w:val="24"/>
          <w:lang w:eastAsia="ru-RU"/>
        </w:rPr>
        <w:t>&lt;td&gt;Подвал столбец 2&lt;/td&gt;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&lt;td&gt;Подвал столбец 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&lt;td&gt;Подвал столбец 4&lt;/td&gt;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&lt;/tfoot&gt;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lastRenderedPageBreak/>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 colspan="3"&gt;Строка</w:t>
      </w:r>
      <w:proofErr w:type="gramStart"/>
      <w:r w:rsidRPr="0031309A">
        <w:rPr>
          <w:rFonts w:ascii="Courier New" w:eastAsia="Times New Roman" w:hAnsi="Courier New" w:cs="Courier New"/>
          <w:color w:val="006600"/>
          <w:sz w:val="24"/>
          <w:szCs w:val="24"/>
          <w:lang w:eastAsia="ru-RU"/>
        </w:rPr>
        <w:t>2</w:t>
      </w:r>
      <w:proofErr w:type="gramEnd"/>
      <w:r w:rsidRPr="0031309A">
        <w:rPr>
          <w:rFonts w:ascii="Courier New" w:eastAsia="Times New Roman" w:hAnsi="Courier New" w:cs="Courier New"/>
          <w:color w:val="006600"/>
          <w:sz w:val="24"/>
          <w:szCs w:val="24"/>
          <w:lang w:eastAsia="ru-RU"/>
        </w:rPr>
        <w:t xml:space="preserve"> Ячейка1 (соединена с ячейками 2 и 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 rowspan="3"&gt;Строка</w:t>
      </w:r>
      <w:proofErr w:type="gramStart"/>
      <w:r w:rsidRPr="0031309A">
        <w:rPr>
          <w:rFonts w:ascii="Courier New" w:eastAsia="Times New Roman" w:hAnsi="Courier New" w:cs="Courier New"/>
          <w:color w:val="006600"/>
          <w:sz w:val="24"/>
          <w:szCs w:val="24"/>
          <w:lang w:eastAsia="ru-RU"/>
        </w:rPr>
        <w:t>2</w:t>
      </w:r>
      <w:proofErr w:type="gramEnd"/>
      <w:r w:rsidRPr="0031309A">
        <w:rPr>
          <w:rFonts w:ascii="Courier New" w:eastAsia="Times New Roman" w:hAnsi="Courier New" w:cs="Courier New"/>
          <w:color w:val="006600"/>
          <w:sz w:val="24"/>
          <w:szCs w:val="24"/>
          <w:lang w:eastAsia="ru-RU"/>
        </w:rPr>
        <w:t xml:space="preserve"> Ячейка4 (соединена с ячейкой 4 в строках 3 и 4)&lt;/td&gt;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 colspan="2" rowspan="2"&gt;Строка3 Ячейка</w:t>
      </w:r>
      <w:proofErr w:type="gramStart"/>
      <w:r w:rsidRPr="0031309A">
        <w:rPr>
          <w:rFonts w:ascii="Courier New" w:eastAsia="Times New Roman" w:hAnsi="Courier New" w:cs="Courier New"/>
          <w:color w:val="006600"/>
          <w:sz w:val="24"/>
          <w:szCs w:val="24"/>
          <w:lang w:eastAsia="ru-RU"/>
        </w:rPr>
        <w:t>1</w:t>
      </w:r>
      <w:proofErr w:type="gramEnd"/>
      <w:r w:rsidRPr="0031309A">
        <w:rPr>
          <w:rFonts w:ascii="Courier New" w:eastAsia="Times New Roman" w:hAnsi="Courier New" w:cs="Courier New"/>
          <w:color w:val="006600"/>
          <w:sz w:val="24"/>
          <w:szCs w:val="24"/>
          <w:lang w:eastAsia="ru-RU"/>
        </w:rPr>
        <w:t xml:space="preserve"> (соединена с ячейкой 2 строки 3 и ячейками 1 и 2 строки 4)&lt;/td&gt;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&lt;td&gt;Строка3 Ячейка3&lt;/td&gt;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4</w:t>
      </w:r>
      <w:proofErr w:type="gramEnd"/>
      <w:r w:rsidRPr="0031309A">
        <w:rPr>
          <w:rFonts w:ascii="Courier New" w:eastAsia="Times New Roman" w:hAnsi="Courier New" w:cs="Courier New"/>
          <w:color w:val="006600"/>
          <w:sz w:val="24"/>
          <w:szCs w:val="24"/>
          <w:lang w:eastAsia="ru-RU"/>
        </w:rPr>
        <w:t xml:space="preserve"> Ячейка3&lt;/td&gt;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&lt;/table&gt;</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А вот и наша табличка:</w:t>
      </w:r>
    </w:p>
    <w:tbl>
      <w:tblPr>
        <w:tblW w:w="0" w:type="dxa"/>
        <w:tblCellSpacing w:w="15" w:type="dxa"/>
        <w:tblBorders>
          <w:top w:val="single" w:sz="6" w:space="0" w:color="DDDDDD"/>
          <w:left w:val="single" w:sz="6" w:space="0" w:color="DDDDDD"/>
          <w:bottom w:val="single" w:sz="6" w:space="0" w:color="DDDDDD"/>
          <w:right w:val="single" w:sz="6" w:space="0" w:color="DDDDDD"/>
        </w:tblBorders>
        <w:shd w:val="clear" w:color="auto" w:fill="FDFDFD"/>
        <w:tblCellMar>
          <w:left w:w="0" w:type="dxa"/>
          <w:right w:w="0" w:type="dxa"/>
        </w:tblCellMar>
        <w:tblLook w:val="04A0"/>
      </w:tblPr>
      <w:tblGrid>
        <w:gridCol w:w="2385"/>
        <w:gridCol w:w="2371"/>
        <w:gridCol w:w="1423"/>
        <w:gridCol w:w="3416"/>
      </w:tblGrid>
      <w:tr w:rsidR="0031309A" w:rsidRPr="0031309A" w:rsidTr="0031309A">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E4E4E4"/>
            <w:tcMar>
              <w:top w:w="75" w:type="dxa"/>
              <w:left w:w="75" w:type="dxa"/>
              <w:bottom w:w="75" w:type="dxa"/>
              <w:right w:w="75" w:type="dxa"/>
            </w:tcMar>
            <w:hideMark/>
          </w:tcPr>
          <w:p w:rsidR="0031309A" w:rsidRPr="0031309A" w:rsidRDefault="0031309A" w:rsidP="0031309A">
            <w:pPr>
              <w:spacing w:after="0" w:line="360" w:lineRule="atLeast"/>
              <w:jc w:val="center"/>
              <w:rPr>
                <w:rFonts w:ascii="inherit" w:eastAsia="Times New Roman" w:hAnsi="inherit" w:cs="Arial"/>
                <w:b/>
                <w:bCs/>
                <w:color w:val="3D3D3D"/>
                <w:sz w:val="21"/>
                <w:szCs w:val="21"/>
                <w:lang w:eastAsia="ru-RU"/>
              </w:rPr>
            </w:pPr>
            <w:r w:rsidRPr="0031309A">
              <w:rPr>
                <w:rFonts w:ascii="inherit" w:eastAsia="Times New Roman" w:hAnsi="inherit" w:cs="Arial"/>
                <w:b/>
                <w:bCs/>
                <w:color w:val="3D3D3D"/>
                <w:sz w:val="21"/>
                <w:szCs w:val="21"/>
                <w:lang w:eastAsia="ru-RU"/>
              </w:rPr>
              <w:t>Столбец 1</w:t>
            </w:r>
          </w:p>
        </w:tc>
        <w:tc>
          <w:tcPr>
            <w:tcW w:w="0" w:type="auto"/>
            <w:tcBorders>
              <w:top w:val="single" w:sz="6" w:space="0" w:color="DDDDDD"/>
              <w:left w:val="single" w:sz="6" w:space="0" w:color="DDDDDD"/>
              <w:bottom w:val="single" w:sz="6" w:space="0" w:color="DDDDDD"/>
              <w:right w:val="single" w:sz="6" w:space="0" w:color="DDDDDD"/>
            </w:tcBorders>
            <w:shd w:val="clear" w:color="auto" w:fill="E4E4E4"/>
            <w:tcMar>
              <w:top w:w="75" w:type="dxa"/>
              <w:left w:w="75" w:type="dxa"/>
              <w:bottom w:w="75" w:type="dxa"/>
              <w:right w:w="75" w:type="dxa"/>
            </w:tcMar>
            <w:hideMark/>
          </w:tcPr>
          <w:p w:rsidR="0031309A" w:rsidRPr="0031309A" w:rsidRDefault="0031309A" w:rsidP="0031309A">
            <w:pPr>
              <w:spacing w:after="0" w:line="360" w:lineRule="atLeast"/>
              <w:jc w:val="center"/>
              <w:rPr>
                <w:rFonts w:ascii="inherit" w:eastAsia="Times New Roman" w:hAnsi="inherit" w:cs="Arial"/>
                <w:b/>
                <w:bCs/>
                <w:color w:val="3D3D3D"/>
                <w:sz w:val="21"/>
                <w:szCs w:val="21"/>
                <w:lang w:eastAsia="ru-RU"/>
              </w:rPr>
            </w:pPr>
            <w:r w:rsidRPr="0031309A">
              <w:rPr>
                <w:rFonts w:ascii="inherit" w:eastAsia="Times New Roman" w:hAnsi="inherit" w:cs="Arial"/>
                <w:b/>
                <w:bCs/>
                <w:color w:val="3D3D3D"/>
                <w:sz w:val="21"/>
                <w:szCs w:val="21"/>
                <w:lang w:eastAsia="ru-RU"/>
              </w:rPr>
              <w:t>Столбец 2</w:t>
            </w:r>
          </w:p>
        </w:tc>
        <w:tc>
          <w:tcPr>
            <w:tcW w:w="0" w:type="auto"/>
            <w:tcBorders>
              <w:top w:val="single" w:sz="6" w:space="0" w:color="DDDDDD"/>
              <w:left w:val="single" w:sz="6" w:space="0" w:color="DDDDDD"/>
              <w:bottom w:val="single" w:sz="6" w:space="0" w:color="DDDDDD"/>
              <w:right w:val="single" w:sz="6" w:space="0" w:color="DDDDDD"/>
            </w:tcBorders>
            <w:shd w:val="clear" w:color="auto" w:fill="E4E4E4"/>
            <w:tcMar>
              <w:top w:w="75" w:type="dxa"/>
              <w:left w:w="75" w:type="dxa"/>
              <w:bottom w:w="75" w:type="dxa"/>
              <w:right w:w="75" w:type="dxa"/>
            </w:tcMar>
            <w:hideMark/>
          </w:tcPr>
          <w:p w:rsidR="0031309A" w:rsidRPr="0031309A" w:rsidRDefault="0031309A" w:rsidP="0031309A">
            <w:pPr>
              <w:spacing w:after="0" w:line="360" w:lineRule="atLeast"/>
              <w:jc w:val="center"/>
              <w:rPr>
                <w:rFonts w:ascii="inherit" w:eastAsia="Times New Roman" w:hAnsi="inherit" w:cs="Arial"/>
                <w:b/>
                <w:bCs/>
                <w:color w:val="3D3D3D"/>
                <w:sz w:val="21"/>
                <w:szCs w:val="21"/>
                <w:lang w:eastAsia="ru-RU"/>
              </w:rPr>
            </w:pPr>
            <w:r w:rsidRPr="0031309A">
              <w:rPr>
                <w:rFonts w:ascii="inherit" w:eastAsia="Times New Roman" w:hAnsi="inherit" w:cs="Arial"/>
                <w:b/>
                <w:bCs/>
                <w:color w:val="3D3D3D"/>
                <w:sz w:val="21"/>
                <w:szCs w:val="21"/>
                <w:lang w:eastAsia="ru-RU"/>
              </w:rPr>
              <w:t>Столбец 3</w:t>
            </w:r>
          </w:p>
        </w:tc>
        <w:tc>
          <w:tcPr>
            <w:tcW w:w="0" w:type="auto"/>
            <w:tcBorders>
              <w:top w:val="single" w:sz="6" w:space="0" w:color="DDDDDD"/>
              <w:left w:val="single" w:sz="6" w:space="0" w:color="DDDDDD"/>
              <w:bottom w:val="single" w:sz="6" w:space="0" w:color="DDDDDD"/>
              <w:right w:val="single" w:sz="6" w:space="0" w:color="DDDDDD"/>
            </w:tcBorders>
            <w:shd w:val="clear" w:color="auto" w:fill="E4E4E4"/>
            <w:tcMar>
              <w:top w:w="75" w:type="dxa"/>
              <w:left w:w="75" w:type="dxa"/>
              <w:bottom w:w="75" w:type="dxa"/>
              <w:right w:w="75" w:type="dxa"/>
            </w:tcMar>
            <w:hideMark/>
          </w:tcPr>
          <w:p w:rsidR="0031309A" w:rsidRPr="0031309A" w:rsidRDefault="0031309A" w:rsidP="0031309A">
            <w:pPr>
              <w:spacing w:after="0" w:line="360" w:lineRule="atLeast"/>
              <w:jc w:val="center"/>
              <w:rPr>
                <w:rFonts w:ascii="inherit" w:eastAsia="Times New Roman" w:hAnsi="inherit" w:cs="Arial"/>
                <w:b/>
                <w:bCs/>
                <w:color w:val="3D3D3D"/>
                <w:sz w:val="21"/>
                <w:szCs w:val="21"/>
                <w:lang w:eastAsia="ru-RU"/>
              </w:rPr>
            </w:pPr>
            <w:r w:rsidRPr="0031309A">
              <w:rPr>
                <w:rFonts w:ascii="inherit" w:eastAsia="Times New Roman" w:hAnsi="inherit" w:cs="Arial"/>
                <w:b/>
                <w:bCs/>
                <w:color w:val="3D3D3D"/>
                <w:sz w:val="21"/>
                <w:szCs w:val="21"/>
                <w:lang w:eastAsia="ru-RU"/>
              </w:rPr>
              <w:t>Столбец 4</w:t>
            </w:r>
          </w:p>
        </w:tc>
      </w:tr>
      <w:tr w:rsidR="0031309A" w:rsidRPr="0031309A" w:rsidTr="0031309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Подвал столбец 1</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Подвал столбец 2</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Подвал столбец 3</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Подвал столбец 4</w:t>
            </w:r>
          </w:p>
        </w:tc>
      </w:tr>
      <w:tr w:rsidR="0031309A" w:rsidRPr="0031309A" w:rsidTr="0031309A">
        <w:trPr>
          <w:tblCellSpacing w:w="15" w:type="dxa"/>
        </w:trPr>
        <w:tc>
          <w:tcPr>
            <w:tcW w:w="0" w:type="auto"/>
            <w:gridSpan w:val="3"/>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2</w:t>
            </w:r>
            <w:proofErr w:type="gramEnd"/>
            <w:r w:rsidRPr="0031309A">
              <w:rPr>
                <w:rFonts w:ascii="inherit" w:eastAsia="Times New Roman" w:hAnsi="inherit" w:cs="Arial"/>
                <w:color w:val="3D3D3D"/>
                <w:sz w:val="21"/>
                <w:szCs w:val="21"/>
                <w:lang w:eastAsia="ru-RU"/>
              </w:rPr>
              <w:t xml:space="preserve"> Ячейка1 (соединена с ячейками 2 и 3)</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2</w:t>
            </w:r>
            <w:proofErr w:type="gramEnd"/>
            <w:r w:rsidRPr="0031309A">
              <w:rPr>
                <w:rFonts w:ascii="inherit" w:eastAsia="Times New Roman" w:hAnsi="inherit" w:cs="Arial"/>
                <w:color w:val="3D3D3D"/>
                <w:sz w:val="21"/>
                <w:szCs w:val="21"/>
                <w:lang w:eastAsia="ru-RU"/>
              </w:rPr>
              <w:t xml:space="preserve"> Ячейка4 (соединена с ячейкой 4 в строках 3 и 4)</w:t>
            </w:r>
          </w:p>
        </w:tc>
      </w:tr>
      <w:tr w:rsidR="0031309A" w:rsidRPr="0031309A" w:rsidTr="0031309A">
        <w:trPr>
          <w:tblCellSpacing w:w="15" w:type="dxa"/>
        </w:trPr>
        <w:tc>
          <w:tcPr>
            <w:tcW w:w="0" w:type="auto"/>
            <w:gridSpan w:val="2"/>
            <w:vMerge w:val="restart"/>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Строка3 Ячейка</w:t>
            </w:r>
            <w:proofErr w:type="gramStart"/>
            <w:r w:rsidRPr="0031309A">
              <w:rPr>
                <w:rFonts w:ascii="inherit" w:eastAsia="Times New Roman" w:hAnsi="inherit" w:cs="Arial"/>
                <w:color w:val="3D3D3D"/>
                <w:sz w:val="21"/>
                <w:szCs w:val="21"/>
                <w:lang w:eastAsia="ru-RU"/>
              </w:rPr>
              <w:t>1</w:t>
            </w:r>
            <w:proofErr w:type="gramEnd"/>
            <w:r w:rsidRPr="0031309A">
              <w:rPr>
                <w:rFonts w:ascii="inherit" w:eastAsia="Times New Roman" w:hAnsi="inherit" w:cs="Arial"/>
                <w:color w:val="3D3D3D"/>
                <w:sz w:val="21"/>
                <w:szCs w:val="21"/>
                <w:lang w:eastAsia="ru-RU"/>
              </w:rPr>
              <w:t xml:space="preserve"> (соединена с ячейкой 2 строки 3 и ячейками 1 и 2 строки 4)</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Строка3 Ячейка3</w:t>
            </w:r>
          </w:p>
        </w:tc>
        <w:tc>
          <w:tcPr>
            <w:tcW w:w="0" w:type="auto"/>
            <w:vMerge/>
            <w:tcBorders>
              <w:top w:val="single" w:sz="6" w:space="0" w:color="DDDDDD"/>
              <w:left w:val="single" w:sz="6" w:space="0" w:color="DDDDDD"/>
              <w:bottom w:val="single" w:sz="6" w:space="0" w:color="DDDDDD"/>
              <w:right w:val="single" w:sz="6" w:space="0" w:color="DDDDDD"/>
            </w:tcBorders>
            <w:shd w:val="clear" w:color="auto" w:fill="FDFDFD"/>
            <w:vAlign w:val="bottom"/>
            <w:hideMark/>
          </w:tcPr>
          <w:p w:rsidR="0031309A" w:rsidRPr="0031309A" w:rsidRDefault="0031309A" w:rsidP="0031309A">
            <w:pPr>
              <w:spacing w:after="0" w:line="240" w:lineRule="auto"/>
              <w:rPr>
                <w:rFonts w:ascii="inherit" w:eastAsia="Times New Roman" w:hAnsi="inherit" w:cs="Arial"/>
                <w:color w:val="3D3D3D"/>
                <w:sz w:val="21"/>
                <w:szCs w:val="21"/>
                <w:lang w:eastAsia="ru-RU"/>
              </w:rPr>
            </w:pPr>
          </w:p>
        </w:tc>
      </w:tr>
      <w:tr w:rsidR="0031309A" w:rsidRPr="0031309A" w:rsidTr="0031309A">
        <w:trPr>
          <w:tblCellSpacing w:w="15" w:type="dxa"/>
        </w:trPr>
        <w:tc>
          <w:tcPr>
            <w:tcW w:w="0" w:type="auto"/>
            <w:gridSpan w:val="2"/>
            <w:vMerge/>
            <w:tcBorders>
              <w:top w:val="single" w:sz="6" w:space="0" w:color="DDDDDD"/>
              <w:left w:val="single" w:sz="6" w:space="0" w:color="DDDDDD"/>
              <w:bottom w:val="single" w:sz="6" w:space="0" w:color="DDDDDD"/>
              <w:right w:val="single" w:sz="6" w:space="0" w:color="DDDDDD"/>
            </w:tcBorders>
            <w:shd w:val="clear" w:color="auto" w:fill="FDFDFD"/>
            <w:vAlign w:val="center"/>
            <w:hideMark/>
          </w:tcPr>
          <w:p w:rsidR="0031309A" w:rsidRPr="0031309A" w:rsidRDefault="0031309A" w:rsidP="0031309A">
            <w:pPr>
              <w:spacing w:after="0" w:line="240" w:lineRule="auto"/>
              <w:rPr>
                <w:rFonts w:ascii="inherit" w:eastAsia="Times New Roman" w:hAnsi="inherit" w:cs="Arial"/>
                <w:color w:val="3D3D3D"/>
                <w:sz w:val="21"/>
                <w:szCs w:val="21"/>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4</w:t>
            </w:r>
            <w:proofErr w:type="gramEnd"/>
            <w:r w:rsidRPr="0031309A">
              <w:rPr>
                <w:rFonts w:ascii="inherit" w:eastAsia="Times New Roman" w:hAnsi="inherit" w:cs="Arial"/>
                <w:color w:val="3D3D3D"/>
                <w:sz w:val="21"/>
                <w:szCs w:val="21"/>
                <w:lang w:eastAsia="ru-RU"/>
              </w:rPr>
              <w:t xml:space="preserve"> Ячейка3</w:t>
            </w:r>
          </w:p>
        </w:tc>
        <w:tc>
          <w:tcPr>
            <w:tcW w:w="0" w:type="auto"/>
            <w:vMerge/>
            <w:tcBorders>
              <w:top w:val="single" w:sz="6" w:space="0" w:color="DDDDDD"/>
              <w:left w:val="single" w:sz="6" w:space="0" w:color="DDDDDD"/>
              <w:bottom w:val="single" w:sz="6" w:space="0" w:color="DDDDDD"/>
              <w:right w:val="single" w:sz="6" w:space="0" w:color="DDDDDD"/>
            </w:tcBorders>
            <w:shd w:val="clear" w:color="auto" w:fill="FDFDFD"/>
            <w:vAlign w:val="bottom"/>
            <w:hideMark/>
          </w:tcPr>
          <w:p w:rsidR="0031309A" w:rsidRPr="0031309A" w:rsidRDefault="0031309A" w:rsidP="0031309A">
            <w:pPr>
              <w:spacing w:after="0" w:line="240" w:lineRule="auto"/>
              <w:rPr>
                <w:rFonts w:ascii="inherit" w:eastAsia="Times New Roman" w:hAnsi="inherit" w:cs="Arial"/>
                <w:color w:val="3D3D3D"/>
                <w:sz w:val="21"/>
                <w:szCs w:val="21"/>
                <w:lang w:eastAsia="ru-RU"/>
              </w:rPr>
            </w:pPr>
          </w:p>
        </w:tc>
      </w:tr>
      <w:tr w:rsidR="0031309A" w:rsidRPr="0031309A" w:rsidTr="0031309A">
        <w:trPr>
          <w:tblHeader/>
          <w:tblCellSpacing w:w="15" w:type="dxa"/>
        </w:trPr>
        <w:tc>
          <w:tcPr>
            <w:tcW w:w="0" w:type="auto"/>
            <w:gridSpan w:val="4"/>
            <w:tcBorders>
              <w:top w:val="nil"/>
              <w:left w:val="nil"/>
              <w:bottom w:val="nil"/>
              <w:right w:val="nil"/>
            </w:tcBorders>
            <w:shd w:val="clear" w:color="auto" w:fill="E4E4E4"/>
            <w:tcMar>
              <w:top w:w="75" w:type="dxa"/>
              <w:left w:w="75" w:type="dxa"/>
              <w:bottom w:w="75" w:type="dxa"/>
              <w:right w:w="75" w:type="dxa"/>
            </w:tcMar>
            <w:vAlign w:val="center"/>
            <w:hideMark/>
          </w:tcPr>
          <w:p w:rsidR="0031309A" w:rsidRPr="0031309A" w:rsidRDefault="0031309A" w:rsidP="0031309A">
            <w:pPr>
              <w:spacing w:after="0" w:line="360" w:lineRule="atLeast"/>
              <w:jc w:val="right"/>
              <w:textAlignment w:val="baseline"/>
              <w:rPr>
                <w:rFonts w:ascii="inherit" w:eastAsia="Times New Roman" w:hAnsi="inherit" w:cs="Arial"/>
                <w:i/>
                <w:iCs/>
                <w:color w:val="547901"/>
                <w:sz w:val="21"/>
                <w:szCs w:val="21"/>
                <w:lang w:eastAsia="ru-RU"/>
              </w:rPr>
            </w:pPr>
            <w:r w:rsidRPr="0031309A">
              <w:rPr>
                <w:rFonts w:ascii="inherit" w:eastAsia="Times New Roman" w:hAnsi="inherit" w:cs="Arial"/>
                <w:i/>
                <w:iCs/>
                <w:color w:val="547901"/>
                <w:sz w:val="21"/>
                <w:szCs w:val="21"/>
                <w:lang w:eastAsia="ru-RU"/>
              </w:rPr>
              <w:t>Тег tfoot в таблице</w:t>
            </w:r>
          </w:p>
        </w:tc>
      </w:tr>
    </w:tbl>
    <w:p w:rsidR="0031309A" w:rsidRPr="0031309A" w:rsidRDefault="0031309A" w:rsidP="0031309A">
      <w:pPr>
        <w:shd w:val="clear" w:color="auto" w:fill="FFFFFF"/>
        <w:spacing w:after="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Посмотрите внимательно, несмотря на то, что мы разместили тег </w:t>
      </w:r>
      <w:r w:rsidRPr="0031309A">
        <w:rPr>
          <w:rFonts w:ascii="inherit" w:eastAsia="Times New Roman" w:hAnsi="inherit" w:cs="Courier New"/>
          <w:color w:val="3D3D3D"/>
          <w:sz w:val="20"/>
          <w:lang w:eastAsia="ru-RU"/>
        </w:rPr>
        <w:t>tfoot</w:t>
      </w:r>
      <w:r w:rsidRPr="0031309A">
        <w:rPr>
          <w:rFonts w:ascii="Arial" w:eastAsia="Times New Roman" w:hAnsi="Arial" w:cs="Arial"/>
          <w:color w:val="3D3D3D"/>
          <w:sz w:val="24"/>
          <w:szCs w:val="24"/>
          <w:lang w:eastAsia="ru-RU"/>
        </w:rPr>
        <w:t> в середине таблицы, его содержимое выводится в её конце!</w:t>
      </w:r>
    </w:p>
    <w:p w:rsidR="0031309A" w:rsidRPr="0031309A" w:rsidRDefault="0031309A" w:rsidP="0031309A">
      <w:pPr>
        <w:shd w:val="clear" w:color="auto" w:fill="FFFFFF"/>
        <w:spacing w:before="375" w:after="150" w:line="264" w:lineRule="atLeast"/>
        <w:textAlignment w:val="baseline"/>
        <w:outlineLvl w:val="2"/>
        <w:rPr>
          <w:rFonts w:ascii="Arial" w:eastAsia="Times New Roman" w:hAnsi="Arial" w:cs="Arial"/>
          <w:color w:val="0085B2"/>
          <w:sz w:val="32"/>
          <w:szCs w:val="32"/>
          <w:lang w:eastAsia="ru-RU"/>
        </w:rPr>
      </w:pPr>
      <w:r w:rsidRPr="0031309A">
        <w:rPr>
          <w:rFonts w:ascii="Arial" w:eastAsia="Times New Roman" w:hAnsi="Arial" w:cs="Arial"/>
          <w:color w:val="0085B2"/>
          <w:sz w:val="32"/>
          <w:szCs w:val="32"/>
          <w:lang w:eastAsia="ru-RU"/>
        </w:rPr>
        <w:t>Тег tbody – тело таблицы.</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lastRenderedPageBreak/>
        <w:t>В отличи</w:t>
      </w:r>
      <w:proofErr w:type="gramStart"/>
      <w:r w:rsidRPr="0031309A">
        <w:rPr>
          <w:rFonts w:ascii="Arial" w:eastAsia="Times New Roman" w:hAnsi="Arial" w:cs="Arial"/>
          <w:color w:val="3D3D3D"/>
          <w:sz w:val="24"/>
          <w:szCs w:val="24"/>
          <w:lang w:eastAsia="ru-RU"/>
        </w:rPr>
        <w:t>и</w:t>
      </w:r>
      <w:proofErr w:type="gramEnd"/>
      <w:r w:rsidRPr="0031309A">
        <w:rPr>
          <w:rFonts w:ascii="Arial" w:eastAsia="Times New Roman" w:hAnsi="Arial" w:cs="Arial"/>
          <w:color w:val="3D3D3D"/>
          <w:sz w:val="24"/>
          <w:szCs w:val="24"/>
          <w:lang w:eastAsia="ru-RU"/>
        </w:rPr>
        <w:t xml:space="preserve"> от первых двух – этот тег может встречать в таблице сколько угодно раз. Фишек у него никаких нет. Он просто семантически указывает для поисковых роботов, что в нём идёт контент таблицы.</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Вот такой код получится в итоге:</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&lt;</w:t>
      </w:r>
      <w:proofErr w:type="gramStart"/>
      <w:r w:rsidRPr="0031309A">
        <w:rPr>
          <w:rFonts w:ascii="Courier New" w:eastAsia="Times New Roman" w:hAnsi="Courier New" w:cs="Courier New"/>
          <w:color w:val="006600"/>
          <w:sz w:val="24"/>
          <w:szCs w:val="24"/>
          <w:lang w:val="en-US" w:eastAsia="ru-RU"/>
        </w:rPr>
        <w:t>table</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caption&gt;</w:t>
      </w:r>
      <w:proofErr w:type="gramEnd"/>
      <w:r w:rsidRPr="0031309A">
        <w:rPr>
          <w:rFonts w:ascii="Courier New" w:eastAsia="Times New Roman" w:hAnsi="Courier New" w:cs="Courier New"/>
          <w:color w:val="006600"/>
          <w:sz w:val="24"/>
          <w:szCs w:val="24"/>
          <w:lang w:eastAsia="ru-RU"/>
        </w:rPr>
        <w:t>Тег</w:t>
      </w:r>
      <w:r w:rsidRPr="0031309A">
        <w:rPr>
          <w:rFonts w:ascii="Courier New" w:eastAsia="Times New Roman" w:hAnsi="Courier New" w:cs="Courier New"/>
          <w:color w:val="006600"/>
          <w:sz w:val="24"/>
          <w:szCs w:val="24"/>
          <w:lang w:val="en-US" w:eastAsia="ru-RU"/>
        </w:rPr>
        <w:t xml:space="preserve"> tbody </w:t>
      </w:r>
      <w:r w:rsidRPr="0031309A">
        <w:rPr>
          <w:rFonts w:ascii="Courier New" w:eastAsia="Times New Roman" w:hAnsi="Courier New" w:cs="Courier New"/>
          <w:color w:val="006600"/>
          <w:sz w:val="24"/>
          <w:szCs w:val="24"/>
          <w:lang w:eastAsia="ru-RU"/>
        </w:rPr>
        <w:t>в</w:t>
      </w:r>
      <w:r w:rsidRPr="0031309A">
        <w:rPr>
          <w:rFonts w:ascii="Courier New" w:eastAsia="Times New Roman" w:hAnsi="Courier New" w:cs="Courier New"/>
          <w:color w:val="006600"/>
          <w:sz w:val="24"/>
          <w:szCs w:val="24"/>
          <w:lang w:val="en-US" w:eastAsia="ru-RU"/>
        </w:rPr>
        <w:t xml:space="preserve"> </w:t>
      </w:r>
      <w:r w:rsidRPr="0031309A">
        <w:rPr>
          <w:rFonts w:ascii="Courier New" w:eastAsia="Times New Roman" w:hAnsi="Courier New" w:cs="Courier New"/>
          <w:color w:val="006600"/>
          <w:sz w:val="24"/>
          <w:szCs w:val="24"/>
          <w:lang w:eastAsia="ru-RU"/>
        </w:rPr>
        <w:t>таблице</w:t>
      </w:r>
      <w:r w:rsidRPr="0031309A">
        <w:rPr>
          <w:rFonts w:ascii="Courier New" w:eastAsia="Times New Roman" w:hAnsi="Courier New" w:cs="Courier New"/>
          <w:color w:val="006600"/>
          <w:sz w:val="24"/>
          <w:szCs w:val="24"/>
          <w:lang w:val="en-US" w:eastAsia="ru-RU"/>
        </w:rPr>
        <w:t>&lt;/caption&gt;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thead</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tr</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1&lt;/th&gt;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2&lt;/th&gt;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3&lt;/th&gt;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4&lt;/th&gt;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tr</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&lt;/thead&gt;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tfoot</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tr</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td&gt;</w:t>
      </w:r>
      <w:proofErr w:type="gramEnd"/>
      <w:r w:rsidRPr="0031309A">
        <w:rPr>
          <w:rFonts w:ascii="Courier New" w:eastAsia="Times New Roman" w:hAnsi="Courier New" w:cs="Courier New"/>
          <w:color w:val="006600"/>
          <w:sz w:val="24"/>
          <w:szCs w:val="24"/>
          <w:lang w:eastAsia="ru-RU"/>
        </w:rPr>
        <w:t>Подвал</w:t>
      </w:r>
      <w:r w:rsidRPr="0031309A">
        <w:rPr>
          <w:rFonts w:ascii="Courier New" w:eastAsia="Times New Roman" w:hAnsi="Courier New" w:cs="Courier New"/>
          <w:color w:val="006600"/>
          <w:sz w:val="24"/>
          <w:szCs w:val="24"/>
          <w:lang w:val="en-US" w:eastAsia="ru-RU"/>
        </w:rPr>
        <w:t xml:space="preserve"> </w:t>
      </w:r>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1&lt;/td&gt;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val="en-US" w:eastAsia="ru-RU"/>
        </w:rPr>
        <w:t xml:space="preserve">      </w:t>
      </w:r>
      <w:r w:rsidRPr="0031309A">
        <w:rPr>
          <w:rFonts w:ascii="Courier New" w:eastAsia="Times New Roman" w:hAnsi="Courier New" w:cs="Courier New"/>
          <w:color w:val="006600"/>
          <w:sz w:val="24"/>
          <w:szCs w:val="24"/>
          <w:lang w:eastAsia="ru-RU"/>
        </w:rPr>
        <w:t>&lt;td&gt;Подвал столбец 2&lt;/td&gt;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&lt;td&gt;Подвал столбец 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&lt;td&gt;Подвал столбец 4&lt;/td&gt;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&lt;/tfoot&gt;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&lt;tbody&gt;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 colspan="3"&gt;Строка</w:t>
      </w:r>
      <w:proofErr w:type="gramStart"/>
      <w:r w:rsidRPr="0031309A">
        <w:rPr>
          <w:rFonts w:ascii="Courier New" w:eastAsia="Times New Roman" w:hAnsi="Courier New" w:cs="Courier New"/>
          <w:color w:val="006600"/>
          <w:sz w:val="24"/>
          <w:szCs w:val="24"/>
          <w:lang w:eastAsia="ru-RU"/>
        </w:rPr>
        <w:t>2</w:t>
      </w:r>
      <w:proofErr w:type="gramEnd"/>
      <w:r w:rsidRPr="0031309A">
        <w:rPr>
          <w:rFonts w:ascii="Courier New" w:eastAsia="Times New Roman" w:hAnsi="Courier New" w:cs="Courier New"/>
          <w:color w:val="006600"/>
          <w:sz w:val="24"/>
          <w:szCs w:val="24"/>
          <w:lang w:eastAsia="ru-RU"/>
        </w:rPr>
        <w:t xml:space="preserve"> Ячейка1 (соединена с ячейками 2 и 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 rowspan="3"&gt;Строка</w:t>
      </w:r>
      <w:proofErr w:type="gramStart"/>
      <w:r w:rsidRPr="0031309A">
        <w:rPr>
          <w:rFonts w:ascii="Courier New" w:eastAsia="Times New Roman" w:hAnsi="Courier New" w:cs="Courier New"/>
          <w:color w:val="006600"/>
          <w:sz w:val="24"/>
          <w:szCs w:val="24"/>
          <w:lang w:eastAsia="ru-RU"/>
        </w:rPr>
        <w:t>2</w:t>
      </w:r>
      <w:proofErr w:type="gramEnd"/>
      <w:r w:rsidRPr="0031309A">
        <w:rPr>
          <w:rFonts w:ascii="Courier New" w:eastAsia="Times New Roman" w:hAnsi="Courier New" w:cs="Courier New"/>
          <w:color w:val="006600"/>
          <w:sz w:val="24"/>
          <w:szCs w:val="24"/>
          <w:lang w:eastAsia="ru-RU"/>
        </w:rPr>
        <w:t xml:space="preserve"> Ячейка4 (соединена с ячейкой 4 в строках 3 и 4)&lt;/td&gt;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lastRenderedPageBreak/>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 colspan="2" rowspan="2"&gt;Строка3 Ячейка</w:t>
      </w:r>
      <w:proofErr w:type="gramStart"/>
      <w:r w:rsidRPr="0031309A">
        <w:rPr>
          <w:rFonts w:ascii="Courier New" w:eastAsia="Times New Roman" w:hAnsi="Courier New" w:cs="Courier New"/>
          <w:color w:val="006600"/>
          <w:sz w:val="24"/>
          <w:szCs w:val="24"/>
          <w:lang w:eastAsia="ru-RU"/>
        </w:rPr>
        <w:t>1</w:t>
      </w:r>
      <w:proofErr w:type="gramEnd"/>
      <w:r w:rsidRPr="0031309A">
        <w:rPr>
          <w:rFonts w:ascii="Courier New" w:eastAsia="Times New Roman" w:hAnsi="Courier New" w:cs="Courier New"/>
          <w:color w:val="006600"/>
          <w:sz w:val="24"/>
          <w:szCs w:val="24"/>
          <w:lang w:eastAsia="ru-RU"/>
        </w:rPr>
        <w:t xml:space="preserve"> (соединена с ячейкой 2 строки 3 и ячейками 1 и 2 строки 4)&lt;/td&gt;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&lt;td&gt;Строка3 Ячейка3&lt;/td&gt;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4</w:t>
      </w:r>
      <w:proofErr w:type="gramEnd"/>
      <w:r w:rsidRPr="0031309A">
        <w:rPr>
          <w:rFonts w:ascii="Courier New" w:eastAsia="Times New Roman" w:hAnsi="Courier New" w:cs="Courier New"/>
          <w:color w:val="006600"/>
          <w:sz w:val="24"/>
          <w:szCs w:val="24"/>
          <w:lang w:eastAsia="ru-RU"/>
        </w:rPr>
        <w:t xml:space="preserve"> Ячейка3&lt;/td&gt;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&lt;/tbody&gt;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&lt;/table&gt;</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Внешне, наша таблица никак не изменилась! Поэтому и приводить её я здесь не буду.</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И как обычно, для закрепления материала на практике, советую Вам глянуть видео №3.</w:t>
      </w:r>
    </w:p>
    <w:p w:rsidR="0031309A" w:rsidRPr="0031309A" w:rsidRDefault="0031309A" w:rsidP="0031309A">
      <w:pPr>
        <w:shd w:val="clear" w:color="auto" w:fill="FFFFFF"/>
        <w:spacing w:before="375" w:after="150" w:line="264" w:lineRule="atLeast"/>
        <w:textAlignment w:val="baseline"/>
        <w:outlineLvl w:val="2"/>
        <w:rPr>
          <w:rFonts w:ascii="Arial" w:eastAsia="Times New Roman" w:hAnsi="Arial" w:cs="Arial"/>
          <w:color w:val="0085B2"/>
          <w:sz w:val="32"/>
          <w:szCs w:val="32"/>
          <w:lang w:eastAsia="ru-RU"/>
        </w:rPr>
      </w:pPr>
      <w:r w:rsidRPr="0031309A">
        <w:rPr>
          <w:rFonts w:ascii="Arial" w:eastAsia="Times New Roman" w:hAnsi="Arial" w:cs="Arial"/>
          <w:color w:val="0085B2"/>
          <w:sz w:val="32"/>
          <w:szCs w:val="32"/>
          <w:lang w:eastAsia="ru-RU"/>
        </w:rPr>
        <w:t>Видео 3. HTML таблицы – шапка, тело и подвал</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Кроме разбора на практике самих тегов, в этом видео, дополнительно, вы увидите, как оформить шапку, контент и подвал таблицы при помощи стилей.</w:t>
      </w:r>
    </w:p>
    <w:p w:rsidR="0031309A" w:rsidRPr="0031309A" w:rsidRDefault="0031309A" w:rsidP="0031309A">
      <w:pPr>
        <w:shd w:val="clear" w:color="auto" w:fill="FFFFFF"/>
        <w:spacing w:before="450" w:after="150" w:line="288" w:lineRule="atLeast"/>
        <w:textAlignment w:val="baseline"/>
        <w:outlineLvl w:val="1"/>
        <w:rPr>
          <w:rFonts w:ascii="Arial" w:eastAsia="Times New Roman" w:hAnsi="Arial" w:cs="Arial"/>
          <w:color w:val="990000"/>
          <w:sz w:val="36"/>
          <w:szCs w:val="36"/>
          <w:lang w:eastAsia="ru-RU"/>
        </w:rPr>
      </w:pPr>
      <w:r w:rsidRPr="0031309A">
        <w:rPr>
          <w:rFonts w:ascii="Arial" w:eastAsia="Times New Roman" w:hAnsi="Arial" w:cs="Arial"/>
          <w:color w:val="990000"/>
          <w:sz w:val="36"/>
          <w:szCs w:val="36"/>
          <w:lang w:eastAsia="ru-RU"/>
        </w:rPr>
        <w:t>Управление колонками в HTML таблицах</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Осталось совсем немного ребята. Уже очень скоро таблицы полностью покоряться ваши рукам, головам, ногам или что там у вас ещё имеется в арсенале? </w:t>
      </w:r>
      <w:r>
        <w:rPr>
          <w:rFonts w:ascii="Arial" w:eastAsia="Times New Roman" w:hAnsi="Arial" w:cs="Arial"/>
          <w:noProof/>
          <w:color w:val="3D3D3D"/>
          <w:sz w:val="24"/>
          <w:szCs w:val="24"/>
          <w:lang w:eastAsia="ru-RU"/>
        </w:rPr>
        <w:drawing>
          <wp:inline distT="0" distB="0" distL="0" distR="0">
            <wp:extent cx="180975" cy="180975"/>
            <wp:effectExtent l="19050" t="0" r="9525" b="0"/>
            <wp:docPr id="5" name="Рисунок 5" descr="hap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ppy"/>
                    <pic:cNvPicPr>
                      <a:picLocks noChangeAspect="1" noChangeArrowheads="1"/>
                    </pic:cNvPicPr>
                  </pic:nvPicPr>
                  <pic:blipFill>
                    <a:blip r:embed="rId1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Мы рассмотрим ещё 2 тега, которые позволяют управлять колонками в таблицах.</w:t>
      </w:r>
    </w:p>
    <w:p w:rsidR="0031309A" w:rsidRPr="0031309A" w:rsidRDefault="0031309A" w:rsidP="0031309A">
      <w:pPr>
        <w:shd w:val="clear" w:color="auto" w:fill="FFFFFF"/>
        <w:spacing w:before="375" w:after="150" w:line="264" w:lineRule="atLeast"/>
        <w:textAlignment w:val="baseline"/>
        <w:outlineLvl w:val="2"/>
        <w:rPr>
          <w:rFonts w:ascii="Arial" w:eastAsia="Times New Roman" w:hAnsi="Arial" w:cs="Arial"/>
          <w:color w:val="0085B2"/>
          <w:sz w:val="32"/>
          <w:szCs w:val="32"/>
          <w:lang w:eastAsia="ru-RU"/>
        </w:rPr>
      </w:pPr>
      <w:r w:rsidRPr="0031309A">
        <w:rPr>
          <w:rFonts w:ascii="Arial" w:eastAsia="Times New Roman" w:hAnsi="Arial" w:cs="Arial"/>
          <w:color w:val="0085B2"/>
          <w:sz w:val="32"/>
          <w:szCs w:val="32"/>
          <w:lang w:eastAsia="ru-RU"/>
        </w:rPr>
        <w:t>Тег col</w:t>
      </w:r>
    </w:p>
    <w:p w:rsidR="0031309A" w:rsidRPr="0031309A" w:rsidRDefault="0031309A" w:rsidP="0031309A">
      <w:pPr>
        <w:shd w:val="clear" w:color="auto" w:fill="FFFFFF"/>
        <w:spacing w:after="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Этот тег позволяет задать определённые стили и атрибуты для определённой колонки. Задаётся он сразу после тега </w:t>
      </w:r>
      <w:r w:rsidRPr="0031309A">
        <w:rPr>
          <w:rFonts w:ascii="inherit" w:eastAsia="Times New Roman" w:hAnsi="inherit" w:cs="Courier New"/>
          <w:color w:val="3D3D3D"/>
          <w:sz w:val="20"/>
          <w:lang w:eastAsia="ru-RU"/>
        </w:rPr>
        <w:t>caption</w:t>
      </w:r>
      <w:r w:rsidRPr="0031309A">
        <w:rPr>
          <w:rFonts w:ascii="Arial" w:eastAsia="Times New Roman" w:hAnsi="Arial" w:cs="Arial"/>
          <w:color w:val="3D3D3D"/>
          <w:sz w:val="24"/>
          <w:szCs w:val="24"/>
          <w:lang w:eastAsia="ru-RU"/>
        </w:rPr>
        <w:t> . И количество этих тегов может быть столько, сколько и колонок в таблице. То есть каждый последующий </w:t>
      </w:r>
      <w:r w:rsidRPr="0031309A">
        <w:rPr>
          <w:rFonts w:ascii="inherit" w:eastAsia="Times New Roman" w:hAnsi="inherit" w:cs="Arial"/>
          <w:b/>
          <w:bCs/>
          <w:color w:val="3D3D3D"/>
          <w:sz w:val="24"/>
          <w:szCs w:val="24"/>
          <w:lang w:eastAsia="ru-RU"/>
        </w:rPr>
        <w:t>тег col</w:t>
      </w:r>
      <w:r w:rsidRPr="0031309A">
        <w:rPr>
          <w:rFonts w:ascii="Arial" w:eastAsia="Times New Roman" w:hAnsi="Arial" w:cs="Arial"/>
          <w:color w:val="3D3D3D"/>
          <w:sz w:val="24"/>
          <w:szCs w:val="24"/>
          <w:lang w:eastAsia="ru-RU"/>
        </w:rPr>
        <w:t> отвечает за следующую колонку.</w:t>
      </w:r>
    </w:p>
    <w:p w:rsidR="0031309A" w:rsidRPr="0031309A" w:rsidRDefault="0031309A" w:rsidP="0031309A">
      <w:pPr>
        <w:shd w:val="clear" w:color="auto" w:fill="FFFFFF"/>
        <w:spacing w:after="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lastRenderedPageBreak/>
        <w:t>Что бы понять, как это всё работает, давайте первым двум колонкам - зададим ширину в 100 пикселей, третьей 150, а четвертой 200 пикселей. Для этого мы заведём 4 тега </w:t>
      </w:r>
      <w:r w:rsidRPr="0031309A">
        <w:rPr>
          <w:rFonts w:ascii="inherit" w:eastAsia="Times New Roman" w:hAnsi="inherit" w:cs="Courier New"/>
          <w:color w:val="3D3D3D"/>
          <w:sz w:val="20"/>
          <w:lang w:eastAsia="ru-RU"/>
        </w:rPr>
        <w:t>col</w:t>
      </w:r>
      <w:r w:rsidRPr="0031309A">
        <w:rPr>
          <w:rFonts w:ascii="Arial" w:eastAsia="Times New Roman" w:hAnsi="Arial" w:cs="Arial"/>
          <w:color w:val="3D3D3D"/>
          <w:sz w:val="24"/>
          <w:szCs w:val="24"/>
          <w:lang w:eastAsia="ru-RU"/>
        </w:rPr>
        <w:t> , и каждому из них пропишем свой атрибут </w:t>
      </w:r>
      <w:r w:rsidRPr="0031309A">
        <w:rPr>
          <w:rFonts w:ascii="inherit" w:eastAsia="Times New Roman" w:hAnsi="inherit" w:cs="Courier New"/>
          <w:color w:val="3D3D3D"/>
          <w:sz w:val="20"/>
          <w:lang w:eastAsia="ru-RU"/>
        </w:rPr>
        <w:t>style</w:t>
      </w:r>
      <w:r w:rsidRPr="0031309A">
        <w:rPr>
          <w:rFonts w:ascii="Arial" w:eastAsia="Times New Roman" w:hAnsi="Arial" w:cs="Arial"/>
          <w:color w:val="3D3D3D"/>
          <w:sz w:val="24"/>
          <w:szCs w:val="24"/>
          <w:lang w:eastAsia="ru-RU"/>
        </w:rPr>
        <w:t> с определённым значением ширины:</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&lt;</w:t>
      </w:r>
      <w:proofErr w:type="gramStart"/>
      <w:r w:rsidRPr="0031309A">
        <w:rPr>
          <w:rFonts w:ascii="Courier New" w:eastAsia="Times New Roman" w:hAnsi="Courier New" w:cs="Courier New"/>
          <w:color w:val="006600"/>
          <w:sz w:val="24"/>
          <w:szCs w:val="24"/>
          <w:lang w:val="en-US" w:eastAsia="ru-RU"/>
        </w:rPr>
        <w:t>table</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caption&gt;</w:t>
      </w:r>
      <w:proofErr w:type="gramEnd"/>
      <w:r w:rsidRPr="0031309A">
        <w:rPr>
          <w:rFonts w:ascii="Courier New" w:eastAsia="Times New Roman" w:hAnsi="Courier New" w:cs="Courier New"/>
          <w:color w:val="006600"/>
          <w:sz w:val="24"/>
          <w:szCs w:val="24"/>
          <w:lang w:eastAsia="ru-RU"/>
        </w:rPr>
        <w:t>Тег</w:t>
      </w:r>
      <w:r w:rsidRPr="0031309A">
        <w:rPr>
          <w:rFonts w:ascii="Courier New" w:eastAsia="Times New Roman" w:hAnsi="Courier New" w:cs="Courier New"/>
          <w:color w:val="006600"/>
          <w:sz w:val="24"/>
          <w:szCs w:val="24"/>
          <w:lang w:val="en-US" w:eastAsia="ru-RU"/>
        </w:rPr>
        <w:t xml:space="preserve"> col </w:t>
      </w:r>
      <w:r w:rsidRPr="0031309A">
        <w:rPr>
          <w:rFonts w:ascii="Courier New" w:eastAsia="Times New Roman" w:hAnsi="Courier New" w:cs="Courier New"/>
          <w:color w:val="006600"/>
          <w:sz w:val="24"/>
          <w:szCs w:val="24"/>
          <w:lang w:eastAsia="ru-RU"/>
        </w:rPr>
        <w:t>в</w:t>
      </w:r>
      <w:r w:rsidRPr="0031309A">
        <w:rPr>
          <w:rFonts w:ascii="Courier New" w:eastAsia="Times New Roman" w:hAnsi="Courier New" w:cs="Courier New"/>
          <w:color w:val="006600"/>
          <w:sz w:val="24"/>
          <w:szCs w:val="24"/>
          <w:lang w:val="en-US" w:eastAsia="ru-RU"/>
        </w:rPr>
        <w:t xml:space="preserve"> </w:t>
      </w:r>
      <w:r w:rsidRPr="0031309A">
        <w:rPr>
          <w:rFonts w:ascii="Courier New" w:eastAsia="Times New Roman" w:hAnsi="Courier New" w:cs="Courier New"/>
          <w:color w:val="006600"/>
          <w:sz w:val="24"/>
          <w:szCs w:val="24"/>
          <w:lang w:eastAsia="ru-RU"/>
        </w:rPr>
        <w:t>таблице</w:t>
      </w:r>
      <w:r w:rsidRPr="0031309A">
        <w:rPr>
          <w:rFonts w:ascii="Courier New" w:eastAsia="Times New Roman" w:hAnsi="Courier New" w:cs="Courier New"/>
          <w:color w:val="006600"/>
          <w:sz w:val="24"/>
          <w:szCs w:val="24"/>
          <w:lang w:val="en-US" w:eastAsia="ru-RU"/>
        </w:rPr>
        <w:t>&lt;/caption&gt;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&lt;col style="width: </w:t>
      </w:r>
      <w:proofErr w:type="gramStart"/>
      <w:r w:rsidRPr="0031309A">
        <w:rPr>
          <w:rFonts w:ascii="Courier New" w:eastAsia="Times New Roman" w:hAnsi="Courier New" w:cs="Courier New"/>
          <w:color w:val="006600"/>
          <w:sz w:val="24"/>
          <w:szCs w:val="24"/>
          <w:lang w:val="en-US" w:eastAsia="ru-RU"/>
        </w:rPr>
        <w:t>100px;</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&lt;col style="width: </w:t>
      </w:r>
      <w:proofErr w:type="gramStart"/>
      <w:r w:rsidRPr="0031309A">
        <w:rPr>
          <w:rFonts w:ascii="Courier New" w:eastAsia="Times New Roman" w:hAnsi="Courier New" w:cs="Courier New"/>
          <w:color w:val="006600"/>
          <w:sz w:val="24"/>
          <w:szCs w:val="24"/>
          <w:lang w:val="en-US" w:eastAsia="ru-RU"/>
        </w:rPr>
        <w:t>100px;</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&lt;col style="width: </w:t>
      </w:r>
      <w:proofErr w:type="gramStart"/>
      <w:r w:rsidRPr="0031309A">
        <w:rPr>
          <w:rFonts w:ascii="Courier New" w:eastAsia="Times New Roman" w:hAnsi="Courier New" w:cs="Courier New"/>
          <w:color w:val="006600"/>
          <w:sz w:val="24"/>
          <w:szCs w:val="24"/>
          <w:lang w:val="en-US" w:eastAsia="ru-RU"/>
        </w:rPr>
        <w:t>150px;</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&lt;col style="width: </w:t>
      </w:r>
      <w:proofErr w:type="gramStart"/>
      <w:r w:rsidRPr="0031309A">
        <w:rPr>
          <w:rFonts w:ascii="Courier New" w:eastAsia="Times New Roman" w:hAnsi="Courier New" w:cs="Courier New"/>
          <w:color w:val="006600"/>
          <w:sz w:val="24"/>
          <w:szCs w:val="24"/>
          <w:lang w:val="en-US" w:eastAsia="ru-RU"/>
        </w:rPr>
        <w:t>200px;</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thead</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tr</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1&lt;/th&gt;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2&lt;/th&gt;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3&lt;/th&gt;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4&lt;/th&gt;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tr</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&lt;/thead&gt;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tfoot</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tr</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td&gt;</w:t>
      </w:r>
      <w:proofErr w:type="gramEnd"/>
      <w:r w:rsidRPr="0031309A">
        <w:rPr>
          <w:rFonts w:ascii="Courier New" w:eastAsia="Times New Roman" w:hAnsi="Courier New" w:cs="Courier New"/>
          <w:color w:val="006600"/>
          <w:sz w:val="24"/>
          <w:szCs w:val="24"/>
          <w:lang w:eastAsia="ru-RU"/>
        </w:rPr>
        <w:t>Подвал</w:t>
      </w:r>
      <w:r w:rsidRPr="0031309A">
        <w:rPr>
          <w:rFonts w:ascii="Courier New" w:eastAsia="Times New Roman" w:hAnsi="Courier New" w:cs="Courier New"/>
          <w:color w:val="006600"/>
          <w:sz w:val="24"/>
          <w:szCs w:val="24"/>
          <w:lang w:val="en-US" w:eastAsia="ru-RU"/>
        </w:rPr>
        <w:t xml:space="preserve"> </w:t>
      </w:r>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1&lt;/td&gt;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val="en-US" w:eastAsia="ru-RU"/>
        </w:rPr>
        <w:t xml:space="preserve">      </w:t>
      </w:r>
      <w:r w:rsidRPr="0031309A">
        <w:rPr>
          <w:rFonts w:ascii="Courier New" w:eastAsia="Times New Roman" w:hAnsi="Courier New" w:cs="Courier New"/>
          <w:color w:val="006600"/>
          <w:sz w:val="24"/>
          <w:szCs w:val="24"/>
          <w:lang w:eastAsia="ru-RU"/>
        </w:rPr>
        <w:t>&lt;td&gt;Подвал столбец 2&lt;/td&gt;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&lt;td&gt;Подвал столбец 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&lt;td&gt;Подвал столбец 4&lt;/td&gt;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&lt;/tfoot&gt;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&lt;tbody&gt;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lastRenderedPageBreak/>
        <w:t xml:space="preserve">      &lt;td colspan="3"&gt;Строка</w:t>
      </w:r>
      <w:proofErr w:type="gramStart"/>
      <w:r w:rsidRPr="0031309A">
        <w:rPr>
          <w:rFonts w:ascii="Courier New" w:eastAsia="Times New Roman" w:hAnsi="Courier New" w:cs="Courier New"/>
          <w:color w:val="006600"/>
          <w:sz w:val="24"/>
          <w:szCs w:val="24"/>
          <w:lang w:eastAsia="ru-RU"/>
        </w:rPr>
        <w:t>2</w:t>
      </w:r>
      <w:proofErr w:type="gramEnd"/>
      <w:r w:rsidRPr="0031309A">
        <w:rPr>
          <w:rFonts w:ascii="Courier New" w:eastAsia="Times New Roman" w:hAnsi="Courier New" w:cs="Courier New"/>
          <w:color w:val="006600"/>
          <w:sz w:val="24"/>
          <w:szCs w:val="24"/>
          <w:lang w:eastAsia="ru-RU"/>
        </w:rPr>
        <w:t xml:space="preserve"> Ячейка1 (соединена с ячейками 2 и 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 rowspan="3"&gt;Строка</w:t>
      </w:r>
      <w:proofErr w:type="gramStart"/>
      <w:r w:rsidRPr="0031309A">
        <w:rPr>
          <w:rFonts w:ascii="Courier New" w:eastAsia="Times New Roman" w:hAnsi="Courier New" w:cs="Courier New"/>
          <w:color w:val="006600"/>
          <w:sz w:val="24"/>
          <w:szCs w:val="24"/>
          <w:lang w:eastAsia="ru-RU"/>
        </w:rPr>
        <w:t>2</w:t>
      </w:r>
      <w:proofErr w:type="gramEnd"/>
      <w:r w:rsidRPr="0031309A">
        <w:rPr>
          <w:rFonts w:ascii="Courier New" w:eastAsia="Times New Roman" w:hAnsi="Courier New" w:cs="Courier New"/>
          <w:color w:val="006600"/>
          <w:sz w:val="24"/>
          <w:szCs w:val="24"/>
          <w:lang w:eastAsia="ru-RU"/>
        </w:rPr>
        <w:t xml:space="preserve"> Ячейка4 (соединена с ячейкой 4 в строках 3 и 4)&lt;/td&gt;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 colspan="2" rowspan="2"&gt;Строка3 Ячейка</w:t>
      </w:r>
      <w:proofErr w:type="gramStart"/>
      <w:r w:rsidRPr="0031309A">
        <w:rPr>
          <w:rFonts w:ascii="Courier New" w:eastAsia="Times New Roman" w:hAnsi="Courier New" w:cs="Courier New"/>
          <w:color w:val="006600"/>
          <w:sz w:val="24"/>
          <w:szCs w:val="24"/>
          <w:lang w:eastAsia="ru-RU"/>
        </w:rPr>
        <w:t>1</w:t>
      </w:r>
      <w:proofErr w:type="gramEnd"/>
      <w:r w:rsidRPr="0031309A">
        <w:rPr>
          <w:rFonts w:ascii="Courier New" w:eastAsia="Times New Roman" w:hAnsi="Courier New" w:cs="Courier New"/>
          <w:color w:val="006600"/>
          <w:sz w:val="24"/>
          <w:szCs w:val="24"/>
          <w:lang w:eastAsia="ru-RU"/>
        </w:rPr>
        <w:t xml:space="preserve"> (соединена с ячейкой 2 строки 3 и ячейками 1 и 2 строки 4)&lt;/td&gt;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&lt;td&gt;Строка3 Ячейка3&lt;/td&gt;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4</w:t>
      </w:r>
      <w:proofErr w:type="gramEnd"/>
      <w:r w:rsidRPr="0031309A">
        <w:rPr>
          <w:rFonts w:ascii="Courier New" w:eastAsia="Times New Roman" w:hAnsi="Courier New" w:cs="Courier New"/>
          <w:color w:val="006600"/>
          <w:sz w:val="24"/>
          <w:szCs w:val="24"/>
          <w:lang w:eastAsia="ru-RU"/>
        </w:rPr>
        <w:t xml:space="preserve"> Ячейка3&lt;/td&gt;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&lt;/tbody&gt;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&lt;/table&gt;</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В итоге наша таблица выглядит уже так (обратите внимание на ширину каждой колонки):</w:t>
      </w:r>
    </w:p>
    <w:tbl>
      <w:tblPr>
        <w:tblW w:w="0" w:type="dxa"/>
        <w:tblCellSpacing w:w="15" w:type="dxa"/>
        <w:tblBorders>
          <w:top w:val="single" w:sz="6" w:space="0" w:color="DDDDDD"/>
          <w:left w:val="single" w:sz="6" w:space="0" w:color="DDDDDD"/>
          <w:bottom w:val="single" w:sz="6" w:space="0" w:color="DDDDDD"/>
          <w:right w:val="single" w:sz="6" w:space="0" w:color="DDDDDD"/>
        </w:tblBorders>
        <w:shd w:val="clear" w:color="auto" w:fill="FDFDFD"/>
        <w:tblCellMar>
          <w:left w:w="0" w:type="dxa"/>
          <w:right w:w="0" w:type="dxa"/>
        </w:tblCellMar>
        <w:tblLook w:val="04A0"/>
      </w:tblPr>
      <w:tblGrid>
        <w:gridCol w:w="2385"/>
        <w:gridCol w:w="2371"/>
        <w:gridCol w:w="1423"/>
        <w:gridCol w:w="3416"/>
      </w:tblGrid>
      <w:tr w:rsidR="0031309A" w:rsidRPr="0031309A" w:rsidTr="0031309A">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E4E4E4"/>
            <w:tcMar>
              <w:top w:w="75" w:type="dxa"/>
              <w:left w:w="75" w:type="dxa"/>
              <w:bottom w:w="75" w:type="dxa"/>
              <w:right w:w="75" w:type="dxa"/>
            </w:tcMar>
            <w:hideMark/>
          </w:tcPr>
          <w:p w:rsidR="0031309A" w:rsidRPr="0031309A" w:rsidRDefault="0031309A" w:rsidP="0031309A">
            <w:pPr>
              <w:spacing w:after="0" w:line="360" w:lineRule="atLeast"/>
              <w:jc w:val="center"/>
              <w:rPr>
                <w:rFonts w:ascii="inherit" w:eastAsia="Times New Roman" w:hAnsi="inherit" w:cs="Arial"/>
                <w:b/>
                <w:bCs/>
                <w:color w:val="3D3D3D"/>
                <w:sz w:val="21"/>
                <w:szCs w:val="21"/>
                <w:lang w:eastAsia="ru-RU"/>
              </w:rPr>
            </w:pPr>
            <w:r w:rsidRPr="0031309A">
              <w:rPr>
                <w:rFonts w:ascii="inherit" w:eastAsia="Times New Roman" w:hAnsi="inherit" w:cs="Arial"/>
                <w:b/>
                <w:bCs/>
                <w:color w:val="3D3D3D"/>
                <w:sz w:val="21"/>
                <w:szCs w:val="21"/>
                <w:lang w:eastAsia="ru-RU"/>
              </w:rPr>
              <w:t>Столбец 1</w:t>
            </w:r>
          </w:p>
        </w:tc>
        <w:tc>
          <w:tcPr>
            <w:tcW w:w="0" w:type="auto"/>
            <w:tcBorders>
              <w:top w:val="single" w:sz="6" w:space="0" w:color="DDDDDD"/>
              <w:left w:val="single" w:sz="6" w:space="0" w:color="DDDDDD"/>
              <w:bottom w:val="single" w:sz="6" w:space="0" w:color="DDDDDD"/>
              <w:right w:val="single" w:sz="6" w:space="0" w:color="DDDDDD"/>
            </w:tcBorders>
            <w:shd w:val="clear" w:color="auto" w:fill="E4E4E4"/>
            <w:tcMar>
              <w:top w:w="75" w:type="dxa"/>
              <w:left w:w="75" w:type="dxa"/>
              <w:bottom w:w="75" w:type="dxa"/>
              <w:right w:w="75" w:type="dxa"/>
            </w:tcMar>
            <w:hideMark/>
          </w:tcPr>
          <w:p w:rsidR="0031309A" w:rsidRPr="0031309A" w:rsidRDefault="0031309A" w:rsidP="0031309A">
            <w:pPr>
              <w:spacing w:after="0" w:line="360" w:lineRule="atLeast"/>
              <w:jc w:val="center"/>
              <w:rPr>
                <w:rFonts w:ascii="inherit" w:eastAsia="Times New Roman" w:hAnsi="inherit" w:cs="Arial"/>
                <w:b/>
                <w:bCs/>
                <w:color w:val="3D3D3D"/>
                <w:sz w:val="21"/>
                <w:szCs w:val="21"/>
                <w:lang w:eastAsia="ru-RU"/>
              </w:rPr>
            </w:pPr>
            <w:r w:rsidRPr="0031309A">
              <w:rPr>
                <w:rFonts w:ascii="inherit" w:eastAsia="Times New Roman" w:hAnsi="inherit" w:cs="Arial"/>
                <w:b/>
                <w:bCs/>
                <w:color w:val="3D3D3D"/>
                <w:sz w:val="21"/>
                <w:szCs w:val="21"/>
                <w:lang w:eastAsia="ru-RU"/>
              </w:rPr>
              <w:t>Столбец 2</w:t>
            </w:r>
          </w:p>
        </w:tc>
        <w:tc>
          <w:tcPr>
            <w:tcW w:w="0" w:type="auto"/>
            <w:tcBorders>
              <w:top w:val="single" w:sz="6" w:space="0" w:color="DDDDDD"/>
              <w:left w:val="single" w:sz="6" w:space="0" w:color="DDDDDD"/>
              <w:bottom w:val="single" w:sz="6" w:space="0" w:color="DDDDDD"/>
              <w:right w:val="single" w:sz="6" w:space="0" w:color="DDDDDD"/>
            </w:tcBorders>
            <w:shd w:val="clear" w:color="auto" w:fill="E4E4E4"/>
            <w:tcMar>
              <w:top w:w="75" w:type="dxa"/>
              <w:left w:w="75" w:type="dxa"/>
              <w:bottom w:w="75" w:type="dxa"/>
              <w:right w:w="75" w:type="dxa"/>
            </w:tcMar>
            <w:hideMark/>
          </w:tcPr>
          <w:p w:rsidR="0031309A" w:rsidRPr="0031309A" w:rsidRDefault="0031309A" w:rsidP="0031309A">
            <w:pPr>
              <w:spacing w:after="0" w:line="360" w:lineRule="atLeast"/>
              <w:jc w:val="center"/>
              <w:rPr>
                <w:rFonts w:ascii="inherit" w:eastAsia="Times New Roman" w:hAnsi="inherit" w:cs="Arial"/>
                <w:b/>
                <w:bCs/>
                <w:color w:val="3D3D3D"/>
                <w:sz w:val="21"/>
                <w:szCs w:val="21"/>
                <w:lang w:eastAsia="ru-RU"/>
              </w:rPr>
            </w:pPr>
            <w:r w:rsidRPr="0031309A">
              <w:rPr>
                <w:rFonts w:ascii="inherit" w:eastAsia="Times New Roman" w:hAnsi="inherit" w:cs="Arial"/>
                <w:b/>
                <w:bCs/>
                <w:color w:val="3D3D3D"/>
                <w:sz w:val="21"/>
                <w:szCs w:val="21"/>
                <w:lang w:eastAsia="ru-RU"/>
              </w:rPr>
              <w:t>Столбец 3</w:t>
            </w:r>
          </w:p>
        </w:tc>
        <w:tc>
          <w:tcPr>
            <w:tcW w:w="0" w:type="auto"/>
            <w:tcBorders>
              <w:top w:val="single" w:sz="6" w:space="0" w:color="DDDDDD"/>
              <w:left w:val="single" w:sz="6" w:space="0" w:color="DDDDDD"/>
              <w:bottom w:val="single" w:sz="6" w:space="0" w:color="DDDDDD"/>
              <w:right w:val="single" w:sz="6" w:space="0" w:color="DDDDDD"/>
            </w:tcBorders>
            <w:shd w:val="clear" w:color="auto" w:fill="E4E4E4"/>
            <w:tcMar>
              <w:top w:w="75" w:type="dxa"/>
              <w:left w:w="75" w:type="dxa"/>
              <w:bottom w:w="75" w:type="dxa"/>
              <w:right w:w="75" w:type="dxa"/>
            </w:tcMar>
            <w:hideMark/>
          </w:tcPr>
          <w:p w:rsidR="0031309A" w:rsidRPr="0031309A" w:rsidRDefault="0031309A" w:rsidP="0031309A">
            <w:pPr>
              <w:spacing w:after="0" w:line="360" w:lineRule="atLeast"/>
              <w:jc w:val="center"/>
              <w:rPr>
                <w:rFonts w:ascii="inherit" w:eastAsia="Times New Roman" w:hAnsi="inherit" w:cs="Arial"/>
                <w:b/>
                <w:bCs/>
                <w:color w:val="3D3D3D"/>
                <w:sz w:val="21"/>
                <w:szCs w:val="21"/>
                <w:lang w:eastAsia="ru-RU"/>
              </w:rPr>
            </w:pPr>
            <w:r w:rsidRPr="0031309A">
              <w:rPr>
                <w:rFonts w:ascii="inherit" w:eastAsia="Times New Roman" w:hAnsi="inherit" w:cs="Arial"/>
                <w:b/>
                <w:bCs/>
                <w:color w:val="3D3D3D"/>
                <w:sz w:val="21"/>
                <w:szCs w:val="21"/>
                <w:lang w:eastAsia="ru-RU"/>
              </w:rPr>
              <w:t>Столбец 4</w:t>
            </w:r>
          </w:p>
        </w:tc>
      </w:tr>
      <w:tr w:rsidR="0031309A" w:rsidRPr="0031309A" w:rsidTr="0031309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Подвал столбец 1</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Подвал столбец 2</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Подвал столбец 3</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Подвал столбец 4</w:t>
            </w:r>
          </w:p>
        </w:tc>
      </w:tr>
      <w:tr w:rsidR="0031309A" w:rsidRPr="0031309A" w:rsidTr="0031309A">
        <w:trPr>
          <w:tblCellSpacing w:w="15" w:type="dxa"/>
        </w:trPr>
        <w:tc>
          <w:tcPr>
            <w:tcW w:w="0" w:type="auto"/>
            <w:gridSpan w:val="3"/>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2</w:t>
            </w:r>
            <w:proofErr w:type="gramEnd"/>
            <w:r w:rsidRPr="0031309A">
              <w:rPr>
                <w:rFonts w:ascii="inherit" w:eastAsia="Times New Roman" w:hAnsi="inherit" w:cs="Arial"/>
                <w:color w:val="3D3D3D"/>
                <w:sz w:val="21"/>
                <w:szCs w:val="21"/>
                <w:lang w:eastAsia="ru-RU"/>
              </w:rPr>
              <w:t xml:space="preserve"> Ячейка1 (соединена с ячейками 2 и 3)</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2</w:t>
            </w:r>
            <w:proofErr w:type="gramEnd"/>
            <w:r w:rsidRPr="0031309A">
              <w:rPr>
                <w:rFonts w:ascii="inherit" w:eastAsia="Times New Roman" w:hAnsi="inherit" w:cs="Arial"/>
                <w:color w:val="3D3D3D"/>
                <w:sz w:val="21"/>
                <w:szCs w:val="21"/>
                <w:lang w:eastAsia="ru-RU"/>
              </w:rPr>
              <w:t xml:space="preserve"> Ячейка4 (соединена с ячейкой 4 в строках 3 и 4)</w:t>
            </w:r>
          </w:p>
        </w:tc>
      </w:tr>
      <w:tr w:rsidR="0031309A" w:rsidRPr="0031309A" w:rsidTr="0031309A">
        <w:trPr>
          <w:tblCellSpacing w:w="15" w:type="dxa"/>
        </w:trPr>
        <w:tc>
          <w:tcPr>
            <w:tcW w:w="0" w:type="auto"/>
            <w:gridSpan w:val="2"/>
            <w:vMerge w:val="restart"/>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Строка3 Ячейка</w:t>
            </w:r>
            <w:proofErr w:type="gramStart"/>
            <w:r w:rsidRPr="0031309A">
              <w:rPr>
                <w:rFonts w:ascii="inherit" w:eastAsia="Times New Roman" w:hAnsi="inherit" w:cs="Arial"/>
                <w:color w:val="3D3D3D"/>
                <w:sz w:val="21"/>
                <w:szCs w:val="21"/>
                <w:lang w:eastAsia="ru-RU"/>
              </w:rPr>
              <w:t>1</w:t>
            </w:r>
            <w:proofErr w:type="gramEnd"/>
            <w:r w:rsidRPr="0031309A">
              <w:rPr>
                <w:rFonts w:ascii="inherit" w:eastAsia="Times New Roman" w:hAnsi="inherit" w:cs="Arial"/>
                <w:color w:val="3D3D3D"/>
                <w:sz w:val="21"/>
                <w:szCs w:val="21"/>
                <w:lang w:eastAsia="ru-RU"/>
              </w:rPr>
              <w:t xml:space="preserve"> (соединена с ячейкой 2 строки 3 и ячейками 1 и 2 строки 4)</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Строка3 Ячейка3</w:t>
            </w:r>
          </w:p>
        </w:tc>
        <w:tc>
          <w:tcPr>
            <w:tcW w:w="0" w:type="auto"/>
            <w:vMerge/>
            <w:tcBorders>
              <w:top w:val="single" w:sz="6" w:space="0" w:color="DDDDDD"/>
              <w:left w:val="single" w:sz="6" w:space="0" w:color="DDDDDD"/>
              <w:bottom w:val="single" w:sz="6" w:space="0" w:color="DDDDDD"/>
              <w:right w:val="single" w:sz="6" w:space="0" w:color="DDDDDD"/>
            </w:tcBorders>
            <w:shd w:val="clear" w:color="auto" w:fill="FDFDFD"/>
            <w:vAlign w:val="bottom"/>
            <w:hideMark/>
          </w:tcPr>
          <w:p w:rsidR="0031309A" w:rsidRPr="0031309A" w:rsidRDefault="0031309A" w:rsidP="0031309A">
            <w:pPr>
              <w:spacing w:after="0" w:line="240" w:lineRule="auto"/>
              <w:rPr>
                <w:rFonts w:ascii="inherit" w:eastAsia="Times New Roman" w:hAnsi="inherit" w:cs="Arial"/>
                <w:color w:val="3D3D3D"/>
                <w:sz w:val="21"/>
                <w:szCs w:val="21"/>
                <w:lang w:eastAsia="ru-RU"/>
              </w:rPr>
            </w:pPr>
          </w:p>
        </w:tc>
      </w:tr>
      <w:tr w:rsidR="0031309A" w:rsidRPr="0031309A" w:rsidTr="0031309A">
        <w:trPr>
          <w:tblCellSpacing w:w="15" w:type="dxa"/>
        </w:trPr>
        <w:tc>
          <w:tcPr>
            <w:tcW w:w="0" w:type="auto"/>
            <w:gridSpan w:val="2"/>
            <w:vMerge/>
            <w:tcBorders>
              <w:top w:val="single" w:sz="6" w:space="0" w:color="DDDDDD"/>
              <w:left w:val="single" w:sz="6" w:space="0" w:color="DDDDDD"/>
              <w:bottom w:val="single" w:sz="6" w:space="0" w:color="DDDDDD"/>
              <w:right w:val="single" w:sz="6" w:space="0" w:color="DDDDDD"/>
            </w:tcBorders>
            <w:shd w:val="clear" w:color="auto" w:fill="FDFDFD"/>
            <w:vAlign w:val="center"/>
            <w:hideMark/>
          </w:tcPr>
          <w:p w:rsidR="0031309A" w:rsidRPr="0031309A" w:rsidRDefault="0031309A" w:rsidP="0031309A">
            <w:pPr>
              <w:spacing w:after="0" w:line="240" w:lineRule="auto"/>
              <w:rPr>
                <w:rFonts w:ascii="inherit" w:eastAsia="Times New Roman" w:hAnsi="inherit" w:cs="Arial"/>
                <w:color w:val="3D3D3D"/>
                <w:sz w:val="21"/>
                <w:szCs w:val="21"/>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4</w:t>
            </w:r>
            <w:proofErr w:type="gramEnd"/>
            <w:r w:rsidRPr="0031309A">
              <w:rPr>
                <w:rFonts w:ascii="inherit" w:eastAsia="Times New Roman" w:hAnsi="inherit" w:cs="Arial"/>
                <w:color w:val="3D3D3D"/>
                <w:sz w:val="21"/>
                <w:szCs w:val="21"/>
                <w:lang w:eastAsia="ru-RU"/>
              </w:rPr>
              <w:t xml:space="preserve"> Ячейка3</w:t>
            </w:r>
          </w:p>
        </w:tc>
        <w:tc>
          <w:tcPr>
            <w:tcW w:w="0" w:type="auto"/>
            <w:vMerge/>
            <w:tcBorders>
              <w:top w:val="single" w:sz="6" w:space="0" w:color="DDDDDD"/>
              <w:left w:val="single" w:sz="6" w:space="0" w:color="DDDDDD"/>
              <w:bottom w:val="single" w:sz="6" w:space="0" w:color="DDDDDD"/>
              <w:right w:val="single" w:sz="6" w:space="0" w:color="DDDDDD"/>
            </w:tcBorders>
            <w:shd w:val="clear" w:color="auto" w:fill="FDFDFD"/>
            <w:vAlign w:val="bottom"/>
            <w:hideMark/>
          </w:tcPr>
          <w:p w:rsidR="0031309A" w:rsidRPr="0031309A" w:rsidRDefault="0031309A" w:rsidP="0031309A">
            <w:pPr>
              <w:spacing w:after="0" w:line="240" w:lineRule="auto"/>
              <w:rPr>
                <w:rFonts w:ascii="inherit" w:eastAsia="Times New Roman" w:hAnsi="inherit" w:cs="Arial"/>
                <w:color w:val="3D3D3D"/>
                <w:sz w:val="21"/>
                <w:szCs w:val="21"/>
                <w:lang w:eastAsia="ru-RU"/>
              </w:rPr>
            </w:pPr>
          </w:p>
        </w:tc>
      </w:tr>
      <w:tr w:rsidR="0031309A" w:rsidRPr="0031309A" w:rsidTr="0031309A">
        <w:trPr>
          <w:tblHeader/>
          <w:tblCellSpacing w:w="15" w:type="dxa"/>
        </w:trPr>
        <w:tc>
          <w:tcPr>
            <w:tcW w:w="0" w:type="auto"/>
            <w:gridSpan w:val="4"/>
            <w:tcBorders>
              <w:top w:val="nil"/>
              <w:left w:val="nil"/>
              <w:bottom w:val="nil"/>
              <w:right w:val="nil"/>
            </w:tcBorders>
            <w:shd w:val="clear" w:color="auto" w:fill="E4E4E4"/>
            <w:tcMar>
              <w:top w:w="75" w:type="dxa"/>
              <w:left w:w="75" w:type="dxa"/>
              <w:bottom w:w="75" w:type="dxa"/>
              <w:right w:w="75" w:type="dxa"/>
            </w:tcMar>
            <w:vAlign w:val="center"/>
            <w:hideMark/>
          </w:tcPr>
          <w:p w:rsidR="0031309A" w:rsidRPr="0031309A" w:rsidRDefault="0031309A" w:rsidP="0031309A">
            <w:pPr>
              <w:spacing w:after="0" w:line="360" w:lineRule="atLeast"/>
              <w:jc w:val="right"/>
              <w:textAlignment w:val="baseline"/>
              <w:rPr>
                <w:rFonts w:ascii="inherit" w:eastAsia="Times New Roman" w:hAnsi="inherit" w:cs="Arial"/>
                <w:i/>
                <w:iCs/>
                <w:color w:val="547901"/>
                <w:sz w:val="21"/>
                <w:szCs w:val="21"/>
                <w:lang w:eastAsia="ru-RU"/>
              </w:rPr>
            </w:pPr>
            <w:r w:rsidRPr="0031309A">
              <w:rPr>
                <w:rFonts w:ascii="inherit" w:eastAsia="Times New Roman" w:hAnsi="inherit" w:cs="Arial"/>
                <w:i/>
                <w:iCs/>
                <w:color w:val="547901"/>
                <w:sz w:val="21"/>
                <w:szCs w:val="21"/>
                <w:lang w:eastAsia="ru-RU"/>
              </w:rPr>
              <w:t>Тег col в таблице</w:t>
            </w:r>
          </w:p>
        </w:tc>
      </w:tr>
    </w:tbl>
    <w:p w:rsidR="0031309A" w:rsidRPr="0031309A" w:rsidRDefault="0031309A" w:rsidP="0031309A">
      <w:pPr>
        <w:shd w:val="clear" w:color="auto" w:fill="FFFFFF"/>
        <w:spacing w:after="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Тег </w:t>
      </w:r>
      <w:r w:rsidRPr="0031309A">
        <w:rPr>
          <w:rFonts w:ascii="inherit" w:eastAsia="Times New Roman" w:hAnsi="inherit" w:cs="Courier New"/>
          <w:color w:val="3D3D3D"/>
          <w:sz w:val="20"/>
          <w:lang w:eastAsia="ru-RU"/>
        </w:rPr>
        <w:t>col</w:t>
      </w:r>
      <w:r w:rsidRPr="0031309A">
        <w:rPr>
          <w:rFonts w:ascii="Arial" w:eastAsia="Times New Roman" w:hAnsi="Arial" w:cs="Arial"/>
          <w:color w:val="3D3D3D"/>
          <w:sz w:val="24"/>
          <w:szCs w:val="24"/>
          <w:lang w:eastAsia="ru-RU"/>
        </w:rPr>
        <w:t> можно сократить, если у него одинаковые параметры при помощи атрибута</w:t>
      </w:r>
      <w:proofErr w:type="gramStart"/>
      <w:r w:rsidRPr="0031309A">
        <w:rPr>
          <w:rFonts w:ascii="inherit" w:eastAsia="Times New Roman" w:hAnsi="inherit" w:cs="Courier New"/>
          <w:color w:val="3D3D3D"/>
          <w:sz w:val="20"/>
          <w:lang w:eastAsia="ru-RU"/>
        </w:rPr>
        <w:t>span</w:t>
      </w:r>
      <w:proofErr w:type="gramEnd"/>
      <w:r w:rsidRPr="0031309A">
        <w:rPr>
          <w:rFonts w:ascii="Arial" w:eastAsia="Times New Roman" w:hAnsi="Arial" w:cs="Arial"/>
          <w:color w:val="3D3D3D"/>
          <w:sz w:val="24"/>
          <w:szCs w:val="24"/>
          <w:lang w:eastAsia="ru-RU"/>
        </w:rPr>
        <w:t xml:space="preserve"> . В нашем случае, у нас заданы одинаковые параметры для первой и </w:t>
      </w:r>
      <w:r w:rsidRPr="0031309A">
        <w:rPr>
          <w:rFonts w:ascii="Arial" w:eastAsia="Times New Roman" w:hAnsi="Arial" w:cs="Arial"/>
          <w:color w:val="3D3D3D"/>
          <w:sz w:val="24"/>
          <w:szCs w:val="24"/>
          <w:lang w:eastAsia="ru-RU"/>
        </w:rPr>
        <w:lastRenderedPageBreak/>
        <w:t xml:space="preserve">второй колонки. Давайте </w:t>
      </w:r>
      <w:proofErr w:type="gramStart"/>
      <w:r w:rsidRPr="0031309A">
        <w:rPr>
          <w:rFonts w:ascii="Arial" w:eastAsia="Times New Roman" w:hAnsi="Arial" w:cs="Arial"/>
          <w:color w:val="3D3D3D"/>
          <w:sz w:val="24"/>
          <w:szCs w:val="24"/>
          <w:lang w:eastAsia="ru-RU"/>
        </w:rPr>
        <w:t>сократим</w:t>
      </w:r>
      <w:proofErr w:type="gramEnd"/>
      <w:r w:rsidRPr="0031309A">
        <w:rPr>
          <w:rFonts w:ascii="Arial" w:eastAsia="Times New Roman" w:hAnsi="Arial" w:cs="Arial"/>
          <w:color w:val="3D3D3D"/>
          <w:sz w:val="24"/>
          <w:szCs w:val="24"/>
          <w:lang w:eastAsia="ru-RU"/>
        </w:rPr>
        <w:t xml:space="preserve"> эти теги и допишем атрибут, вот такой код выйдет:</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&lt;</w:t>
      </w:r>
      <w:proofErr w:type="gramStart"/>
      <w:r w:rsidRPr="0031309A">
        <w:rPr>
          <w:rFonts w:ascii="Courier New" w:eastAsia="Times New Roman" w:hAnsi="Courier New" w:cs="Courier New"/>
          <w:color w:val="006600"/>
          <w:sz w:val="24"/>
          <w:szCs w:val="24"/>
          <w:lang w:val="en-US" w:eastAsia="ru-RU"/>
        </w:rPr>
        <w:t>table</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caption&gt;</w:t>
      </w:r>
      <w:proofErr w:type="gramEnd"/>
      <w:r w:rsidRPr="0031309A">
        <w:rPr>
          <w:rFonts w:ascii="Courier New" w:eastAsia="Times New Roman" w:hAnsi="Courier New" w:cs="Courier New"/>
          <w:color w:val="006600"/>
          <w:sz w:val="24"/>
          <w:szCs w:val="24"/>
          <w:lang w:eastAsia="ru-RU"/>
        </w:rPr>
        <w:t>Тег</w:t>
      </w:r>
      <w:r w:rsidRPr="0031309A">
        <w:rPr>
          <w:rFonts w:ascii="Courier New" w:eastAsia="Times New Roman" w:hAnsi="Courier New" w:cs="Courier New"/>
          <w:color w:val="006600"/>
          <w:sz w:val="24"/>
          <w:szCs w:val="24"/>
          <w:lang w:val="en-US" w:eastAsia="ru-RU"/>
        </w:rPr>
        <w:t xml:space="preserve"> col </w:t>
      </w:r>
      <w:r w:rsidRPr="0031309A">
        <w:rPr>
          <w:rFonts w:ascii="Courier New" w:eastAsia="Times New Roman" w:hAnsi="Courier New" w:cs="Courier New"/>
          <w:color w:val="006600"/>
          <w:sz w:val="24"/>
          <w:szCs w:val="24"/>
          <w:lang w:eastAsia="ru-RU"/>
        </w:rPr>
        <w:t>в</w:t>
      </w:r>
      <w:r w:rsidRPr="0031309A">
        <w:rPr>
          <w:rFonts w:ascii="Courier New" w:eastAsia="Times New Roman" w:hAnsi="Courier New" w:cs="Courier New"/>
          <w:color w:val="006600"/>
          <w:sz w:val="24"/>
          <w:szCs w:val="24"/>
          <w:lang w:val="en-US" w:eastAsia="ru-RU"/>
        </w:rPr>
        <w:t xml:space="preserve"> </w:t>
      </w:r>
      <w:r w:rsidRPr="0031309A">
        <w:rPr>
          <w:rFonts w:ascii="Courier New" w:eastAsia="Times New Roman" w:hAnsi="Courier New" w:cs="Courier New"/>
          <w:color w:val="006600"/>
          <w:sz w:val="24"/>
          <w:szCs w:val="24"/>
          <w:lang w:eastAsia="ru-RU"/>
        </w:rPr>
        <w:t>таблице</w:t>
      </w:r>
      <w:r w:rsidRPr="0031309A">
        <w:rPr>
          <w:rFonts w:ascii="Courier New" w:eastAsia="Times New Roman" w:hAnsi="Courier New" w:cs="Courier New"/>
          <w:color w:val="006600"/>
          <w:sz w:val="24"/>
          <w:szCs w:val="24"/>
          <w:lang w:val="en-US" w:eastAsia="ru-RU"/>
        </w:rPr>
        <w:t>&lt;/caption&gt;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&lt;col style="width: 100px;" span="2"&gt;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&lt;col style="width: </w:t>
      </w:r>
      <w:proofErr w:type="gramStart"/>
      <w:r w:rsidRPr="0031309A">
        <w:rPr>
          <w:rFonts w:ascii="Courier New" w:eastAsia="Times New Roman" w:hAnsi="Courier New" w:cs="Courier New"/>
          <w:color w:val="006600"/>
          <w:sz w:val="24"/>
          <w:szCs w:val="24"/>
          <w:lang w:val="en-US" w:eastAsia="ru-RU"/>
        </w:rPr>
        <w:t>150px;</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&lt;col style="width: </w:t>
      </w:r>
      <w:proofErr w:type="gramStart"/>
      <w:r w:rsidRPr="0031309A">
        <w:rPr>
          <w:rFonts w:ascii="Courier New" w:eastAsia="Times New Roman" w:hAnsi="Courier New" w:cs="Courier New"/>
          <w:color w:val="006600"/>
          <w:sz w:val="24"/>
          <w:szCs w:val="24"/>
          <w:lang w:val="en-US" w:eastAsia="ru-RU"/>
        </w:rPr>
        <w:t>200px;</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thead</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tr</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1&lt;/th&gt;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2&lt;/th&gt;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3&lt;/th&gt;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4&lt;/th&gt;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tr</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&lt;/thead&gt;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tfoot</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tr</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td&gt;</w:t>
      </w:r>
      <w:proofErr w:type="gramEnd"/>
      <w:r w:rsidRPr="0031309A">
        <w:rPr>
          <w:rFonts w:ascii="Courier New" w:eastAsia="Times New Roman" w:hAnsi="Courier New" w:cs="Courier New"/>
          <w:color w:val="006600"/>
          <w:sz w:val="24"/>
          <w:szCs w:val="24"/>
          <w:lang w:eastAsia="ru-RU"/>
        </w:rPr>
        <w:t>Подвал</w:t>
      </w:r>
      <w:r w:rsidRPr="0031309A">
        <w:rPr>
          <w:rFonts w:ascii="Courier New" w:eastAsia="Times New Roman" w:hAnsi="Courier New" w:cs="Courier New"/>
          <w:color w:val="006600"/>
          <w:sz w:val="24"/>
          <w:szCs w:val="24"/>
          <w:lang w:val="en-US" w:eastAsia="ru-RU"/>
        </w:rPr>
        <w:t xml:space="preserve"> </w:t>
      </w:r>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1&lt;/td&gt;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val="en-US" w:eastAsia="ru-RU"/>
        </w:rPr>
        <w:t xml:space="preserve">      </w:t>
      </w:r>
      <w:r w:rsidRPr="0031309A">
        <w:rPr>
          <w:rFonts w:ascii="Courier New" w:eastAsia="Times New Roman" w:hAnsi="Courier New" w:cs="Courier New"/>
          <w:color w:val="006600"/>
          <w:sz w:val="24"/>
          <w:szCs w:val="24"/>
          <w:lang w:eastAsia="ru-RU"/>
        </w:rPr>
        <w:t>&lt;td&gt;Подвал столбец 2&lt;/td&gt;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&lt;td&gt;Подвал столбец 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&lt;td&gt;Подвал столбец 4&lt;/td&gt;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&lt;/tfoot&gt;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&lt;tbody&gt;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 colspan="3"&gt;Строка</w:t>
      </w:r>
      <w:proofErr w:type="gramStart"/>
      <w:r w:rsidRPr="0031309A">
        <w:rPr>
          <w:rFonts w:ascii="Courier New" w:eastAsia="Times New Roman" w:hAnsi="Courier New" w:cs="Courier New"/>
          <w:color w:val="006600"/>
          <w:sz w:val="24"/>
          <w:szCs w:val="24"/>
          <w:lang w:eastAsia="ru-RU"/>
        </w:rPr>
        <w:t>2</w:t>
      </w:r>
      <w:proofErr w:type="gramEnd"/>
      <w:r w:rsidRPr="0031309A">
        <w:rPr>
          <w:rFonts w:ascii="Courier New" w:eastAsia="Times New Roman" w:hAnsi="Courier New" w:cs="Courier New"/>
          <w:color w:val="006600"/>
          <w:sz w:val="24"/>
          <w:szCs w:val="24"/>
          <w:lang w:eastAsia="ru-RU"/>
        </w:rPr>
        <w:t xml:space="preserve"> Ячейка1 (соединена с ячейками 2 и 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 rowspan="3"&gt;Строка</w:t>
      </w:r>
      <w:proofErr w:type="gramStart"/>
      <w:r w:rsidRPr="0031309A">
        <w:rPr>
          <w:rFonts w:ascii="Courier New" w:eastAsia="Times New Roman" w:hAnsi="Courier New" w:cs="Courier New"/>
          <w:color w:val="006600"/>
          <w:sz w:val="24"/>
          <w:szCs w:val="24"/>
          <w:lang w:eastAsia="ru-RU"/>
        </w:rPr>
        <w:t>2</w:t>
      </w:r>
      <w:proofErr w:type="gramEnd"/>
      <w:r w:rsidRPr="0031309A">
        <w:rPr>
          <w:rFonts w:ascii="Courier New" w:eastAsia="Times New Roman" w:hAnsi="Courier New" w:cs="Courier New"/>
          <w:color w:val="006600"/>
          <w:sz w:val="24"/>
          <w:szCs w:val="24"/>
          <w:lang w:eastAsia="ru-RU"/>
        </w:rPr>
        <w:t xml:space="preserve"> Ячейка4 (соединена с ячейкой 4 в строках 3 и 4)&lt;/td&gt;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lastRenderedPageBreak/>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 colspan="2" rowspan="2"&gt;Строка3 Ячейка</w:t>
      </w:r>
      <w:proofErr w:type="gramStart"/>
      <w:r w:rsidRPr="0031309A">
        <w:rPr>
          <w:rFonts w:ascii="Courier New" w:eastAsia="Times New Roman" w:hAnsi="Courier New" w:cs="Courier New"/>
          <w:color w:val="006600"/>
          <w:sz w:val="24"/>
          <w:szCs w:val="24"/>
          <w:lang w:eastAsia="ru-RU"/>
        </w:rPr>
        <w:t>1</w:t>
      </w:r>
      <w:proofErr w:type="gramEnd"/>
      <w:r w:rsidRPr="0031309A">
        <w:rPr>
          <w:rFonts w:ascii="Courier New" w:eastAsia="Times New Roman" w:hAnsi="Courier New" w:cs="Courier New"/>
          <w:color w:val="006600"/>
          <w:sz w:val="24"/>
          <w:szCs w:val="24"/>
          <w:lang w:eastAsia="ru-RU"/>
        </w:rPr>
        <w:t xml:space="preserve"> (соединена с ячейкой 2 строки 3 и ячейками 1 и 2 строки 4)&lt;/td&gt;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&lt;td&gt;Строка3 Ячейка3&lt;/td&gt;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4</w:t>
      </w:r>
      <w:proofErr w:type="gramEnd"/>
      <w:r w:rsidRPr="0031309A">
        <w:rPr>
          <w:rFonts w:ascii="Courier New" w:eastAsia="Times New Roman" w:hAnsi="Courier New" w:cs="Courier New"/>
          <w:color w:val="006600"/>
          <w:sz w:val="24"/>
          <w:szCs w:val="24"/>
          <w:lang w:eastAsia="ru-RU"/>
        </w:rPr>
        <w:t xml:space="preserve"> Ячейка3&lt;/td&gt;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&lt;/tbody&gt;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&lt;/table&gt;</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Таблицу приводить в пример не буду, так как она совершенно не поменялась.</w:t>
      </w:r>
    </w:p>
    <w:p w:rsidR="0031309A" w:rsidRPr="0031309A" w:rsidRDefault="0031309A" w:rsidP="0031309A">
      <w:pPr>
        <w:shd w:val="clear" w:color="auto" w:fill="FFFFFF"/>
        <w:spacing w:before="375" w:after="150" w:line="264" w:lineRule="atLeast"/>
        <w:textAlignment w:val="baseline"/>
        <w:outlineLvl w:val="2"/>
        <w:rPr>
          <w:rFonts w:ascii="Arial" w:eastAsia="Times New Roman" w:hAnsi="Arial" w:cs="Arial"/>
          <w:color w:val="0085B2"/>
          <w:sz w:val="32"/>
          <w:szCs w:val="32"/>
          <w:lang w:eastAsia="ru-RU"/>
        </w:rPr>
      </w:pPr>
      <w:r w:rsidRPr="0031309A">
        <w:rPr>
          <w:rFonts w:ascii="Arial" w:eastAsia="Times New Roman" w:hAnsi="Arial" w:cs="Arial"/>
          <w:color w:val="0085B2"/>
          <w:sz w:val="32"/>
          <w:szCs w:val="32"/>
          <w:lang w:eastAsia="ru-RU"/>
        </w:rPr>
        <w:t>Тег colgroup</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Этот тег используется для объединения колонок по группам. Что бы понять, как он работает, давайте мы первые 3 колонки объединим в этот тег и зададим им какой-нибудь общий стиль. Например, сделаем заливку ячеек другим цветом.</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Вот какой код ввёл я:</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&lt;</w:t>
      </w:r>
      <w:proofErr w:type="gramStart"/>
      <w:r w:rsidRPr="0031309A">
        <w:rPr>
          <w:rFonts w:ascii="Courier New" w:eastAsia="Times New Roman" w:hAnsi="Courier New" w:cs="Courier New"/>
          <w:color w:val="006600"/>
          <w:sz w:val="24"/>
          <w:szCs w:val="24"/>
          <w:lang w:val="en-US" w:eastAsia="ru-RU"/>
        </w:rPr>
        <w:t>table</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caption&gt;</w:t>
      </w:r>
      <w:proofErr w:type="gramEnd"/>
      <w:r w:rsidRPr="0031309A">
        <w:rPr>
          <w:rFonts w:ascii="Courier New" w:eastAsia="Times New Roman" w:hAnsi="Courier New" w:cs="Courier New"/>
          <w:color w:val="006600"/>
          <w:sz w:val="24"/>
          <w:szCs w:val="24"/>
          <w:lang w:eastAsia="ru-RU"/>
        </w:rPr>
        <w:t>Тег</w:t>
      </w:r>
      <w:r w:rsidRPr="0031309A">
        <w:rPr>
          <w:rFonts w:ascii="Courier New" w:eastAsia="Times New Roman" w:hAnsi="Courier New" w:cs="Courier New"/>
          <w:color w:val="006600"/>
          <w:sz w:val="24"/>
          <w:szCs w:val="24"/>
          <w:lang w:val="en-US" w:eastAsia="ru-RU"/>
        </w:rPr>
        <w:t xml:space="preserve"> colgroup </w:t>
      </w:r>
      <w:r w:rsidRPr="0031309A">
        <w:rPr>
          <w:rFonts w:ascii="Courier New" w:eastAsia="Times New Roman" w:hAnsi="Courier New" w:cs="Courier New"/>
          <w:color w:val="006600"/>
          <w:sz w:val="24"/>
          <w:szCs w:val="24"/>
          <w:lang w:eastAsia="ru-RU"/>
        </w:rPr>
        <w:t>в</w:t>
      </w:r>
      <w:r w:rsidRPr="0031309A">
        <w:rPr>
          <w:rFonts w:ascii="Courier New" w:eastAsia="Times New Roman" w:hAnsi="Courier New" w:cs="Courier New"/>
          <w:color w:val="006600"/>
          <w:sz w:val="24"/>
          <w:szCs w:val="24"/>
          <w:lang w:val="en-US" w:eastAsia="ru-RU"/>
        </w:rPr>
        <w:t xml:space="preserve"> </w:t>
      </w:r>
      <w:r w:rsidRPr="0031309A">
        <w:rPr>
          <w:rFonts w:ascii="Courier New" w:eastAsia="Times New Roman" w:hAnsi="Courier New" w:cs="Courier New"/>
          <w:color w:val="006600"/>
          <w:sz w:val="24"/>
          <w:szCs w:val="24"/>
          <w:lang w:eastAsia="ru-RU"/>
        </w:rPr>
        <w:t>таблице</w:t>
      </w:r>
      <w:r w:rsidRPr="0031309A">
        <w:rPr>
          <w:rFonts w:ascii="Courier New" w:eastAsia="Times New Roman" w:hAnsi="Courier New" w:cs="Courier New"/>
          <w:color w:val="006600"/>
          <w:sz w:val="24"/>
          <w:szCs w:val="24"/>
          <w:lang w:val="en-US" w:eastAsia="ru-RU"/>
        </w:rPr>
        <w:t>&lt;/caption&gt;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&lt;colgroup style="background: #</w:t>
      </w:r>
      <w:proofErr w:type="gramStart"/>
      <w:r w:rsidRPr="0031309A">
        <w:rPr>
          <w:rFonts w:ascii="Courier New" w:eastAsia="Times New Roman" w:hAnsi="Courier New" w:cs="Courier New"/>
          <w:color w:val="006600"/>
          <w:sz w:val="24"/>
          <w:szCs w:val="24"/>
          <w:lang w:val="en-US" w:eastAsia="ru-RU"/>
        </w:rPr>
        <w:t>fffdce;</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&lt;col style="width: 100px;" span="2"&gt;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&lt;col style="width: </w:t>
      </w:r>
      <w:proofErr w:type="gramStart"/>
      <w:r w:rsidRPr="0031309A">
        <w:rPr>
          <w:rFonts w:ascii="Courier New" w:eastAsia="Times New Roman" w:hAnsi="Courier New" w:cs="Courier New"/>
          <w:color w:val="006600"/>
          <w:sz w:val="24"/>
          <w:szCs w:val="24"/>
          <w:lang w:val="en-US" w:eastAsia="ru-RU"/>
        </w:rPr>
        <w:t>150px;</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&lt;/colgroup&gt;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&lt;col style="width: </w:t>
      </w:r>
      <w:proofErr w:type="gramStart"/>
      <w:r w:rsidRPr="0031309A">
        <w:rPr>
          <w:rFonts w:ascii="Courier New" w:eastAsia="Times New Roman" w:hAnsi="Courier New" w:cs="Courier New"/>
          <w:color w:val="006600"/>
          <w:sz w:val="24"/>
          <w:szCs w:val="24"/>
          <w:lang w:val="en-US" w:eastAsia="ru-RU"/>
        </w:rPr>
        <w:t>200px;</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thead</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tr</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1&lt;/th&gt;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lastRenderedPageBreak/>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2&lt;/th&gt;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3&lt;/th&gt;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th&gt;</w:t>
      </w:r>
      <w:proofErr w:type="gramEnd"/>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4&lt;/th&gt;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tr</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&lt;/thead&gt;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tfoot</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tr</w:t>
      </w:r>
      <w:proofErr w:type="gramEnd"/>
      <w:r w:rsidRPr="0031309A">
        <w:rPr>
          <w:rFonts w:ascii="Courier New" w:eastAsia="Times New Roman" w:hAnsi="Courier New" w:cs="Courier New"/>
          <w:color w:val="006600"/>
          <w:sz w:val="24"/>
          <w:szCs w:val="24"/>
          <w:lang w:val="en-US" w:eastAsia="ru-RU"/>
        </w:rPr>
        <w: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val="en-US" w:eastAsia="ru-RU"/>
        </w:rPr>
      </w:pPr>
      <w:r w:rsidRPr="0031309A">
        <w:rPr>
          <w:rFonts w:ascii="Courier New" w:eastAsia="Times New Roman" w:hAnsi="Courier New" w:cs="Courier New"/>
          <w:color w:val="006600"/>
          <w:sz w:val="24"/>
          <w:szCs w:val="24"/>
          <w:lang w:val="en-US" w:eastAsia="ru-RU"/>
        </w:rPr>
        <w:t xml:space="preserve">      &lt;</w:t>
      </w:r>
      <w:proofErr w:type="gramStart"/>
      <w:r w:rsidRPr="0031309A">
        <w:rPr>
          <w:rFonts w:ascii="Courier New" w:eastAsia="Times New Roman" w:hAnsi="Courier New" w:cs="Courier New"/>
          <w:color w:val="006600"/>
          <w:sz w:val="24"/>
          <w:szCs w:val="24"/>
          <w:lang w:val="en-US" w:eastAsia="ru-RU"/>
        </w:rPr>
        <w:t>td&gt;</w:t>
      </w:r>
      <w:proofErr w:type="gramEnd"/>
      <w:r w:rsidRPr="0031309A">
        <w:rPr>
          <w:rFonts w:ascii="Courier New" w:eastAsia="Times New Roman" w:hAnsi="Courier New" w:cs="Courier New"/>
          <w:color w:val="006600"/>
          <w:sz w:val="24"/>
          <w:szCs w:val="24"/>
          <w:lang w:eastAsia="ru-RU"/>
        </w:rPr>
        <w:t>Подвал</w:t>
      </w:r>
      <w:r w:rsidRPr="0031309A">
        <w:rPr>
          <w:rFonts w:ascii="Courier New" w:eastAsia="Times New Roman" w:hAnsi="Courier New" w:cs="Courier New"/>
          <w:color w:val="006600"/>
          <w:sz w:val="24"/>
          <w:szCs w:val="24"/>
          <w:lang w:val="en-US" w:eastAsia="ru-RU"/>
        </w:rPr>
        <w:t xml:space="preserve"> </w:t>
      </w:r>
      <w:r w:rsidRPr="0031309A">
        <w:rPr>
          <w:rFonts w:ascii="Courier New" w:eastAsia="Times New Roman" w:hAnsi="Courier New" w:cs="Courier New"/>
          <w:color w:val="006600"/>
          <w:sz w:val="24"/>
          <w:szCs w:val="24"/>
          <w:lang w:eastAsia="ru-RU"/>
        </w:rPr>
        <w:t>столбец</w:t>
      </w:r>
      <w:r w:rsidRPr="0031309A">
        <w:rPr>
          <w:rFonts w:ascii="Courier New" w:eastAsia="Times New Roman" w:hAnsi="Courier New" w:cs="Courier New"/>
          <w:color w:val="006600"/>
          <w:sz w:val="24"/>
          <w:szCs w:val="24"/>
          <w:lang w:val="en-US" w:eastAsia="ru-RU"/>
        </w:rPr>
        <w:t xml:space="preserve"> 1&lt;/td&gt;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val="en-US" w:eastAsia="ru-RU"/>
        </w:rPr>
        <w:t xml:space="preserve">      </w:t>
      </w:r>
      <w:r w:rsidRPr="0031309A">
        <w:rPr>
          <w:rFonts w:ascii="Courier New" w:eastAsia="Times New Roman" w:hAnsi="Courier New" w:cs="Courier New"/>
          <w:color w:val="006600"/>
          <w:sz w:val="24"/>
          <w:szCs w:val="24"/>
          <w:lang w:eastAsia="ru-RU"/>
        </w:rPr>
        <w:t>&lt;td&gt;Подвал столбец 2&lt;/td&gt;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&lt;td&gt;Подвал столбец 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&lt;td&gt;Подвал столбец 4&lt;/td&gt;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&lt;/tfoot&gt;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&lt;tbody&gt;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 colspan="3"&gt;Строка</w:t>
      </w:r>
      <w:proofErr w:type="gramStart"/>
      <w:r w:rsidRPr="0031309A">
        <w:rPr>
          <w:rFonts w:ascii="Courier New" w:eastAsia="Times New Roman" w:hAnsi="Courier New" w:cs="Courier New"/>
          <w:color w:val="006600"/>
          <w:sz w:val="24"/>
          <w:szCs w:val="24"/>
          <w:lang w:eastAsia="ru-RU"/>
        </w:rPr>
        <w:t>2</w:t>
      </w:r>
      <w:proofErr w:type="gramEnd"/>
      <w:r w:rsidRPr="0031309A">
        <w:rPr>
          <w:rFonts w:ascii="Courier New" w:eastAsia="Times New Roman" w:hAnsi="Courier New" w:cs="Courier New"/>
          <w:color w:val="006600"/>
          <w:sz w:val="24"/>
          <w:szCs w:val="24"/>
          <w:lang w:eastAsia="ru-RU"/>
        </w:rPr>
        <w:t xml:space="preserve"> Ячейка1 (соединена с ячейками 2 и 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 rowspan="3"&gt;Строка</w:t>
      </w:r>
      <w:proofErr w:type="gramStart"/>
      <w:r w:rsidRPr="0031309A">
        <w:rPr>
          <w:rFonts w:ascii="Courier New" w:eastAsia="Times New Roman" w:hAnsi="Courier New" w:cs="Courier New"/>
          <w:color w:val="006600"/>
          <w:sz w:val="24"/>
          <w:szCs w:val="24"/>
          <w:lang w:eastAsia="ru-RU"/>
        </w:rPr>
        <w:t>2</w:t>
      </w:r>
      <w:proofErr w:type="gramEnd"/>
      <w:r w:rsidRPr="0031309A">
        <w:rPr>
          <w:rFonts w:ascii="Courier New" w:eastAsia="Times New Roman" w:hAnsi="Courier New" w:cs="Courier New"/>
          <w:color w:val="006600"/>
          <w:sz w:val="24"/>
          <w:szCs w:val="24"/>
          <w:lang w:eastAsia="ru-RU"/>
        </w:rPr>
        <w:t xml:space="preserve"> Ячейка4 (соединена с ячейкой 4 в строках 3 и 4)&lt;/td&gt;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 colspan="2" rowspan="2"&gt;Строка3 Ячейка</w:t>
      </w:r>
      <w:proofErr w:type="gramStart"/>
      <w:r w:rsidRPr="0031309A">
        <w:rPr>
          <w:rFonts w:ascii="Courier New" w:eastAsia="Times New Roman" w:hAnsi="Courier New" w:cs="Courier New"/>
          <w:color w:val="006600"/>
          <w:sz w:val="24"/>
          <w:szCs w:val="24"/>
          <w:lang w:eastAsia="ru-RU"/>
        </w:rPr>
        <w:t>1</w:t>
      </w:r>
      <w:proofErr w:type="gramEnd"/>
      <w:r w:rsidRPr="0031309A">
        <w:rPr>
          <w:rFonts w:ascii="Courier New" w:eastAsia="Times New Roman" w:hAnsi="Courier New" w:cs="Courier New"/>
          <w:color w:val="006600"/>
          <w:sz w:val="24"/>
          <w:szCs w:val="24"/>
          <w:lang w:eastAsia="ru-RU"/>
        </w:rPr>
        <w:t xml:space="preserve"> (соединена с ячейкой 2 строки 3 и ячейками 1 и 2 строки 4)&lt;/td&gt;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&lt;td&gt;Строка3 Ячейка3&lt;/td&gt;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&lt;td&gt;Строка</w:t>
      </w:r>
      <w:proofErr w:type="gramStart"/>
      <w:r w:rsidRPr="0031309A">
        <w:rPr>
          <w:rFonts w:ascii="Courier New" w:eastAsia="Times New Roman" w:hAnsi="Courier New" w:cs="Courier New"/>
          <w:color w:val="006600"/>
          <w:sz w:val="24"/>
          <w:szCs w:val="24"/>
          <w:lang w:eastAsia="ru-RU"/>
        </w:rPr>
        <w:t>4</w:t>
      </w:r>
      <w:proofErr w:type="gramEnd"/>
      <w:r w:rsidRPr="0031309A">
        <w:rPr>
          <w:rFonts w:ascii="Courier New" w:eastAsia="Times New Roman" w:hAnsi="Courier New" w:cs="Courier New"/>
          <w:color w:val="006600"/>
          <w:sz w:val="24"/>
          <w:szCs w:val="24"/>
          <w:lang w:eastAsia="ru-RU"/>
        </w:rPr>
        <w:t xml:space="preserve"> Ячейка3&lt;/td&gt;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 xml:space="preserve">    &lt;/tr&gt;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lastRenderedPageBreak/>
        <w:t xml:space="preserve">  &lt;/tbody&gt;</w:t>
      </w:r>
    </w:p>
    <w:p w:rsidR="0031309A" w:rsidRPr="0031309A" w:rsidRDefault="0031309A" w:rsidP="0031309A">
      <w:pPr>
        <w:pBdr>
          <w:top w:val="single" w:sz="6" w:space="5" w:color="DDDDDD"/>
          <w:left w:val="single" w:sz="6" w:space="5" w:color="DDDDDD"/>
          <w:bottom w:val="single" w:sz="6" w:space="5" w:color="DDDDDD"/>
          <w:right w:val="single" w:sz="6" w:space="5" w:color="DDDDDD"/>
        </w:pBdr>
        <w:shd w:val="clear" w:color="auto" w:fill="F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textAlignment w:val="baseline"/>
        <w:rPr>
          <w:rFonts w:ascii="Courier New" w:eastAsia="Times New Roman" w:hAnsi="Courier New" w:cs="Courier New"/>
          <w:color w:val="006600"/>
          <w:sz w:val="24"/>
          <w:szCs w:val="24"/>
          <w:lang w:eastAsia="ru-RU"/>
        </w:rPr>
      </w:pPr>
      <w:r w:rsidRPr="0031309A">
        <w:rPr>
          <w:rFonts w:ascii="Courier New" w:eastAsia="Times New Roman" w:hAnsi="Courier New" w:cs="Courier New"/>
          <w:color w:val="006600"/>
          <w:sz w:val="24"/>
          <w:szCs w:val="24"/>
          <w:lang w:eastAsia="ru-RU"/>
        </w:rPr>
        <w:t>&lt;/table&gt;</w:t>
      </w:r>
    </w:p>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В результате ячейки первых 3-ёх колонок окрасились в указанный нами цвет:</w:t>
      </w:r>
    </w:p>
    <w:tbl>
      <w:tblPr>
        <w:tblW w:w="0" w:type="dxa"/>
        <w:tblCellSpacing w:w="15" w:type="dxa"/>
        <w:tblBorders>
          <w:top w:val="single" w:sz="6" w:space="0" w:color="DDDDDD"/>
          <w:left w:val="single" w:sz="6" w:space="0" w:color="DDDDDD"/>
          <w:bottom w:val="single" w:sz="6" w:space="0" w:color="DDDDDD"/>
          <w:right w:val="single" w:sz="6" w:space="0" w:color="DDDDDD"/>
        </w:tblBorders>
        <w:shd w:val="clear" w:color="auto" w:fill="FDFDFD"/>
        <w:tblCellMar>
          <w:left w:w="0" w:type="dxa"/>
          <w:right w:w="0" w:type="dxa"/>
        </w:tblCellMar>
        <w:tblLook w:val="04A0"/>
      </w:tblPr>
      <w:tblGrid>
        <w:gridCol w:w="2385"/>
        <w:gridCol w:w="2371"/>
        <w:gridCol w:w="1423"/>
        <w:gridCol w:w="3416"/>
      </w:tblGrid>
      <w:tr w:rsidR="0031309A" w:rsidRPr="0031309A" w:rsidTr="0031309A">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E4E4E4"/>
            <w:tcMar>
              <w:top w:w="75" w:type="dxa"/>
              <w:left w:w="75" w:type="dxa"/>
              <w:bottom w:w="75" w:type="dxa"/>
              <w:right w:w="75" w:type="dxa"/>
            </w:tcMar>
            <w:hideMark/>
          </w:tcPr>
          <w:p w:rsidR="0031309A" w:rsidRPr="0031309A" w:rsidRDefault="0031309A" w:rsidP="0031309A">
            <w:pPr>
              <w:spacing w:after="0" w:line="360" w:lineRule="atLeast"/>
              <w:jc w:val="center"/>
              <w:rPr>
                <w:rFonts w:ascii="inherit" w:eastAsia="Times New Roman" w:hAnsi="inherit" w:cs="Arial"/>
                <w:b/>
                <w:bCs/>
                <w:color w:val="3D3D3D"/>
                <w:sz w:val="21"/>
                <w:szCs w:val="21"/>
                <w:lang w:eastAsia="ru-RU"/>
              </w:rPr>
            </w:pPr>
            <w:r w:rsidRPr="0031309A">
              <w:rPr>
                <w:rFonts w:ascii="inherit" w:eastAsia="Times New Roman" w:hAnsi="inherit" w:cs="Arial"/>
                <w:b/>
                <w:bCs/>
                <w:color w:val="3D3D3D"/>
                <w:sz w:val="21"/>
                <w:szCs w:val="21"/>
                <w:lang w:eastAsia="ru-RU"/>
              </w:rPr>
              <w:t>Столбец 1</w:t>
            </w:r>
          </w:p>
        </w:tc>
        <w:tc>
          <w:tcPr>
            <w:tcW w:w="0" w:type="auto"/>
            <w:tcBorders>
              <w:top w:val="single" w:sz="6" w:space="0" w:color="DDDDDD"/>
              <w:left w:val="single" w:sz="6" w:space="0" w:color="DDDDDD"/>
              <w:bottom w:val="single" w:sz="6" w:space="0" w:color="DDDDDD"/>
              <w:right w:val="single" w:sz="6" w:space="0" w:color="DDDDDD"/>
            </w:tcBorders>
            <w:shd w:val="clear" w:color="auto" w:fill="E4E4E4"/>
            <w:tcMar>
              <w:top w:w="75" w:type="dxa"/>
              <w:left w:w="75" w:type="dxa"/>
              <w:bottom w:w="75" w:type="dxa"/>
              <w:right w:w="75" w:type="dxa"/>
            </w:tcMar>
            <w:hideMark/>
          </w:tcPr>
          <w:p w:rsidR="0031309A" w:rsidRPr="0031309A" w:rsidRDefault="0031309A" w:rsidP="0031309A">
            <w:pPr>
              <w:spacing w:after="0" w:line="360" w:lineRule="atLeast"/>
              <w:jc w:val="center"/>
              <w:rPr>
                <w:rFonts w:ascii="inherit" w:eastAsia="Times New Roman" w:hAnsi="inherit" w:cs="Arial"/>
                <w:b/>
                <w:bCs/>
                <w:color w:val="3D3D3D"/>
                <w:sz w:val="21"/>
                <w:szCs w:val="21"/>
                <w:lang w:eastAsia="ru-RU"/>
              </w:rPr>
            </w:pPr>
            <w:r w:rsidRPr="0031309A">
              <w:rPr>
                <w:rFonts w:ascii="inherit" w:eastAsia="Times New Roman" w:hAnsi="inherit" w:cs="Arial"/>
                <w:b/>
                <w:bCs/>
                <w:color w:val="3D3D3D"/>
                <w:sz w:val="21"/>
                <w:szCs w:val="21"/>
                <w:lang w:eastAsia="ru-RU"/>
              </w:rPr>
              <w:t>Столбец 2</w:t>
            </w:r>
          </w:p>
        </w:tc>
        <w:tc>
          <w:tcPr>
            <w:tcW w:w="0" w:type="auto"/>
            <w:tcBorders>
              <w:top w:val="single" w:sz="6" w:space="0" w:color="DDDDDD"/>
              <w:left w:val="single" w:sz="6" w:space="0" w:color="DDDDDD"/>
              <w:bottom w:val="single" w:sz="6" w:space="0" w:color="DDDDDD"/>
              <w:right w:val="single" w:sz="6" w:space="0" w:color="DDDDDD"/>
            </w:tcBorders>
            <w:shd w:val="clear" w:color="auto" w:fill="E4E4E4"/>
            <w:tcMar>
              <w:top w:w="75" w:type="dxa"/>
              <w:left w:w="75" w:type="dxa"/>
              <w:bottom w:w="75" w:type="dxa"/>
              <w:right w:w="75" w:type="dxa"/>
            </w:tcMar>
            <w:hideMark/>
          </w:tcPr>
          <w:p w:rsidR="0031309A" w:rsidRPr="0031309A" w:rsidRDefault="0031309A" w:rsidP="0031309A">
            <w:pPr>
              <w:spacing w:after="0" w:line="360" w:lineRule="atLeast"/>
              <w:jc w:val="center"/>
              <w:rPr>
                <w:rFonts w:ascii="inherit" w:eastAsia="Times New Roman" w:hAnsi="inherit" w:cs="Arial"/>
                <w:b/>
                <w:bCs/>
                <w:color w:val="3D3D3D"/>
                <w:sz w:val="21"/>
                <w:szCs w:val="21"/>
                <w:lang w:eastAsia="ru-RU"/>
              </w:rPr>
            </w:pPr>
            <w:r w:rsidRPr="0031309A">
              <w:rPr>
                <w:rFonts w:ascii="inherit" w:eastAsia="Times New Roman" w:hAnsi="inherit" w:cs="Arial"/>
                <w:b/>
                <w:bCs/>
                <w:color w:val="3D3D3D"/>
                <w:sz w:val="21"/>
                <w:szCs w:val="21"/>
                <w:lang w:eastAsia="ru-RU"/>
              </w:rPr>
              <w:t>Столбец 3</w:t>
            </w:r>
          </w:p>
        </w:tc>
        <w:tc>
          <w:tcPr>
            <w:tcW w:w="0" w:type="auto"/>
            <w:tcBorders>
              <w:top w:val="single" w:sz="6" w:space="0" w:color="DDDDDD"/>
              <w:left w:val="single" w:sz="6" w:space="0" w:color="DDDDDD"/>
              <w:bottom w:val="single" w:sz="6" w:space="0" w:color="DDDDDD"/>
              <w:right w:val="single" w:sz="6" w:space="0" w:color="DDDDDD"/>
            </w:tcBorders>
            <w:shd w:val="clear" w:color="auto" w:fill="E4E4E4"/>
            <w:tcMar>
              <w:top w:w="75" w:type="dxa"/>
              <w:left w:w="75" w:type="dxa"/>
              <w:bottom w:w="75" w:type="dxa"/>
              <w:right w:w="75" w:type="dxa"/>
            </w:tcMar>
            <w:hideMark/>
          </w:tcPr>
          <w:p w:rsidR="0031309A" w:rsidRPr="0031309A" w:rsidRDefault="0031309A" w:rsidP="0031309A">
            <w:pPr>
              <w:spacing w:after="0" w:line="360" w:lineRule="atLeast"/>
              <w:jc w:val="center"/>
              <w:rPr>
                <w:rFonts w:ascii="inherit" w:eastAsia="Times New Roman" w:hAnsi="inherit" w:cs="Arial"/>
                <w:b/>
                <w:bCs/>
                <w:color w:val="3D3D3D"/>
                <w:sz w:val="21"/>
                <w:szCs w:val="21"/>
                <w:lang w:eastAsia="ru-RU"/>
              </w:rPr>
            </w:pPr>
            <w:r w:rsidRPr="0031309A">
              <w:rPr>
                <w:rFonts w:ascii="inherit" w:eastAsia="Times New Roman" w:hAnsi="inherit" w:cs="Arial"/>
                <w:b/>
                <w:bCs/>
                <w:color w:val="3D3D3D"/>
                <w:sz w:val="21"/>
                <w:szCs w:val="21"/>
                <w:lang w:eastAsia="ru-RU"/>
              </w:rPr>
              <w:t>Столбец 4</w:t>
            </w:r>
          </w:p>
        </w:tc>
      </w:tr>
      <w:tr w:rsidR="0031309A" w:rsidRPr="0031309A" w:rsidTr="0031309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Подвал столбец 1</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Подвал столбец 2</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Подвал столбец 3</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Подвал столбец 4</w:t>
            </w:r>
          </w:p>
        </w:tc>
      </w:tr>
      <w:tr w:rsidR="0031309A" w:rsidRPr="0031309A" w:rsidTr="0031309A">
        <w:trPr>
          <w:tblCellSpacing w:w="15" w:type="dxa"/>
        </w:trPr>
        <w:tc>
          <w:tcPr>
            <w:tcW w:w="0" w:type="auto"/>
            <w:gridSpan w:val="3"/>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2</w:t>
            </w:r>
            <w:proofErr w:type="gramEnd"/>
            <w:r w:rsidRPr="0031309A">
              <w:rPr>
                <w:rFonts w:ascii="inherit" w:eastAsia="Times New Roman" w:hAnsi="inherit" w:cs="Arial"/>
                <w:color w:val="3D3D3D"/>
                <w:sz w:val="21"/>
                <w:szCs w:val="21"/>
                <w:lang w:eastAsia="ru-RU"/>
              </w:rPr>
              <w:t xml:space="preserve"> Ячейка1 (соединена с ячейками 2 и 3)</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2</w:t>
            </w:r>
            <w:proofErr w:type="gramEnd"/>
            <w:r w:rsidRPr="0031309A">
              <w:rPr>
                <w:rFonts w:ascii="inherit" w:eastAsia="Times New Roman" w:hAnsi="inherit" w:cs="Arial"/>
                <w:color w:val="3D3D3D"/>
                <w:sz w:val="21"/>
                <w:szCs w:val="21"/>
                <w:lang w:eastAsia="ru-RU"/>
              </w:rPr>
              <w:t xml:space="preserve"> Ячейка4 (соединена с ячейкой 4 в строках 3 и 4)</w:t>
            </w:r>
          </w:p>
        </w:tc>
      </w:tr>
      <w:tr w:rsidR="0031309A" w:rsidRPr="0031309A" w:rsidTr="0031309A">
        <w:trPr>
          <w:tblCellSpacing w:w="15" w:type="dxa"/>
        </w:trPr>
        <w:tc>
          <w:tcPr>
            <w:tcW w:w="0" w:type="auto"/>
            <w:gridSpan w:val="2"/>
            <w:vMerge w:val="restart"/>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Строка3 Ячейка</w:t>
            </w:r>
            <w:proofErr w:type="gramStart"/>
            <w:r w:rsidRPr="0031309A">
              <w:rPr>
                <w:rFonts w:ascii="inherit" w:eastAsia="Times New Roman" w:hAnsi="inherit" w:cs="Arial"/>
                <w:color w:val="3D3D3D"/>
                <w:sz w:val="21"/>
                <w:szCs w:val="21"/>
                <w:lang w:eastAsia="ru-RU"/>
              </w:rPr>
              <w:t>1</w:t>
            </w:r>
            <w:proofErr w:type="gramEnd"/>
            <w:r w:rsidRPr="0031309A">
              <w:rPr>
                <w:rFonts w:ascii="inherit" w:eastAsia="Times New Roman" w:hAnsi="inherit" w:cs="Arial"/>
                <w:color w:val="3D3D3D"/>
                <w:sz w:val="21"/>
                <w:szCs w:val="21"/>
                <w:lang w:eastAsia="ru-RU"/>
              </w:rPr>
              <w:t xml:space="preserve"> (соединена с ячейкой 2 строки 3 и ячейками 1 и 2 строки 4)</w:t>
            </w: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Строка3 Ячейка3</w:t>
            </w:r>
          </w:p>
        </w:tc>
        <w:tc>
          <w:tcPr>
            <w:tcW w:w="0" w:type="auto"/>
            <w:vMerge/>
            <w:tcBorders>
              <w:top w:val="single" w:sz="6" w:space="0" w:color="DDDDDD"/>
              <w:left w:val="single" w:sz="6" w:space="0" w:color="DDDDDD"/>
              <w:bottom w:val="single" w:sz="6" w:space="0" w:color="DDDDDD"/>
              <w:right w:val="single" w:sz="6" w:space="0" w:color="DDDDDD"/>
            </w:tcBorders>
            <w:shd w:val="clear" w:color="auto" w:fill="FDFDFD"/>
            <w:vAlign w:val="bottom"/>
            <w:hideMark/>
          </w:tcPr>
          <w:p w:rsidR="0031309A" w:rsidRPr="0031309A" w:rsidRDefault="0031309A" w:rsidP="0031309A">
            <w:pPr>
              <w:spacing w:after="0" w:line="240" w:lineRule="auto"/>
              <w:rPr>
                <w:rFonts w:ascii="inherit" w:eastAsia="Times New Roman" w:hAnsi="inherit" w:cs="Arial"/>
                <w:color w:val="3D3D3D"/>
                <w:sz w:val="21"/>
                <w:szCs w:val="21"/>
                <w:lang w:eastAsia="ru-RU"/>
              </w:rPr>
            </w:pPr>
          </w:p>
        </w:tc>
      </w:tr>
      <w:tr w:rsidR="0031309A" w:rsidRPr="0031309A" w:rsidTr="0031309A">
        <w:trPr>
          <w:tblCellSpacing w:w="15" w:type="dxa"/>
        </w:trPr>
        <w:tc>
          <w:tcPr>
            <w:tcW w:w="0" w:type="auto"/>
            <w:gridSpan w:val="2"/>
            <w:vMerge/>
            <w:tcBorders>
              <w:top w:val="single" w:sz="6" w:space="0" w:color="DDDDDD"/>
              <w:left w:val="single" w:sz="6" w:space="0" w:color="DDDDDD"/>
              <w:bottom w:val="single" w:sz="6" w:space="0" w:color="DDDDDD"/>
              <w:right w:val="single" w:sz="6" w:space="0" w:color="DDDDDD"/>
            </w:tcBorders>
            <w:shd w:val="clear" w:color="auto" w:fill="FDFDFD"/>
            <w:vAlign w:val="center"/>
            <w:hideMark/>
          </w:tcPr>
          <w:p w:rsidR="0031309A" w:rsidRPr="0031309A" w:rsidRDefault="0031309A" w:rsidP="0031309A">
            <w:pPr>
              <w:spacing w:after="0" w:line="240" w:lineRule="auto"/>
              <w:rPr>
                <w:rFonts w:ascii="inherit" w:eastAsia="Times New Roman" w:hAnsi="inherit" w:cs="Arial"/>
                <w:color w:val="3D3D3D"/>
                <w:sz w:val="21"/>
                <w:szCs w:val="21"/>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DFDFD"/>
            <w:tcMar>
              <w:top w:w="75" w:type="dxa"/>
              <w:left w:w="75" w:type="dxa"/>
              <w:bottom w:w="75" w:type="dxa"/>
              <w:right w:w="75" w:type="dxa"/>
            </w:tcMar>
            <w:hideMark/>
          </w:tcPr>
          <w:p w:rsidR="0031309A" w:rsidRPr="0031309A" w:rsidRDefault="0031309A" w:rsidP="0031309A">
            <w:pPr>
              <w:spacing w:after="0" w:line="360" w:lineRule="atLeast"/>
              <w:rPr>
                <w:rFonts w:ascii="inherit" w:eastAsia="Times New Roman" w:hAnsi="inherit" w:cs="Arial"/>
                <w:color w:val="3D3D3D"/>
                <w:sz w:val="21"/>
                <w:szCs w:val="21"/>
                <w:lang w:eastAsia="ru-RU"/>
              </w:rPr>
            </w:pPr>
            <w:r w:rsidRPr="0031309A">
              <w:rPr>
                <w:rFonts w:ascii="inherit" w:eastAsia="Times New Roman" w:hAnsi="inherit" w:cs="Arial"/>
                <w:color w:val="3D3D3D"/>
                <w:sz w:val="21"/>
                <w:szCs w:val="21"/>
                <w:lang w:eastAsia="ru-RU"/>
              </w:rPr>
              <w:t>Строка</w:t>
            </w:r>
            <w:proofErr w:type="gramStart"/>
            <w:r w:rsidRPr="0031309A">
              <w:rPr>
                <w:rFonts w:ascii="inherit" w:eastAsia="Times New Roman" w:hAnsi="inherit" w:cs="Arial"/>
                <w:color w:val="3D3D3D"/>
                <w:sz w:val="21"/>
                <w:szCs w:val="21"/>
                <w:lang w:eastAsia="ru-RU"/>
              </w:rPr>
              <w:t>4</w:t>
            </w:r>
            <w:proofErr w:type="gramEnd"/>
            <w:r w:rsidRPr="0031309A">
              <w:rPr>
                <w:rFonts w:ascii="inherit" w:eastAsia="Times New Roman" w:hAnsi="inherit" w:cs="Arial"/>
                <w:color w:val="3D3D3D"/>
                <w:sz w:val="21"/>
                <w:szCs w:val="21"/>
                <w:lang w:eastAsia="ru-RU"/>
              </w:rPr>
              <w:t xml:space="preserve"> Ячейка3</w:t>
            </w:r>
          </w:p>
        </w:tc>
        <w:tc>
          <w:tcPr>
            <w:tcW w:w="0" w:type="auto"/>
            <w:vMerge/>
            <w:tcBorders>
              <w:top w:val="single" w:sz="6" w:space="0" w:color="DDDDDD"/>
              <w:left w:val="single" w:sz="6" w:space="0" w:color="DDDDDD"/>
              <w:bottom w:val="single" w:sz="6" w:space="0" w:color="DDDDDD"/>
              <w:right w:val="single" w:sz="6" w:space="0" w:color="DDDDDD"/>
            </w:tcBorders>
            <w:shd w:val="clear" w:color="auto" w:fill="FDFDFD"/>
            <w:vAlign w:val="bottom"/>
            <w:hideMark/>
          </w:tcPr>
          <w:p w:rsidR="0031309A" w:rsidRPr="0031309A" w:rsidRDefault="0031309A" w:rsidP="0031309A">
            <w:pPr>
              <w:spacing w:after="0" w:line="240" w:lineRule="auto"/>
              <w:rPr>
                <w:rFonts w:ascii="inherit" w:eastAsia="Times New Roman" w:hAnsi="inherit" w:cs="Arial"/>
                <w:color w:val="3D3D3D"/>
                <w:sz w:val="21"/>
                <w:szCs w:val="21"/>
                <w:lang w:eastAsia="ru-RU"/>
              </w:rPr>
            </w:pPr>
          </w:p>
        </w:tc>
      </w:tr>
      <w:tr w:rsidR="0031309A" w:rsidRPr="0031309A" w:rsidTr="0031309A">
        <w:trPr>
          <w:tblHeader/>
          <w:tblCellSpacing w:w="15" w:type="dxa"/>
        </w:trPr>
        <w:tc>
          <w:tcPr>
            <w:tcW w:w="0" w:type="auto"/>
            <w:gridSpan w:val="4"/>
            <w:tcBorders>
              <w:top w:val="nil"/>
              <w:left w:val="nil"/>
              <w:bottom w:val="nil"/>
              <w:right w:val="nil"/>
            </w:tcBorders>
            <w:shd w:val="clear" w:color="auto" w:fill="E4E4E4"/>
            <w:tcMar>
              <w:top w:w="75" w:type="dxa"/>
              <w:left w:w="75" w:type="dxa"/>
              <w:bottom w:w="75" w:type="dxa"/>
              <w:right w:w="75" w:type="dxa"/>
            </w:tcMar>
            <w:vAlign w:val="center"/>
            <w:hideMark/>
          </w:tcPr>
          <w:p w:rsidR="0031309A" w:rsidRPr="0031309A" w:rsidRDefault="0031309A" w:rsidP="0031309A">
            <w:pPr>
              <w:spacing w:after="0" w:line="360" w:lineRule="atLeast"/>
              <w:jc w:val="right"/>
              <w:textAlignment w:val="baseline"/>
              <w:rPr>
                <w:rFonts w:ascii="inherit" w:eastAsia="Times New Roman" w:hAnsi="inherit" w:cs="Arial"/>
                <w:i/>
                <w:iCs/>
                <w:color w:val="547901"/>
                <w:sz w:val="21"/>
                <w:szCs w:val="21"/>
                <w:lang w:eastAsia="ru-RU"/>
              </w:rPr>
            </w:pPr>
            <w:r w:rsidRPr="0031309A">
              <w:rPr>
                <w:rFonts w:ascii="inherit" w:eastAsia="Times New Roman" w:hAnsi="inherit" w:cs="Arial"/>
                <w:i/>
                <w:iCs/>
                <w:color w:val="547901"/>
                <w:sz w:val="21"/>
                <w:szCs w:val="21"/>
                <w:lang w:eastAsia="ru-RU"/>
              </w:rPr>
              <w:t>Тег colgroup в таблице</w:t>
            </w:r>
          </w:p>
        </w:tc>
      </w:tr>
    </w:tbl>
    <w:p w:rsidR="0031309A" w:rsidRPr="0031309A" w:rsidRDefault="0031309A" w:rsidP="0031309A">
      <w:pPr>
        <w:shd w:val="clear" w:color="auto" w:fill="FFFFFF"/>
        <w:spacing w:after="150" w:line="384" w:lineRule="atLeast"/>
        <w:textAlignment w:val="baseline"/>
        <w:rPr>
          <w:rFonts w:ascii="Arial" w:eastAsia="Times New Roman" w:hAnsi="Arial" w:cs="Arial"/>
          <w:color w:val="3D3D3D"/>
          <w:sz w:val="24"/>
          <w:szCs w:val="24"/>
          <w:lang w:eastAsia="ru-RU"/>
        </w:rPr>
      </w:pPr>
      <w:r w:rsidRPr="0031309A">
        <w:rPr>
          <w:rFonts w:ascii="Arial" w:eastAsia="Times New Roman" w:hAnsi="Arial" w:cs="Arial"/>
          <w:color w:val="3D3D3D"/>
          <w:sz w:val="24"/>
          <w:szCs w:val="24"/>
          <w:lang w:eastAsia="ru-RU"/>
        </w:rPr>
        <w:t>Для закрепления материала рекомендую посмотреть последнее видео из этой серии под номером 4.</w:t>
      </w:r>
    </w:p>
    <w:p w:rsidR="0031309A" w:rsidRPr="0031309A" w:rsidRDefault="0031309A" w:rsidP="0031309A">
      <w:pPr>
        <w:shd w:val="clear" w:color="auto" w:fill="FFFFFF"/>
        <w:spacing w:before="375" w:after="150" w:line="264" w:lineRule="atLeast"/>
        <w:textAlignment w:val="baseline"/>
        <w:outlineLvl w:val="2"/>
        <w:rPr>
          <w:rFonts w:ascii="Arial" w:eastAsia="Times New Roman" w:hAnsi="Arial" w:cs="Arial"/>
          <w:color w:val="0085B2"/>
          <w:sz w:val="32"/>
          <w:szCs w:val="32"/>
          <w:lang w:eastAsia="ru-RU"/>
        </w:rPr>
      </w:pPr>
      <w:r w:rsidRPr="0031309A">
        <w:rPr>
          <w:rFonts w:ascii="Arial" w:eastAsia="Times New Roman" w:hAnsi="Arial" w:cs="Arial"/>
          <w:color w:val="0085B2"/>
          <w:sz w:val="32"/>
          <w:szCs w:val="32"/>
          <w:lang w:eastAsia="ru-RU"/>
        </w:rPr>
        <w:t>Видео 4. HTML таблицы – управление колонками</w:t>
      </w:r>
    </w:p>
    <w:p w:rsidR="0031309A" w:rsidRPr="0031309A" w:rsidRDefault="0031309A" w:rsidP="0031309A">
      <w:pPr>
        <w:numPr>
          <w:ilvl w:val="0"/>
          <w:numId w:val="9"/>
        </w:numPr>
        <w:spacing w:after="0" w:line="360" w:lineRule="atLeast"/>
        <w:ind w:left="600"/>
        <w:textAlignment w:val="baseline"/>
        <w:rPr>
          <w:rFonts w:ascii="inherit" w:eastAsia="Times New Roman" w:hAnsi="inherit" w:cs="Arial"/>
          <w:color w:val="3D3D3D"/>
          <w:sz w:val="24"/>
          <w:szCs w:val="24"/>
          <w:lang w:eastAsia="ru-RU"/>
        </w:rPr>
      </w:pPr>
      <w:hyperlink r:id="rId11" w:tooltip="Как подключить к своему сайту шрифты от Google Web Fonts?" w:history="1">
        <w:r w:rsidRPr="0031309A">
          <w:rPr>
            <w:rFonts w:ascii="inherit" w:eastAsia="Times New Roman" w:hAnsi="inherit" w:cs="Arial"/>
            <w:color w:val="005F7F"/>
            <w:sz w:val="24"/>
            <w:szCs w:val="24"/>
            <w:u w:val="single"/>
            <w:lang w:eastAsia="ru-RU"/>
          </w:rPr>
          <w:t>Как подключить к своему сайту шрифты от Google Web Fonts?</w:t>
        </w:r>
      </w:hyperlink>
    </w:p>
    <w:p w:rsidR="0031309A" w:rsidRPr="0031309A" w:rsidRDefault="0031309A" w:rsidP="0031309A">
      <w:pPr>
        <w:numPr>
          <w:ilvl w:val="0"/>
          <w:numId w:val="9"/>
        </w:numPr>
        <w:spacing w:after="0" w:line="360" w:lineRule="atLeast"/>
        <w:ind w:left="600"/>
        <w:textAlignment w:val="baseline"/>
        <w:rPr>
          <w:rFonts w:ascii="inherit" w:eastAsia="Times New Roman" w:hAnsi="inherit" w:cs="Arial"/>
          <w:color w:val="3D3D3D"/>
          <w:sz w:val="24"/>
          <w:szCs w:val="24"/>
          <w:lang w:eastAsia="ru-RU"/>
        </w:rPr>
      </w:pPr>
      <w:hyperlink r:id="rId12" w:tooltip="WOW.js + Animate.css – скрипт анимации для сайта" w:history="1">
        <w:r w:rsidRPr="0031309A">
          <w:rPr>
            <w:rFonts w:ascii="inherit" w:eastAsia="Times New Roman" w:hAnsi="inherit" w:cs="Arial"/>
            <w:color w:val="5A6A08"/>
            <w:sz w:val="24"/>
            <w:szCs w:val="24"/>
            <w:u w:val="single"/>
            <w:lang w:eastAsia="ru-RU"/>
          </w:rPr>
          <w:t>WOW.js + Animate.css – скрипт анимации для сайта</w:t>
        </w:r>
      </w:hyperlink>
    </w:p>
    <w:p w:rsidR="0031309A" w:rsidRPr="0031309A" w:rsidRDefault="0031309A" w:rsidP="0031309A">
      <w:pPr>
        <w:numPr>
          <w:ilvl w:val="0"/>
          <w:numId w:val="9"/>
        </w:numPr>
        <w:spacing w:after="0" w:line="360" w:lineRule="atLeast"/>
        <w:ind w:left="600"/>
        <w:textAlignment w:val="baseline"/>
        <w:rPr>
          <w:rFonts w:ascii="inherit" w:eastAsia="Times New Roman" w:hAnsi="inherit" w:cs="Arial"/>
          <w:color w:val="3D3D3D"/>
          <w:sz w:val="24"/>
          <w:szCs w:val="24"/>
          <w:lang w:eastAsia="ru-RU"/>
        </w:rPr>
      </w:pPr>
      <w:hyperlink r:id="rId13" w:tooltip="Редактируем фон, шапку, меню и подвал сайта." w:history="1">
        <w:r w:rsidRPr="0031309A">
          <w:rPr>
            <w:rFonts w:ascii="inherit" w:eastAsia="Times New Roman" w:hAnsi="inherit" w:cs="Arial"/>
            <w:color w:val="005F7F"/>
            <w:sz w:val="24"/>
            <w:szCs w:val="24"/>
            <w:u w:val="single"/>
            <w:lang w:eastAsia="ru-RU"/>
          </w:rPr>
          <w:t>Редактируем фон, шапку, меню и подвал сайта.</w:t>
        </w:r>
      </w:hyperlink>
    </w:p>
    <w:p w:rsidR="0031309A" w:rsidRPr="0031309A" w:rsidRDefault="0031309A" w:rsidP="0031309A">
      <w:pPr>
        <w:numPr>
          <w:ilvl w:val="0"/>
          <w:numId w:val="9"/>
        </w:numPr>
        <w:spacing w:after="0" w:line="360" w:lineRule="atLeast"/>
        <w:ind w:left="600"/>
        <w:textAlignment w:val="baseline"/>
        <w:rPr>
          <w:rFonts w:ascii="inherit" w:eastAsia="Times New Roman" w:hAnsi="inherit" w:cs="Arial"/>
          <w:color w:val="3D3D3D"/>
          <w:sz w:val="24"/>
          <w:szCs w:val="24"/>
          <w:lang w:eastAsia="ru-RU"/>
        </w:rPr>
      </w:pPr>
      <w:hyperlink r:id="rId14" w:tooltip="Как сделать кнопку в css с ссылкой + видео" w:history="1">
        <w:r w:rsidRPr="0031309A">
          <w:rPr>
            <w:rFonts w:ascii="inherit" w:eastAsia="Times New Roman" w:hAnsi="inherit" w:cs="Arial"/>
            <w:color w:val="005F7F"/>
            <w:sz w:val="24"/>
            <w:szCs w:val="24"/>
            <w:u w:val="single"/>
            <w:lang w:eastAsia="ru-RU"/>
          </w:rPr>
          <w:t xml:space="preserve">Как сделать кнопку в css </w:t>
        </w:r>
        <w:proofErr w:type="gramStart"/>
        <w:r w:rsidRPr="0031309A">
          <w:rPr>
            <w:rFonts w:ascii="inherit" w:eastAsia="Times New Roman" w:hAnsi="inherit" w:cs="Arial"/>
            <w:color w:val="005F7F"/>
            <w:sz w:val="24"/>
            <w:szCs w:val="24"/>
            <w:u w:val="single"/>
            <w:lang w:eastAsia="ru-RU"/>
          </w:rPr>
          <w:t>с</w:t>
        </w:r>
        <w:proofErr w:type="gramEnd"/>
        <w:r w:rsidRPr="0031309A">
          <w:rPr>
            <w:rFonts w:ascii="inherit" w:eastAsia="Times New Roman" w:hAnsi="inherit" w:cs="Arial"/>
            <w:color w:val="005F7F"/>
            <w:sz w:val="24"/>
            <w:szCs w:val="24"/>
            <w:u w:val="single"/>
            <w:lang w:eastAsia="ru-RU"/>
          </w:rPr>
          <w:t xml:space="preserve"> ссылкой + видео</w:t>
        </w:r>
      </w:hyperlink>
    </w:p>
    <w:p w:rsidR="0031309A" w:rsidRPr="0031309A" w:rsidRDefault="0031309A" w:rsidP="0031309A">
      <w:pPr>
        <w:numPr>
          <w:ilvl w:val="0"/>
          <w:numId w:val="9"/>
        </w:numPr>
        <w:spacing w:after="0" w:line="360" w:lineRule="atLeast"/>
        <w:ind w:left="600"/>
        <w:textAlignment w:val="baseline"/>
        <w:rPr>
          <w:rFonts w:ascii="inherit" w:eastAsia="Times New Roman" w:hAnsi="inherit" w:cs="Arial"/>
          <w:color w:val="3D3D3D"/>
          <w:sz w:val="24"/>
          <w:szCs w:val="24"/>
          <w:lang w:eastAsia="ru-RU"/>
        </w:rPr>
      </w:pPr>
      <w:hyperlink r:id="rId15" w:tooltip="Как подключить таблицу стилей css к html - видео" w:history="1">
        <w:r w:rsidRPr="0031309A">
          <w:rPr>
            <w:rFonts w:ascii="inherit" w:eastAsia="Times New Roman" w:hAnsi="inherit" w:cs="Arial"/>
            <w:color w:val="005F7F"/>
            <w:sz w:val="24"/>
            <w:szCs w:val="24"/>
            <w:u w:val="single"/>
            <w:lang w:eastAsia="ru-RU"/>
          </w:rPr>
          <w:t>Как подключить таблицу стилей css к html - видео</w:t>
        </w:r>
      </w:hyperlink>
    </w:p>
    <w:p w:rsidR="0031309A" w:rsidRDefault="0031309A" w:rsidP="0031309A">
      <w:pPr>
        <w:pStyle w:val="1"/>
        <w:spacing w:line="330" w:lineRule="atLeast"/>
        <w:jc w:val="center"/>
        <w:rPr>
          <w:rFonts w:ascii="Century Gothic" w:hAnsi="Century Gothic"/>
          <w:b w:val="0"/>
          <w:bCs w:val="0"/>
          <w:color w:val="F56540"/>
          <w:spacing w:val="15"/>
          <w:sz w:val="39"/>
          <w:szCs w:val="39"/>
        </w:rPr>
      </w:pPr>
      <w:r>
        <w:rPr>
          <w:rFonts w:ascii="Century Gothic" w:hAnsi="Century Gothic"/>
          <w:b w:val="0"/>
          <w:bCs w:val="0"/>
          <w:color w:val="F56540"/>
          <w:spacing w:val="15"/>
          <w:sz w:val="39"/>
          <w:szCs w:val="39"/>
        </w:rPr>
        <w:t>Таблицы в HTML</w:t>
      </w:r>
    </w:p>
    <w:p w:rsidR="0031309A" w:rsidRDefault="0031309A" w:rsidP="0031309A">
      <w:pPr>
        <w:spacing w:line="240" w:lineRule="atLeast"/>
        <w:jc w:val="right"/>
        <w:rPr>
          <w:rFonts w:ascii="Arial" w:hAnsi="Arial" w:cs="Arial"/>
          <w:i/>
          <w:iCs/>
          <w:color w:val="000000"/>
          <w:sz w:val="24"/>
          <w:szCs w:val="24"/>
        </w:rPr>
      </w:pPr>
      <w:r>
        <w:rPr>
          <w:rFonts w:ascii="Arial" w:hAnsi="Arial" w:cs="Arial"/>
          <w:i/>
          <w:iCs/>
          <w:color w:val="000000"/>
        </w:rPr>
        <w:t>Мою музыку лучше всего понимают дети и животные.</w:t>
      </w:r>
      <w:r>
        <w:rPr>
          <w:rFonts w:ascii="Arial" w:hAnsi="Arial" w:cs="Arial"/>
          <w:i/>
          <w:iCs/>
          <w:color w:val="000000"/>
        </w:rPr>
        <w:br/>
      </w:r>
      <w:r>
        <w:rPr>
          <w:rFonts w:ascii="Arial" w:hAnsi="Arial" w:cs="Arial"/>
          <w:i/>
          <w:iCs/>
          <w:color w:val="7F2400"/>
        </w:rPr>
        <w:t>Игорь Стравинский.</w:t>
      </w:r>
    </w:p>
    <w:p w:rsidR="0031309A" w:rsidRDefault="0031309A" w:rsidP="0031309A">
      <w:pPr>
        <w:spacing w:line="240" w:lineRule="auto"/>
        <w:rPr>
          <w:rFonts w:ascii="Times New Roman" w:hAnsi="Times New Roman" w:cs="Times New Roman"/>
        </w:rPr>
      </w:pPr>
      <w:r>
        <w:pict>
          <v:rect id="_x0000_i1031" style="width:467.75pt;height:.75pt" o:hrstd="t" o:hrnoshade="t" o:hr="t" fillcolor="black" stroked="f"/>
        </w:pict>
      </w:r>
    </w:p>
    <w:p w:rsidR="0031309A" w:rsidRDefault="0031309A" w:rsidP="0031309A">
      <w:hyperlink r:id="rId16" w:history="1">
        <w:r>
          <w:rPr>
            <w:noProof/>
            <w:lang w:eastAsia="ru-RU"/>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857500" cy="1905000"/>
              <wp:effectExtent l="19050" t="0" r="0" b="0"/>
              <wp:wrapSquare wrapText="bothSides"/>
              <wp:docPr id="3" name="Рисунок 2" descr="таблицы в html">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таблицы в html">
                        <a:hlinkClick r:id="rId16"/>
                      </pic:cNvPr>
                      <pic:cNvPicPr>
                        <a:picLocks noChangeAspect="1" noChangeArrowheads="1"/>
                      </pic:cNvPicPr>
                    </pic:nvPicPr>
                    <pic:blipFill>
                      <a:blip r:embed="rId17" cstate="print"/>
                      <a:srcRect/>
                      <a:stretch>
                        <a:fillRect/>
                      </a:stretch>
                    </pic:blipFill>
                    <pic:spPr bwMode="auto">
                      <a:xfrm>
                        <a:off x="0" y="0"/>
                        <a:ext cx="2857500" cy="1905000"/>
                      </a:xfrm>
                      <a:prstGeom prst="rect">
                        <a:avLst/>
                      </a:prstGeom>
                      <a:noFill/>
                      <a:ln w="9525">
                        <a:noFill/>
                        <a:miter lim="800000"/>
                        <a:headEnd/>
                        <a:tailEnd/>
                      </a:ln>
                    </pic:spPr>
                  </pic:pic>
                </a:graphicData>
              </a:graphic>
            </wp:anchor>
          </w:drawing>
        </w:r>
      </w:hyperlink>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proofErr w:type="gramStart"/>
      <w:r>
        <w:rPr>
          <w:rStyle w:val="pb"/>
          <w:rFonts w:ascii="Arial" w:hAnsi="Arial" w:cs="Arial"/>
          <w:color w:val="000000"/>
          <w:sz w:val="36"/>
          <w:szCs w:val="36"/>
        </w:rPr>
        <w:t>В</w:t>
      </w:r>
      <w:proofErr w:type="gramEnd"/>
      <w:r>
        <w:rPr>
          <w:rStyle w:val="a4"/>
          <w:rFonts w:ascii="Arial" w:hAnsi="Arial" w:cs="Arial"/>
          <w:color w:val="000000"/>
          <w:sz w:val="22"/>
          <w:szCs w:val="22"/>
        </w:rPr>
        <w:t>HTML таблицы</w:t>
      </w:r>
      <w:r>
        <w:rPr>
          <w:rFonts w:ascii="Arial" w:hAnsi="Arial" w:cs="Arial"/>
          <w:color w:val="000000"/>
          <w:sz w:val="22"/>
          <w:szCs w:val="22"/>
        </w:rPr>
        <w:t xml:space="preserve">применяются не только привычным нам образом (как набор данных, распределенных по ячейкам, строкам и столбцам), но и для удобства размещения информации на странице. Проще говоря, можно представить всю html-страницу в виде </w:t>
      </w:r>
      <w:r>
        <w:rPr>
          <w:rFonts w:ascii="Arial" w:hAnsi="Arial" w:cs="Arial"/>
          <w:color w:val="000000"/>
          <w:sz w:val="22"/>
          <w:szCs w:val="22"/>
        </w:rPr>
        <w:lastRenderedPageBreak/>
        <w:t>таблицы и, например, поместить меню в её левый столбец, основную информацию в средний столбец, а дополнительные ссылки в правый столбец. Количество столбцов, строк и, соответственно, ячеек выбирается только тобой и может быть любым.</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С</w:t>
      </w:r>
      <w:r>
        <w:rPr>
          <w:rFonts w:ascii="Arial" w:hAnsi="Arial" w:cs="Arial"/>
          <w:color w:val="000000"/>
          <w:sz w:val="22"/>
          <w:szCs w:val="22"/>
        </w:rPr>
        <w:t>траница, которую ты сейчас читаешь, изначально была построена по этому принципу: она разбита на несколько строк, а каждая строка на столбцы (причём, в разных строках разное количество столбцов). В некоторые из получившихся ячеек, в свою очередь, помещены ещё таблицы (таблицы вставлены в таблицы). Ты можешь это увидеть даже чисто визуально.</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В</w:t>
      </w:r>
      <w:r>
        <w:rPr>
          <w:rFonts w:ascii="Arial" w:hAnsi="Arial" w:cs="Arial"/>
          <w:color w:val="000000"/>
          <w:sz w:val="22"/>
          <w:szCs w:val="22"/>
        </w:rPr>
        <w:t>общем, использование таблиц в HTML значительно упрощает создание сайта. Впрочем, ты сам всё увидишь! Поэтому давай перейдем непосредственно к практике.</w:t>
      </w:r>
    </w:p>
    <w:p w:rsidR="0031309A" w:rsidRDefault="0031309A" w:rsidP="0031309A">
      <w:pPr>
        <w:rPr>
          <w:rFonts w:ascii="Times New Roman" w:hAnsi="Times New Roman" w:cs="Times New Roman"/>
          <w:sz w:val="24"/>
          <w:szCs w:val="24"/>
        </w:rPr>
      </w:pPr>
      <w:r>
        <w:rPr>
          <w:rFonts w:ascii="Arial" w:hAnsi="Arial" w:cs="Arial"/>
          <w:color w:val="000000"/>
        </w:rPr>
        <w:br w:type="textWrapping" w:clear="all"/>
      </w:r>
    </w:p>
    <w:p w:rsidR="0031309A" w:rsidRDefault="0031309A" w:rsidP="0031309A">
      <w:pPr>
        <w:pStyle w:val="a3"/>
        <w:rPr>
          <w:rFonts w:ascii="Arial" w:hAnsi="Arial" w:cs="Arial"/>
          <w:color w:val="000000"/>
          <w:sz w:val="22"/>
          <w:szCs w:val="22"/>
        </w:rPr>
      </w:pPr>
      <w:r>
        <w:rPr>
          <w:rStyle w:val="a4"/>
          <w:rFonts w:ascii="Arial" w:hAnsi="Arial" w:cs="Arial"/>
          <w:color w:val="000000"/>
          <w:sz w:val="22"/>
          <w:szCs w:val="22"/>
        </w:rPr>
        <w:t>Содержание урока:</w:t>
      </w:r>
    </w:p>
    <w:p w:rsidR="0031309A" w:rsidRDefault="0031309A" w:rsidP="0031309A">
      <w:pPr>
        <w:numPr>
          <w:ilvl w:val="0"/>
          <w:numId w:val="10"/>
        </w:numPr>
        <w:spacing w:before="100" w:beforeAutospacing="1" w:after="100" w:afterAutospacing="1" w:line="240" w:lineRule="auto"/>
        <w:rPr>
          <w:rFonts w:ascii="Arial" w:hAnsi="Arial" w:cs="Arial"/>
          <w:color w:val="000000"/>
        </w:rPr>
      </w:pPr>
      <w:hyperlink r:id="rId18" w:anchor="1" w:history="1">
        <w:r>
          <w:rPr>
            <w:rStyle w:val="ab"/>
            <w:rFonts w:ascii="Arial" w:hAnsi="Arial" w:cs="Arial"/>
            <w:color w:val="5B5B5B"/>
          </w:rPr>
          <w:t>§ 1. Создание таблицы</w:t>
        </w:r>
      </w:hyperlink>
    </w:p>
    <w:p w:rsidR="0031309A" w:rsidRDefault="0031309A" w:rsidP="0031309A">
      <w:pPr>
        <w:numPr>
          <w:ilvl w:val="0"/>
          <w:numId w:val="10"/>
        </w:numPr>
        <w:spacing w:before="100" w:beforeAutospacing="1" w:after="100" w:afterAutospacing="1" w:line="240" w:lineRule="auto"/>
        <w:rPr>
          <w:rFonts w:ascii="Arial" w:hAnsi="Arial" w:cs="Arial"/>
          <w:color w:val="000000"/>
        </w:rPr>
      </w:pPr>
      <w:hyperlink r:id="rId19" w:anchor="2" w:history="1">
        <w:r>
          <w:rPr>
            <w:rStyle w:val="ab"/>
            <w:rFonts w:ascii="Arial" w:hAnsi="Arial" w:cs="Arial"/>
            <w:color w:val="5B5B5B"/>
          </w:rPr>
          <w:t>§ 2. Рамка таблицы (границы)</w:t>
        </w:r>
      </w:hyperlink>
    </w:p>
    <w:p w:rsidR="0031309A" w:rsidRDefault="0031309A" w:rsidP="0031309A">
      <w:pPr>
        <w:numPr>
          <w:ilvl w:val="0"/>
          <w:numId w:val="10"/>
        </w:numPr>
        <w:spacing w:before="100" w:beforeAutospacing="1" w:after="100" w:afterAutospacing="1" w:line="240" w:lineRule="auto"/>
        <w:rPr>
          <w:rFonts w:ascii="Arial" w:hAnsi="Arial" w:cs="Arial"/>
          <w:color w:val="000000"/>
        </w:rPr>
      </w:pPr>
      <w:hyperlink r:id="rId20" w:anchor="3" w:history="1">
        <w:r>
          <w:rPr>
            <w:rStyle w:val="ab"/>
            <w:rFonts w:ascii="Arial" w:hAnsi="Arial" w:cs="Arial"/>
            <w:color w:val="5B5B5B"/>
          </w:rPr>
          <w:t>§ 3. Отступы в таблице</w:t>
        </w:r>
      </w:hyperlink>
    </w:p>
    <w:p w:rsidR="0031309A" w:rsidRDefault="0031309A" w:rsidP="0031309A">
      <w:pPr>
        <w:numPr>
          <w:ilvl w:val="0"/>
          <w:numId w:val="10"/>
        </w:numPr>
        <w:spacing w:before="100" w:beforeAutospacing="1" w:after="100" w:afterAutospacing="1" w:line="240" w:lineRule="auto"/>
        <w:rPr>
          <w:rFonts w:ascii="Arial" w:hAnsi="Arial" w:cs="Arial"/>
          <w:color w:val="000000"/>
        </w:rPr>
      </w:pPr>
      <w:hyperlink r:id="rId21" w:anchor="4" w:history="1">
        <w:r>
          <w:rPr>
            <w:rStyle w:val="ab"/>
            <w:rFonts w:ascii="Arial" w:hAnsi="Arial" w:cs="Arial"/>
            <w:color w:val="5B5B5B"/>
          </w:rPr>
          <w:t>§ 4. Объединение ячеек таблицы</w:t>
        </w:r>
      </w:hyperlink>
    </w:p>
    <w:p w:rsidR="0031309A" w:rsidRDefault="0031309A" w:rsidP="0031309A">
      <w:pPr>
        <w:numPr>
          <w:ilvl w:val="0"/>
          <w:numId w:val="10"/>
        </w:numPr>
        <w:spacing w:before="100" w:beforeAutospacing="1" w:after="100" w:afterAutospacing="1" w:line="240" w:lineRule="auto"/>
        <w:rPr>
          <w:rFonts w:ascii="Arial" w:hAnsi="Arial" w:cs="Arial"/>
          <w:color w:val="000000"/>
        </w:rPr>
      </w:pPr>
      <w:hyperlink r:id="rId22" w:anchor="5" w:history="1">
        <w:r>
          <w:rPr>
            <w:rStyle w:val="ab"/>
            <w:rFonts w:ascii="Arial" w:hAnsi="Arial" w:cs="Arial"/>
            <w:color w:val="5B5B5B"/>
          </w:rPr>
          <w:t>§ 5. Заголовок таблицы</w:t>
        </w:r>
      </w:hyperlink>
    </w:p>
    <w:p w:rsidR="0031309A" w:rsidRDefault="0031309A" w:rsidP="0031309A">
      <w:pPr>
        <w:numPr>
          <w:ilvl w:val="0"/>
          <w:numId w:val="10"/>
        </w:numPr>
        <w:spacing w:before="100" w:beforeAutospacing="1" w:after="100" w:afterAutospacing="1" w:line="240" w:lineRule="auto"/>
        <w:rPr>
          <w:rFonts w:ascii="Arial" w:hAnsi="Arial" w:cs="Arial"/>
          <w:color w:val="000000"/>
        </w:rPr>
      </w:pPr>
      <w:hyperlink r:id="rId23" w:anchor="6" w:history="1">
        <w:r>
          <w:rPr>
            <w:rStyle w:val="ab"/>
            <w:rFonts w:ascii="Arial" w:hAnsi="Arial" w:cs="Arial"/>
            <w:color w:val="5B5B5B"/>
          </w:rPr>
          <w:t>§ 6. Размеры таблицы</w:t>
        </w:r>
      </w:hyperlink>
    </w:p>
    <w:p w:rsidR="0031309A" w:rsidRDefault="0031309A" w:rsidP="0031309A">
      <w:pPr>
        <w:numPr>
          <w:ilvl w:val="0"/>
          <w:numId w:val="10"/>
        </w:numPr>
        <w:spacing w:before="100" w:beforeAutospacing="1" w:after="100" w:afterAutospacing="1" w:line="240" w:lineRule="auto"/>
        <w:rPr>
          <w:rFonts w:ascii="Arial" w:hAnsi="Arial" w:cs="Arial"/>
          <w:color w:val="000000"/>
        </w:rPr>
      </w:pPr>
      <w:hyperlink r:id="rId24" w:anchor="7" w:history="1">
        <w:r>
          <w:rPr>
            <w:rStyle w:val="ab"/>
            <w:rFonts w:ascii="Arial" w:hAnsi="Arial" w:cs="Arial"/>
            <w:color w:val="5B5B5B"/>
          </w:rPr>
          <w:t>§ 7. Выравнивание таблицы</w:t>
        </w:r>
      </w:hyperlink>
    </w:p>
    <w:p w:rsidR="0031309A" w:rsidRDefault="0031309A" w:rsidP="0031309A">
      <w:pPr>
        <w:numPr>
          <w:ilvl w:val="0"/>
          <w:numId w:val="10"/>
        </w:numPr>
        <w:spacing w:before="100" w:beforeAutospacing="1" w:after="100" w:afterAutospacing="1" w:line="240" w:lineRule="auto"/>
        <w:rPr>
          <w:rFonts w:ascii="Arial" w:hAnsi="Arial" w:cs="Arial"/>
          <w:color w:val="000000"/>
        </w:rPr>
      </w:pPr>
      <w:hyperlink r:id="rId25" w:anchor="8" w:history="1">
        <w:r>
          <w:rPr>
            <w:rStyle w:val="ab"/>
            <w:rFonts w:ascii="Arial" w:hAnsi="Arial" w:cs="Arial"/>
            <w:color w:val="5B5B5B"/>
          </w:rPr>
          <w:t>§ 8. Фон таблицы</w:t>
        </w:r>
      </w:hyperlink>
    </w:p>
    <w:p w:rsidR="0031309A" w:rsidRDefault="0031309A" w:rsidP="0031309A">
      <w:pPr>
        <w:numPr>
          <w:ilvl w:val="0"/>
          <w:numId w:val="10"/>
        </w:numPr>
        <w:spacing w:before="100" w:beforeAutospacing="1" w:after="100" w:afterAutospacing="1" w:line="240" w:lineRule="auto"/>
        <w:rPr>
          <w:rFonts w:ascii="Arial" w:hAnsi="Arial" w:cs="Arial"/>
          <w:color w:val="000000"/>
        </w:rPr>
      </w:pPr>
      <w:hyperlink r:id="rId26" w:anchor="9" w:history="1">
        <w:r>
          <w:rPr>
            <w:rStyle w:val="ab"/>
            <w:rFonts w:ascii="Arial" w:hAnsi="Arial" w:cs="Arial"/>
            <w:color w:val="5B5B5B"/>
          </w:rPr>
          <w:t>§ 9. Заключение</w:t>
        </w:r>
      </w:hyperlink>
    </w:p>
    <w:p w:rsidR="0031309A" w:rsidRDefault="0031309A" w:rsidP="0031309A">
      <w:pPr>
        <w:shd w:val="clear" w:color="auto" w:fill="FFFFFF"/>
        <w:spacing w:after="0"/>
        <w:jc w:val="center"/>
        <w:rPr>
          <w:rFonts w:ascii="Arial" w:hAnsi="Arial" w:cs="Arial"/>
          <w:color w:val="000000"/>
        </w:rPr>
      </w:pPr>
      <w:bookmarkStart w:id="0" w:name="1"/>
      <w:bookmarkEnd w:id="0"/>
      <w:r>
        <w:rPr>
          <w:rFonts w:ascii="Arial" w:hAnsi="Arial" w:cs="Arial"/>
          <w:color w:val="000000"/>
        </w:rPr>
        <w:t>Добрый день, У меня получилось создать сайт, благодаря вашей информации и инф 2 других сайтов. Я хотела высказать пожелания для вашего сайта, что не хватает новичку. Когда я создавала таблицу в htm , то долго сайт "ехал</w:t>
      </w:r>
      <w:proofErr w:type="gramStart"/>
      <w:r>
        <w:rPr>
          <w:rFonts w:ascii="Arial" w:hAnsi="Arial" w:cs="Arial"/>
          <w:color w:val="000000"/>
        </w:rPr>
        <w:t xml:space="preserve">." </w:t>
      </w:r>
      <w:proofErr w:type="gramEnd"/>
      <w:r>
        <w:rPr>
          <w:rFonts w:ascii="Arial" w:hAnsi="Arial" w:cs="Arial"/>
          <w:color w:val="000000"/>
        </w:rPr>
        <w:t>Причина была в том, что при слитии колонок, вы не указывали, что одну колонку нужно удалять. Эту информацию я нашла только на 1 сайте из 20.</w:t>
      </w:r>
      <w:proofErr w:type="gramStart"/>
      <w:r>
        <w:rPr>
          <w:rFonts w:ascii="Arial" w:hAnsi="Arial" w:cs="Arial"/>
          <w:color w:val="000000"/>
        </w:rPr>
        <w:t>Может быть это увеличит</w:t>
      </w:r>
      <w:proofErr w:type="gramEnd"/>
      <w:r>
        <w:rPr>
          <w:rFonts w:ascii="Arial" w:hAnsi="Arial" w:cs="Arial"/>
          <w:color w:val="000000"/>
        </w:rPr>
        <w:t xml:space="preserve"> читаемость вашего сайта.</w:t>
      </w:r>
    </w:p>
    <w:p w:rsidR="0031309A" w:rsidRDefault="0031309A" w:rsidP="0031309A">
      <w:pPr>
        <w:shd w:val="clear" w:color="auto" w:fill="FFFFFF"/>
        <w:jc w:val="right"/>
        <w:rPr>
          <w:rFonts w:ascii="Arial" w:hAnsi="Arial" w:cs="Arial"/>
          <w:b/>
          <w:bCs/>
          <w:color w:val="000000"/>
        </w:rPr>
      </w:pPr>
      <w:r>
        <w:rPr>
          <w:rFonts w:ascii="Arial" w:hAnsi="Arial" w:cs="Arial"/>
          <w:b/>
          <w:bCs/>
          <w:color w:val="000000"/>
        </w:rPr>
        <w:t>Елена Гальченко</w:t>
      </w:r>
    </w:p>
    <w:p w:rsidR="0031309A" w:rsidRDefault="0031309A" w:rsidP="0031309A">
      <w:pPr>
        <w:pStyle w:val="2"/>
        <w:spacing w:before="750" w:beforeAutospacing="0" w:after="300" w:afterAutospacing="0" w:line="330" w:lineRule="atLeast"/>
        <w:rPr>
          <w:rFonts w:ascii="Century Gothic" w:hAnsi="Century Gothic"/>
          <w:b w:val="0"/>
          <w:bCs w:val="0"/>
          <w:sz w:val="30"/>
          <w:szCs w:val="30"/>
        </w:rPr>
      </w:pPr>
      <w:r>
        <w:rPr>
          <w:rFonts w:ascii="Century Gothic" w:hAnsi="Century Gothic"/>
          <w:b w:val="0"/>
          <w:bCs w:val="0"/>
          <w:sz w:val="30"/>
          <w:szCs w:val="30"/>
        </w:rPr>
        <w:t>§ 1. Создание таблицы</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С</w:t>
      </w:r>
      <w:r>
        <w:rPr>
          <w:rFonts w:ascii="Arial" w:hAnsi="Arial" w:cs="Arial"/>
          <w:color w:val="000000"/>
          <w:sz w:val="22"/>
          <w:szCs w:val="22"/>
        </w:rPr>
        <w:t>ама таблица в HTML создаётся тегами</w:t>
      </w:r>
      <w:r>
        <w:rPr>
          <w:rStyle w:val="a4"/>
          <w:rFonts w:ascii="Arial" w:hAnsi="Arial" w:cs="Arial"/>
          <w:color w:val="000000"/>
          <w:sz w:val="22"/>
          <w:szCs w:val="22"/>
        </w:rPr>
        <w:t>&lt; TABLE&gt;</w:t>
      </w:r>
      <w:r>
        <w:rPr>
          <w:rFonts w:ascii="Arial" w:hAnsi="Arial" w:cs="Arial"/>
          <w:color w:val="000000"/>
          <w:sz w:val="22"/>
          <w:szCs w:val="22"/>
        </w:rPr>
        <w:t>и</w:t>
      </w:r>
      <w:r>
        <w:rPr>
          <w:rStyle w:val="a4"/>
          <w:rFonts w:ascii="Arial" w:hAnsi="Arial" w:cs="Arial"/>
          <w:color w:val="000000"/>
          <w:sz w:val="22"/>
          <w:szCs w:val="22"/>
        </w:rPr>
        <w:t>&lt; /TABLE&gt;</w:t>
      </w:r>
      <w:r>
        <w:rPr>
          <w:rFonts w:ascii="Arial" w:hAnsi="Arial" w:cs="Arial"/>
          <w:color w:val="000000"/>
          <w:sz w:val="22"/>
          <w:szCs w:val="22"/>
        </w:rPr>
        <w:t>, строки таблицы (помещаются между тегами &lt; TABLE&gt; и &lt; /TABLE&gt;) тегами</w:t>
      </w:r>
      <w:r>
        <w:rPr>
          <w:rStyle w:val="a4"/>
          <w:rFonts w:ascii="Arial" w:hAnsi="Arial" w:cs="Arial"/>
          <w:color w:val="000000"/>
          <w:sz w:val="22"/>
          <w:szCs w:val="22"/>
        </w:rPr>
        <w:t>&lt; TR&gt;</w:t>
      </w:r>
      <w:r>
        <w:rPr>
          <w:rFonts w:ascii="Arial" w:hAnsi="Arial" w:cs="Arial"/>
          <w:color w:val="000000"/>
          <w:sz w:val="22"/>
          <w:szCs w:val="22"/>
        </w:rPr>
        <w:t>и</w:t>
      </w:r>
      <w:r>
        <w:rPr>
          <w:rStyle w:val="a4"/>
          <w:rFonts w:ascii="Arial" w:hAnsi="Arial" w:cs="Arial"/>
          <w:color w:val="000000"/>
          <w:sz w:val="22"/>
          <w:szCs w:val="22"/>
        </w:rPr>
        <w:t>&lt; /TR&gt;</w:t>
      </w:r>
      <w:r>
        <w:rPr>
          <w:rFonts w:ascii="Arial" w:hAnsi="Arial" w:cs="Arial"/>
          <w:color w:val="000000"/>
          <w:sz w:val="22"/>
          <w:szCs w:val="22"/>
        </w:rPr>
        <w:t>, а столбцы таблицы (помещаются между тегами &lt; TR&gt; и &lt; /TR&gt;) тегами</w:t>
      </w:r>
      <w:r>
        <w:rPr>
          <w:rStyle w:val="a4"/>
          <w:rFonts w:ascii="Arial" w:hAnsi="Arial" w:cs="Arial"/>
          <w:color w:val="000000"/>
          <w:sz w:val="22"/>
          <w:szCs w:val="22"/>
        </w:rPr>
        <w:t>&lt; TD&gt;</w:t>
      </w:r>
      <w:r>
        <w:rPr>
          <w:rFonts w:ascii="Arial" w:hAnsi="Arial" w:cs="Arial"/>
          <w:color w:val="000000"/>
          <w:sz w:val="22"/>
          <w:szCs w:val="22"/>
        </w:rPr>
        <w:t>и</w:t>
      </w:r>
      <w:r>
        <w:rPr>
          <w:rStyle w:val="a4"/>
          <w:rFonts w:ascii="Arial" w:hAnsi="Arial" w:cs="Arial"/>
          <w:color w:val="000000"/>
          <w:sz w:val="22"/>
          <w:szCs w:val="22"/>
        </w:rPr>
        <w:t>&lt; /TD&gt;</w:t>
      </w:r>
      <w:r>
        <w:rPr>
          <w:rFonts w:ascii="Arial" w:hAnsi="Arial" w:cs="Arial"/>
          <w:color w:val="000000"/>
          <w:sz w:val="22"/>
          <w:szCs w:val="22"/>
        </w:rPr>
        <w:t>.</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Н</w:t>
      </w:r>
      <w:r>
        <w:rPr>
          <w:rFonts w:ascii="Arial" w:hAnsi="Arial" w:cs="Arial"/>
          <w:color w:val="000000"/>
          <w:sz w:val="22"/>
          <w:szCs w:val="22"/>
        </w:rPr>
        <w:t>апример, создадим таблицу, состоящую из одной строки и двух столбцов. HTML-код будет выглядеть так:</w:t>
      </w:r>
    </w:p>
    <w:p w:rsidR="0031309A" w:rsidRDefault="0031309A" w:rsidP="0031309A">
      <w:pPr>
        <w:shd w:val="clear" w:color="auto" w:fill="EEEEEE"/>
        <w:rPr>
          <w:rFonts w:ascii="Arial" w:hAnsi="Arial" w:cs="Arial"/>
          <w:color w:val="000000"/>
        </w:rPr>
      </w:pPr>
      <w:r>
        <w:rPr>
          <w:rStyle w:val="a4"/>
          <w:rFonts w:ascii="Arial" w:hAnsi="Arial" w:cs="Arial"/>
          <w:color w:val="000000"/>
        </w:rPr>
        <w:t>&lt; table&gt;</w:t>
      </w:r>
      <w:r>
        <w:rPr>
          <w:rFonts w:ascii="Arial" w:hAnsi="Arial" w:cs="Arial"/>
          <w:color w:val="FF0000"/>
        </w:rPr>
        <w:t>— начало таблицы</w:t>
      </w:r>
      <w:r>
        <w:rPr>
          <w:rFonts w:ascii="Arial" w:hAnsi="Arial" w:cs="Arial"/>
          <w:color w:val="000000"/>
        </w:rPr>
        <w:br/>
        <w:t>  </w:t>
      </w:r>
      <w:r>
        <w:rPr>
          <w:rStyle w:val="a4"/>
          <w:rFonts w:ascii="Arial" w:hAnsi="Arial" w:cs="Arial"/>
          <w:color w:val="000000"/>
        </w:rPr>
        <w:t>&lt; tr&gt;</w:t>
      </w:r>
      <w:r>
        <w:rPr>
          <w:rFonts w:ascii="Arial" w:hAnsi="Arial" w:cs="Arial"/>
          <w:color w:val="FF0000"/>
        </w:rPr>
        <w:t>— начало строки</w:t>
      </w:r>
      <w:r>
        <w:rPr>
          <w:rFonts w:ascii="Arial" w:hAnsi="Arial" w:cs="Arial"/>
          <w:color w:val="000000"/>
        </w:rPr>
        <w:br/>
        <w:t>    </w:t>
      </w:r>
      <w:r>
        <w:rPr>
          <w:rStyle w:val="a4"/>
          <w:rFonts w:ascii="Arial" w:hAnsi="Arial" w:cs="Arial"/>
          <w:color w:val="000000"/>
        </w:rPr>
        <w:t>&lt; td</w:t>
      </w:r>
      <w:proofErr w:type="gramStart"/>
      <w:r>
        <w:rPr>
          <w:rStyle w:val="a4"/>
          <w:rFonts w:ascii="Arial" w:hAnsi="Arial" w:cs="Arial"/>
          <w:color w:val="000000"/>
        </w:rPr>
        <w:t>&gt;П</w:t>
      </w:r>
      <w:proofErr w:type="gramEnd"/>
      <w:r>
        <w:rPr>
          <w:rStyle w:val="a4"/>
          <w:rFonts w:ascii="Arial" w:hAnsi="Arial" w:cs="Arial"/>
          <w:color w:val="000000"/>
        </w:rPr>
        <w:t>ервая ячейка&lt; /td&gt;</w:t>
      </w:r>
      <w:r>
        <w:rPr>
          <w:rFonts w:ascii="Arial" w:hAnsi="Arial" w:cs="Arial"/>
          <w:color w:val="FF0000"/>
        </w:rPr>
        <w:t>— первый столбец</w:t>
      </w:r>
      <w:r>
        <w:rPr>
          <w:rFonts w:ascii="Arial" w:hAnsi="Arial" w:cs="Arial"/>
          <w:color w:val="000000"/>
        </w:rPr>
        <w:br/>
        <w:t>    </w:t>
      </w:r>
      <w:r>
        <w:rPr>
          <w:rStyle w:val="a4"/>
          <w:rFonts w:ascii="Arial" w:hAnsi="Arial" w:cs="Arial"/>
          <w:color w:val="000000"/>
        </w:rPr>
        <w:t>&lt; td&gt;Вторая ячейка&lt; /td&gt;</w:t>
      </w:r>
      <w:r>
        <w:rPr>
          <w:rFonts w:ascii="Arial" w:hAnsi="Arial" w:cs="Arial"/>
          <w:color w:val="FF0000"/>
        </w:rPr>
        <w:t>— второй столбец</w:t>
      </w:r>
      <w:r>
        <w:rPr>
          <w:rFonts w:ascii="Arial" w:hAnsi="Arial" w:cs="Arial"/>
          <w:color w:val="000000"/>
        </w:rPr>
        <w:br/>
      </w:r>
      <w:r>
        <w:rPr>
          <w:rFonts w:ascii="Arial" w:hAnsi="Arial" w:cs="Arial"/>
          <w:color w:val="000000"/>
        </w:rPr>
        <w:lastRenderedPageBreak/>
        <w:t>  </w:t>
      </w:r>
      <w:r>
        <w:rPr>
          <w:rStyle w:val="a4"/>
          <w:rFonts w:ascii="Arial" w:hAnsi="Arial" w:cs="Arial"/>
          <w:color w:val="000000"/>
        </w:rPr>
        <w:t>&lt; /tr&gt;</w:t>
      </w:r>
      <w:r>
        <w:rPr>
          <w:rFonts w:ascii="Arial" w:hAnsi="Arial" w:cs="Arial"/>
          <w:color w:val="FF0000"/>
        </w:rPr>
        <w:t>— конец строки</w:t>
      </w:r>
      <w:r>
        <w:rPr>
          <w:rFonts w:ascii="Arial" w:hAnsi="Arial" w:cs="Arial"/>
          <w:color w:val="000000"/>
        </w:rPr>
        <w:br/>
      </w:r>
      <w:r>
        <w:rPr>
          <w:rStyle w:val="a4"/>
          <w:rFonts w:ascii="Arial" w:hAnsi="Arial" w:cs="Arial"/>
          <w:color w:val="000000"/>
        </w:rPr>
        <w:t>&lt; /table&gt;</w:t>
      </w:r>
      <w:r>
        <w:rPr>
          <w:rFonts w:ascii="Arial" w:hAnsi="Arial" w:cs="Arial"/>
          <w:color w:val="FF0000"/>
        </w:rPr>
        <w:t>— конец таблицы</w:t>
      </w:r>
    </w:p>
    <w:p w:rsidR="0031309A" w:rsidRDefault="0031309A" w:rsidP="0031309A">
      <w:pPr>
        <w:shd w:val="clear" w:color="auto" w:fill="EEEEEE"/>
        <w:rPr>
          <w:rFonts w:ascii="Arial" w:hAnsi="Arial" w:cs="Arial"/>
          <w:color w:val="000000"/>
        </w:rPr>
      </w:pPr>
      <w:r>
        <w:rPr>
          <w:rStyle w:val="slink"/>
          <w:rFonts w:ascii="Arial" w:hAnsi="Arial" w:cs="Arial"/>
          <w:b/>
          <w:bCs/>
          <w:color w:val="000000"/>
        </w:rPr>
        <w:t>Примечание</w:t>
      </w:r>
      <w:proofErr w:type="gramStart"/>
      <w:r>
        <w:rPr>
          <w:rStyle w:val="slink"/>
          <w:rFonts w:ascii="Arial" w:hAnsi="Arial" w:cs="Arial"/>
          <w:b/>
          <w:bCs/>
          <w:color w:val="000000"/>
        </w:rPr>
        <w:t>.</w:t>
      </w:r>
      <w:r>
        <w:rPr>
          <w:rFonts w:ascii="Arial" w:hAnsi="Arial" w:cs="Arial"/>
          <w:color w:val="000000"/>
        </w:rPr>
        <w:t>П</w:t>
      </w:r>
      <w:proofErr w:type="gramEnd"/>
      <w:r>
        <w:rPr>
          <w:rFonts w:ascii="Arial" w:hAnsi="Arial" w:cs="Arial"/>
          <w:color w:val="000000"/>
        </w:rPr>
        <w:t>омни, чтобы браузер выводил HTML-код, как текст, я ставлю после угловой скобки «</w:t>
      </w:r>
      <w:r>
        <w:rPr>
          <w:rStyle w:val="a4"/>
          <w:rFonts w:ascii="Arial" w:hAnsi="Arial" w:cs="Arial"/>
          <w:color w:val="000000"/>
        </w:rPr>
        <w:t>&lt;</w:t>
      </w:r>
      <w:r>
        <w:rPr>
          <w:rFonts w:ascii="Arial" w:hAnsi="Arial" w:cs="Arial"/>
          <w:color w:val="000000"/>
        </w:rPr>
        <w:t>» пробел. Ты набирай код без этого пробела!</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Э</w:t>
      </w:r>
      <w:r>
        <w:rPr>
          <w:rFonts w:ascii="Arial" w:hAnsi="Arial" w:cs="Arial"/>
          <w:color w:val="000000"/>
          <w:sz w:val="22"/>
          <w:szCs w:val="22"/>
        </w:rPr>
        <w:t>тот же код можно записать и так:</w:t>
      </w:r>
    </w:p>
    <w:p w:rsidR="0031309A" w:rsidRDefault="0031309A" w:rsidP="0031309A">
      <w:pPr>
        <w:shd w:val="clear" w:color="auto" w:fill="EEEEEE"/>
        <w:rPr>
          <w:rFonts w:ascii="Arial" w:hAnsi="Arial" w:cs="Arial"/>
          <w:color w:val="000000"/>
        </w:rPr>
      </w:pPr>
      <w:r>
        <w:rPr>
          <w:rFonts w:ascii="Arial" w:hAnsi="Arial" w:cs="Arial"/>
          <w:color w:val="000000"/>
        </w:rPr>
        <w:t>&lt; table&gt;&lt; tr&gt;&lt; td</w:t>
      </w:r>
      <w:proofErr w:type="gramStart"/>
      <w:r>
        <w:rPr>
          <w:rFonts w:ascii="Arial" w:hAnsi="Arial" w:cs="Arial"/>
          <w:color w:val="000000"/>
        </w:rPr>
        <w:t>&gt;П</w:t>
      </w:r>
      <w:proofErr w:type="gramEnd"/>
      <w:r>
        <w:rPr>
          <w:rFonts w:ascii="Arial" w:hAnsi="Arial" w:cs="Arial"/>
          <w:color w:val="000000"/>
        </w:rPr>
        <w:t>ервая ячейка&lt; /td&gt;&lt; td&gt;Вторая ячейка&lt; /td&gt;&lt; /tr&gt;&lt; /table&gt;</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Н</w:t>
      </w:r>
      <w:r>
        <w:rPr>
          <w:rFonts w:ascii="Arial" w:hAnsi="Arial" w:cs="Arial"/>
          <w:color w:val="000000"/>
          <w:sz w:val="22"/>
          <w:szCs w:val="22"/>
        </w:rPr>
        <w:t>о обычно строк и столбцов в таблице много и при такой записи ты будешь постоянно путаться. Поэтому, поначалу, рекомендую использовать первый способ.</w:t>
      </w:r>
    </w:p>
    <w:p w:rsidR="0031309A" w:rsidRDefault="0031309A" w:rsidP="0031309A">
      <w:pPr>
        <w:pStyle w:val="2"/>
        <w:spacing w:before="750" w:beforeAutospacing="0" w:after="300" w:afterAutospacing="0" w:line="330" w:lineRule="atLeast"/>
        <w:rPr>
          <w:rFonts w:ascii="Century Gothic" w:hAnsi="Century Gothic"/>
          <w:b w:val="0"/>
          <w:bCs w:val="0"/>
          <w:sz w:val="30"/>
          <w:szCs w:val="30"/>
        </w:rPr>
      </w:pPr>
      <w:bookmarkStart w:id="1" w:name="2"/>
      <w:bookmarkEnd w:id="1"/>
      <w:r>
        <w:rPr>
          <w:rFonts w:ascii="Century Gothic" w:hAnsi="Century Gothic"/>
          <w:b w:val="0"/>
          <w:bCs w:val="0"/>
          <w:sz w:val="30"/>
          <w:szCs w:val="30"/>
        </w:rPr>
        <w:t>§ 2. Рамка таблицы (границы)</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П</w:t>
      </w:r>
      <w:r>
        <w:rPr>
          <w:rFonts w:ascii="Arial" w:hAnsi="Arial" w:cs="Arial"/>
          <w:color w:val="000000"/>
          <w:sz w:val="22"/>
          <w:szCs w:val="22"/>
        </w:rPr>
        <w:t>о-умолчанию, таблица в</w:t>
      </w:r>
      <w:hyperlink r:id="rId27" w:tooltip="Лучшие бесплатные браузеры" w:history="1">
        <w:r>
          <w:rPr>
            <w:rStyle w:val="ab"/>
            <w:rFonts w:ascii="Arial" w:hAnsi="Arial" w:cs="Arial"/>
            <w:color w:val="5B5B5B"/>
            <w:sz w:val="22"/>
            <w:szCs w:val="22"/>
          </w:rPr>
          <w:t>браузерах</w:t>
        </w:r>
      </w:hyperlink>
      <w:r>
        <w:rPr>
          <w:rFonts w:ascii="Arial" w:hAnsi="Arial" w:cs="Arial"/>
          <w:color w:val="000000"/>
          <w:sz w:val="22"/>
          <w:szCs w:val="22"/>
        </w:rPr>
        <w:t>представляется без рамки. Чтобы рамка таблицы была видна, используется уже знакомый тебе по предыдущим разделам атрибут «</w:t>
      </w:r>
      <w:r>
        <w:rPr>
          <w:rStyle w:val="a4"/>
          <w:rFonts w:ascii="Arial" w:hAnsi="Arial" w:cs="Arial"/>
          <w:color w:val="000000"/>
          <w:sz w:val="22"/>
          <w:szCs w:val="22"/>
        </w:rPr>
        <w:t>border</w:t>
      </w:r>
      <w:r>
        <w:rPr>
          <w:rFonts w:ascii="Arial" w:hAnsi="Arial" w:cs="Arial"/>
          <w:color w:val="000000"/>
          <w:sz w:val="22"/>
          <w:szCs w:val="22"/>
        </w:rPr>
        <w:t>»:</w:t>
      </w:r>
    </w:p>
    <w:p w:rsidR="0031309A" w:rsidRDefault="0031309A" w:rsidP="0031309A">
      <w:pPr>
        <w:shd w:val="clear" w:color="auto" w:fill="EEEEEE"/>
        <w:rPr>
          <w:rFonts w:ascii="Arial" w:hAnsi="Arial" w:cs="Arial"/>
          <w:color w:val="000000"/>
        </w:rPr>
      </w:pPr>
      <w:r>
        <w:rPr>
          <w:rFonts w:ascii="Arial" w:hAnsi="Arial" w:cs="Arial"/>
          <w:color w:val="000000"/>
        </w:rPr>
        <w:t>&lt; table</w:t>
      </w:r>
      <w:r>
        <w:rPr>
          <w:rStyle w:val="a4"/>
          <w:rFonts w:ascii="Arial" w:hAnsi="Arial" w:cs="Arial"/>
          <w:color w:val="000000"/>
        </w:rPr>
        <w:t>border="1"</w:t>
      </w:r>
      <w:r>
        <w:rPr>
          <w:rFonts w:ascii="Arial" w:hAnsi="Arial" w:cs="Arial"/>
          <w:color w:val="000000"/>
        </w:rPr>
        <w:t>&gt;</w:t>
      </w:r>
      <w:r>
        <w:rPr>
          <w:rFonts w:ascii="Arial" w:hAnsi="Arial" w:cs="Arial"/>
          <w:color w:val="000000"/>
        </w:rPr>
        <w:br/>
        <w:t>  &lt; tr&gt;</w:t>
      </w:r>
      <w:r>
        <w:rPr>
          <w:rFonts w:ascii="Arial" w:hAnsi="Arial" w:cs="Arial"/>
          <w:color w:val="000000"/>
        </w:rPr>
        <w:br/>
        <w:t>    &lt; td</w:t>
      </w:r>
      <w:proofErr w:type="gramStart"/>
      <w:r>
        <w:rPr>
          <w:rFonts w:ascii="Arial" w:hAnsi="Arial" w:cs="Arial"/>
          <w:color w:val="000000"/>
        </w:rPr>
        <w:t>&gt;П</w:t>
      </w:r>
      <w:proofErr w:type="gramEnd"/>
      <w:r>
        <w:rPr>
          <w:rFonts w:ascii="Arial" w:hAnsi="Arial" w:cs="Arial"/>
          <w:color w:val="000000"/>
        </w:rPr>
        <w:t>ервая ячейка&lt; /td&gt;</w:t>
      </w:r>
      <w:r>
        <w:rPr>
          <w:rFonts w:ascii="Arial" w:hAnsi="Arial" w:cs="Arial"/>
          <w:color w:val="000000"/>
        </w:rPr>
        <w:br/>
        <w:t>    &lt; td&gt;Вторая ячейка&lt; /td&gt;</w:t>
      </w:r>
      <w:r>
        <w:rPr>
          <w:rFonts w:ascii="Arial" w:hAnsi="Arial" w:cs="Arial"/>
          <w:color w:val="000000"/>
        </w:rPr>
        <w:br/>
        <w:t>  &lt; /tr&gt;</w:t>
      </w:r>
      <w:r>
        <w:rPr>
          <w:rFonts w:ascii="Arial" w:hAnsi="Arial" w:cs="Arial"/>
          <w:color w:val="000000"/>
        </w:rPr>
        <w:br/>
        <w:t>&lt; /table&gt;</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И</w:t>
      </w:r>
      <w:r>
        <w:rPr>
          <w:rFonts w:ascii="Arial" w:hAnsi="Arial" w:cs="Arial"/>
          <w:color w:val="000000"/>
          <w:sz w:val="22"/>
          <w:szCs w:val="22"/>
        </w:rPr>
        <w:t>тогда браузер покажет:</w:t>
      </w:r>
    </w:p>
    <w:tbl>
      <w:tblPr>
        <w:tblW w:w="1815" w:type="dxa"/>
        <w:jc w:val="center"/>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929"/>
        <w:gridCol w:w="886"/>
      </w:tblGrid>
      <w:tr w:rsidR="0031309A" w:rsidTr="0031309A">
        <w:trPr>
          <w:tblCellSpacing w:w="15" w:type="dxa"/>
          <w:jc w:val="center"/>
        </w:trPr>
        <w:tc>
          <w:tcPr>
            <w:tcW w:w="0" w:type="auto"/>
            <w:tcBorders>
              <w:right w:val="single" w:sz="6" w:space="0" w:color="000000"/>
            </w:tcBorders>
            <w:vAlign w:val="center"/>
            <w:hideMark/>
          </w:tcPr>
          <w:p w:rsidR="0031309A" w:rsidRDefault="0031309A">
            <w:pPr>
              <w:rPr>
                <w:rFonts w:ascii="Arial" w:hAnsi="Arial" w:cs="Arial"/>
                <w:sz w:val="24"/>
                <w:szCs w:val="24"/>
              </w:rPr>
            </w:pPr>
            <w:r>
              <w:rPr>
                <w:rFonts w:ascii="Arial" w:hAnsi="Arial" w:cs="Arial"/>
              </w:rPr>
              <w:t>Первая ячейка</w:t>
            </w:r>
          </w:p>
        </w:tc>
        <w:tc>
          <w:tcPr>
            <w:tcW w:w="0" w:type="auto"/>
            <w:vAlign w:val="center"/>
            <w:hideMark/>
          </w:tcPr>
          <w:p w:rsidR="0031309A" w:rsidRDefault="0031309A">
            <w:pPr>
              <w:rPr>
                <w:rFonts w:ascii="Arial" w:hAnsi="Arial" w:cs="Arial"/>
                <w:sz w:val="24"/>
                <w:szCs w:val="24"/>
              </w:rPr>
            </w:pPr>
            <w:r>
              <w:rPr>
                <w:rFonts w:ascii="Arial" w:hAnsi="Arial" w:cs="Arial"/>
              </w:rPr>
              <w:t>Вторая ячейка</w:t>
            </w:r>
          </w:p>
        </w:tc>
      </w:tr>
    </w:tbl>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З</w:t>
      </w:r>
      <w:r>
        <w:rPr>
          <w:rFonts w:ascii="Arial" w:hAnsi="Arial" w:cs="Arial"/>
          <w:color w:val="000000"/>
          <w:sz w:val="22"/>
          <w:szCs w:val="22"/>
        </w:rPr>
        <w:t>начение атрибута «border» влияет только на внешнюю рамку, границы между ячейками изменять нельзя. Их можно либо показывать, либо нет. Например, если изменить значение атрибута «border» с «1» на «5»:</w:t>
      </w:r>
    </w:p>
    <w:p w:rsidR="0031309A" w:rsidRDefault="0031309A" w:rsidP="0031309A">
      <w:pPr>
        <w:shd w:val="clear" w:color="auto" w:fill="EEEEEE"/>
        <w:rPr>
          <w:rFonts w:ascii="Arial" w:hAnsi="Arial" w:cs="Arial"/>
          <w:color w:val="000000"/>
        </w:rPr>
      </w:pPr>
      <w:r>
        <w:rPr>
          <w:rFonts w:ascii="Arial" w:hAnsi="Arial" w:cs="Arial"/>
          <w:color w:val="000000"/>
        </w:rPr>
        <w:t>&lt; table border="</w:t>
      </w:r>
      <w:r>
        <w:rPr>
          <w:rStyle w:val="a4"/>
          <w:rFonts w:ascii="Arial" w:hAnsi="Arial" w:cs="Arial"/>
          <w:color w:val="000000"/>
        </w:rPr>
        <w:t>5</w:t>
      </w:r>
      <w:r>
        <w:rPr>
          <w:rFonts w:ascii="Arial" w:hAnsi="Arial" w:cs="Arial"/>
          <w:color w:val="000000"/>
        </w:rPr>
        <w:t>"&gt;</w:t>
      </w:r>
      <w:r>
        <w:rPr>
          <w:rFonts w:ascii="Arial" w:hAnsi="Arial" w:cs="Arial"/>
          <w:color w:val="000000"/>
        </w:rPr>
        <w:br/>
        <w:t>  &lt; tr&gt;</w:t>
      </w:r>
      <w:r>
        <w:rPr>
          <w:rFonts w:ascii="Arial" w:hAnsi="Arial" w:cs="Arial"/>
          <w:color w:val="000000"/>
        </w:rPr>
        <w:br/>
        <w:t>    &lt; td</w:t>
      </w:r>
      <w:proofErr w:type="gramStart"/>
      <w:r>
        <w:rPr>
          <w:rFonts w:ascii="Arial" w:hAnsi="Arial" w:cs="Arial"/>
          <w:color w:val="000000"/>
        </w:rPr>
        <w:t>&gt;П</w:t>
      </w:r>
      <w:proofErr w:type="gramEnd"/>
      <w:r>
        <w:rPr>
          <w:rFonts w:ascii="Arial" w:hAnsi="Arial" w:cs="Arial"/>
          <w:color w:val="000000"/>
        </w:rPr>
        <w:t>ервая ячейка&lt; /td&gt;</w:t>
      </w:r>
      <w:r>
        <w:rPr>
          <w:rFonts w:ascii="Arial" w:hAnsi="Arial" w:cs="Arial"/>
          <w:color w:val="000000"/>
        </w:rPr>
        <w:br/>
        <w:t>    &lt; td&gt;Вторая ячейка&lt; /td&gt;</w:t>
      </w:r>
      <w:r>
        <w:rPr>
          <w:rFonts w:ascii="Arial" w:hAnsi="Arial" w:cs="Arial"/>
          <w:color w:val="000000"/>
        </w:rPr>
        <w:br/>
        <w:t>  &lt; /tr&gt;</w:t>
      </w:r>
      <w:r>
        <w:rPr>
          <w:rFonts w:ascii="Arial" w:hAnsi="Arial" w:cs="Arial"/>
          <w:color w:val="000000"/>
        </w:rPr>
        <w:br/>
        <w:t>&lt; /table&gt;</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то мы получим:</w:t>
      </w:r>
    </w:p>
    <w:tbl>
      <w:tblPr>
        <w:tblW w:w="1815" w:type="dxa"/>
        <w:jc w:val="center"/>
        <w:tblCellSpacing w:w="15" w:type="dxa"/>
        <w:tblBorders>
          <w:top w:val="single" w:sz="36" w:space="0" w:color="000000"/>
          <w:left w:val="single" w:sz="36" w:space="0" w:color="000000"/>
          <w:bottom w:val="single" w:sz="36" w:space="0" w:color="000000"/>
          <w:right w:val="single" w:sz="36" w:space="0" w:color="000000"/>
        </w:tblBorders>
        <w:tblCellMar>
          <w:top w:w="15" w:type="dxa"/>
          <w:left w:w="15" w:type="dxa"/>
          <w:bottom w:w="15" w:type="dxa"/>
          <w:right w:w="15" w:type="dxa"/>
        </w:tblCellMar>
        <w:tblLook w:val="04A0"/>
      </w:tblPr>
      <w:tblGrid>
        <w:gridCol w:w="942"/>
        <w:gridCol w:w="899"/>
      </w:tblGrid>
      <w:tr w:rsidR="0031309A" w:rsidTr="0031309A">
        <w:trPr>
          <w:tblCellSpacing w:w="15" w:type="dxa"/>
          <w:jc w:val="center"/>
        </w:trPr>
        <w:tc>
          <w:tcPr>
            <w:tcW w:w="0" w:type="auto"/>
            <w:tcBorders>
              <w:right w:val="single" w:sz="6" w:space="0" w:color="000000"/>
            </w:tcBorders>
            <w:vAlign w:val="center"/>
            <w:hideMark/>
          </w:tcPr>
          <w:p w:rsidR="0031309A" w:rsidRDefault="0031309A">
            <w:pPr>
              <w:rPr>
                <w:rFonts w:ascii="Arial" w:hAnsi="Arial" w:cs="Arial"/>
                <w:sz w:val="24"/>
                <w:szCs w:val="24"/>
              </w:rPr>
            </w:pPr>
            <w:r>
              <w:rPr>
                <w:rFonts w:ascii="Arial" w:hAnsi="Arial" w:cs="Arial"/>
              </w:rPr>
              <w:lastRenderedPageBreak/>
              <w:t>Первая ячейка</w:t>
            </w:r>
          </w:p>
        </w:tc>
        <w:tc>
          <w:tcPr>
            <w:tcW w:w="0" w:type="auto"/>
            <w:vAlign w:val="center"/>
            <w:hideMark/>
          </w:tcPr>
          <w:p w:rsidR="0031309A" w:rsidRDefault="0031309A">
            <w:pPr>
              <w:rPr>
                <w:rFonts w:ascii="Arial" w:hAnsi="Arial" w:cs="Arial"/>
                <w:sz w:val="24"/>
                <w:szCs w:val="24"/>
              </w:rPr>
            </w:pPr>
            <w:r>
              <w:rPr>
                <w:rFonts w:ascii="Arial" w:hAnsi="Arial" w:cs="Arial"/>
              </w:rPr>
              <w:t>Вторая ячейка</w:t>
            </w:r>
          </w:p>
        </w:tc>
      </w:tr>
    </w:tbl>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М</w:t>
      </w:r>
      <w:r>
        <w:rPr>
          <w:rFonts w:ascii="Arial" w:hAnsi="Arial" w:cs="Arial"/>
          <w:color w:val="000000"/>
          <w:sz w:val="22"/>
          <w:szCs w:val="22"/>
        </w:rPr>
        <w:t>ожно поменять цвет рамки таблицы с помощью атрибута «</w:t>
      </w:r>
      <w:r>
        <w:rPr>
          <w:rStyle w:val="a4"/>
          <w:rFonts w:ascii="Arial" w:hAnsi="Arial" w:cs="Arial"/>
          <w:color w:val="000000"/>
          <w:sz w:val="22"/>
          <w:szCs w:val="22"/>
        </w:rPr>
        <w:t>bordercolor</w:t>
      </w:r>
      <w:r>
        <w:rPr>
          <w:rFonts w:ascii="Arial" w:hAnsi="Arial" w:cs="Arial"/>
          <w:color w:val="000000"/>
          <w:sz w:val="22"/>
          <w:szCs w:val="22"/>
        </w:rPr>
        <w:t>». Например:</w:t>
      </w:r>
    </w:p>
    <w:p w:rsidR="0031309A" w:rsidRDefault="0031309A" w:rsidP="0031309A">
      <w:pPr>
        <w:shd w:val="clear" w:color="auto" w:fill="EEEEEE"/>
        <w:rPr>
          <w:rFonts w:ascii="Arial" w:hAnsi="Arial" w:cs="Arial"/>
          <w:color w:val="000000"/>
        </w:rPr>
      </w:pPr>
      <w:r>
        <w:rPr>
          <w:rFonts w:ascii="Arial" w:hAnsi="Arial" w:cs="Arial"/>
          <w:color w:val="000000"/>
        </w:rPr>
        <w:t>&lt; table border="5"</w:t>
      </w:r>
      <w:r>
        <w:rPr>
          <w:rStyle w:val="a4"/>
          <w:rFonts w:ascii="Arial" w:hAnsi="Arial" w:cs="Arial"/>
          <w:color w:val="000000"/>
        </w:rPr>
        <w:t>bordercolor="#FF0000"</w:t>
      </w:r>
      <w:r>
        <w:rPr>
          <w:rFonts w:ascii="Arial" w:hAnsi="Arial" w:cs="Arial"/>
          <w:color w:val="000000"/>
        </w:rPr>
        <w:t>&gt;</w:t>
      </w:r>
      <w:r>
        <w:rPr>
          <w:rFonts w:ascii="Arial" w:hAnsi="Arial" w:cs="Arial"/>
          <w:color w:val="000000"/>
        </w:rPr>
        <w:br/>
        <w:t>  &lt; tr&gt;</w:t>
      </w:r>
      <w:r>
        <w:rPr>
          <w:rFonts w:ascii="Arial" w:hAnsi="Arial" w:cs="Arial"/>
          <w:color w:val="000000"/>
        </w:rPr>
        <w:br/>
        <w:t>    &lt; td</w:t>
      </w:r>
      <w:proofErr w:type="gramStart"/>
      <w:r>
        <w:rPr>
          <w:rFonts w:ascii="Arial" w:hAnsi="Arial" w:cs="Arial"/>
          <w:color w:val="000000"/>
        </w:rPr>
        <w:t>&gt;П</w:t>
      </w:r>
      <w:proofErr w:type="gramEnd"/>
      <w:r>
        <w:rPr>
          <w:rFonts w:ascii="Arial" w:hAnsi="Arial" w:cs="Arial"/>
          <w:color w:val="000000"/>
        </w:rPr>
        <w:t>ервая ячейка&lt; /td&gt;</w:t>
      </w:r>
      <w:r>
        <w:rPr>
          <w:rFonts w:ascii="Arial" w:hAnsi="Arial" w:cs="Arial"/>
          <w:color w:val="000000"/>
        </w:rPr>
        <w:br/>
        <w:t>    &lt; td&gt;Вторая ячейка&lt; /td&gt;</w:t>
      </w:r>
      <w:r>
        <w:rPr>
          <w:rFonts w:ascii="Arial" w:hAnsi="Arial" w:cs="Arial"/>
          <w:color w:val="000000"/>
        </w:rPr>
        <w:br/>
        <w:t>  &lt; /tr&gt;</w:t>
      </w:r>
      <w:r>
        <w:rPr>
          <w:rFonts w:ascii="Arial" w:hAnsi="Arial" w:cs="Arial"/>
          <w:color w:val="000000"/>
        </w:rPr>
        <w:br/>
        <w:t>&lt; /table&gt;</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Т</w:t>
      </w:r>
      <w:r>
        <w:rPr>
          <w:rFonts w:ascii="Arial" w:hAnsi="Arial" w:cs="Arial"/>
          <w:color w:val="000000"/>
          <w:sz w:val="22"/>
          <w:szCs w:val="22"/>
        </w:rPr>
        <w:t>огда в браузере мы увидим:</w:t>
      </w:r>
    </w:p>
    <w:tbl>
      <w:tblPr>
        <w:tblW w:w="1815" w:type="dxa"/>
        <w:jc w:val="center"/>
        <w:tblCellSpacing w:w="15" w:type="dxa"/>
        <w:tblBorders>
          <w:top w:val="single" w:sz="36" w:space="0" w:color="FF0000"/>
          <w:left w:val="single" w:sz="36" w:space="0" w:color="FF0000"/>
          <w:bottom w:val="single" w:sz="36" w:space="0" w:color="FF0000"/>
          <w:right w:val="single" w:sz="36" w:space="0" w:color="FF0000"/>
        </w:tblBorders>
        <w:tblCellMar>
          <w:top w:w="15" w:type="dxa"/>
          <w:left w:w="15" w:type="dxa"/>
          <w:bottom w:w="15" w:type="dxa"/>
          <w:right w:w="15" w:type="dxa"/>
        </w:tblCellMar>
        <w:tblLook w:val="04A0"/>
      </w:tblPr>
      <w:tblGrid>
        <w:gridCol w:w="942"/>
        <w:gridCol w:w="899"/>
      </w:tblGrid>
      <w:tr w:rsidR="0031309A" w:rsidTr="0031309A">
        <w:trPr>
          <w:tblCellSpacing w:w="15" w:type="dxa"/>
          <w:jc w:val="center"/>
        </w:trPr>
        <w:tc>
          <w:tcPr>
            <w:tcW w:w="0" w:type="auto"/>
            <w:tcBorders>
              <w:right w:val="single" w:sz="6" w:space="0" w:color="000000"/>
            </w:tcBorders>
            <w:vAlign w:val="center"/>
            <w:hideMark/>
          </w:tcPr>
          <w:p w:rsidR="0031309A" w:rsidRDefault="0031309A">
            <w:pPr>
              <w:rPr>
                <w:rFonts w:ascii="Arial" w:hAnsi="Arial" w:cs="Arial"/>
                <w:sz w:val="24"/>
                <w:szCs w:val="24"/>
              </w:rPr>
            </w:pPr>
            <w:r>
              <w:rPr>
                <w:rFonts w:ascii="Arial" w:hAnsi="Arial" w:cs="Arial"/>
              </w:rPr>
              <w:t>Первая ячейка</w:t>
            </w:r>
          </w:p>
        </w:tc>
        <w:tc>
          <w:tcPr>
            <w:tcW w:w="0" w:type="auto"/>
            <w:vAlign w:val="center"/>
            <w:hideMark/>
          </w:tcPr>
          <w:p w:rsidR="0031309A" w:rsidRDefault="0031309A">
            <w:pPr>
              <w:rPr>
                <w:rFonts w:ascii="Arial" w:hAnsi="Arial" w:cs="Arial"/>
                <w:sz w:val="24"/>
                <w:szCs w:val="24"/>
              </w:rPr>
            </w:pPr>
            <w:r>
              <w:rPr>
                <w:rFonts w:ascii="Arial" w:hAnsi="Arial" w:cs="Arial"/>
              </w:rPr>
              <w:t>Вторая ячейка</w:t>
            </w:r>
          </w:p>
        </w:tc>
      </w:tr>
    </w:tbl>
    <w:p w:rsidR="0031309A" w:rsidRDefault="0031309A" w:rsidP="0031309A">
      <w:pPr>
        <w:pStyle w:val="2"/>
        <w:spacing w:before="750" w:beforeAutospacing="0" w:after="300" w:afterAutospacing="0" w:line="330" w:lineRule="atLeast"/>
        <w:rPr>
          <w:rFonts w:ascii="Century Gothic" w:hAnsi="Century Gothic"/>
          <w:b w:val="0"/>
          <w:bCs w:val="0"/>
          <w:sz w:val="30"/>
          <w:szCs w:val="30"/>
        </w:rPr>
      </w:pPr>
      <w:bookmarkStart w:id="2" w:name="3"/>
      <w:bookmarkEnd w:id="2"/>
      <w:r>
        <w:rPr>
          <w:rFonts w:ascii="Century Gothic" w:hAnsi="Century Gothic"/>
          <w:b w:val="0"/>
          <w:bCs w:val="0"/>
          <w:sz w:val="30"/>
          <w:szCs w:val="30"/>
        </w:rPr>
        <w:t>§ 3. Отступы в таблице</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Ч</w:t>
      </w:r>
      <w:r>
        <w:rPr>
          <w:rFonts w:ascii="Arial" w:hAnsi="Arial" w:cs="Arial"/>
          <w:color w:val="000000"/>
          <w:sz w:val="22"/>
          <w:szCs w:val="22"/>
        </w:rPr>
        <w:t>тобы изменить отступы</w:t>
      </w:r>
      <w:r>
        <w:rPr>
          <w:rStyle w:val="a4"/>
          <w:rFonts w:ascii="Arial" w:hAnsi="Arial" w:cs="Arial"/>
          <w:color w:val="000000"/>
          <w:sz w:val="22"/>
          <w:szCs w:val="22"/>
        </w:rPr>
        <w:t>между</w:t>
      </w:r>
      <w:r>
        <w:rPr>
          <w:rFonts w:ascii="Arial" w:hAnsi="Arial" w:cs="Arial"/>
          <w:color w:val="000000"/>
          <w:sz w:val="22"/>
          <w:szCs w:val="22"/>
        </w:rPr>
        <w:t>соседними ячейками таблицы, в HTML используется атрибут «</w:t>
      </w:r>
      <w:r>
        <w:rPr>
          <w:rStyle w:val="a4"/>
          <w:rFonts w:ascii="Arial" w:hAnsi="Arial" w:cs="Arial"/>
          <w:color w:val="000000"/>
          <w:sz w:val="22"/>
          <w:szCs w:val="22"/>
        </w:rPr>
        <w:t>cellspacing</w:t>
      </w:r>
      <w:r>
        <w:rPr>
          <w:rFonts w:ascii="Arial" w:hAnsi="Arial" w:cs="Arial"/>
          <w:color w:val="000000"/>
          <w:sz w:val="22"/>
          <w:szCs w:val="22"/>
        </w:rPr>
        <w:t>». Давай для наглядности усложним таблицу: сделаем две строки по три столбца и применим атрибут «cellspacing»:</w:t>
      </w:r>
    </w:p>
    <w:p w:rsidR="0031309A" w:rsidRDefault="0031309A" w:rsidP="0031309A">
      <w:pPr>
        <w:shd w:val="clear" w:color="auto" w:fill="EEEEEE"/>
        <w:rPr>
          <w:rFonts w:ascii="Arial" w:hAnsi="Arial" w:cs="Arial"/>
          <w:color w:val="000000"/>
        </w:rPr>
      </w:pPr>
      <w:r>
        <w:rPr>
          <w:rFonts w:ascii="Arial" w:hAnsi="Arial" w:cs="Arial"/>
          <w:color w:val="000000"/>
        </w:rPr>
        <w:t>&lt; table border="1"</w:t>
      </w:r>
      <w:r>
        <w:rPr>
          <w:rStyle w:val="a4"/>
          <w:rFonts w:ascii="Arial" w:hAnsi="Arial" w:cs="Arial"/>
          <w:color w:val="000000"/>
        </w:rPr>
        <w:t>cellspacing="10"</w:t>
      </w:r>
      <w:r>
        <w:rPr>
          <w:rFonts w:ascii="Arial" w:hAnsi="Arial" w:cs="Arial"/>
          <w:color w:val="000000"/>
        </w:rPr>
        <w:t>&gt;</w:t>
      </w:r>
      <w:r>
        <w:rPr>
          <w:rFonts w:ascii="Arial" w:hAnsi="Arial" w:cs="Arial"/>
          <w:color w:val="000000"/>
        </w:rPr>
        <w:br/>
        <w:t>  &lt; tr&gt;</w:t>
      </w:r>
      <w:r>
        <w:rPr>
          <w:rFonts w:ascii="Arial" w:hAnsi="Arial" w:cs="Arial"/>
          <w:color w:val="000000"/>
        </w:rPr>
        <w:br/>
        <w:t>    &lt; td</w:t>
      </w:r>
      <w:proofErr w:type="gramStart"/>
      <w:r>
        <w:rPr>
          <w:rFonts w:ascii="Arial" w:hAnsi="Arial" w:cs="Arial"/>
          <w:color w:val="000000"/>
        </w:rPr>
        <w:t>&gt;П</w:t>
      </w:r>
      <w:proofErr w:type="gramEnd"/>
      <w:r>
        <w:rPr>
          <w:rFonts w:ascii="Arial" w:hAnsi="Arial" w:cs="Arial"/>
          <w:color w:val="000000"/>
        </w:rPr>
        <w:t>ервая ячейка&lt; /td&gt;&lt; td&gt;Вторая ячейка&lt; /td&gt;&lt; td&gt;Третья ячейка&lt; /td&gt;</w:t>
      </w:r>
      <w:r>
        <w:rPr>
          <w:rFonts w:ascii="Arial" w:hAnsi="Arial" w:cs="Arial"/>
          <w:color w:val="000000"/>
        </w:rPr>
        <w:br/>
        <w:t>  &lt; /tr&gt;</w:t>
      </w:r>
      <w:r>
        <w:rPr>
          <w:rFonts w:ascii="Arial" w:hAnsi="Arial" w:cs="Arial"/>
          <w:color w:val="000000"/>
        </w:rPr>
        <w:br/>
        <w:t>  &lt; tr&gt;</w:t>
      </w:r>
      <w:r>
        <w:rPr>
          <w:rFonts w:ascii="Arial" w:hAnsi="Arial" w:cs="Arial"/>
          <w:color w:val="000000"/>
        </w:rPr>
        <w:br/>
        <w:t>    &lt; td&gt;Четвертая ячейка&lt; /td&gt;&lt; td&gt;Пятая ячейка&lt; /td&gt;&lt; td&gt;Шестая ячейка&lt; /td&gt;</w:t>
      </w:r>
      <w:r>
        <w:rPr>
          <w:rFonts w:ascii="Arial" w:hAnsi="Arial" w:cs="Arial"/>
          <w:color w:val="000000"/>
        </w:rPr>
        <w:br/>
        <w:t>  &lt; /tr&gt;</w:t>
      </w:r>
      <w:r>
        <w:rPr>
          <w:rFonts w:ascii="Arial" w:hAnsi="Arial" w:cs="Arial"/>
          <w:color w:val="000000"/>
        </w:rPr>
        <w:br/>
        <w:t>&lt; /table&gt;</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Б</w:t>
      </w:r>
      <w:r>
        <w:rPr>
          <w:rFonts w:ascii="Arial" w:hAnsi="Arial" w:cs="Arial"/>
          <w:color w:val="000000"/>
          <w:sz w:val="22"/>
          <w:szCs w:val="22"/>
        </w:rPr>
        <w:t>раузер покажет:</w:t>
      </w:r>
    </w:p>
    <w:tbl>
      <w:tblPr>
        <w:tblW w:w="3585" w:type="dxa"/>
        <w:jc w:val="center"/>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418"/>
        <w:gridCol w:w="1047"/>
        <w:gridCol w:w="1120"/>
      </w:tblGrid>
      <w:tr w:rsidR="0031309A" w:rsidTr="0031309A">
        <w:trPr>
          <w:tblCellSpacing w:w="15" w:type="dxa"/>
          <w:jc w:val="center"/>
        </w:trPr>
        <w:tc>
          <w:tcPr>
            <w:tcW w:w="0" w:type="auto"/>
            <w:vAlign w:val="center"/>
            <w:hideMark/>
          </w:tcPr>
          <w:p w:rsidR="0031309A" w:rsidRDefault="0031309A">
            <w:pPr>
              <w:rPr>
                <w:rFonts w:ascii="Arial" w:hAnsi="Arial" w:cs="Arial"/>
                <w:sz w:val="24"/>
                <w:szCs w:val="24"/>
              </w:rPr>
            </w:pPr>
            <w:r>
              <w:rPr>
                <w:rFonts w:ascii="Arial" w:hAnsi="Arial" w:cs="Arial"/>
              </w:rPr>
              <w:t>Первая ячейка</w:t>
            </w:r>
          </w:p>
        </w:tc>
        <w:tc>
          <w:tcPr>
            <w:tcW w:w="0" w:type="auto"/>
            <w:vAlign w:val="center"/>
            <w:hideMark/>
          </w:tcPr>
          <w:p w:rsidR="0031309A" w:rsidRDefault="0031309A">
            <w:pPr>
              <w:rPr>
                <w:rFonts w:ascii="Arial" w:hAnsi="Arial" w:cs="Arial"/>
                <w:sz w:val="24"/>
                <w:szCs w:val="24"/>
              </w:rPr>
            </w:pPr>
            <w:r>
              <w:rPr>
                <w:rFonts w:ascii="Arial" w:hAnsi="Arial" w:cs="Arial"/>
              </w:rPr>
              <w:t>Вторая ячейка</w:t>
            </w:r>
          </w:p>
        </w:tc>
        <w:tc>
          <w:tcPr>
            <w:tcW w:w="0" w:type="auto"/>
            <w:vAlign w:val="center"/>
            <w:hideMark/>
          </w:tcPr>
          <w:p w:rsidR="0031309A" w:rsidRDefault="0031309A">
            <w:pPr>
              <w:rPr>
                <w:rFonts w:ascii="Arial" w:hAnsi="Arial" w:cs="Arial"/>
                <w:sz w:val="24"/>
                <w:szCs w:val="24"/>
              </w:rPr>
            </w:pPr>
            <w:r>
              <w:rPr>
                <w:rFonts w:ascii="Arial" w:hAnsi="Arial" w:cs="Arial"/>
              </w:rPr>
              <w:t>Третья ячейка</w:t>
            </w:r>
          </w:p>
        </w:tc>
      </w:tr>
      <w:tr w:rsidR="0031309A" w:rsidTr="0031309A">
        <w:trPr>
          <w:tblCellSpacing w:w="15" w:type="dxa"/>
          <w:jc w:val="center"/>
        </w:trPr>
        <w:tc>
          <w:tcPr>
            <w:tcW w:w="0" w:type="auto"/>
            <w:vAlign w:val="center"/>
            <w:hideMark/>
          </w:tcPr>
          <w:p w:rsidR="0031309A" w:rsidRDefault="0031309A">
            <w:pPr>
              <w:rPr>
                <w:rFonts w:ascii="Arial" w:hAnsi="Arial" w:cs="Arial"/>
                <w:sz w:val="24"/>
                <w:szCs w:val="24"/>
              </w:rPr>
            </w:pPr>
            <w:r>
              <w:rPr>
                <w:rFonts w:ascii="Arial" w:hAnsi="Arial" w:cs="Arial"/>
              </w:rPr>
              <w:t>Четвертая ячейка</w:t>
            </w:r>
          </w:p>
        </w:tc>
        <w:tc>
          <w:tcPr>
            <w:tcW w:w="0" w:type="auto"/>
            <w:vAlign w:val="center"/>
            <w:hideMark/>
          </w:tcPr>
          <w:p w:rsidR="0031309A" w:rsidRDefault="0031309A">
            <w:pPr>
              <w:rPr>
                <w:rFonts w:ascii="Arial" w:hAnsi="Arial" w:cs="Arial"/>
                <w:sz w:val="24"/>
                <w:szCs w:val="24"/>
              </w:rPr>
            </w:pPr>
            <w:r>
              <w:rPr>
                <w:rFonts w:ascii="Arial" w:hAnsi="Arial" w:cs="Arial"/>
              </w:rPr>
              <w:t>Пятая ячейка</w:t>
            </w:r>
          </w:p>
        </w:tc>
        <w:tc>
          <w:tcPr>
            <w:tcW w:w="0" w:type="auto"/>
            <w:vAlign w:val="center"/>
            <w:hideMark/>
          </w:tcPr>
          <w:p w:rsidR="0031309A" w:rsidRDefault="0031309A">
            <w:pPr>
              <w:rPr>
                <w:rFonts w:ascii="Arial" w:hAnsi="Arial" w:cs="Arial"/>
                <w:sz w:val="24"/>
                <w:szCs w:val="24"/>
              </w:rPr>
            </w:pPr>
            <w:r>
              <w:rPr>
                <w:rFonts w:ascii="Arial" w:hAnsi="Arial" w:cs="Arial"/>
              </w:rPr>
              <w:t>Шестая ячейка</w:t>
            </w:r>
          </w:p>
        </w:tc>
      </w:tr>
    </w:tbl>
    <w:p w:rsidR="0031309A" w:rsidRDefault="0031309A" w:rsidP="0031309A">
      <w:pPr>
        <w:pStyle w:val="a3"/>
        <w:rPr>
          <w:rFonts w:ascii="Arial" w:hAnsi="Arial" w:cs="Arial"/>
          <w:color w:val="000000"/>
          <w:sz w:val="22"/>
          <w:szCs w:val="22"/>
        </w:rPr>
      </w:pPr>
      <w:r>
        <w:rPr>
          <w:rFonts w:ascii="Arial" w:hAnsi="Arial" w:cs="Arial"/>
          <w:color w:val="000000"/>
          <w:sz w:val="22"/>
          <w:szCs w:val="22"/>
        </w:rPr>
        <w:lastRenderedPageBreak/>
        <w:t>   </w:t>
      </w:r>
      <w:r>
        <w:rPr>
          <w:rStyle w:val="pb"/>
          <w:rFonts w:ascii="Arial" w:hAnsi="Arial" w:cs="Arial"/>
          <w:color w:val="000000"/>
          <w:sz w:val="36"/>
          <w:szCs w:val="36"/>
        </w:rPr>
        <w:t>Д</w:t>
      </w:r>
      <w:r>
        <w:rPr>
          <w:rFonts w:ascii="Arial" w:hAnsi="Arial" w:cs="Arial"/>
          <w:color w:val="000000"/>
          <w:sz w:val="22"/>
          <w:szCs w:val="22"/>
        </w:rPr>
        <w:t>ля того</w:t>
      </w:r>
      <w:proofErr w:type="gramStart"/>
      <w:r>
        <w:rPr>
          <w:rFonts w:ascii="Arial" w:hAnsi="Arial" w:cs="Arial"/>
          <w:color w:val="000000"/>
          <w:sz w:val="22"/>
          <w:szCs w:val="22"/>
        </w:rPr>
        <w:t>,</w:t>
      </w:r>
      <w:proofErr w:type="gramEnd"/>
      <w:r>
        <w:rPr>
          <w:rFonts w:ascii="Arial" w:hAnsi="Arial" w:cs="Arial"/>
          <w:color w:val="000000"/>
          <w:sz w:val="22"/>
          <w:szCs w:val="22"/>
        </w:rPr>
        <w:t xml:space="preserve"> чтобы задать отступы</w:t>
      </w:r>
      <w:r>
        <w:rPr>
          <w:rStyle w:val="a4"/>
          <w:rFonts w:ascii="Arial" w:hAnsi="Arial" w:cs="Arial"/>
          <w:color w:val="000000"/>
          <w:sz w:val="22"/>
          <w:szCs w:val="22"/>
        </w:rPr>
        <w:t>внутри</w:t>
      </w:r>
      <w:r>
        <w:rPr>
          <w:rFonts w:ascii="Arial" w:hAnsi="Arial" w:cs="Arial"/>
          <w:color w:val="000000"/>
          <w:sz w:val="22"/>
          <w:szCs w:val="22"/>
        </w:rPr>
        <w:t>ячеек применяется атрибут «</w:t>
      </w:r>
      <w:r>
        <w:rPr>
          <w:rStyle w:val="a4"/>
          <w:rFonts w:ascii="Arial" w:hAnsi="Arial" w:cs="Arial"/>
          <w:color w:val="000000"/>
          <w:sz w:val="22"/>
          <w:szCs w:val="22"/>
        </w:rPr>
        <w:t>cellpadding</w:t>
      </w:r>
      <w:r>
        <w:rPr>
          <w:rFonts w:ascii="Arial" w:hAnsi="Arial" w:cs="Arial"/>
          <w:color w:val="000000"/>
          <w:sz w:val="22"/>
          <w:szCs w:val="22"/>
        </w:rPr>
        <w:t>». Если в нашем HTML-коде поменять первую строку:</w:t>
      </w:r>
    </w:p>
    <w:p w:rsidR="0031309A" w:rsidRDefault="0031309A" w:rsidP="0031309A">
      <w:pPr>
        <w:shd w:val="clear" w:color="auto" w:fill="EEEEEE"/>
        <w:rPr>
          <w:rFonts w:ascii="Arial" w:hAnsi="Arial" w:cs="Arial"/>
          <w:color w:val="000000"/>
        </w:rPr>
      </w:pPr>
      <w:r>
        <w:rPr>
          <w:rFonts w:ascii="Arial" w:hAnsi="Arial" w:cs="Arial"/>
          <w:color w:val="000000"/>
        </w:rPr>
        <w:t>&lt; table border="1"</w:t>
      </w:r>
      <w:r>
        <w:rPr>
          <w:rStyle w:val="a4"/>
          <w:rFonts w:ascii="Arial" w:hAnsi="Arial" w:cs="Arial"/>
          <w:color w:val="000000"/>
        </w:rPr>
        <w:t>cellpadding</w:t>
      </w:r>
      <w:r>
        <w:rPr>
          <w:rFonts w:ascii="Arial" w:hAnsi="Arial" w:cs="Arial"/>
          <w:color w:val="000000"/>
        </w:rPr>
        <w:t>="10"&gt;</w:t>
      </w:r>
      <w:r>
        <w:rPr>
          <w:rFonts w:ascii="Arial" w:hAnsi="Arial" w:cs="Arial"/>
          <w:color w:val="000000"/>
        </w:rPr>
        <w:br/>
        <w:t>  &lt; tr&gt;</w:t>
      </w:r>
      <w:r>
        <w:rPr>
          <w:rFonts w:ascii="Arial" w:hAnsi="Arial" w:cs="Arial"/>
          <w:color w:val="000000"/>
        </w:rPr>
        <w:br/>
        <w:t>    &lt; td</w:t>
      </w:r>
      <w:proofErr w:type="gramStart"/>
      <w:r>
        <w:rPr>
          <w:rFonts w:ascii="Arial" w:hAnsi="Arial" w:cs="Arial"/>
          <w:color w:val="000000"/>
        </w:rPr>
        <w:t>&gt;П</w:t>
      </w:r>
      <w:proofErr w:type="gramEnd"/>
      <w:r>
        <w:rPr>
          <w:rFonts w:ascii="Arial" w:hAnsi="Arial" w:cs="Arial"/>
          <w:color w:val="000000"/>
        </w:rPr>
        <w:t>ервая ячейка&lt; /td&gt;&lt; td&gt;Вторая ячейка&lt; /td&gt;&lt; td&gt;Третья ячейка&lt; /td&gt;</w:t>
      </w:r>
      <w:r>
        <w:rPr>
          <w:rFonts w:ascii="Arial" w:hAnsi="Arial" w:cs="Arial"/>
          <w:color w:val="000000"/>
        </w:rPr>
        <w:br/>
        <w:t>  &lt; /tr&gt;</w:t>
      </w:r>
      <w:r>
        <w:rPr>
          <w:rFonts w:ascii="Arial" w:hAnsi="Arial" w:cs="Arial"/>
          <w:color w:val="000000"/>
        </w:rPr>
        <w:br/>
        <w:t>  &lt; tr&gt;</w:t>
      </w:r>
      <w:r>
        <w:rPr>
          <w:rFonts w:ascii="Arial" w:hAnsi="Arial" w:cs="Arial"/>
          <w:color w:val="000000"/>
        </w:rPr>
        <w:br/>
        <w:t>    &lt; td&gt;Четвертая ячейка&lt; /td&gt;&lt; td&gt;Пятая ячейка&lt; /td&gt;&lt; td&gt;Шестая ячейка&lt; /td&gt;</w:t>
      </w:r>
      <w:r>
        <w:rPr>
          <w:rFonts w:ascii="Arial" w:hAnsi="Arial" w:cs="Arial"/>
          <w:color w:val="000000"/>
        </w:rPr>
        <w:br/>
        <w:t>  &lt; /tr&gt;</w:t>
      </w:r>
      <w:r>
        <w:rPr>
          <w:rFonts w:ascii="Arial" w:hAnsi="Arial" w:cs="Arial"/>
          <w:color w:val="000000"/>
        </w:rPr>
        <w:br/>
        <w:t>&lt; /table&gt;</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то мы получим:</w:t>
      </w:r>
    </w:p>
    <w:tbl>
      <w:tblPr>
        <w:tblW w:w="3915" w:type="dxa"/>
        <w:jc w:val="center"/>
        <w:tblCellSpacing w:w="15" w:type="dxa"/>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tblPr>
      <w:tblGrid>
        <w:gridCol w:w="1523"/>
        <w:gridCol w:w="1167"/>
        <w:gridCol w:w="1225"/>
      </w:tblGrid>
      <w:tr w:rsidR="0031309A" w:rsidTr="003130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Первая ячейка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Вторая ячейка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Третья ячейка</w:t>
            </w:r>
          </w:p>
        </w:tc>
      </w:tr>
      <w:tr w:rsidR="0031309A" w:rsidTr="003130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Четвертая ячейка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Пятая ячейка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Шестая ячейка</w:t>
            </w:r>
          </w:p>
        </w:tc>
      </w:tr>
    </w:tbl>
    <w:p w:rsidR="0031309A" w:rsidRDefault="0031309A" w:rsidP="0031309A">
      <w:pPr>
        <w:rPr>
          <w:rFonts w:ascii="Times New Roman" w:hAnsi="Times New Roman" w:cs="Times New Roman"/>
          <w:sz w:val="24"/>
          <w:szCs w:val="24"/>
        </w:rPr>
      </w:pPr>
      <w:r>
        <w:rPr>
          <w:rFonts w:ascii="Arial" w:hAnsi="Arial" w:cs="Arial"/>
          <w:color w:val="000000"/>
        </w:rPr>
        <w:br/>
      </w:r>
      <w:r>
        <w:rPr>
          <w:rFonts w:ascii="Arial" w:hAnsi="Arial" w:cs="Arial"/>
          <w:color w:val="000000"/>
        </w:rPr>
        <w:br/>
      </w:r>
      <w:bookmarkStart w:id="3" w:name="4"/>
      <w:bookmarkEnd w:id="3"/>
    </w:p>
    <w:p w:rsidR="0031309A" w:rsidRDefault="0031309A" w:rsidP="0031309A">
      <w:pPr>
        <w:pStyle w:val="2"/>
        <w:spacing w:before="750" w:beforeAutospacing="0" w:after="300" w:afterAutospacing="0" w:line="330" w:lineRule="atLeast"/>
        <w:rPr>
          <w:rFonts w:ascii="Century Gothic" w:hAnsi="Century Gothic"/>
          <w:b w:val="0"/>
          <w:bCs w:val="0"/>
          <w:sz w:val="30"/>
          <w:szCs w:val="30"/>
        </w:rPr>
      </w:pPr>
      <w:r>
        <w:rPr>
          <w:rFonts w:ascii="Century Gothic" w:hAnsi="Century Gothic"/>
          <w:b w:val="0"/>
          <w:bCs w:val="0"/>
          <w:sz w:val="30"/>
          <w:szCs w:val="30"/>
        </w:rPr>
        <w:t>§ 4. Объединение ячеек таблицы</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Ч</w:t>
      </w:r>
      <w:r>
        <w:rPr>
          <w:rFonts w:ascii="Arial" w:hAnsi="Arial" w:cs="Arial"/>
          <w:color w:val="000000"/>
          <w:sz w:val="22"/>
          <w:szCs w:val="22"/>
        </w:rPr>
        <w:t>тобы объединить ячейки таблицы по горизонтали (столбцам) или по вертикали (строкам), в HTML применяются следующие атрибуты:</w:t>
      </w:r>
    </w:p>
    <w:p w:rsidR="0031309A" w:rsidRDefault="0031309A" w:rsidP="0031309A">
      <w:pPr>
        <w:pStyle w:val="a3"/>
        <w:rPr>
          <w:rFonts w:ascii="Arial" w:hAnsi="Arial" w:cs="Arial"/>
          <w:color w:val="000000"/>
          <w:sz w:val="22"/>
          <w:szCs w:val="22"/>
        </w:rPr>
      </w:pPr>
      <w:r>
        <w:rPr>
          <w:rStyle w:val="a4"/>
          <w:rFonts w:ascii="Arial" w:hAnsi="Arial" w:cs="Arial"/>
          <w:color w:val="000000"/>
          <w:sz w:val="22"/>
          <w:szCs w:val="22"/>
        </w:rPr>
        <w:t>colspan</w:t>
      </w:r>
      <w:r>
        <w:rPr>
          <w:rFonts w:ascii="Arial" w:hAnsi="Arial" w:cs="Arial"/>
          <w:color w:val="000000"/>
          <w:sz w:val="22"/>
          <w:szCs w:val="22"/>
        </w:rPr>
        <w:t>— объединение ячеек по горизонтали (столбцам);</w:t>
      </w:r>
    </w:p>
    <w:p w:rsidR="0031309A" w:rsidRDefault="0031309A" w:rsidP="0031309A">
      <w:pPr>
        <w:pStyle w:val="a3"/>
        <w:rPr>
          <w:rFonts w:ascii="Arial" w:hAnsi="Arial" w:cs="Arial"/>
          <w:color w:val="000000"/>
          <w:sz w:val="22"/>
          <w:szCs w:val="22"/>
        </w:rPr>
      </w:pPr>
      <w:r>
        <w:rPr>
          <w:rStyle w:val="a4"/>
          <w:rFonts w:ascii="Arial" w:hAnsi="Arial" w:cs="Arial"/>
          <w:color w:val="000000"/>
          <w:sz w:val="22"/>
          <w:szCs w:val="22"/>
        </w:rPr>
        <w:t>rowspan</w:t>
      </w:r>
      <w:r>
        <w:rPr>
          <w:rFonts w:ascii="Arial" w:hAnsi="Arial" w:cs="Arial"/>
          <w:color w:val="000000"/>
          <w:sz w:val="22"/>
          <w:szCs w:val="22"/>
        </w:rPr>
        <w:t>— объединение ячеек по вертикали (строкам).</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Н</w:t>
      </w:r>
      <w:r>
        <w:rPr>
          <w:rFonts w:ascii="Arial" w:hAnsi="Arial" w:cs="Arial"/>
          <w:color w:val="000000"/>
          <w:sz w:val="22"/>
          <w:szCs w:val="22"/>
        </w:rPr>
        <w:t>апример, изменим наш HTML-код так:</w:t>
      </w:r>
    </w:p>
    <w:p w:rsidR="0031309A" w:rsidRDefault="0031309A" w:rsidP="0031309A">
      <w:pPr>
        <w:shd w:val="clear" w:color="auto" w:fill="EEEEEE"/>
        <w:rPr>
          <w:rFonts w:ascii="Arial" w:hAnsi="Arial" w:cs="Arial"/>
          <w:color w:val="000000"/>
        </w:rPr>
      </w:pPr>
      <w:r>
        <w:rPr>
          <w:rFonts w:ascii="Arial" w:hAnsi="Arial" w:cs="Arial"/>
          <w:color w:val="000000"/>
        </w:rPr>
        <w:t>&lt; table border="1" cellpadding="10"&gt;</w:t>
      </w:r>
      <w:r>
        <w:rPr>
          <w:rFonts w:ascii="Arial" w:hAnsi="Arial" w:cs="Arial"/>
          <w:color w:val="000000"/>
        </w:rPr>
        <w:br/>
        <w:t>  &lt; tr&gt;</w:t>
      </w:r>
      <w:r>
        <w:rPr>
          <w:rFonts w:ascii="Arial" w:hAnsi="Arial" w:cs="Arial"/>
          <w:color w:val="000000"/>
        </w:rPr>
        <w:br/>
        <w:t>    &lt; td</w:t>
      </w:r>
      <w:r>
        <w:rPr>
          <w:rStyle w:val="a4"/>
          <w:rFonts w:ascii="Arial" w:hAnsi="Arial" w:cs="Arial"/>
          <w:color w:val="000000"/>
        </w:rPr>
        <w:t>colspan</w:t>
      </w:r>
      <w:r>
        <w:rPr>
          <w:rFonts w:ascii="Arial" w:hAnsi="Arial" w:cs="Arial"/>
          <w:color w:val="000000"/>
        </w:rPr>
        <w:t>="2"&gt;Первая и вторая ячейки&lt; /td&gt;&lt; td</w:t>
      </w:r>
      <w:proofErr w:type="gramStart"/>
      <w:r>
        <w:rPr>
          <w:rFonts w:ascii="Arial" w:hAnsi="Arial" w:cs="Arial"/>
          <w:color w:val="000000"/>
        </w:rPr>
        <w:t>&gt;Т</w:t>
      </w:r>
      <w:proofErr w:type="gramEnd"/>
      <w:r>
        <w:rPr>
          <w:rFonts w:ascii="Arial" w:hAnsi="Arial" w:cs="Arial"/>
          <w:color w:val="000000"/>
        </w:rPr>
        <w:t>ретья ячейка&lt; /td&gt;</w:t>
      </w:r>
      <w:r>
        <w:rPr>
          <w:rFonts w:ascii="Arial" w:hAnsi="Arial" w:cs="Arial"/>
          <w:color w:val="000000"/>
        </w:rPr>
        <w:br/>
        <w:t>  &lt; /tr&gt;</w:t>
      </w:r>
      <w:r>
        <w:rPr>
          <w:rFonts w:ascii="Arial" w:hAnsi="Arial" w:cs="Arial"/>
          <w:color w:val="000000"/>
        </w:rPr>
        <w:br/>
        <w:t>  &lt; tr&gt;</w:t>
      </w:r>
      <w:r>
        <w:rPr>
          <w:rFonts w:ascii="Arial" w:hAnsi="Arial" w:cs="Arial"/>
          <w:color w:val="000000"/>
        </w:rPr>
        <w:br/>
        <w:t>    &lt; td&gt;Четвертая ячейка&lt; /td&gt;&lt; td&gt;Пятая ячейка&lt; /td&gt;&lt; td&gt;Шестая ячейка&lt; /td&gt;</w:t>
      </w:r>
      <w:r>
        <w:rPr>
          <w:rFonts w:ascii="Arial" w:hAnsi="Arial" w:cs="Arial"/>
          <w:color w:val="000000"/>
        </w:rPr>
        <w:br/>
        <w:t>  &lt; /tr&gt;</w:t>
      </w:r>
      <w:r>
        <w:rPr>
          <w:rFonts w:ascii="Arial" w:hAnsi="Arial" w:cs="Arial"/>
          <w:color w:val="000000"/>
        </w:rPr>
        <w:br/>
        <w:t>&lt; /table&gt;</w:t>
      </w:r>
    </w:p>
    <w:p w:rsidR="0031309A" w:rsidRDefault="0031309A" w:rsidP="0031309A">
      <w:pPr>
        <w:pStyle w:val="a3"/>
        <w:rPr>
          <w:rFonts w:ascii="Arial" w:hAnsi="Arial" w:cs="Arial"/>
          <w:color w:val="000000"/>
          <w:sz w:val="22"/>
          <w:szCs w:val="22"/>
        </w:rPr>
      </w:pPr>
      <w:r>
        <w:rPr>
          <w:rFonts w:ascii="Arial" w:hAnsi="Arial" w:cs="Arial"/>
          <w:color w:val="000000"/>
          <w:sz w:val="22"/>
          <w:szCs w:val="22"/>
        </w:rPr>
        <w:lastRenderedPageBreak/>
        <w:t>   </w:t>
      </w:r>
      <w:r>
        <w:rPr>
          <w:rStyle w:val="pb"/>
          <w:rFonts w:ascii="Arial" w:hAnsi="Arial" w:cs="Arial"/>
          <w:color w:val="000000"/>
          <w:sz w:val="36"/>
          <w:szCs w:val="36"/>
        </w:rPr>
        <w:t>Т</w:t>
      </w:r>
      <w:r>
        <w:rPr>
          <w:rFonts w:ascii="Arial" w:hAnsi="Arial" w:cs="Arial"/>
          <w:color w:val="000000"/>
          <w:sz w:val="22"/>
          <w:szCs w:val="22"/>
        </w:rPr>
        <w:t>огда в браузере мы увидим:</w:t>
      </w:r>
    </w:p>
    <w:tbl>
      <w:tblPr>
        <w:tblW w:w="3855" w:type="dxa"/>
        <w:jc w:val="center"/>
        <w:tblCellSpacing w:w="15" w:type="dxa"/>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tblPr>
      <w:tblGrid>
        <w:gridCol w:w="1516"/>
        <w:gridCol w:w="1119"/>
        <w:gridCol w:w="1220"/>
      </w:tblGrid>
      <w:tr w:rsidR="0031309A" w:rsidTr="0031309A">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Первая и вторая ячейки</w:t>
            </w:r>
          </w:p>
        </w:tc>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Третья ячейка</w:t>
            </w:r>
          </w:p>
        </w:tc>
      </w:tr>
      <w:tr w:rsidR="0031309A" w:rsidTr="003130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Четвертая ячейка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Пятая ячейка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Шестая ячейка</w:t>
            </w:r>
          </w:p>
        </w:tc>
      </w:tr>
    </w:tbl>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А</w:t>
      </w:r>
      <w:r>
        <w:rPr>
          <w:rFonts w:ascii="Arial" w:hAnsi="Arial" w:cs="Arial"/>
          <w:color w:val="000000"/>
          <w:sz w:val="22"/>
          <w:szCs w:val="22"/>
        </w:rPr>
        <w:t>если так:</w:t>
      </w:r>
    </w:p>
    <w:p w:rsidR="0031309A" w:rsidRDefault="0031309A" w:rsidP="0031309A">
      <w:pPr>
        <w:shd w:val="clear" w:color="auto" w:fill="EEEEEE"/>
        <w:rPr>
          <w:rFonts w:ascii="Arial" w:hAnsi="Arial" w:cs="Arial"/>
          <w:color w:val="000000"/>
        </w:rPr>
      </w:pPr>
      <w:r>
        <w:rPr>
          <w:rFonts w:ascii="Arial" w:hAnsi="Arial" w:cs="Arial"/>
          <w:color w:val="000000"/>
        </w:rPr>
        <w:t>&lt; table border="1" cellpadding="10"&gt;</w:t>
      </w:r>
      <w:r>
        <w:rPr>
          <w:rFonts w:ascii="Arial" w:hAnsi="Arial" w:cs="Arial"/>
          <w:color w:val="000000"/>
        </w:rPr>
        <w:br/>
        <w:t>  &lt; tr&gt;</w:t>
      </w:r>
      <w:r>
        <w:rPr>
          <w:rFonts w:ascii="Arial" w:hAnsi="Arial" w:cs="Arial"/>
          <w:color w:val="000000"/>
        </w:rPr>
        <w:br/>
        <w:t>    &lt; td</w:t>
      </w:r>
      <w:proofErr w:type="gramStart"/>
      <w:r>
        <w:rPr>
          <w:rFonts w:ascii="Arial" w:hAnsi="Arial" w:cs="Arial"/>
          <w:color w:val="000000"/>
        </w:rPr>
        <w:t>&gt;П</w:t>
      </w:r>
      <w:proofErr w:type="gramEnd"/>
      <w:r>
        <w:rPr>
          <w:rFonts w:ascii="Arial" w:hAnsi="Arial" w:cs="Arial"/>
          <w:color w:val="000000"/>
        </w:rPr>
        <w:t>ервая ячейка&lt; /td&gt;&lt; td&gt;Вторая ячейка&lt; /td&gt;&lt; td</w:t>
      </w:r>
      <w:r>
        <w:rPr>
          <w:rStyle w:val="a4"/>
          <w:rFonts w:ascii="Arial" w:hAnsi="Arial" w:cs="Arial"/>
          <w:color w:val="000000"/>
        </w:rPr>
        <w:t>rowspan</w:t>
      </w:r>
      <w:r>
        <w:rPr>
          <w:rFonts w:ascii="Arial" w:hAnsi="Arial" w:cs="Arial"/>
          <w:color w:val="000000"/>
        </w:rPr>
        <w:t>="2"&gt;Третья и шестая ячейки&lt; /td&gt;</w:t>
      </w:r>
      <w:r>
        <w:rPr>
          <w:rFonts w:ascii="Arial" w:hAnsi="Arial" w:cs="Arial"/>
          <w:color w:val="000000"/>
        </w:rPr>
        <w:br/>
        <w:t>  &lt; /tr&gt;</w:t>
      </w:r>
      <w:r>
        <w:rPr>
          <w:rFonts w:ascii="Arial" w:hAnsi="Arial" w:cs="Arial"/>
          <w:color w:val="000000"/>
        </w:rPr>
        <w:br/>
        <w:t>  &lt; tr&gt;</w:t>
      </w:r>
      <w:r>
        <w:rPr>
          <w:rFonts w:ascii="Arial" w:hAnsi="Arial" w:cs="Arial"/>
          <w:color w:val="000000"/>
        </w:rPr>
        <w:br/>
        <w:t>    &lt; td&gt;Четвертая ячейка&lt; /td&gt;&lt; td&gt;Пятая ячейка&lt; /td&gt;</w:t>
      </w:r>
      <w:r>
        <w:rPr>
          <w:rFonts w:ascii="Arial" w:hAnsi="Arial" w:cs="Arial"/>
          <w:color w:val="000000"/>
        </w:rPr>
        <w:br/>
        <w:t>  &lt; /tr&gt;</w:t>
      </w:r>
      <w:r>
        <w:rPr>
          <w:rFonts w:ascii="Arial" w:hAnsi="Arial" w:cs="Arial"/>
          <w:color w:val="000000"/>
        </w:rPr>
        <w:br/>
        <w:t>&lt; /table&gt;</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то получим:</w:t>
      </w:r>
    </w:p>
    <w:tbl>
      <w:tblPr>
        <w:tblW w:w="3885" w:type="dxa"/>
        <w:jc w:val="center"/>
        <w:tblCellSpacing w:w="15" w:type="dxa"/>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tblPr>
      <w:tblGrid>
        <w:gridCol w:w="1500"/>
        <w:gridCol w:w="1144"/>
        <w:gridCol w:w="1241"/>
      </w:tblGrid>
      <w:tr w:rsidR="0031309A" w:rsidTr="003130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Первая ячейка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Вторая ячейка</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Третья и шестая ячейки</w:t>
            </w:r>
          </w:p>
        </w:tc>
      </w:tr>
      <w:tr w:rsidR="0031309A" w:rsidTr="003130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Четвертая ячейка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Пятая ячейка</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p>
        </w:tc>
      </w:tr>
    </w:tbl>
    <w:p w:rsidR="0031309A" w:rsidRDefault="0031309A" w:rsidP="0031309A">
      <w:pPr>
        <w:pStyle w:val="2"/>
        <w:spacing w:before="750" w:beforeAutospacing="0" w:after="300" w:afterAutospacing="0" w:line="330" w:lineRule="atLeast"/>
        <w:rPr>
          <w:rFonts w:ascii="Century Gothic" w:hAnsi="Century Gothic"/>
          <w:b w:val="0"/>
          <w:bCs w:val="0"/>
          <w:sz w:val="30"/>
          <w:szCs w:val="30"/>
        </w:rPr>
      </w:pPr>
      <w:bookmarkStart w:id="4" w:name="5"/>
      <w:bookmarkEnd w:id="4"/>
      <w:r>
        <w:rPr>
          <w:rFonts w:ascii="Century Gothic" w:hAnsi="Century Gothic"/>
          <w:b w:val="0"/>
          <w:bCs w:val="0"/>
          <w:sz w:val="30"/>
          <w:szCs w:val="30"/>
        </w:rPr>
        <w:t>§ 5. Заголовок таблицы</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В</w:t>
      </w:r>
      <w:r>
        <w:rPr>
          <w:rFonts w:ascii="Arial" w:hAnsi="Arial" w:cs="Arial"/>
          <w:color w:val="000000"/>
          <w:sz w:val="22"/>
          <w:szCs w:val="22"/>
        </w:rPr>
        <w:t>случае использования таблицы для упорядочивания данных (а не для разметки страницы), может понадобиться использование заголовка. Заголовок таблицы задаётся тегом</w:t>
      </w:r>
      <w:r>
        <w:rPr>
          <w:rStyle w:val="a4"/>
          <w:rFonts w:ascii="Arial" w:hAnsi="Arial" w:cs="Arial"/>
          <w:color w:val="000000"/>
          <w:sz w:val="22"/>
          <w:szCs w:val="22"/>
        </w:rPr>
        <w:t>&lt; caption&gt;&lt; /caption&gt;</w:t>
      </w:r>
      <w:r>
        <w:rPr>
          <w:rFonts w:ascii="Arial" w:hAnsi="Arial" w:cs="Arial"/>
          <w:color w:val="000000"/>
          <w:sz w:val="22"/>
          <w:szCs w:val="22"/>
        </w:rPr>
        <w:t>. Например:</w:t>
      </w:r>
    </w:p>
    <w:p w:rsidR="0031309A" w:rsidRDefault="0031309A" w:rsidP="0031309A">
      <w:pPr>
        <w:shd w:val="clear" w:color="auto" w:fill="EEEEEE"/>
        <w:rPr>
          <w:rFonts w:ascii="Arial" w:hAnsi="Arial" w:cs="Arial"/>
          <w:color w:val="000000"/>
        </w:rPr>
      </w:pPr>
      <w:r>
        <w:rPr>
          <w:rFonts w:ascii="Arial" w:hAnsi="Arial" w:cs="Arial"/>
          <w:color w:val="000000"/>
        </w:rPr>
        <w:t>&lt; table border="1" cellpadding="10"&gt;</w:t>
      </w:r>
      <w:r>
        <w:rPr>
          <w:rFonts w:ascii="Arial" w:hAnsi="Arial" w:cs="Arial"/>
          <w:color w:val="000000"/>
        </w:rPr>
        <w:br/>
      </w:r>
      <w:r>
        <w:rPr>
          <w:rStyle w:val="a4"/>
          <w:rFonts w:ascii="Arial" w:hAnsi="Arial" w:cs="Arial"/>
          <w:color w:val="000000"/>
        </w:rPr>
        <w:t>&lt; caption&gt;Заголовок таблицы&lt; /caption&gt;</w:t>
      </w:r>
      <w:r>
        <w:rPr>
          <w:rFonts w:ascii="Arial" w:hAnsi="Arial" w:cs="Arial"/>
          <w:color w:val="000000"/>
        </w:rPr>
        <w:br/>
        <w:t>  &lt; tr&gt;</w:t>
      </w:r>
      <w:r>
        <w:rPr>
          <w:rFonts w:ascii="Arial" w:hAnsi="Arial" w:cs="Arial"/>
          <w:color w:val="000000"/>
        </w:rPr>
        <w:br/>
        <w:t>    &lt; td</w:t>
      </w:r>
      <w:proofErr w:type="gramStart"/>
      <w:r>
        <w:rPr>
          <w:rFonts w:ascii="Arial" w:hAnsi="Arial" w:cs="Arial"/>
          <w:color w:val="000000"/>
        </w:rPr>
        <w:t>&gt;П</w:t>
      </w:r>
      <w:proofErr w:type="gramEnd"/>
      <w:r>
        <w:rPr>
          <w:rFonts w:ascii="Arial" w:hAnsi="Arial" w:cs="Arial"/>
          <w:color w:val="000000"/>
        </w:rPr>
        <w:t>ервая ячейка&lt; /td&gt;&lt; td&gt;Вторая ячейка&lt; /td&gt;&lt; td&gt;Третья ячейка&lt; /td&gt;</w:t>
      </w:r>
      <w:r>
        <w:rPr>
          <w:rFonts w:ascii="Arial" w:hAnsi="Arial" w:cs="Arial"/>
          <w:color w:val="000000"/>
        </w:rPr>
        <w:br/>
        <w:t>  &lt; /tr&gt;</w:t>
      </w:r>
      <w:r>
        <w:rPr>
          <w:rFonts w:ascii="Arial" w:hAnsi="Arial" w:cs="Arial"/>
          <w:color w:val="000000"/>
        </w:rPr>
        <w:br/>
        <w:t>  &lt; tr&gt;</w:t>
      </w:r>
      <w:r>
        <w:rPr>
          <w:rFonts w:ascii="Arial" w:hAnsi="Arial" w:cs="Arial"/>
          <w:color w:val="000000"/>
        </w:rPr>
        <w:br/>
      </w:r>
      <w:r>
        <w:rPr>
          <w:rFonts w:ascii="Arial" w:hAnsi="Arial" w:cs="Arial"/>
          <w:color w:val="000000"/>
        </w:rPr>
        <w:lastRenderedPageBreak/>
        <w:t>    &lt; td&gt;Четвертая ячейка&lt; /td&gt;&lt; td&gt;Пятая ячейка&lt; /td&gt;&lt; td&gt;Шестая ячейка&lt; /td&gt;</w:t>
      </w:r>
      <w:r>
        <w:rPr>
          <w:rFonts w:ascii="Arial" w:hAnsi="Arial" w:cs="Arial"/>
          <w:color w:val="000000"/>
        </w:rPr>
        <w:br/>
        <w:t>  &lt; /tr&gt;</w:t>
      </w:r>
      <w:r>
        <w:rPr>
          <w:rFonts w:ascii="Arial" w:hAnsi="Arial" w:cs="Arial"/>
          <w:color w:val="000000"/>
        </w:rPr>
        <w:br/>
        <w:t>&lt; /table&gt;</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В</w:t>
      </w:r>
      <w:r>
        <w:rPr>
          <w:rFonts w:ascii="Arial" w:hAnsi="Arial" w:cs="Arial"/>
          <w:color w:val="000000"/>
          <w:sz w:val="22"/>
          <w:szCs w:val="22"/>
        </w:rPr>
        <w:t>браузере это выглядит так:</w:t>
      </w:r>
    </w:p>
    <w:tbl>
      <w:tblPr>
        <w:tblW w:w="3915" w:type="dxa"/>
        <w:jc w:val="center"/>
        <w:tblCellSpacing w:w="15" w:type="dxa"/>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tblPr>
      <w:tblGrid>
        <w:gridCol w:w="1523"/>
        <w:gridCol w:w="1167"/>
        <w:gridCol w:w="1225"/>
      </w:tblGrid>
      <w:tr w:rsidR="0031309A" w:rsidTr="0031309A">
        <w:trPr>
          <w:tblCellSpacing w:w="15" w:type="dxa"/>
          <w:jc w:val="center"/>
        </w:trPr>
        <w:tc>
          <w:tcPr>
            <w:tcW w:w="0" w:type="auto"/>
            <w:gridSpan w:val="3"/>
            <w:tcBorders>
              <w:top w:val="nil"/>
              <w:left w:val="nil"/>
              <w:bottom w:val="nil"/>
              <w:right w:val="nil"/>
            </w:tcBorders>
            <w:vAlign w:val="center"/>
            <w:hideMark/>
          </w:tcPr>
          <w:p w:rsidR="0031309A" w:rsidRDefault="0031309A">
            <w:pPr>
              <w:jc w:val="center"/>
              <w:rPr>
                <w:rFonts w:ascii="Arial" w:hAnsi="Arial" w:cs="Arial"/>
                <w:sz w:val="24"/>
                <w:szCs w:val="24"/>
              </w:rPr>
            </w:pPr>
            <w:r>
              <w:rPr>
                <w:rFonts w:ascii="Arial" w:hAnsi="Arial" w:cs="Arial"/>
              </w:rPr>
              <w:t>Заголовок таблицы</w:t>
            </w:r>
          </w:p>
        </w:tc>
      </w:tr>
      <w:tr w:rsidR="0031309A" w:rsidTr="003130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Первая ячейка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Вторая ячейка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Третья ячейка</w:t>
            </w:r>
          </w:p>
        </w:tc>
      </w:tr>
      <w:tr w:rsidR="0031309A" w:rsidTr="003130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Четвертая ячейка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Пятая ячейка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Шестая ячейка</w:t>
            </w:r>
          </w:p>
        </w:tc>
      </w:tr>
    </w:tbl>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К</w:t>
      </w:r>
      <w:r>
        <w:rPr>
          <w:rFonts w:ascii="Arial" w:hAnsi="Arial" w:cs="Arial"/>
          <w:color w:val="000000"/>
          <w:sz w:val="22"/>
          <w:szCs w:val="22"/>
        </w:rPr>
        <w:t>заголовку таблицы можно применить атрибут «</w:t>
      </w:r>
      <w:r>
        <w:rPr>
          <w:rStyle w:val="a4"/>
          <w:rFonts w:ascii="Arial" w:hAnsi="Arial" w:cs="Arial"/>
          <w:color w:val="000000"/>
          <w:sz w:val="22"/>
          <w:szCs w:val="22"/>
        </w:rPr>
        <w:t>align</w:t>
      </w:r>
      <w:r>
        <w:rPr>
          <w:rFonts w:ascii="Arial" w:hAnsi="Arial" w:cs="Arial"/>
          <w:color w:val="000000"/>
          <w:sz w:val="22"/>
          <w:szCs w:val="22"/>
        </w:rPr>
        <w:t>». Для выравнивания относительно таблицы.</w:t>
      </w:r>
    </w:p>
    <w:p w:rsidR="0031309A" w:rsidRDefault="0031309A" w:rsidP="0031309A">
      <w:pPr>
        <w:shd w:val="clear" w:color="auto" w:fill="EEEEEE"/>
        <w:rPr>
          <w:rFonts w:ascii="Arial" w:hAnsi="Arial" w:cs="Arial"/>
          <w:color w:val="000000"/>
        </w:rPr>
      </w:pPr>
      <w:r>
        <w:rPr>
          <w:rStyle w:val="slink"/>
          <w:rFonts w:ascii="Arial" w:hAnsi="Arial" w:cs="Arial"/>
          <w:b/>
          <w:bCs/>
          <w:color w:val="000000"/>
        </w:rPr>
        <w:t>Примечание</w:t>
      </w:r>
      <w:proofErr w:type="gramStart"/>
      <w:r>
        <w:rPr>
          <w:rStyle w:val="slink"/>
          <w:rFonts w:ascii="Arial" w:hAnsi="Arial" w:cs="Arial"/>
          <w:b/>
          <w:bCs/>
          <w:color w:val="000000"/>
        </w:rPr>
        <w:t>.</w:t>
      </w:r>
      <w:r>
        <w:rPr>
          <w:rFonts w:ascii="Arial" w:hAnsi="Arial" w:cs="Arial"/>
          <w:color w:val="000000"/>
        </w:rPr>
        <w:t>З</w:t>
      </w:r>
      <w:proofErr w:type="gramEnd"/>
      <w:r>
        <w:rPr>
          <w:rFonts w:ascii="Arial" w:hAnsi="Arial" w:cs="Arial"/>
          <w:color w:val="000000"/>
        </w:rPr>
        <w:t>начения атрибута «align» разными браузерами могут интерпретироваться по разному!</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У</w:t>
      </w:r>
      <w:r>
        <w:rPr>
          <w:rFonts w:ascii="Arial" w:hAnsi="Arial" w:cs="Arial"/>
          <w:color w:val="000000"/>
          <w:sz w:val="22"/>
          <w:szCs w:val="22"/>
        </w:rPr>
        <w:t>атрибута «align» бывают следующие значения:</w:t>
      </w:r>
    </w:p>
    <w:p w:rsidR="0031309A" w:rsidRDefault="0031309A" w:rsidP="0031309A">
      <w:pPr>
        <w:numPr>
          <w:ilvl w:val="0"/>
          <w:numId w:val="11"/>
        </w:numPr>
        <w:spacing w:before="100" w:beforeAutospacing="1" w:after="100" w:afterAutospacing="1" w:line="240" w:lineRule="auto"/>
        <w:rPr>
          <w:rFonts w:ascii="Arial" w:hAnsi="Arial" w:cs="Arial"/>
          <w:color w:val="000000"/>
        </w:rPr>
      </w:pPr>
      <w:r>
        <w:rPr>
          <w:rStyle w:val="a4"/>
          <w:rFonts w:ascii="Arial" w:hAnsi="Arial" w:cs="Arial"/>
          <w:color w:val="000000"/>
        </w:rPr>
        <w:t>left</w:t>
      </w:r>
      <w:r>
        <w:rPr>
          <w:rFonts w:ascii="Arial" w:hAnsi="Arial" w:cs="Arial"/>
          <w:color w:val="000000"/>
        </w:rPr>
        <w:t>— выравнивает заголовок по левому краю таблицы;</w:t>
      </w:r>
    </w:p>
    <w:p w:rsidR="0031309A" w:rsidRDefault="0031309A" w:rsidP="0031309A">
      <w:pPr>
        <w:spacing w:after="0"/>
        <w:ind w:left="720"/>
        <w:rPr>
          <w:rFonts w:ascii="Arial" w:hAnsi="Arial" w:cs="Arial"/>
          <w:color w:val="000000"/>
        </w:rPr>
      </w:pPr>
    </w:p>
    <w:p w:rsidR="0031309A" w:rsidRDefault="0031309A" w:rsidP="0031309A">
      <w:pPr>
        <w:numPr>
          <w:ilvl w:val="0"/>
          <w:numId w:val="11"/>
        </w:numPr>
        <w:spacing w:before="100" w:beforeAutospacing="1" w:after="100" w:afterAutospacing="1" w:line="240" w:lineRule="auto"/>
        <w:rPr>
          <w:rFonts w:ascii="Arial" w:hAnsi="Arial" w:cs="Arial"/>
          <w:color w:val="000000"/>
        </w:rPr>
      </w:pPr>
      <w:r>
        <w:rPr>
          <w:rStyle w:val="a4"/>
          <w:rFonts w:ascii="Arial" w:hAnsi="Arial" w:cs="Arial"/>
          <w:color w:val="000000"/>
        </w:rPr>
        <w:t>right</w:t>
      </w:r>
      <w:r>
        <w:rPr>
          <w:rFonts w:ascii="Arial" w:hAnsi="Arial" w:cs="Arial"/>
          <w:color w:val="000000"/>
        </w:rPr>
        <w:t>— выравнивает заголовок по правому краю таблицы;</w:t>
      </w:r>
    </w:p>
    <w:p w:rsidR="0031309A" w:rsidRDefault="0031309A" w:rsidP="0031309A">
      <w:pPr>
        <w:spacing w:after="0"/>
        <w:ind w:left="720"/>
        <w:rPr>
          <w:rFonts w:ascii="Arial" w:hAnsi="Arial" w:cs="Arial"/>
          <w:color w:val="000000"/>
        </w:rPr>
      </w:pPr>
    </w:p>
    <w:p w:rsidR="0031309A" w:rsidRDefault="0031309A" w:rsidP="0031309A">
      <w:pPr>
        <w:numPr>
          <w:ilvl w:val="0"/>
          <w:numId w:val="11"/>
        </w:numPr>
        <w:spacing w:before="100" w:beforeAutospacing="1" w:after="100" w:afterAutospacing="1" w:line="240" w:lineRule="auto"/>
        <w:rPr>
          <w:rFonts w:ascii="Arial" w:hAnsi="Arial" w:cs="Arial"/>
          <w:color w:val="000000"/>
        </w:rPr>
      </w:pPr>
      <w:r>
        <w:rPr>
          <w:rStyle w:val="a4"/>
          <w:rFonts w:ascii="Arial" w:hAnsi="Arial" w:cs="Arial"/>
          <w:color w:val="000000"/>
        </w:rPr>
        <w:t>center</w:t>
      </w:r>
      <w:r>
        <w:rPr>
          <w:rFonts w:ascii="Arial" w:hAnsi="Arial" w:cs="Arial"/>
          <w:color w:val="000000"/>
        </w:rPr>
        <w:t>— выравнивает заголовок по центру таблицы (значение по умолчанию);</w:t>
      </w:r>
    </w:p>
    <w:p w:rsidR="0031309A" w:rsidRDefault="0031309A" w:rsidP="0031309A">
      <w:pPr>
        <w:spacing w:after="0"/>
        <w:ind w:left="720"/>
        <w:rPr>
          <w:rFonts w:ascii="Arial" w:hAnsi="Arial" w:cs="Arial"/>
          <w:color w:val="000000"/>
        </w:rPr>
      </w:pPr>
    </w:p>
    <w:p w:rsidR="0031309A" w:rsidRDefault="0031309A" w:rsidP="0031309A">
      <w:pPr>
        <w:numPr>
          <w:ilvl w:val="0"/>
          <w:numId w:val="11"/>
        </w:numPr>
        <w:spacing w:before="100" w:beforeAutospacing="1" w:after="100" w:afterAutospacing="1" w:line="240" w:lineRule="auto"/>
        <w:rPr>
          <w:rFonts w:ascii="Arial" w:hAnsi="Arial" w:cs="Arial"/>
          <w:color w:val="000000"/>
        </w:rPr>
      </w:pPr>
      <w:r>
        <w:rPr>
          <w:rStyle w:val="a4"/>
          <w:rFonts w:ascii="Arial" w:hAnsi="Arial" w:cs="Arial"/>
          <w:color w:val="000000"/>
        </w:rPr>
        <w:t>top</w:t>
      </w:r>
      <w:r>
        <w:rPr>
          <w:rFonts w:ascii="Arial" w:hAnsi="Arial" w:cs="Arial"/>
          <w:color w:val="000000"/>
        </w:rPr>
        <w:t>— то же, что и «center», только работает во всех браузерах;</w:t>
      </w:r>
    </w:p>
    <w:p w:rsidR="0031309A" w:rsidRDefault="0031309A" w:rsidP="0031309A">
      <w:pPr>
        <w:spacing w:after="0"/>
        <w:ind w:left="720"/>
        <w:rPr>
          <w:rFonts w:ascii="Arial" w:hAnsi="Arial" w:cs="Arial"/>
          <w:color w:val="000000"/>
        </w:rPr>
      </w:pPr>
    </w:p>
    <w:p w:rsidR="0031309A" w:rsidRDefault="0031309A" w:rsidP="0031309A">
      <w:pPr>
        <w:numPr>
          <w:ilvl w:val="0"/>
          <w:numId w:val="11"/>
        </w:numPr>
        <w:spacing w:before="100" w:beforeAutospacing="1" w:after="100" w:afterAutospacing="1" w:line="240" w:lineRule="auto"/>
        <w:rPr>
          <w:rFonts w:ascii="Arial" w:hAnsi="Arial" w:cs="Arial"/>
          <w:color w:val="000000"/>
        </w:rPr>
      </w:pPr>
      <w:r>
        <w:rPr>
          <w:rStyle w:val="a4"/>
          <w:rFonts w:ascii="Arial" w:hAnsi="Arial" w:cs="Arial"/>
          <w:color w:val="000000"/>
        </w:rPr>
        <w:t>bottom</w:t>
      </w:r>
      <w:r>
        <w:rPr>
          <w:rFonts w:ascii="Arial" w:hAnsi="Arial" w:cs="Arial"/>
          <w:color w:val="000000"/>
        </w:rPr>
        <w:t>— заголовок размещается</w:t>
      </w:r>
      <w:r>
        <w:rPr>
          <w:rStyle w:val="a4"/>
          <w:rFonts w:ascii="Arial" w:hAnsi="Arial" w:cs="Arial"/>
          <w:color w:val="000000"/>
        </w:rPr>
        <w:t>под таблицей</w:t>
      </w:r>
      <w:r>
        <w:rPr>
          <w:rFonts w:ascii="Arial" w:hAnsi="Arial" w:cs="Arial"/>
          <w:color w:val="000000"/>
        </w:rPr>
        <w:t>по центру.</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П</w:t>
      </w:r>
      <w:r>
        <w:rPr>
          <w:rFonts w:ascii="Arial" w:hAnsi="Arial" w:cs="Arial"/>
          <w:color w:val="000000"/>
          <w:sz w:val="22"/>
          <w:szCs w:val="22"/>
        </w:rPr>
        <w:t>ример:</w:t>
      </w:r>
    </w:p>
    <w:p w:rsidR="0031309A" w:rsidRDefault="0031309A" w:rsidP="0031309A">
      <w:pPr>
        <w:shd w:val="clear" w:color="auto" w:fill="EEEEEE"/>
        <w:rPr>
          <w:rFonts w:ascii="Arial" w:hAnsi="Arial" w:cs="Arial"/>
          <w:color w:val="000000"/>
        </w:rPr>
      </w:pPr>
      <w:r>
        <w:rPr>
          <w:rFonts w:ascii="Arial" w:hAnsi="Arial" w:cs="Arial"/>
          <w:color w:val="000000"/>
        </w:rPr>
        <w:t>&lt; table border="1" cellpadding="10"&gt;</w:t>
      </w:r>
      <w:r>
        <w:rPr>
          <w:rFonts w:ascii="Arial" w:hAnsi="Arial" w:cs="Arial"/>
          <w:color w:val="000000"/>
        </w:rPr>
        <w:br/>
        <w:t>&lt; caption</w:t>
      </w:r>
      <w:r>
        <w:rPr>
          <w:rStyle w:val="a4"/>
          <w:rFonts w:ascii="Arial" w:hAnsi="Arial" w:cs="Arial"/>
          <w:color w:val="000000"/>
        </w:rPr>
        <w:t>align="bottom"</w:t>
      </w:r>
      <w:r>
        <w:rPr>
          <w:rFonts w:ascii="Arial" w:hAnsi="Arial" w:cs="Arial"/>
          <w:color w:val="000000"/>
        </w:rPr>
        <w:t>&gt;Заголовок таблицы&lt; /caption&gt;</w:t>
      </w:r>
      <w:r>
        <w:rPr>
          <w:rFonts w:ascii="Arial" w:hAnsi="Arial" w:cs="Arial"/>
          <w:color w:val="000000"/>
        </w:rPr>
        <w:br/>
        <w:t>  &lt; tr&gt;</w:t>
      </w:r>
      <w:r>
        <w:rPr>
          <w:rFonts w:ascii="Arial" w:hAnsi="Arial" w:cs="Arial"/>
          <w:color w:val="000000"/>
        </w:rPr>
        <w:br/>
      </w:r>
      <w:r>
        <w:rPr>
          <w:rFonts w:ascii="Arial" w:hAnsi="Arial" w:cs="Arial"/>
          <w:color w:val="000000"/>
        </w:rPr>
        <w:lastRenderedPageBreak/>
        <w:t>    &lt; td</w:t>
      </w:r>
      <w:proofErr w:type="gramStart"/>
      <w:r>
        <w:rPr>
          <w:rFonts w:ascii="Arial" w:hAnsi="Arial" w:cs="Arial"/>
          <w:color w:val="000000"/>
        </w:rPr>
        <w:t>&gt;П</w:t>
      </w:r>
      <w:proofErr w:type="gramEnd"/>
      <w:r>
        <w:rPr>
          <w:rFonts w:ascii="Arial" w:hAnsi="Arial" w:cs="Arial"/>
          <w:color w:val="000000"/>
        </w:rPr>
        <w:t>ервая ячейка&lt; /td&gt;&lt; td&gt;Вторая ячейка&lt; /td&gt;&lt; td&gt;Третья ячейка&lt; /td&gt;</w:t>
      </w:r>
      <w:r>
        <w:rPr>
          <w:rFonts w:ascii="Arial" w:hAnsi="Arial" w:cs="Arial"/>
          <w:color w:val="000000"/>
        </w:rPr>
        <w:br/>
        <w:t>  &lt; /tr&gt;</w:t>
      </w:r>
      <w:r>
        <w:rPr>
          <w:rFonts w:ascii="Arial" w:hAnsi="Arial" w:cs="Arial"/>
          <w:color w:val="000000"/>
        </w:rPr>
        <w:br/>
        <w:t>  &lt; tr&gt;</w:t>
      </w:r>
      <w:r>
        <w:rPr>
          <w:rFonts w:ascii="Arial" w:hAnsi="Arial" w:cs="Arial"/>
          <w:color w:val="000000"/>
        </w:rPr>
        <w:br/>
        <w:t>    &lt; td&gt;Четвертая ячейка&lt; /td&gt;&lt; td&gt;Пятая ячейка&lt; /td&gt;&lt; td&gt;Шестая ячейка&lt; /td&gt;</w:t>
      </w:r>
      <w:r>
        <w:rPr>
          <w:rFonts w:ascii="Arial" w:hAnsi="Arial" w:cs="Arial"/>
          <w:color w:val="000000"/>
        </w:rPr>
        <w:br/>
        <w:t>  &lt; /tr&gt;</w:t>
      </w:r>
      <w:r>
        <w:rPr>
          <w:rFonts w:ascii="Arial" w:hAnsi="Arial" w:cs="Arial"/>
          <w:color w:val="000000"/>
        </w:rPr>
        <w:br/>
        <w:t>&lt; /table&gt;</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В</w:t>
      </w:r>
      <w:r>
        <w:rPr>
          <w:rFonts w:ascii="Arial" w:hAnsi="Arial" w:cs="Arial"/>
          <w:color w:val="000000"/>
          <w:sz w:val="22"/>
          <w:szCs w:val="22"/>
        </w:rPr>
        <w:t>браузере:</w:t>
      </w:r>
    </w:p>
    <w:tbl>
      <w:tblPr>
        <w:tblW w:w="3915" w:type="dxa"/>
        <w:jc w:val="center"/>
        <w:tblCellSpacing w:w="15" w:type="dxa"/>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tblPr>
      <w:tblGrid>
        <w:gridCol w:w="1523"/>
        <w:gridCol w:w="1167"/>
        <w:gridCol w:w="1225"/>
      </w:tblGrid>
      <w:tr w:rsidR="0031309A" w:rsidTr="003130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Первая ячейка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Вторая ячейка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Третья ячейка</w:t>
            </w:r>
          </w:p>
        </w:tc>
      </w:tr>
      <w:tr w:rsidR="0031309A" w:rsidTr="003130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Четвертая ячейка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Пятая ячейка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Шестая ячейка</w:t>
            </w:r>
          </w:p>
        </w:tc>
      </w:tr>
      <w:tr w:rsidR="0031309A" w:rsidTr="0031309A">
        <w:trPr>
          <w:tblCellSpacing w:w="15" w:type="dxa"/>
          <w:jc w:val="center"/>
        </w:trPr>
        <w:tc>
          <w:tcPr>
            <w:tcW w:w="0" w:type="auto"/>
            <w:gridSpan w:val="3"/>
            <w:tcBorders>
              <w:top w:val="nil"/>
              <w:left w:val="nil"/>
              <w:bottom w:val="nil"/>
              <w:right w:val="nil"/>
            </w:tcBorders>
            <w:vAlign w:val="center"/>
            <w:hideMark/>
          </w:tcPr>
          <w:p w:rsidR="0031309A" w:rsidRDefault="0031309A">
            <w:pPr>
              <w:jc w:val="center"/>
              <w:textAlignment w:val="baseline"/>
              <w:rPr>
                <w:rFonts w:ascii="Arial" w:hAnsi="Arial" w:cs="Arial"/>
                <w:sz w:val="24"/>
                <w:szCs w:val="24"/>
              </w:rPr>
            </w:pPr>
            <w:r>
              <w:rPr>
                <w:rFonts w:ascii="Arial" w:hAnsi="Arial" w:cs="Arial"/>
              </w:rPr>
              <w:t>Заголовок таблицы</w:t>
            </w:r>
          </w:p>
        </w:tc>
      </w:tr>
    </w:tbl>
    <w:p w:rsidR="0031309A" w:rsidRDefault="0031309A" w:rsidP="0031309A">
      <w:pPr>
        <w:pStyle w:val="2"/>
        <w:spacing w:before="750" w:beforeAutospacing="0" w:after="300" w:afterAutospacing="0" w:line="330" w:lineRule="atLeast"/>
        <w:rPr>
          <w:rFonts w:ascii="Century Gothic" w:hAnsi="Century Gothic"/>
          <w:b w:val="0"/>
          <w:bCs w:val="0"/>
          <w:sz w:val="30"/>
          <w:szCs w:val="30"/>
        </w:rPr>
      </w:pPr>
      <w:bookmarkStart w:id="5" w:name="6"/>
      <w:bookmarkEnd w:id="5"/>
      <w:r>
        <w:rPr>
          <w:rFonts w:ascii="Century Gothic" w:hAnsi="Century Gothic"/>
          <w:b w:val="0"/>
          <w:bCs w:val="0"/>
          <w:sz w:val="30"/>
          <w:szCs w:val="30"/>
        </w:rPr>
        <w:t>§ 6. Размеры таблицы</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И</w:t>
      </w:r>
      <w:r>
        <w:rPr>
          <w:rFonts w:ascii="Arial" w:hAnsi="Arial" w:cs="Arial"/>
          <w:color w:val="000000"/>
          <w:sz w:val="22"/>
          <w:szCs w:val="22"/>
        </w:rPr>
        <w:t>зменить размеры таблицы и ячеек можно с помощью следующих атрибутов:</w:t>
      </w:r>
    </w:p>
    <w:p w:rsidR="0031309A" w:rsidRDefault="0031309A" w:rsidP="0031309A">
      <w:pPr>
        <w:numPr>
          <w:ilvl w:val="0"/>
          <w:numId w:val="12"/>
        </w:numPr>
        <w:spacing w:before="100" w:beforeAutospacing="1" w:after="100" w:afterAutospacing="1" w:line="240" w:lineRule="auto"/>
        <w:rPr>
          <w:rFonts w:ascii="Arial" w:hAnsi="Arial" w:cs="Arial"/>
          <w:color w:val="000000"/>
        </w:rPr>
      </w:pPr>
      <w:r>
        <w:rPr>
          <w:rStyle w:val="a4"/>
          <w:rFonts w:ascii="Arial" w:hAnsi="Arial" w:cs="Arial"/>
          <w:color w:val="000000"/>
        </w:rPr>
        <w:t>width</w:t>
      </w:r>
      <w:r>
        <w:rPr>
          <w:rFonts w:ascii="Arial" w:hAnsi="Arial" w:cs="Arial"/>
          <w:color w:val="000000"/>
        </w:rPr>
        <w:t>— ширина таблицы, столбца, ячейки;</w:t>
      </w:r>
    </w:p>
    <w:p w:rsidR="0031309A" w:rsidRDefault="0031309A" w:rsidP="0031309A">
      <w:pPr>
        <w:spacing w:after="0"/>
        <w:ind w:left="720"/>
        <w:rPr>
          <w:rFonts w:ascii="Arial" w:hAnsi="Arial" w:cs="Arial"/>
          <w:color w:val="000000"/>
        </w:rPr>
      </w:pPr>
    </w:p>
    <w:p w:rsidR="0031309A" w:rsidRDefault="0031309A" w:rsidP="0031309A">
      <w:pPr>
        <w:numPr>
          <w:ilvl w:val="0"/>
          <w:numId w:val="12"/>
        </w:numPr>
        <w:spacing w:before="100" w:beforeAutospacing="1" w:after="100" w:afterAutospacing="1" w:line="240" w:lineRule="auto"/>
        <w:rPr>
          <w:rFonts w:ascii="Arial" w:hAnsi="Arial" w:cs="Arial"/>
          <w:color w:val="000000"/>
        </w:rPr>
      </w:pPr>
      <w:r>
        <w:rPr>
          <w:rStyle w:val="a4"/>
          <w:rFonts w:ascii="Arial" w:hAnsi="Arial" w:cs="Arial"/>
          <w:color w:val="000000"/>
        </w:rPr>
        <w:t>height</w:t>
      </w:r>
      <w:r>
        <w:rPr>
          <w:rFonts w:ascii="Arial" w:hAnsi="Arial" w:cs="Arial"/>
          <w:color w:val="000000"/>
        </w:rPr>
        <w:t>— высота таблицы, строки, ячейки.</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И</w:t>
      </w:r>
      <w:r>
        <w:rPr>
          <w:rFonts w:ascii="Arial" w:hAnsi="Arial" w:cs="Arial"/>
          <w:color w:val="000000"/>
          <w:sz w:val="22"/>
          <w:szCs w:val="22"/>
        </w:rPr>
        <w:t>х значения задаются в пикселах или процентах. Например:</w:t>
      </w:r>
    </w:p>
    <w:p w:rsidR="0031309A" w:rsidRDefault="0031309A" w:rsidP="0031309A">
      <w:pPr>
        <w:shd w:val="clear" w:color="auto" w:fill="EEEEEE"/>
        <w:rPr>
          <w:rFonts w:ascii="Arial" w:hAnsi="Arial" w:cs="Arial"/>
          <w:color w:val="000000"/>
        </w:rPr>
      </w:pPr>
      <w:r>
        <w:rPr>
          <w:rFonts w:ascii="Arial" w:hAnsi="Arial" w:cs="Arial"/>
          <w:color w:val="000000"/>
        </w:rPr>
        <w:t>&lt; table border="1" cellpadding="10"</w:t>
      </w:r>
      <w:r>
        <w:rPr>
          <w:rStyle w:val="a4"/>
          <w:rFonts w:ascii="Arial" w:hAnsi="Arial" w:cs="Arial"/>
          <w:color w:val="000000"/>
        </w:rPr>
        <w:t>height="50px"</w:t>
      </w:r>
      <w:r>
        <w:rPr>
          <w:rFonts w:ascii="Arial" w:hAnsi="Arial" w:cs="Arial"/>
          <w:color w:val="000000"/>
        </w:rPr>
        <w:t>&gt;</w:t>
      </w:r>
      <w:r>
        <w:rPr>
          <w:rFonts w:ascii="Arial" w:hAnsi="Arial" w:cs="Arial"/>
          <w:color w:val="000000"/>
        </w:rPr>
        <w:br/>
        <w:t>  &lt; tr&gt;</w:t>
      </w:r>
      <w:r>
        <w:rPr>
          <w:rFonts w:ascii="Arial" w:hAnsi="Arial" w:cs="Arial"/>
          <w:color w:val="000000"/>
        </w:rPr>
        <w:br/>
        <w:t>    &lt; td</w:t>
      </w:r>
      <w:proofErr w:type="gramStart"/>
      <w:r>
        <w:rPr>
          <w:rFonts w:ascii="Arial" w:hAnsi="Arial" w:cs="Arial"/>
          <w:color w:val="000000"/>
        </w:rPr>
        <w:t>&gt;П</w:t>
      </w:r>
      <w:proofErr w:type="gramEnd"/>
      <w:r>
        <w:rPr>
          <w:rFonts w:ascii="Arial" w:hAnsi="Arial" w:cs="Arial"/>
          <w:color w:val="000000"/>
        </w:rPr>
        <w:t>ервая ячейка&lt; /td&gt;&lt; td</w:t>
      </w:r>
      <w:r>
        <w:rPr>
          <w:rStyle w:val="a4"/>
          <w:rFonts w:ascii="Arial" w:hAnsi="Arial" w:cs="Arial"/>
          <w:color w:val="000000"/>
        </w:rPr>
        <w:t>width="75%"</w:t>
      </w:r>
      <w:r>
        <w:rPr>
          <w:rFonts w:ascii="Arial" w:hAnsi="Arial" w:cs="Arial"/>
          <w:color w:val="000000"/>
        </w:rPr>
        <w:t>&gt;Вторая ячейка&lt; /td&gt;&lt; td&gt;Третья ячейка&lt; /td&gt;</w:t>
      </w:r>
      <w:r>
        <w:rPr>
          <w:rFonts w:ascii="Arial" w:hAnsi="Arial" w:cs="Arial"/>
          <w:color w:val="000000"/>
        </w:rPr>
        <w:br/>
        <w:t>  &lt; /tr&gt;</w:t>
      </w:r>
      <w:r>
        <w:rPr>
          <w:rFonts w:ascii="Arial" w:hAnsi="Arial" w:cs="Arial"/>
          <w:color w:val="000000"/>
        </w:rPr>
        <w:br/>
        <w:t>  &lt; tr&gt;</w:t>
      </w:r>
      <w:r>
        <w:rPr>
          <w:rFonts w:ascii="Arial" w:hAnsi="Arial" w:cs="Arial"/>
          <w:color w:val="000000"/>
        </w:rPr>
        <w:br/>
        <w:t>    &lt; td&gt;Четвертая ячейка&lt; /td&gt;&lt; td&gt;Пятая ячейка&lt; /td&gt;&lt; td&gt;Шестая ячейка&lt; /td&gt;</w:t>
      </w:r>
      <w:r>
        <w:rPr>
          <w:rFonts w:ascii="Arial" w:hAnsi="Arial" w:cs="Arial"/>
          <w:color w:val="000000"/>
        </w:rPr>
        <w:br/>
        <w:t>  &lt; /tr&gt;</w:t>
      </w:r>
      <w:r>
        <w:rPr>
          <w:rFonts w:ascii="Arial" w:hAnsi="Arial" w:cs="Arial"/>
          <w:color w:val="000000"/>
        </w:rPr>
        <w:br/>
        <w:t>&lt; /table&gt;</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В</w:t>
      </w:r>
      <w:r>
        <w:rPr>
          <w:rFonts w:ascii="Arial" w:hAnsi="Arial" w:cs="Arial"/>
          <w:color w:val="000000"/>
          <w:sz w:val="22"/>
          <w:szCs w:val="22"/>
        </w:rPr>
        <w:t>ыглядеть это будет так:</w:t>
      </w:r>
    </w:p>
    <w:tbl>
      <w:tblPr>
        <w:tblW w:w="3915" w:type="dxa"/>
        <w:jc w:val="center"/>
        <w:tblCellSpacing w:w="15" w:type="dxa"/>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tblPr>
      <w:tblGrid>
        <w:gridCol w:w="1449"/>
        <w:gridCol w:w="1314"/>
        <w:gridCol w:w="1152"/>
      </w:tblGrid>
      <w:tr w:rsidR="0031309A" w:rsidTr="003130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 xml:space="preserve">Первая </w:t>
            </w:r>
            <w:r>
              <w:rPr>
                <w:rFonts w:ascii="Arial" w:hAnsi="Arial" w:cs="Arial"/>
              </w:rPr>
              <w:lastRenderedPageBreak/>
              <w:t>ячейка</w:t>
            </w:r>
          </w:p>
        </w:tc>
        <w:tc>
          <w:tcPr>
            <w:tcW w:w="3750" w:type="pct"/>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lastRenderedPageBreak/>
              <w:t xml:space="preserve">Вторая </w:t>
            </w:r>
            <w:r>
              <w:rPr>
                <w:rFonts w:ascii="Arial" w:hAnsi="Arial" w:cs="Arial"/>
              </w:rPr>
              <w:lastRenderedPageBreak/>
              <w:t>ячейка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lastRenderedPageBreak/>
              <w:t xml:space="preserve">Третья </w:t>
            </w:r>
            <w:r>
              <w:rPr>
                <w:rFonts w:ascii="Arial" w:hAnsi="Arial" w:cs="Arial"/>
              </w:rPr>
              <w:lastRenderedPageBreak/>
              <w:t>ячейка</w:t>
            </w:r>
          </w:p>
        </w:tc>
      </w:tr>
      <w:tr w:rsidR="0031309A" w:rsidTr="003130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lastRenderedPageBreak/>
              <w:t>Четвертая ячейка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Пятая ячейка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Шестая ячейка</w:t>
            </w:r>
          </w:p>
        </w:tc>
      </w:tr>
    </w:tbl>
    <w:p w:rsidR="0031309A" w:rsidRDefault="0031309A" w:rsidP="0031309A">
      <w:pPr>
        <w:rPr>
          <w:rFonts w:ascii="Times New Roman" w:hAnsi="Times New Roman" w:cs="Times New Roman"/>
          <w:sz w:val="24"/>
          <w:szCs w:val="24"/>
        </w:rPr>
      </w:pPr>
      <w:r>
        <w:rPr>
          <w:rFonts w:ascii="Arial" w:hAnsi="Arial" w:cs="Arial"/>
          <w:color w:val="000000"/>
        </w:rPr>
        <w:br/>
      </w:r>
      <w:r>
        <w:rPr>
          <w:rFonts w:ascii="Arial" w:hAnsi="Arial" w:cs="Arial"/>
          <w:color w:val="000000"/>
        </w:rPr>
        <w:br/>
      </w:r>
      <w:bookmarkStart w:id="6" w:name="7"/>
      <w:bookmarkEnd w:id="6"/>
    </w:p>
    <w:p w:rsidR="0031309A" w:rsidRDefault="0031309A" w:rsidP="0031309A">
      <w:pPr>
        <w:pStyle w:val="2"/>
        <w:spacing w:before="750" w:beforeAutospacing="0" w:after="300" w:afterAutospacing="0" w:line="330" w:lineRule="atLeast"/>
        <w:rPr>
          <w:rFonts w:ascii="Century Gothic" w:hAnsi="Century Gothic"/>
          <w:b w:val="0"/>
          <w:bCs w:val="0"/>
          <w:sz w:val="30"/>
          <w:szCs w:val="30"/>
        </w:rPr>
      </w:pPr>
      <w:r>
        <w:rPr>
          <w:rFonts w:ascii="Century Gothic" w:hAnsi="Century Gothic"/>
          <w:b w:val="0"/>
          <w:bCs w:val="0"/>
          <w:sz w:val="30"/>
          <w:szCs w:val="30"/>
        </w:rPr>
        <w:t>§ 7. Выравнивание таблицы</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proofErr w:type="gramStart"/>
      <w:r>
        <w:rPr>
          <w:rStyle w:val="pb"/>
          <w:rFonts w:ascii="Arial" w:hAnsi="Arial" w:cs="Arial"/>
          <w:color w:val="000000"/>
          <w:sz w:val="36"/>
          <w:szCs w:val="36"/>
        </w:rPr>
        <w:t>В</w:t>
      </w:r>
      <w:proofErr w:type="gramEnd"/>
      <w:r>
        <w:rPr>
          <w:rFonts w:ascii="Arial" w:hAnsi="Arial" w:cs="Arial"/>
          <w:color w:val="000000"/>
          <w:sz w:val="22"/>
          <w:szCs w:val="22"/>
        </w:rPr>
        <w:t>HTML горизонтальное выравнивание таблицы относительно страницы производится с помощью уже известного тебе атрибута «</w:t>
      </w:r>
      <w:r>
        <w:rPr>
          <w:rStyle w:val="a4"/>
          <w:rFonts w:ascii="Arial" w:hAnsi="Arial" w:cs="Arial"/>
          <w:color w:val="000000"/>
          <w:sz w:val="22"/>
          <w:szCs w:val="22"/>
        </w:rPr>
        <w:t>align</w:t>
      </w:r>
      <w:r>
        <w:rPr>
          <w:rFonts w:ascii="Arial" w:hAnsi="Arial" w:cs="Arial"/>
          <w:color w:val="000000"/>
          <w:sz w:val="22"/>
          <w:szCs w:val="22"/>
        </w:rPr>
        <w:t>». Его значения также тебе уже знакомы:</w:t>
      </w:r>
    </w:p>
    <w:p w:rsidR="0031309A" w:rsidRDefault="0031309A" w:rsidP="0031309A">
      <w:pPr>
        <w:numPr>
          <w:ilvl w:val="0"/>
          <w:numId w:val="13"/>
        </w:numPr>
        <w:spacing w:before="100" w:beforeAutospacing="1" w:after="100" w:afterAutospacing="1" w:line="240" w:lineRule="auto"/>
        <w:rPr>
          <w:rFonts w:ascii="Arial" w:hAnsi="Arial" w:cs="Arial"/>
          <w:color w:val="000000"/>
        </w:rPr>
      </w:pPr>
      <w:r>
        <w:rPr>
          <w:rStyle w:val="a4"/>
          <w:rFonts w:ascii="Arial" w:hAnsi="Arial" w:cs="Arial"/>
          <w:color w:val="000000"/>
        </w:rPr>
        <w:t>center</w:t>
      </w:r>
      <w:r>
        <w:rPr>
          <w:rFonts w:ascii="Arial" w:hAnsi="Arial" w:cs="Arial"/>
          <w:color w:val="000000"/>
        </w:rPr>
        <w:t>— выравнивание таблицы по центру;</w:t>
      </w:r>
    </w:p>
    <w:p w:rsidR="0031309A" w:rsidRDefault="0031309A" w:rsidP="0031309A">
      <w:pPr>
        <w:spacing w:after="0"/>
        <w:ind w:left="720"/>
        <w:rPr>
          <w:rFonts w:ascii="Arial" w:hAnsi="Arial" w:cs="Arial"/>
          <w:color w:val="000000"/>
        </w:rPr>
      </w:pPr>
    </w:p>
    <w:p w:rsidR="0031309A" w:rsidRDefault="0031309A" w:rsidP="0031309A">
      <w:pPr>
        <w:numPr>
          <w:ilvl w:val="0"/>
          <w:numId w:val="13"/>
        </w:numPr>
        <w:spacing w:before="100" w:beforeAutospacing="1" w:after="100" w:afterAutospacing="1" w:line="240" w:lineRule="auto"/>
        <w:rPr>
          <w:rFonts w:ascii="Arial" w:hAnsi="Arial" w:cs="Arial"/>
          <w:color w:val="000000"/>
        </w:rPr>
      </w:pPr>
      <w:r>
        <w:rPr>
          <w:rStyle w:val="a4"/>
          <w:rFonts w:ascii="Arial" w:hAnsi="Arial" w:cs="Arial"/>
          <w:color w:val="000000"/>
        </w:rPr>
        <w:t>left</w:t>
      </w:r>
      <w:r>
        <w:rPr>
          <w:rFonts w:ascii="Arial" w:hAnsi="Arial" w:cs="Arial"/>
          <w:color w:val="000000"/>
        </w:rPr>
        <w:t>— выравнивание таблицы по левому краю;</w:t>
      </w:r>
    </w:p>
    <w:p w:rsidR="0031309A" w:rsidRDefault="0031309A" w:rsidP="0031309A">
      <w:pPr>
        <w:spacing w:after="0"/>
        <w:ind w:left="720"/>
        <w:rPr>
          <w:rFonts w:ascii="Arial" w:hAnsi="Arial" w:cs="Arial"/>
          <w:color w:val="000000"/>
        </w:rPr>
      </w:pPr>
    </w:p>
    <w:p w:rsidR="0031309A" w:rsidRDefault="0031309A" w:rsidP="0031309A">
      <w:pPr>
        <w:numPr>
          <w:ilvl w:val="0"/>
          <w:numId w:val="13"/>
        </w:numPr>
        <w:spacing w:before="100" w:beforeAutospacing="1" w:after="100" w:afterAutospacing="1" w:line="240" w:lineRule="auto"/>
        <w:rPr>
          <w:rFonts w:ascii="Arial" w:hAnsi="Arial" w:cs="Arial"/>
          <w:color w:val="000000"/>
        </w:rPr>
      </w:pPr>
      <w:r>
        <w:rPr>
          <w:rStyle w:val="a4"/>
          <w:rFonts w:ascii="Arial" w:hAnsi="Arial" w:cs="Arial"/>
          <w:color w:val="000000"/>
        </w:rPr>
        <w:t>right</w:t>
      </w:r>
      <w:r>
        <w:rPr>
          <w:rFonts w:ascii="Arial" w:hAnsi="Arial" w:cs="Arial"/>
          <w:color w:val="000000"/>
        </w:rPr>
        <w:t>— выравнивание таблицы по правому краю.</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П</w:t>
      </w:r>
      <w:r>
        <w:rPr>
          <w:rFonts w:ascii="Arial" w:hAnsi="Arial" w:cs="Arial"/>
          <w:color w:val="000000"/>
          <w:sz w:val="22"/>
          <w:szCs w:val="22"/>
        </w:rPr>
        <w:t>о умолчанию, выравнивание происходит по левому краю. Пример:</w:t>
      </w:r>
    </w:p>
    <w:p w:rsidR="0031309A" w:rsidRDefault="0031309A" w:rsidP="0031309A">
      <w:pPr>
        <w:shd w:val="clear" w:color="auto" w:fill="EEEEEE"/>
        <w:rPr>
          <w:rFonts w:ascii="Arial" w:hAnsi="Arial" w:cs="Arial"/>
          <w:color w:val="000000"/>
        </w:rPr>
      </w:pPr>
      <w:r>
        <w:rPr>
          <w:rFonts w:ascii="Arial" w:hAnsi="Arial" w:cs="Arial"/>
          <w:color w:val="000000"/>
        </w:rPr>
        <w:t>&lt; table border="1" cellpadding="10"</w:t>
      </w:r>
      <w:r>
        <w:rPr>
          <w:rStyle w:val="a4"/>
          <w:rFonts w:ascii="Arial" w:hAnsi="Arial" w:cs="Arial"/>
          <w:color w:val="000000"/>
        </w:rPr>
        <w:t>align="right"</w:t>
      </w:r>
      <w:r>
        <w:rPr>
          <w:rFonts w:ascii="Arial" w:hAnsi="Arial" w:cs="Arial"/>
          <w:color w:val="000000"/>
        </w:rPr>
        <w:t>&gt;</w:t>
      </w:r>
      <w:r>
        <w:rPr>
          <w:rFonts w:ascii="Arial" w:hAnsi="Arial" w:cs="Arial"/>
          <w:color w:val="000000"/>
        </w:rPr>
        <w:br/>
        <w:t>  &lt; tr&gt;</w:t>
      </w:r>
      <w:r>
        <w:rPr>
          <w:rFonts w:ascii="Arial" w:hAnsi="Arial" w:cs="Arial"/>
          <w:color w:val="000000"/>
        </w:rPr>
        <w:br/>
        <w:t>    &lt; td</w:t>
      </w:r>
      <w:proofErr w:type="gramStart"/>
      <w:r>
        <w:rPr>
          <w:rFonts w:ascii="Arial" w:hAnsi="Arial" w:cs="Arial"/>
          <w:color w:val="000000"/>
        </w:rPr>
        <w:t>&gt;П</w:t>
      </w:r>
      <w:proofErr w:type="gramEnd"/>
      <w:r>
        <w:rPr>
          <w:rFonts w:ascii="Arial" w:hAnsi="Arial" w:cs="Arial"/>
          <w:color w:val="000000"/>
        </w:rPr>
        <w:t>ервая ячейка&lt; /td&gt;&lt; td&gt;Вторая ячейка&lt; /td&gt;&lt; td&gt;Третья ячейка&lt; /td&gt;</w:t>
      </w:r>
      <w:r>
        <w:rPr>
          <w:rFonts w:ascii="Arial" w:hAnsi="Arial" w:cs="Arial"/>
          <w:color w:val="000000"/>
        </w:rPr>
        <w:br/>
        <w:t>  &lt; /tr&gt;</w:t>
      </w:r>
      <w:r>
        <w:rPr>
          <w:rFonts w:ascii="Arial" w:hAnsi="Arial" w:cs="Arial"/>
          <w:color w:val="000000"/>
        </w:rPr>
        <w:br/>
        <w:t>  &lt; tr&gt;</w:t>
      </w:r>
      <w:r>
        <w:rPr>
          <w:rFonts w:ascii="Arial" w:hAnsi="Arial" w:cs="Arial"/>
          <w:color w:val="000000"/>
        </w:rPr>
        <w:br/>
        <w:t>    &lt; td&gt;Четвертая ячейка&lt; /td&gt;&lt; td&gt;Пятая ячейка&lt; /td&gt;&lt; td&gt;Шестая ячейка&lt; /td&gt;</w:t>
      </w:r>
      <w:r>
        <w:rPr>
          <w:rFonts w:ascii="Arial" w:hAnsi="Arial" w:cs="Arial"/>
          <w:color w:val="000000"/>
        </w:rPr>
        <w:br/>
        <w:t>  &lt; /tr&gt;</w:t>
      </w:r>
      <w:r>
        <w:rPr>
          <w:rFonts w:ascii="Arial" w:hAnsi="Arial" w:cs="Arial"/>
          <w:color w:val="000000"/>
        </w:rPr>
        <w:br/>
        <w:t>&lt; /table&gt;</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В</w:t>
      </w:r>
      <w:r>
        <w:rPr>
          <w:rFonts w:ascii="Arial" w:hAnsi="Arial" w:cs="Arial"/>
          <w:color w:val="000000"/>
          <w:sz w:val="22"/>
          <w:szCs w:val="22"/>
        </w:rPr>
        <w:t>браузере:</w:t>
      </w:r>
    </w:p>
    <w:tbl>
      <w:tblPr>
        <w:tblpPr w:leftFromText="45" w:rightFromText="45" w:vertAnchor="text" w:tblpXSpec="right" w:tblpYSpec="center"/>
        <w:tblW w:w="3915" w:type="dxa"/>
        <w:tblCellSpacing w:w="15" w:type="dxa"/>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tblPr>
      <w:tblGrid>
        <w:gridCol w:w="1523"/>
        <w:gridCol w:w="1167"/>
        <w:gridCol w:w="1225"/>
      </w:tblGrid>
      <w:tr w:rsidR="0031309A" w:rsidTr="003130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Первая ячейка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Вторая ячейка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Третья ячейка</w:t>
            </w:r>
          </w:p>
        </w:tc>
      </w:tr>
      <w:tr w:rsidR="0031309A" w:rsidTr="003130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 xml:space="preserve">Четвертая </w:t>
            </w:r>
            <w:r>
              <w:rPr>
                <w:rFonts w:ascii="Arial" w:hAnsi="Arial" w:cs="Arial"/>
              </w:rPr>
              <w:lastRenderedPageBreak/>
              <w:t>ячейка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lastRenderedPageBreak/>
              <w:t xml:space="preserve">Пятая </w:t>
            </w:r>
            <w:r>
              <w:rPr>
                <w:rFonts w:ascii="Arial" w:hAnsi="Arial" w:cs="Arial"/>
              </w:rPr>
              <w:lastRenderedPageBreak/>
              <w:t>ячейка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lastRenderedPageBreak/>
              <w:t xml:space="preserve">Шестая </w:t>
            </w:r>
            <w:r>
              <w:rPr>
                <w:rFonts w:ascii="Arial" w:hAnsi="Arial" w:cs="Arial"/>
              </w:rPr>
              <w:lastRenderedPageBreak/>
              <w:t>ячейка</w:t>
            </w:r>
          </w:p>
        </w:tc>
      </w:tr>
    </w:tbl>
    <w:p w:rsidR="0031309A" w:rsidRDefault="0031309A" w:rsidP="0031309A">
      <w:pPr>
        <w:rPr>
          <w:rFonts w:ascii="Times New Roman" w:hAnsi="Times New Roman" w:cs="Times New Roman"/>
          <w:sz w:val="24"/>
          <w:szCs w:val="24"/>
        </w:rPr>
      </w:pPr>
      <w:r>
        <w:rPr>
          <w:rFonts w:ascii="Arial" w:hAnsi="Arial" w:cs="Arial"/>
          <w:color w:val="000000"/>
        </w:rPr>
        <w:lastRenderedPageBreak/>
        <w:br w:type="textWrapping" w:clear="all"/>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Д</w:t>
      </w:r>
      <w:r>
        <w:rPr>
          <w:rFonts w:ascii="Arial" w:hAnsi="Arial" w:cs="Arial"/>
          <w:color w:val="000000"/>
          <w:sz w:val="22"/>
          <w:szCs w:val="22"/>
        </w:rPr>
        <w:t>ля того</w:t>
      </w:r>
      <w:proofErr w:type="gramStart"/>
      <w:r>
        <w:rPr>
          <w:rFonts w:ascii="Arial" w:hAnsi="Arial" w:cs="Arial"/>
          <w:color w:val="000000"/>
          <w:sz w:val="22"/>
          <w:szCs w:val="22"/>
        </w:rPr>
        <w:t>,</w:t>
      </w:r>
      <w:proofErr w:type="gramEnd"/>
      <w:r>
        <w:rPr>
          <w:rFonts w:ascii="Arial" w:hAnsi="Arial" w:cs="Arial"/>
          <w:color w:val="000000"/>
          <w:sz w:val="22"/>
          <w:szCs w:val="22"/>
        </w:rPr>
        <w:t xml:space="preserve"> чтобы выровнять текст в таблице (и другое её содержимое), нужно использовать атрибут «align» для</w:t>
      </w:r>
      <w:r>
        <w:rPr>
          <w:rStyle w:val="a4"/>
          <w:rFonts w:ascii="Arial" w:hAnsi="Arial" w:cs="Arial"/>
          <w:color w:val="000000"/>
          <w:sz w:val="22"/>
          <w:szCs w:val="22"/>
        </w:rPr>
        <w:t>каждой конкретной ячейки</w:t>
      </w:r>
      <w:r>
        <w:rPr>
          <w:rFonts w:ascii="Arial" w:hAnsi="Arial" w:cs="Arial"/>
          <w:color w:val="000000"/>
          <w:sz w:val="22"/>
          <w:szCs w:val="22"/>
        </w:rPr>
        <w:t>! Т.к. именно в ячейках располагается всё содержимое таблицы. Пример:</w:t>
      </w:r>
    </w:p>
    <w:p w:rsidR="0031309A" w:rsidRDefault="0031309A" w:rsidP="0031309A">
      <w:pPr>
        <w:shd w:val="clear" w:color="auto" w:fill="EEEEEE"/>
        <w:rPr>
          <w:rFonts w:ascii="Arial" w:hAnsi="Arial" w:cs="Arial"/>
          <w:color w:val="000000"/>
        </w:rPr>
      </w:pPr>
      <w:r>
        <w:rPr>
          <w:rFonts w:ascii="Arial" w:hAnsi="Arial" w:cs="Arial"/>
          <w:color w:val="000000"/>
        </w:rPr>
        <w:t>&lt; table border="1" cellpadding="10"</w:t>
      </w:r>
      <w:r>
        <w:rPr>
          <w:rStyle w:val="a4"/>
          <w:rFonts w:ascii="Arial" w:hAnsi="Arial" w:cs="Arial"/>
          <w:color w:val="000000"/>
        </w:rPr>
        <w:t>align="center"</w:t>
      </w:r>
      <w:r>
        <w:rPr>
          <w:rFonts w:ascii="Arial" w:hAnsi="Arial" w:cs="Arial"/>
          <w:color w:val="000000"/>
        </w:rPr>
        <w:t>&gt;</w:t>
      </w:r>
      <w:r>
        <w:rPr>
          <w:rFonts w:ascii="Arial" w:hAnsi="Arial" w:cs="Arial"/>
          <w:color w:val="000000"/>
        </w:rPr>
        <w:br/>
        <w:t>  &lt; tr&gt;</w:t>
      </w:r>
      <w:r>
        <w:rPr>
          <w:rFonts w:ascii="Arial" w:hAnsi="Arial" w:cs="Arial"/>
          <w:color w:val="000000"/>
        </w:rPr>
        <w:br/>
        <w:t>    &lt; td</w:t>
      </w:r>
      <w:r>
        <w:rPr>
          <w:rStyle w:val="a4"/>
          <w:rFonts w:ascii="Arial" w:hAnsi="Arial" w:cs="Arial"/>
          <w:color w:val="000000"/>
        </w:rPr>
        <w:t>align="right"</w:t>
      </w:r>
      <w:r>
        <w:rPr>
          <w:rFonts w:ascii="Arial" w:hAnsi="Arial" w:cs="Arial"/>
          <w:color w:val="000000"/>
        </w:rPr>
        <w:t>&gt;Первая ячейка&lt; /td&gt;&lt; td</w:t>
      </w:r>
      <w:r>
        <w:rPr>
          <w:rStyle w:val="a4"/>
          <w:rFonts w:ascii="Arial" w:hAnsi="Arial" w:cs="Arial"/>
          <w:color w:val="000000"/>
        </w:rPr>
        <w:t>align="center"</w:t>
      </w:r>
      <w:r>
        <w:rPr>
          <w:rFonts w:ascii="Arial" w:hAnsi="Arial" w:cs="Arial"/>
          <w:color w:val="000000"/>
        </w:rPr>
        <w:t>&gt;Вторая ячейка&lt; /td&gt;&lt; td</w:t>
      </w:r>
      <w:proofErr w:type="gramStart"/>
      <w:r>
        <w:rPr>
          <w:rFonts w:ascii="Arial" w:hAnsi="Arial" w:cs="Arial"/>
          <w:color w:val="000000"/>
        </w:rPr>
        <w:t>&gt;Т</w:t>
      </w:r>
      <w:proofErr w:type="gramEnd"/>
      <w:r>
        <w:rPr>
          <w:rFonts w:ascii="Arial" w:hAnsi="Arial" w:cs="Arial"/>
          <w:color w:val="000000"/>
        </w:rPr>
        <w:t>ретья ячейка&lt; /td&gt;</w:t>
      </w:r>
      <w:r>
        <w:rPr>
          <w:rFonts w:ascii="Arial" w:hAnsi="Arial" w:cs="Arial"/>
          <w:color w:val="000000"/>
        </w:rPr>
        <w:br/>
        <w:t>  &lt; /tr&gt;</w:t>
      </w:r>
      <w:r>
        <w:rPr>
          <w:rFonts w:ascii="Arial" w:hAnsi="Arial" w:cs="Arial"/>
          <w:color w:val="000000"/>
        </w:rPr>
        <w:br/>
        <w:t>  &lt; tr&gt;</w:t>
      </w:r>
      <w:r>
        <w:rPr>
          <w:rFonts w:ascii="Arial" w:hAnsi="Arial" w:cs="Arial"/>
          <w:color w:val="000000"/>
        </w:rPr>
        <w:br/>
        <w:t>    &lt; td&gt;Четвертая ячейка&lt; /td&gt;&lt; td&gt;Пятая ячейка&lt; /td&gt;&lt; td</w:t>
      </w:r>
      <w:r>
        <w:rPr>
          <w:rStyle w:val="a4"/>
          <w:rFonts w:ascii="Arial" w:hAnsi="Arial" w:cs="Arial"/>
          <w:color w:val="000000"/>
        </w:rPr>
        <w:t>align="right"</w:t>
      </w:r>
      <w:r>
        <w:rPr>
          <w:rFonts w:ascii="Arial" w:hAnsi="Arial" w:cs="Arial"/>
          <w:color w:val="000000"/>
        </w:rPr>
        <w:t>&gt;Шестая ячейка&lt; /td&gt;</w:t>
      </w:r>
      <w:r>
        <w:rPr>
          <w:rFonts w:ascii="Arial" w:hAnsi="Arial" w:cs="Arial"/>
          <w:color w:val="000000"/>
        </w:rPr>
        <w:br/>
        <w:t>  &lt; /tr&gt;</w:t>
      </w:r>
      <w:r>
        <w:rPr>
          <w:rFonts w:ascii="Arial" w:hAnsi="Arial" w:cs="Arial"/>
          <w:color w:val="000000"/>
        </w:rPr>
        <w:br/>
        <w:t>&lt; /table&gt;</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В</w:t>
      </w:r>
      <w:r>
        <w:rPr>
          <w:rFonts w:ascii="Arial" w:hAnsi="Arial" w:cs="Arial"/>
          <w:color w:val="000000"/>
          <w:sz w:val="22"/>
          <w:szCs w:val="22"/>
        </w:rPr>
        <w:t>браузере:</w:t>
      </w:r>
    </w:p>
    <w:tbl>
      <w:tblPr>
        <w:tblW w:w="5025" w:type="dxa"/>
        <w:jc w:val="center"/>
        <w:tblCellSpacing w:w="15" w:type="dxa"/>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tblPr>
      <w:tblGrid>
        <w:gridCol w:w="1688"/>
        <w:gridCol w:w="1648"/>
        <w:gridCol w:w="1689"/>
      </w:tblGrid>
      <w:tr w:rsidR="0031309A" w:rsidTr="003130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jc w:val="right"/>
              <w:rPr>
                <w:rFonts w:ascii="Arial" w:hAnsi="Arial" w:cs="Arial"/>
                <w:sz w:val="24"/>
                <w:szCs w:val="24"/>
              </w:rPr>
            </w:pPr>
            <w:r>
              <w:rPr>
                <w:rFonts w:ascii="Arial" w:hAnsi="Arial" w:cs="Arial"/>
              </w:rPr>
              <w:t>Первая ячейка (выровнена по правому краю)</w:t>
            </w:r>
          </w:p>
        </w:tc>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jc w:val="center"/>
              <w:rPr>
                <w:rFonts w:ascii="Arial" w:hAnsi="Arial" w:cs="Arial"/>
                <w:sz w:val="24"/>
                <w:szCs w:val="24"/>
              </w:rPr>
            </w:pPr>
            <w:r>
              <w:rPr>
                <w:rFonts w:ascii="Arial" w:hAnsi="Arial" w:cs="Arial"/>
              </w:rPr>
              <w:t>Вторая ячейка (выровнена по центру)</w:t>
            </w:r>
          </w:p>
        </w:tc>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Третья ячейка</w:t>
            </w:r>
          </w:p>
        </w:tc>
      </w:tr>
      <w:tr w:rsidR="0031309A" w:rsidTr="003130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Четвертая ячейка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Пятая ячейка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jc w:val="right"/>
              <w:rPr>
                <w:rFonts w:ascii="Arial" w:hAnsi="Arial" w:cs="Arial"/>
                <w:sz w:val="24"/>
                <w:szCs w:val="24"/>
              </w:rPr>
            </w:pPr>
            <w:r>
              <w:rPr>
                <w:rFonts w:ascii="Arial" w:hAnsi="Arial" w:cs="Arial"/>
              </w:rPr>
              <w:t>Шестая ячейка (выровнена по правому краю)</w:t>
            </w:r>
          </w:p>
        </w:tc>
      </w:tr>
    </w:tbl>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Д</w:t>
      </w:r>
      <w:r>
        <w:rPr>
          <w:rFonts w:ascii="Arial" w:hAnsi="Arial" w:cs="Arial"/>
          <w:color w:val="000000"/>
          <w:sz w:val="22"/>
          <w:szCs w:val="22"/>
        </w:rPr>
        <w:t>ля вертикального выравнивания содержимого</w:t>
      </w:r>
      <w:r>
        <w:rPr>
          <w:rStyle w:val="a4"/>
          <w:rFonts w:ascii="Arial" w:hAnsi="Arial" w:cs="Arial"/>
          <w:color w:val="000000"/>
          <w:sz w:val="22"/>
          <w:szCs w:val="22"/>
        </w:rPr>
        <w:t>ячеек</w:t>
      </w:r>
      <w:r>
        <w:rPr>
          <w:rFonts w:ascii="Arial" w:hAnsi="Arial" w:cs="Arial"/>
          <w:color w:val="000000"/>
          <w:sz w:val="22"/>
          <w:szCs w:val="22"/>
        </w:rPr>
        <w:t>предназначен атрибут «</w:t>
      </w:r>
      <w:r>
        <w:rPr>
          <w:rStyle w:val="a4"/>
          <w:rFonts w:ascii="Arial" w:hAnsi="Arial" w:cs="Arial"/>
          <w:color w:val="000000"/>
          <w:sz w:val="22"/>
          <w:szCs w:val="22"/>
        </w:rPr>
        <w:t>valign</w:t>
      </w:r>
      <w:r>
        <w:rPr>
          <w:rFonts w:ascii="Arial" w:hAnsi="Arial" w:cs="Arial"/>
          <w:color w:val="000000"/>
          <w:sz w:val="22"/>
          <w:szCs w:val="22"/>
        </w:rPr>
        <w:t>», у которого есть следующие значения:</w:t>
      </w:r>
    </w:p>
    <w:p w:rsidR="0031309A" w:rsidRDefault="0031309A" w:rsidP="0031309A">
      <w:pPr>
        <w:numPr>
          <w:ilvl w:val="0"/>
          <w:numId w:val="14"/>
        </w:numPr>
        <w:spacing w:before="100" w:beforeAutospacing="1" w:after="100" w:afterAutospacing="1" w:line="240" w:lineRule="auto"/>
        <w:rPr>
          <w:rFonts w:ascii="Arial" w:hAnsi="Arial" w:cs="Arial"/>
          <w:color w:val="000000"/>
        </w:rPr>
      </w:pPr>
      <w:r>
        <w:rPr>
          <w:rStyle w:val="a4"/>
          <w:rFonts w:ascii="Arial" w:hAnsi="Arial" w:cs="Arial"/>
          <w:color w:val="000000"/>
        </w:rPr>
        <w:t>baseline</w:t>
      </w:r>
      <w:r>
        <w:rPr>
          <w:rFonts w:ascii="Arial" w:hAnsi="Arial" w:cs="Arial"/>
          <w:color w:val="000000"/>
        </w:rPr>
        <w:t>— выравнивание по базовой линии;</w:t>
      </w:r>
    </w:p>
    <w:p w:rsidR="0031309A" w:rsidRDefault="0031309A" w:rsidP="0031309A">
      <w:pPr>
        <w:spacing w:after="0"/>
        <w:ind w:left="720"/>
        <w:rPr>
          <w:rFonts w:ascii="Arial" w:hAnsi="Arial" w:cs="Arial"/>
          <w:color w:val="000000"/>
        </w:rPr>
      </w:pPr>
    </w:p>
    <w:p w:rsidR="0031309A" w:rsidRDefault="0031309A" w:rsidP="0031309A">
      <w:pPr>
        <w:numPr>
          <w:ilvl w:val="0"/>
          <w:numId w:val="14"/>
        </w:numPr>
        <w:spacing w:before="100" w:beforeAutospacing="1" w:after="100" w:afterAutospacing="1" w:line="240" w:lineRule="auto"/>
        <w:rPr>
          <w:rFonts w:ascii="Arial" w:hAnsi="Arial" w:cs="Arial"/>
          <w:color w:val="000000"/>
        </w:rPr>
      </w:pPr>
      <w:r>
        <w:rPr>
          <w:rStyle w:val="a4"/>
          <w:rFonts w:ascii="Arial" w:hAnsi="Arial" w:cs="Arial"/>
          <w:color w:val="000000"/>
        </w:rPr>
        <w:t>bottom</w:t>
      </w:r>
      <w:r>
        <w:rPr>
          <w:rFonts w:ascii="Arial" w:hAnsi="Arial" w:cs="Arial"/>
          <w:color w:val="000000"/>
        </w:rPr>
        <w:t>— выравнивание по нижнему краю;</w:t>
      </w:r>
    </w:p>
    <w:p w:rsidR="0031309A" w:rsidRDefault="0031309A" w:rsidP="0031309A">
      <w:pPr>
        <w:spacing w:after="0"/>
        <w:ind w:left="720"/>
        <w:rPr>
          <w:rFonts w:ascii="Arial" w:hAnsi="Arial" w:cs="Arial"/>
          <w:color w:val="000000"/>
        </w:rPr>
      </w:pPr>
    </w:p>
    <w:p w:rsidR="0031309A" w:rsidRDefault="0031309A" w:rsidP="0031309A">
      <w:pPr>
        <w:numPr>
          <w:ilvl w:val="0"/>
          <w:numId w:val="14"/>
        </w:numPr>
        <w:spacing w:before="100" w:beforeAutospacing="1" w:after="100" w:afterAutospacing="1" w:line="240" w:lineRule="auto"/>
        <w:rPr>
          <w:rFonts w:ascii="Arial" w:hAnsi="Arial" w:cs="Arial"/>
          <w:color w:val="000000"/>
        </w:rPr>
      </w:pPr>
      <w:r>
        <w:rPr>
          <w:rStyle w:val="a4"/>
          <w:rFonts w:ascii="Arial" w:hAnsi="Arial" w:cs="Arial"/>
          <w:color w:val="000000"/>
        </w:rPr>
        <w:t>middle</w:t>
      </w:r>
      <w:r>
        <w:rPr>
          <w:rFonts w:ascii="Arial" w:hAnsi="Arial" w:cs="Arial"/>
          <w:color w:val="000000"/>
        </w:rPr>
        <w:t xml:space="preserve">— выравнивание </w:t>
      </w:r>
      <w:proofErr w:type="gramStart"/>
      <w:r>
        <w:rPr>
          <w:rFonts w:ascii="Arial" w:hAnsi="Arial" w:cs="Arial"/>
          <w:color w:val="000000"/>
        </w:rPr>
        <w:t>по середине</w:t>
      </w:r>
      <w:proofErr w:type="gramEnd"/>
      <w:r>
        <w:rPr>
          <w:rFonts w:ascii="Arial" w:hAnsi="Arial" w:cs="Arial"/>
          <w:color w:val="000000"/>
        </w:rPr>
        <w:t xml:space="preserve"> (значение по умолчанию);</w:t>
      </w:r>
    </w:p>
    <w:p w:rsidR="0031309A" w:rsidRDefault="0031309A" w:rsidP="0031309A">
      <w:pPr>
        <w:spacing w:after="0"/>
        <w:ind w:left="720"/>
        <w:rPr>
          <w:rFonts w:ascii="Arial" w:hAnsi="Arial" w:cs="Arial"/>
          <w:color w:val="000000"/>
        </w:rPr>
      </w:pPr>
    </w:p>
    <w:p w:rsidR="0031309A" w:rsidRDefault="0031309A" w:rsidP="0031309A">
      <w:pPr>
        <w:numPr>
          <w:ilvl w:val="0"/>
          <w:numId w:val="14"/>
        </w:numPr>
        <w:spacing w:before="100" w:beforeAutospacing="1" w:after="100" w:afterAutospacing="1" w:line="240" w:lineRule="auto"/>
        <w:rPr>
          <w:rFonts w:ascii="Arial" w:hAnsi="Arial" w:cs="Arial"/>
          <w:color w:val="000000"/>
        </w:rPr>
      </w:pPr>
      <w:r>
        <w:rPr>
          <w:rStyle w:val="a4"/>
          <w:rFonts w:ascii="Arial" w:hAnsi="Arial" w:cs="Arial"/>
          <w:color w:val="000000"/>
        </w:rPr>
        <w:t>top</w:t>
      </w:r>
      <w:r>
        <w:rPr>
          <w:rFonts w:ascii="Arial" w:hAnsi="Arial" w:cs="Arial"/>
          <w:color w:val="000000"/>
        </w:rPr>
        <w:t>— выравнивание по верхнему краю.</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П</w:t>
      </w:r>
      <w:r>
        <w:rPr>
          <w:rFonts w:ascii="Arial" w:hAnsi="Arial" w:cs="Arial"/>
          <w:color w:val="000000"/>
          <w:sz w:val="22"/>
          <w:szCs w:val="22"/>
        </w:rPr>
        <w:t>ример:</w:t>
      </w:r>
    </w:p>
    <w:p w:rsidR="0031309A" w:rsidRDefault="0031309A" w:rsidP="0031309A">
      <w:pPr>
        <w:shd w:val="clear" w:color="auto" w:fill="EEEEEE"/>
        <w:rPr>
          <w:rFonts w:ascii="Arial" w:hAnsi="Arial" w:cs="Arial"/>
          <w:color w:val="000000"/>
        </w:rPr>
      </w:pPr>
      <w:r>
        <w:rPr>
          <w:rFonts w:ascii="Arial" w:hAnsi="Arial" w:cs="Arial"/>
          <w:color w:val="000000"/>
        </w:rPr>
        <w:t>&lt; table border="1" cellpadding="10"&gt;</w:t>
      </w:r>
      <w:r>
        <w:rPr>
          <w:rFonts w:ascii="Arial" w:hAnsi="Arial" w:cs="Arial"/>
          <w:color w:val="000000"/>
        </w:rPr>
        <w:br/>
        <w:t>  &lt; tr&gt;</w:t>
      </w:r>
      <w:r>
        <w:rPr>
          <w:rFonts w:ascii="Arial" w:hAnsi="Arial" w:cs="Arial"/>
          <w:color w:val="000000"/>
        </w:rPr>
        <w:br/>
        <w:t>    &lt; td</w:t>
      </w:r>
      <w:r>
        <w:rPr>
          <w:rStyle w:val="a4"/>
          <w:rFonts w:ascii="Arial" w:hAnsi="Arial" w:cs="Arial"/>
          <w:color w:val="000000"/>
        </w:rPr>
        <w:t>valign="top"</w:t>
      </w:r>
      <w:r>
        <w:rPr>
          <w:rFonts w:ascii="Arial" w:hAnsi="Arial" w:cs="Arial"/>
          <w:color w:val="000000"/>
        </w:rPr>
        <w:t>&gt;Первая ячейка&lt; /td&gt;&lt; td</w:t>
      </w:r>
      <w:proofErr w:type="gramStart"/>
      <w:r>
        <w:rPr>
          <w:rFonts w:ascii="Arial" w:hAnsi="Arial" w:cs="Arial"/>
          <w:color w:val="000000"/>
        </w:rPr>
        <w:t>&gt;В</w:t>
      </w:r>
      <w:proofErr w:type="gramEnd"/>
      <w:r>
        <w:rPr>
          <w:rFonts w:ascii="Arial" w:hAnsi="Arial" w:cs="Arial"/>
          <w:color w:val="000000"/>
        </w:rPr>
        <w:t>торая ячейка&lt; /td&gt;&lt; td&gt;Третья ячейка&lt; /td&gt;</w:t>
      </w:r>
      <w:r>
        <w:rPr>
          <w:rFonts w:ascii="Arial" w:hAnsi="Arial" w:cs="Arial"/>
          <w:color w:val="000000"/>
        </w:rPr>
        <w:br/>
        <w:t>  &lt; /tr&gt;</w:t>
      </w:r>
      <w:r>
        <w:rPr>
          <w:rFonts w:ascii="Arial" w:hAnsi="Arial" w:cs="Arial"/>
          <w:color w:val="000000"/>
        </w:rPr>
        <w:br/>
        <w:t>  &lt; tr&gt;</w:t>
      </w:r>
      <w:r>
        <w:rPr>
          <w:rFonts w:ascii="Arial" w:hAnsi="Arial" w:cs="Arial"/>
          <w:color w:val="000000"/>
        </w:rPr>
        <w:br/>
        <w:t>    &lt; td&gt;Четвертая ячейка&lt; /td&gt;&lt; td&gt;Пятая ячейка&lt; /td&gt;&lt; td</w:t>
      </w:r>
      <w:r>
        <w:rPr>
          <w:rStyle w:val="a4"/>
          <w:rFonts w:ascii="Arial" w:hAnsi="Arial" w:cs="Arial"/>
          <w:color w:val="000000"/>
        </w:rPr>
        <w:t>valign="bottom"</w:t>
      </w:r>
      <w:r>
        <w:rPr>
          <w:rFonts w:ascii="Arial" w:hAnsi="Arial" w:cs="Arial"/>
          <w:color w:val="000000"/>
        </w:rPr>
        <w:t>&gt;Шестая ячейка&lt; /td&gt;</w:t>
      </w:r>
      <w:r>
        <w:rPr>
          <w:rFonts w:ascii="Arial" w:hAnsi="Arial" w:cs="Arial"/>
          <w:color w:val="000000"/>
        </w:rPr>
        <w:br/>
        <w:t>  &lt; /tr&gt;</w:t>
      </w:r>
      <w:r>
        <w:rPr>
          <w:rFonts w:ascii="Arial" w:hAnsi="Arial" w:cs="Arial"/>
          <w:color w:val="000000"/>
        </w:rPr>
        <w:br/>
        <w:t>&lt; /table&gt;</w:t>
      </w:r>
    </w:p>
    <w:p w:rsidR="0031309A" w:rsidRDefault="0031309A" w:rsidP="0031309A">
      <w:pPr>
        <w:pStyle w:val="2"/>
        <w:spacing w:before="750" w:beforeAutospacing="0" w:after="300" w:afterAutospacing="0" w:line="330" w:lineRule="atLeast"/>
        <w:rPr>
          <w:rFonts w:ascii="Century Gothic" w:hAnsi="Century Gothic"/>
          <w:b w:val="0"/>
          <w:bCs w:val="0"/>
          <w:sz w:val="30"/>
          <w:szCs w:val="30"/>
        </w:rPr>
      </w:pPr>
      <w:bookmarkStart w:id="7" w:name="8"/>
      <w:bookmarkEnd w:id="7"/>
      <w:r>
        <w:rPr>
          <w:rFonts w:ascii="Century Gothic" w:hAnsi="Century Gothic"/>
          <w:b w:val="0"/>
          <w:bCs w:val="0"/>
          <w:sz w:val="30"/>
          <w:szCs w:val="30"/>
        </w:rPr>
        <w:t>§ 8. Фон таблицы</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proofErr w:type="gramStart"/>
      <w:r>
        <w:rPr>
          <w:rStyle w:val="pb"/>
          <w:rFonts w:ascii="Arial" w:hAnsi="Arial" w:cs="Arial"/>
          <w:color w:val="000000"/>
          <w:sz w:val="36"/>
          <w:szCs w:val="36"/>
        </w:rPr>
        <w:t>В</w:t>
      </w:r>
      <w:proofErr w:type="gramEnd"/>
      <w:r>
        <w:rPr>
          <w:rFonts w:ascii="Arial" w:hAnsi="Arial" w:cs="Arial"/>
          <w:color w:val="000000"/>
          <w:sz w:val="22"/>
          <w:szCs w:val="22"/>
        </w:rPr>
        <w:t>HTML цвет фона таблицы или отдельных её ячеек устанавливается с помощью атрибута «</w:t>
      </w:r>
      <w:r>
        <w:rPr>
          <w:rStyle w:val="a4"/>
          <w:rFonts w:ascii="Arial" w:hAnsi="Arial" w:cs="Arial"/>
          <w:color w:val="000000"/>
          <w:sz w:val="22"/>
          <w:szCs w:val="22"/>
        </w:rPr>
        <w:t>bgcolor</w:t>
      </w:r>
      <w:r>
        <w:rPr>
          <w:rFonts w:ascii="Arial" w:hAnsi="Arial" w:cs="Arial"/>
          <w:color w:val="000000"/>
          <w:sz w:val="22"/>
          <w:szCs w:val="22"/>
        </w:rPr>
        <w:t>». О том, как в HTML выбрать нужный цвет того или иного элемента мы говорили в уроке</w:t>
      </w:r>
      <w:hyperlink r:id="rId28" w:tooltip="Атрибуты тега BODY" w:history="1">
        <w:r>
          <w:rPr>
            <w:rStyle w:val="ab"/>
            <w:rFonts w:ascii="Arial" w:hAnsi="Arial" w:cs="Arial"/>
            <w:color w:val="5B5B5B"/>
            <w:sz w:val="22"/>
            <w:szCs w:val="22"/>
          </w:rPr>
          <w:t>про атрибуты тега body</w:t>
        </w:r>
      </w:hyperlink>
      <w:r>
        <w:rPr>
          <w:rFonts w:ascii="Arial" w:hAnsi="Arial" w:cs="Arial"/>
          <w:color w:val="000000"/>
          <w:sz w:val="22"/>
          <w:szCs w:val="22"/>
        </w:rPr>
        <w:t>. Пример:</w:t>
      </w:r>
    </w:p>
    <w:p w:rsidR="0031309A" w:rsidRDefault="0031309A" w:rsidP="0031309A">
      <w:pPr>
        <w:shd w:val="clear" w:color="auto" w:fill="EEEEEE"/>
        <w:rPr>
          <w:rFonts w:ascii="Arial" w:hAnsi="Arial" w:cs="Arial"/>
          <w:color w:val="000000"/>
        </w:rPr>
      </w:pPr>
      <w:r>
        <w:rPr>
          <w:rFonts w:ascii="Arial" w:hAnsi="Arial" w:cs="Arial"/>
          <w:color w:val="000000"/>
        </w:rPr>
        <w:t>&lt; table border="1" cellpadding="10"</w:t>
      </w:r>
      <w:r>
        <w:rPr>
          <w:rStyle w:val="a4"/>
          <w:rFonts w:ascii="Arial" w:hAnsi="Arial" w:cs="Arial"/>
          <w:color w:val="000000"/>
        </w:rPr>
        <w:t>bgcolor="#999999"</w:t>
      </w:r>
      <w:r>
        <w:rPr>
          <w:rFonts w:ascii="Arial" w:hAnsi="Arial" w:cs="Arial"/>
          <w:color w:val="000000"/>
        </w:rPr>
        <w:t>&gt;</w:t>
      </w:r>
      <w:r>
        <w:rPr>
          <w:rFonts w:ascii="Arial" w:hAnsi="Arial" w:cs="Arial"/>
          <w:color w:val="000000"/>
        </w:rPr>
        <w:br/>
        <w:t>  &lt; tr&gt;</w:t>
      </w:r>
      <w:r>
        <w:rPr>
          <w:rFonts w:ascii="Arial" w:hAnsi="Arial" w:cs="Arial"/>
          <w:color w:val="000000"/>
        </w:rPr>
        <w:br/>
        <w:t>    &lt; td</w:t>
      </w:r>
      <w:proofErr w:type="gramStart"/>
      <w:r>
        <w:rPr>
          <w:rFonts w:ascii="Arial" w:hAnsi="Arial" w:cs="Arial"/>
          <w:color w:val="000000"/>
        </w:rPr>
        <w:t>&gt;П</w:t>
      </w:r>
      <w:proofErr w:type="gramEnd"/>
      <w:r>
        <w:rPr>
          <w:rFonts w:ascii="Arial" w:hAnsi="Arial" w:cs="Arial"/>
          <w:color w:val="000000"/>
        </w:rPr>
        <w:t>ервая ячейка&lt; /td&gt;&lt; td&gt;Вторая ячейка&lt; /td&gt;&lt; td&gt;Третья ячейка&lt; /td&gt;</w:t>
      </w:r>
      <w:r>
        <w:rPr>
          <w:rFonts w:ascii="Arial" w:hAnsi="Arial" w:cs="Arial"/>
          <w:color w:val="000000"/>
        </w:rPr>
        <w:br/>
        <w:t>  &lt; /tr&gt;</w:t>
      </w:r>
      <w:r>
        <w:rPr>
          <w:rFonts w:ascii="Arial" w:hAnsi="Arial" w:cs="Arial"/>
          <w:color w:val="000000"/>
        </w:rPr>
        <w:br/>
        <w:t>  &lt; tr&gt;</w:t>
      </w:r>
      <w:r>
        <w:rPr>
          <w:rFonts w:ascii="Arial" w:hAnsi="Arial" w:cs="Arial"/>
          <w:color w:val="000000"/>
        </w:rPr>
        <w:br/>
        <w:t>    &lt; td&gt;Четвертая ячейка&lt; /td&gt;&lt; td</w:t>
      </w:r>
      <w:r>
        <w:rPr>
          <w:rStyle w:val="a4"/>
          <w:rFonts w:ascii="Arial" w:hAnsi="Arial" w:cs="Arial"/>
          <w:color w:val="000000"/>
        </w:rPr>
        <w:t>bgcolor="#FF0000"</w:t>
      </w:r>
      <w:r>
        <w:rPr>
          <w:rFonts w:ascii="Arial" w:hAnsi="Arial" w:cs="Arial"/>
          <w:color w:val="000000"/>
        </w:rPr>
        <w:t>&gt;Пятая ячейка&lt; /td&gt;&lt; td&gt;Шестая ячейка&lt; /td&gt;</w:t>
      </w:r>
      <w:r>
        <w:rPr>
          <w:rFonts w:ascii="Arial" w:hAnsi="Arial" w:cs="Arial"/>
          <w:color w:val="000000"/>
        </w:rPr>
        <w:br/>
        <w:t>  &lt; /tr&gt;</w:t>
      </w:r>
      <w:r>
        <w:rPr>
          <w:rFonts w:ascii="Arial" w:hAnsi="Arial" w:cs="Arial"/>
          <w:color w:val="000000"/>
        </w:rPr>
        <w:br/>
        <w:t>&lt; /table&gt;</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В</w:t>
      </w:r>
      <w:r>
        <w:rPr>
          <w:rFonts w:ascii="Arial" w:hAnsi="Arial" w:cs="Arial"/>
          <w:color w:val="000000"/>
          <w:sz w:val="22"/>
          <w:szCs w:val="22"/>
        </w:rPr>
        <w:t>браузере мы увидим:</w:t>
      </w:r>
    </w:p>
    <w:tbl>
      <w:tblPr>
        <w:tblW w:w="3915" w:type="dxa"/>
        <w:jc w:val="center"/>
        <w:tblCellSpacing w:w="15" w:type="dxa"/>
        <w:tblBorders>
          <w:top w:val="single" w:sz="6" w:space="0" w:color="000000"/>
          <w:left w:val="single" w:sz="6" w:space="0" w:color="000000"/>
          <w:bottom w:val="single" w:sz="6" w:space="0" w:color="000000"/>
          <w:right w:val="single" w:sz="6" w:space="0" w:color="000000"/>
        </w:tblBorders>
        <w:shd w:val="clear" w:color="auto" w:fill="999999"/>
        <w:tblCellMar>
          <w:top w:w="150" w:type="dxa"/>
          <w:left w:w="150" w:type="dxa"/>
          <w:bottom w:w="150" w:type="dxa"/>
          <w:right w:w="150" w:type="dxa"/>
        </w:tblCellMar>
        <w:tblLook w:val="04A0"/>
      </w:tblPr>
      <w:tblGrid>
        <w:gridCol w:w="1523"/>
        <w:gridCol w:w="1167"/>
        <w:gridCol w:w="1225"/>
      </w:tblGrid>
      <w:tr w:rsidR="0031309A" w:rsidTr="0031309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31309A" w:rsidRDefault="0031309A">
            <w:pPr>
              <w:rPr>
                <w:rFonts w:ascii="Arial" w:hAnsi="Arial" w:cs="Arial"/>
                <w:sz w:val="24"/>
                <w:szCs w:val="24"/>
              </w:rPr>
            </w:pPr>
            <w:r>
              <w:rPr>
                <w:rFonts w:ascii="Arial" w:hAnsi="Arial" w:cs="Arial"/>
              </w:rPr>
              <w:t>Первая ячейка</w:t>
            </w:r>
          </w:p>
        </w:tc>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31309A" w:rsidRDefault="0031309A">
            <w:pPr>
              <w:rPr>
                <w:rFonts w:ascii="Arial" w:hAnsi="Arial" w:cs="Arial"/>
                <w:sz w:val="24"/>
                <w:szCs w:val="24"/>
              </w:rPr>
            </w:pPr>
            <w:r>
              <w:rPr>
                <w:rFonts w:ascii="Arial" w:hAnsi="Arial" w:cs="Arial"/>
              </w:rPr>
              <w:t>Вторая ячейка</w:t>
            </w:r>
          </w:p>
        </w:tc>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31309A" w:rsidRDefault="0031309A">
            <w:pPr>
              <w:rPr>
                <w:rFonts w:ascii="Arial" w:hAnsi="Arial" w:cs="Arial"/>
                <w:sz w:val="24"/>
                <w:szCs w:val="24"/>
              </w:rPr>
            </w:pPr>
            <w:r>
              <w:rPr>
                <w:rFonts w:ascii="Arial" w:hAnsi="Arial" w:cs="Arial"/>
              </w:rPr>
              <w:t>Третья ячейка</w:t>
            </w:r>
          </w:p>
        </w:tc>
      </w:tr>
      <w:tr w:rsidR="0031309A" w:rsidTr="0031309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31309A" w:rsidRDefault="0031309A">
            <w:pPr>
              <w:rPr>
                <w:rFonts w:ascii="Arial" w:hAnsi="Arial" w:cs="Arial"/>
                <w:sz w:val="24"/>
                <w:szCs w:val="24"/>
              </w:rPr>
            </w:pPr>
            <w:r>
              <w:rPr>
                <w:rFonts w:ascii="Arial" w:hAnsi="Arial" w:cs="Arial"/>
              </w:rPr>
              <w:t>Четвертая ячейка</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31309A" w:rsidRDefault="0031309A">
            <w:pPr>
              <w:rPr>
                <w:rFonts w:ascii="Arial" w:hAnsi="Arial" w:cs="Arial"/>
                <w:sz w:val="24"/>
                <w:szCs w:val="24"/>
              </w:rPr>
            </w:pPr>
            <w:r>
              <w:rPr>
                <w:rFonts w:ascii="Arial" w:hAnsi="Arial" w:cs="Arial"/>
              </w:rPr>
              <w:t>Пятая ячейка</w:t>
            </w:r>
          </w:p>
        </w:tc>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31309A" w:rsidRDefault="0031309A">
            <w:pPr>
              <w:rPr>
                <w:rFonts w:ascii="Arial" w:hAnsi="Arial" w:cs="Arial"/>
                <w:sz w:val="24"/>
                <w:szCs w:val="24"/>
              </w:rPr>
            </w:pPr>
            <w:r>
              <w:rPr>
                <w:rFonts w:ascii="Arial" w:hAnsi="Arial" w:cs="Arial"/>
              </w:rPr>
              <w:t>Шестая ячейка</w:t>
            </w:r>
          </w:p>
        </w:tc>
      </w:tr>
    </w:tbl>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В</w:t>
      </w:r>
      <w:r>
        <w:rPr>
          <w:rFonts w:ascii="Arial" w:hAnsi="Arial" w:cs="Arial"/>
          <w:color w:val="000000"/>
          <w:sz w:val="22"/>
          <w:szCs w:val="22"/>
        </w:rPr>
        <w:t>качестве фона таблицы или отдельной ячейки можно использовать картинки. В HTML это делается при помощи атрибута «</w:t>
      </w:r>
      <w:r>
        <w:rPr>
          <w:rStyle w:val="a4"/>
          <w:rFonts w:ascii="Arial" w:hAnsi="Arial" w:cs="Arial"/>
          <w:color w:val="000000"/>
          <w:sz w:val="22"/>
          <w:szCs w:val="22"/>
        </w:rPr>
        <w:t>background</w:t>
      </w:r>
      <w:r>
        <w:rPr>
          <w:rFonts w:ascii="Arial" w:hAnsi="Arial" w:cs="Arial"/>
          <w:color w:val="000000"/>
          <w:sz w:val="22"/>
          <w:szCs w:val="22"/>
        </w:rPr>
        <w:t xml:space="preserve">». Значением атрибута «background» </w:t>
      </w:r>
      <w:r>
        <w:rPr>
          <w:rFonts w:ascii="Arial" w:hAnsi="Arial" w:cs="Arial"/>
          <w:color w:val="000000"/>
          <w:sz w:val="22"/>
          <w:szCs w:val="22"/>
        </w:rPr>
        <w:lastRenderedPageBreak/>
        <w:t xml:space="preserve">является адрес до изображения (как в HTML вставляется </w:t>
      </w:r>
      <w:proofErr w:type="gramStart"/>
      <w:r>
        <w:rPr>
          <w:rFonts w:ascii="Arial" w:hAnsi="Arial" w:cs="Arial"/>
          <w:color w:val="000000"/>
          <w:sz w:val="22"/>
          <w:szCs w:val="22"/>
        </w:rPr>
        <w:t>графика</w:t>
      </w:r>
      <w:proofErr w:type="gramEnd"/>
      <w:r>
        <w:rPr>
          <w:rFonts w:ascii="Arial" w:hAnsi="Arial" w:cs="Arial"/>
          <w:color w:val="000000"/>
          <w:sz w:val="22"/>
          <w:szCs w:val="22"/>
        </w:rPr>
        <w:t xml:space="preserve"> мы изучали</w:t>
      </w:r>
      <w:hyperlink r:id="rId29" w:tooltip="Работа с изображениями в HTML" w:history="1">
        <w:r>
          <w:rPr>
            <w:rStyle w:val="ab"/>
            <w:rFonts w:ascii="Arial" w:hAnsi="Arial" w:cs="Arial"/>
            <w:color w:val="5B5B5B"/>
            <w:sz w:val="22"/>
            <w:szCs w:val="22"/>
          </w:rPr>
          <w:t>в этом уроке</w:t>
        </w:r>
      </w:hyperlink>
      <w:r>
        <w:rPr>
          <w:rFonts w:ascii="Arial" w:hAnsi="Arial" w:cs="Arial"/>
          <w:color w:val="000000"/>
          <w:sz w:val="22"/>
          <w:szCs w:val="22"/>
        </w:rPr>
        <w:t>). Пример картинки-фона для всей таблицы:</w:t>
      </w:r>
    </w:p>
    <w:p w:rsidR="0031309A" w:rsidRDefault="0031309A" w:rsidP="0031309A">
      <w:pPr>
        <w:shd w:val="clear" w:color="auto" w:fill="EEEEEE"/>
        <w:rPr>
          <w:rFonts w:ascii="Arial" w:hAnsi="Arial" w:cs="Arial"/>
          <w:color w:val="000000"/>
        </w:rPr>
      </w:pPr>
      <w:r>
        <w:rPr>
          <w:rFonts w:ascii="Arial" w:hAnsi="Arial" w:cs="Arial"/>
          <w:color w:val="000000"/>
        </w:rPr>
        <w:t>&lt; table border="1" cellpadding="10"</w:t>
      </w:r>
      <w:r>
        <w:rPr>
          <w:rStyle w:val="a4"/>
          <w:rFonts w:ascii="Arial" w:hAnsi="Arial" w:cs="Arial"/>
          <w:color w:val="000000"/>
        </w:rPr>
        <w:t>background="fon.jpg"</w:t>
      </w:r>
      <w:r>
        <w:rPr>
          <w:rFonts w:ascii="Arial" w:hAnsi="Arial" w:cs="Arial"/>
          <w:color w:val="000000"/>
        </w:rPr>
        <w:t>&gt;</w:t>
      </w:r>
      <w:r>
        <w:rPr>
          <w:rFonts w:ascii="Arial" w:hAnsi="Arial" w:cs="Arial"/>
          <w:color w:val="000000"/>
        </w:rPr>
        <w:br/>
        <w:t>  &lt; tr&gt;</w:t>
      </w:r>
      <w:r>
        <w:rPr>
          <w:rFonts w:ascii="Arial" w:hAnsi="Arial" w:cs="Arial"/>
          <w:color w:val="000000"/>
        </w:rPr>
        <w:br/>
        <w:t>    &lt; td</w:t>
      </w:r>
      <w:proofErr w:type="gramStart"/>
      <w:r>
        <w:rPr>
          <w:rFonts w:ascii="Arial" w:hAnsi="Arial" w:cs="Arial"/>
          <w:color w:val="000000"/>
        </w:rPr>
        <w:t>&gt;П</w:t>
      </w:r>
      <w:proofErr w:type="gramEnd"/>
      <w:r>
        <w:rPr>
          <w:rFonts w:ascii="Arial" w:hAnsi="Arial" w:cs="Arial"/>
          <w:color w:val="000000"/>
        </w:rPr>
        <w:t>ервая ячейка&lt; /td&gt;&lt; td&gt;Вторая ячейка&lt; /td&gt;</w:t>
      </w:r>
      <w:r>
        <w:rPr>
          <w:rFonts w:ascii="Arial" w:hAnsi="Arial" w:cs="Arial"/>
          <w:color w:val="000000"/>
        </w:rPr>
        <w:br/>
        <w:t>  &lt; /tr&gt;</w:t>
      </w:r>
      <w:r>
        <w:rPr>
          <w:rFonts w:ascii="Arial" w:hAnsi="Arial" w:cs="Arial"/>
          <w:color w:val="000000"/>
        </w:rPr>
        <w:br/>
        <w:t>  &lt; tr&gt;</w:t>
      </w:r>
      <w:r>
        <w:rPr>
          <w:rFonts w:ascii="Arial" w:hAnsi="Arial" w:cs="Arial"/>
          <w:color w:val="000000"/>
        </w:rPr>
        <w:br/>
        <w:t>    &lt; td&gt;Третья ячейка&lt; /td&gt;&lt; td&gt;Четвёртая ячейка&lt; /td&gt;</w:t>
      </w:r>
      <w:r>
        <w:rPr>
          <w:rFonts w:ascii="Arial" w:hAnsi="Arial" w:cs="Arial"/>
          <w:color w:val="000000"/>
        </w:rPr>
        <w:br/>
        <w:t>  &lt; /tr&gt;</w:t>
      </w:r>
      <w:r>
        <w:rPr>
          <w:rFonts w:ascii="Arial" w:hAnsi="Arial" w:cs="Arial"/>
          <w:color w:val="000000"/>
        </w:rPr>
        <w:br/>
        <w:t>&lt; /table&gt;</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В</w:t>
      </w:r>
      <w:r>
        <w:rPr>
          <w:rFonts w:ascii="Arial" w:hAnsi="Arial" w:cs="Arial"/>
          <w:color w:val="000000"/>
          <w:sz w:val="22"/>
          <w:szCs w:val="22"/>
        </w:rPr>
        <w:t>браузере:</w:t>
      </w:r>
    </w:p>
    <w:tbl>
      <w:tblPr>
        <w:tblW w:w="2760" w:type="dxa"/>
        <w:jc w:val="center"/>
        <w:tblCellSpacing w:w="15" w:type="dxa"/>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tblPr>
      <w:tblGrid>
        <w:gridCol w:w="1224"/>
        <w:gridCol w:w="1536"/>
      </w:tblGrid>
      <w:tr w:rsidR="0031309A" w:rsidTr="003130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Первая ячейка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Вторая ячейка</w:t>
            </w:r>
          </w:p>
        </w:tc>
      </w:tr>
      <w:tr w:rsidR="0031309A" w:rsidTr="003130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Третья ячейка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Четвёртая ячейка</w:t>
            </w:r>
          </w:p>
        </w:tc>
      </w:tr>
    </w:tbl>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Д</w:t>
      </w:r>
      <w:r>
        <w:rPr>
          <w:rFonts w:ascii="Arial" w:hAnsi="Arial" w:cs="Arial"/>
          <w:color w:val="000000"/>
          <w:sz w:val="22"/>
          <w:szCs w:val="22"/>
        </w:rPr>
        <w:t>ля отдельной ячейки картинка-фон задаётся так:</w:t>
      </w:r>
    </w:p>
    <w:p w:rsidR="0031309A" w:rsidRDefault="0031309A" w:rsidP="0031309A">
      <w:pPr>
        <w:shd w:val="clear" w:color="auto" w:fill="EEEEEE"/>
        <w:rPr>
          <w:rFonts w:ascii="Arial" w:hAnsi="Arial" w:cs="Arial"/>
          <w:color w:val="000000"/>
        </w:rPr>
      </w:pPr>
      <w:r>
        <w:rPr>
          <w:rFonts w:ascii="Arial" w:hAnsi="Arial" w:cs="Arial"/>
          <w:color w:val="000000"/>
        </w:rPr>
        <w:t>&lt; table border="1" cellpadding="10"&gt;</w:t>
      </w:r>
      <w:r>
        <w:rPr>
          <w:rFonts w:ascii="Arial" w:hAnsi="Arial" w:cs="Arial"/>
          <w:color w:val="000000"/>
        </w:rPr>
        <w:br/>
        <w:t>  &lt; tr&gt;</w:t>
      </w:r>
      <w:r>
        <w:rPr>
          <w:rFonts w:ascii="Arial" w:hAnsi="Arial" w:cs="Arial"/>
          <w:color w:val="000000"/>
        </w:rPr>
        <w:br/>
        <w:t>    &lt; td</w:t>
      </w:r>
      <w:proofErr w:type="gramStart"/>
      <w:r>
        <w:rPr>
          <w:rFonts w:ascii="Arial" w:hAnsi="Arial" w:cs="Arial"/>
          <w:color w:val="000000"/>
        </w:rPr>
        <w:t>&gt;П</w:t>
      </w:r>
      <w:proofErr w:type="gramEnd"/>
      <w:r>
        <w:rPr>
          <w:rFonts w:ascii="Arial" w:hAnsi="Arial" w:cs="Arial"/>
          <w:color w:val="000000"/>
        </w:rPr>
        <w:t>ервая ячейка&lt; /td&gt;&lt; td</w:t>
      </w:r>
      <w:r>
        <w:rPr>
          <w:rStyle w:val="a4"/>
          <w:rFonts w:ascii="Arial" w:hAnsi="Arial" w:cs="Arial"/>
          <w:color w:val="000000"/>
        </w:rPr>
        <w:t>background="fon.jpg"</w:t>
      </w:r>
      <w:r>
        <w:rPr>
          <w:rFonts w:ascii="Arial" w:hAnsi="Arial" w:cs="Arial"/>
          <w:color w:val="000000"/>
        </w:rPr>
        <w:t>&gt;Вторая ячейка&lt; /td&gt;</w:t>
      </w:r>
      <w:r>
        <w:rPr>
          <w:rFonts w:ascii="Arial" w:hAnsi="Arial" w:cs="Arial"/>
          <w:color w:val="000000"/>
        </w:rPr>
        <w:br/>
        <w:t>  &lt; /tr&gt;</w:t>
      </w:r>
      <w:r>
        <w:rPr>
          <w:rFonts w:ascii="Arial" w:hAnsi="Arial" w:cs="Arial"/>
          <w:color w:val="000000"/>
        </w:rPr>
        <w:br/>
        <w:t>  &lt; tr&gt;</w:t>
      </w:r>
      <w:r>
        <w:rPr>
          <w:rFonts w:ascii="Arial" w:hAnsi="Arial" w:cs="Arial"/>
          <w:color w:val="000000"/>
        </w:rPr>
        <w:br/>
        <w:t>    &lt; td&gt;Третья ячейка&lt; /td&gt;&lt; td&gt;Четвёртая ячейка&lt; /td&gt;</w:t>
      </w:r>
      <w:r>
        <w:rPr>
          <w:rFonts w:ascii="Arial" w:hAnsi="Arial" w:cs="Arial"/>
          <w:color w:val="000000"/>
        </w:rPr>
        <w:br/>
        <w:t>  &lt; /tr&gt;</w:t>
      </w:r>
      <w:r>
        <w:rPr>
          <w:rFonts w:ascii="Arial" w:hAnsi="Arial" w:cs="Arial"/>
          <w:color w:val="000000"/>
        </w:rPr>
        <w:br/>
        <w:t>&lt; /table&gt;</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В</w:t>
      </w:r>
      <w:r>
        <w:rPr>
          <w:rFonts w:ascii="Arial" w:hAnsi="Arial" w:cs="Arial"/>
          <w:color w:val="000000"/>
          <w:sz w:val="22"/>
          <w:szCs w:val="22"/>
        </w:rPr>
        <w:t>браузере:</w:t>
      </w:r>
    </w:p>
    <w:tbl>
      <w:tblPr>
        <w:tblW w:w="2760" w:type="dxa"/>
        <w:jc w:val="center"/>
        <w:tblCellSpacing w:w="15" w:type="dxa"/>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tblPr>
      <w:tblGrid>
        <w:gridCol w:w="1224"/>
        <w:gridCol w:w="1536"/>
      </w:tblGrid>
      <w:tr w:rsidR="0031309A" w:rsidTr="003130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Первая ячейка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Вторая ячейка</w:t>
            </w:r>
          </w:p>
        </w:tc>
      </w:tr>
      <w:tr w:rsidR="0031309A" w:rsidTr="003130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Третья ячейка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31309A" w:rsidRDefault="0031309A">
            <w:pPr>
              <w:rPr>
                <w:rFonts w:ascii="Arial" w:hAnsi="Arial" w:cs="Arial"/>
                <w:sz w:val="24"/>
                <w:szCs w:val="24"/>
              </w:rPr>
            </w:pPr>
            <w:r>
              <w:rPr>
                <w:rFonts w:ascii="Arial" w:hAnsi="Arial" w:cs="Arial"/>
              </w:rPr>
              <w:t>Четвёртая ячейка</w:t>
            </w:r>
          </w:p>
        </w:tc>
      </w:tr>
    </w:tbl>
    <w:p w:rsidR="0031309A" w:rsidRDefault="0031309A" w:rsidP="0031309A">
      <w:pPr>
        <w:pStyle w:val="2"/>
        <w:spacing w:before="750" w:beforeAutospacing="0" w:after="300" w:afterAutospacing="0" w:line="330" w:lineRule="atLeast"/>
        <w:rPr>
          <w:rFonts w:ascii="Century Gothic" w:hAnsi="Century Gothic"/>
          <w:b w:val="0"/>
          <w:bCs w:val="0"/>
          <w:sz w:val="30"/>
          <w:szCs w:val="30"/>
        </w:rPr>
      </w:pPr>
      <w:bookmarkStart w:id="8" w:name="9"/>
      <w:bookmarkEnd w:id="8"/>
      <w:r>
        <w:rPr>
          <w:rFonts w:ascii="Century Gothic" w:hAnsi="Century Gothic"/>
          <w:b w:val="0"/>
          <w:bCs w:val="0"/>
          <w:sz w:val="30"/>
          <w:szCs w:val="30"/>
        </w:rPr>
        <w:t>§ 9. Заключение</w:t>
      </w:r>
    </w:p>
    <w:p w:rsidR="0031309A" w:rsidRDefault="0031309A" w:rsidP="0031309A">
      <w:pPr>
        <w:pStyle w:val="a3"/>
        <w:rPr>
          <w:rFonts w:ascii="Arial" w:hAnsi="Arial" w:cs="Arial"/>
          <w:color w:val="000000"/>
          <w:sz w:val="22"/>
          <w:szCs w:val="22"/>
        </w:rPr>
      </w:pPr>
      <w:r>
        <w:rPr>
          <w:rFonts w:ascii="Arial" w:hAnsi="Arial" w:cs="Arial"/>
          <w:color w:val="000000"/>
          <w:sz w:val="22"/>
          <w:szCs w:val="22"/>
        </w:rPr>
        <w:lastRenderedPageBreak/>
        <w:t>   </w:t>
      </w:r>
      <w:proofErr w:type="gramStart"/>
      <w:r>
        <w:rPr>
          <w:rStyle w:val="pb"/>
          <w:rFonts w:ascii="Arial" w:hAnsi="Arial" w:cs="Arial"/>
          <w:color w:val="000000"/>
          <w:sz w:val="36"/>
          <w:szCs w:val="36"/>
        </w:rPr>
        <w:t>В</w:t>
      </w:r>
      <w:proofErr w:type="gramEnd"/>
      <w:r>
        <w:rPr>
          <w:rFonts w:ascii="Arial" w:hAnsi="Arial" w:cs="Arial"/>
          <w:color w:val="000000"/>
          <w:sz w:val="22"/>
          <w:szCs w:val="22"/>
        </w:rPr>
        <w:t>HTML таблицы, как я уже говорил в самом начале, используются, главным образом, для разметки страниц. В этом их основное предназначение. В каждую ячейку таблицы можно вставить любые другие данные: текст, картинки или другую таблицу. Именно поэтому они так удобны для разметки html-страниц и разбивки их на отдельные блоки. Например, можно создать такую «композицию»:</w:t>
      </w:r>
    </w:p>
    <w:tbl>
      <w:tblPr>
        <w:tblW w:w="4200" w:type="dxa"/>
        <w:jc w:val="center"/>
        <w:tblCellSpacing w:w="15" w:type="dxa"/>
        <w:tblCellMar>
          <w:top w:w="15" w:type="dxa"/>
          <w:left w:w="15" w:type="dxa"/>
          <w:bottom w:w="15" w:type="dxa"/>
          <w:right w:w="15" w:type="dxa"/>
        </w:tblCellMar>
        <w:tblLook w:val="04A0"/>
      </w:tblPr>
      <w:tblGrid>
        <w:gridCol w:w="1155"/>
        <w:gridCol w:w="2040"/>
        <w:gridCol w:w="1005"/>
      </w:tblGrid>
      <w:tr w:rsidR="0031309A" w:rsidTr="0031309A">
        <w:trPr>
          <w:tblCellSpacing w:w="15" w:type="dxa"/>
          <w:jc w:val="center"/>
        </w:trPr>
        <w:tc>
          <w:tcPr>
            <w:tcW w:w="0" w:type="auto"/>
            <w:vAlign w:val="center"/>
            <w:hideMark/>
          </w:tcPr>
          <w:p w:rsidR="0031309A" w:rsidRDefault="0031309A">
            <w:pPr>
              <w:rPr>
                <w:rFonts w:ascii="Arial" w:hAnsi="Arial" w:cs="Arial"/>
                <w:sz w:val="24"/>
                <w:szCs w:val="24"/>
              </w:rPr>
            </w:pPr>
            <w:r>
              <w:rPr>
                <w:rFonts w:ascii="Arial" w:hAnsi="Arial" w:cs="Arial"/>
                <w:noProof/>
                <w:lang w:eastAsia="ru-RU"/>
              </w:rPr>
              <w:drawing>
                <wp:inline distT="0" distB="0" distL="0" distR="0">
                  <wp:extent cx="657225" cy="666750"/>
                  <wp:effectExtent l="19050" t="0" r="9525" b="0"/>
                  <wp:docPr id="8" name="Рисунок 8" descr="http://www.seoded.ru/beginner/htm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eoded.ru/beginner/html/logo.jpg"/>
                          <pic:cNvPicPr>
                            <a:picLocks noChangeAspect="1" noChangeArrowheads="1"/>
                          </pic:cNvPicPr>
                        </pic:nvPicPr>
                        <pic:blipFill>
                          <a:blip r:embed="rId30" cstate="print"/>
                          <a:srcRect/>
                          <a:stretch>
                            <a:fillRect/>
                          </a:stretch>
                        </pic:blipFill>
                        <pic:spPr bwMode="auto">
                          <a:xfrm>
                            <a:off x="0" y="0"/>
                            <a:ext cx="657225" cy="666750"/>
                          </a:xfrm>
                          <a:prstGeom prst="rect">
                            <a:avLst/>
                          </a:prstGeom>
                          <a:noFill/>
                          <a:ln w="9525">
                            <a:noFill/>
                            <a:miter lim="800000"/>
                            <a:headEnd/>
                            <a:tailEnd/>
                          </a:ln>
                        </pic:spPr>
                      </pic:pic>
                    </a:graphicData>
                  </a:graphic>
                </wp:inline>
              </w:drawing>
            </w:r>
          </w:p>
        </w:tc>
        <w:tc>
          <w:tcPr>
            <w:tcW w:w="0" w:type="auto"/>
            <w:vAlign w:val="center"/>
            <w:hideMark/>
          </w:tcPr>
          <w:p w:rsidR="0031309A" w:rsidRDefault="0031309A">
            <w:pPr>
              <w:rPr>
                <w:rFonts w:ascii="Arial" w:hAnsi="Arial" w:cs="Arial"/>
                <w:sz w:val="24"/>
                <w:szCs w:val="24"/>
              </w:rPr>
            </w:pPr>
            <w:r>
              <w:rPr>
                <w:rFonts w:ascii="Arial" w:hAnsi="Arial" w:cs="Arial"/>
              </w:rPr>
              <w:t>Эх, где моя молодость!</w:t>
            </w:r>
          </w:p>
        </w:tc>
        <w:tc>
          <w:tcPr>
            <w:tcW w:w="0" w:type="auto"/>
            <w:vAlign w:val="center"/>
            <w:hideMark/>
          </w:tcPr>
          <w:p w:rsidR="0031309A" w:rsidRDefault="0031309A">
            <w:pPr>
              <w:rPr>
                <w:rFonts w:ascii="Arial" w:hAnsi="Arial" w:cs="Arial"/>
                <w:sz w:val="24"/>
                <w:szCs w:val="24"/>
              </w:rPr>
            </w:pPr>
            <w:r>
              <w:rPr>
                <w:rFonts w:ascii="Arial" w:hAnsi="Arial" w:cs="Arial"/>
                <w:noProof/>
                <w:lang w:eastAsia="ru-RU"/>
              </w:rPr>
              <w:drawing>
                <wp:inline distT="0" distB="0" distL="0" distR="0">
                  <wp:extent cx="561975" cy="419100"/>
                  <wp:effectExtent l="19050" t="0" r="9525" b="0"/>
                  <wp:docPr id="9" name="Рисунок 9" descr="http://www.seoded.ru/beginner/html/pop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eoded.ru/beginner/html/popa.jpeg"/>
                          <pic:cNvPicPr>
                            <a:picLocks noChangeAspect="1" noChangeArrowheads="1"/>
                          </pic:cNvPicPr>
                        </pic:nvPicPr>
                        <pic:blipFill>
                          <a:blip r:embed="rId31" cstate="print"/>
                          <a:srcRect/>
                          <a:stretch>
                            <a:fillRect/>
                          </a:stretch>
                        </pic:blipFill>
                        <pic:spPr bwMode="auto">
                          <a:xfrm>
                            <a:off x="0" y="0"/>
                            <a:ext cx="561975" cy="419100"/>
                          </a:xfrm>
                          <a:prstGeom prst="rect">
                            <a:avLst/>
                          </a:prstGeom>
                          <a:noFill/>
                          <a:ln w="9525">
                            <a:noFill/>
                            <a:miter lim="800000"/>
                            <a:headEnd/>
                            <a:tailEnd/>
                          </a:ln>
                        </pic:spPr>
                      </pic:pic>
                    </a:graphicData>
                  </a:graphic>
                </wp:inline>
              </w:drawing>
            </w:r>
          </w:p>
        </w:tc>
      </w:tr>
    </w:tbl>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И</w:t>
      </w:r>
      <w:r>
        <w:rPr>
          <w:rFonts w:ascii="Arial" w:hAnsi="Arial" w:cs="Arial"/>
          <w:color w:val="000000"/>
          <w:sz w:val="22"/>
          <w:szCs w:val="22"/>
        </w:rPr>
        <w:t>это самое простое из того, что можно сделать с помощью таблиц! Создание сайта на основе табличной вёрстки под силу абсолютно любому новичку! Этот урок тому доказательство.</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В</w:t>
      </w:r>
      <w:r>
        <w:rPr>
          <w:rFonts w:ascii="Arial" w:hAnsi="Arial" w:cs="Arial"/>
          <w:color w:val="000000"/>
          <w:sz w:val="22"/>
          <w:szCs w:val="22"/>
        </w:rPr>
        <w:t>общем, сейчас настало самое время для самостоятельных экспериментов. Так как урок о</w:t>
      </w:r>
      <w:r>
        <w:rPr>
          <w:rStyle w:val="a4"/>
          <w:rFonts w:ascii="Arial" w:hAnsi="Arial" w:cs="Arial"/>
          <w:color w:val="000000"/>
          <w:sz w:val="22"/>
          <w:szCs w:val="22"/>
        </w:rPr>
        <w:t xml:space="preserve">создании таблиц в </w:t>
      </w:r>
      <w:proofErr w:type="gramStart"/>
      <w:r>
        <w:rPr>
          <w:rStyle w:val="a4"/>
          <w:rFonts w:ascii="Arial" w:hAnsi="Arial" w:cs="Arial"/>
          <w:color w:val="000000"/>
          <w:sz w:val="22"/>
          <w:szCs w:val="22"/>
        </w:rPr>
        <w:t>HTML</w:t>
      </w:r>
      <w:proofErr w:type="gramEnd"/>
      <w:r>
        <w:rPr>
          <w:rFonts w:ascii="Arial" w:hAnsi="Arial" w:cs="Arial"/>
          <w:color w:val="000000"/>
          <w:sz w:val="22"/>
          <w:szCs w:val="22"/>
        </w:rPr>
        <w:t>закончен. А вместе с ним закончен и мой рассказ об основах HTML.</w:t>
      </w:r>
    </w:p>
    <w:p w:rsidR="0031309A" w:rsidRDefault="0031309A" w:rsidP="0031309A">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И</w:t>
      </w:r>
      <w:r>
        <w:rPr>
          <w:rFonts w:ascii="Arial" w:hAnsi="Arial" w:cs="Arial"/>
          <w:color w:val="000000"/>
          <w:sz w:val="22"/>
          <w:szCs w:val="22"/>
        </w:rPr>
        <w:t>мея эти знания, я начал варганить весь этот сайт. Поэтому тебе я настоятельно рекомендую применить полученные знания на практике. Хотя впереди ещё предстоит раздел о метатегах в HTML, но они прямого отношения к созданию сайта не имеют. Так что закрепляй знания из этой части и жми кнопку «Дальше».</w:t>
      </w:r>
    </w:p>
    <w:p w:rsidR="0031309A" w:rsidRDefault="0031309A" w:rsidP="0031309A">
      <w:pPr>
        <w:jc w:val="center"/>
        <w:rPr>
          <w:rFonts w:ascii="Arial" w:hAnsi="Arial" w:cs="Arial"/>
          <w:color w:val="000000"/>
        </w:rPr>
      </w:pPr>
      <w:hyperlink r:id="rId32" w:tooltip="Вернуться на страницу Содержание" w:history="1">
        <w:r>
          <w:rPr>
            <w:rStyle w:val="ab"/>
            <w:rFonts w:ascii="Arial" w:hAnsi="Arial" w:cs="Arial"/>
            <w:b/>
            <w:bCs/>
            <w:color w:val="5B5B5B"/>
          </w:rPr>
          <w:t>Содержание</w:t>
        </w:r>
      </w:hyperlink>
      <w:r>
        <w:rPr>
          <w:rFonts w:ascii="Arial" w:hAnsi="Arial" w:cs="Arial"/>
          <w:color w:val="000000"/>
        </w:rPr>
        <w:t>   </w:t>
      </w:r>
      <w:hyperlink r:id="rId33" w:tooltip="Дальше по пути прогресса" w:history="1">
        <w:r>
          <w:rPr>
            <w:rStyle w:val="ab"/>
            <w:rFonts w:ascii="Arial" w:hAnsi="Arial" w:cs="Arial"/>
            <w:b/>
            <w:bCs/>
            <w:color w:val="5B5B5B"/>
          </w:rPr>
          <w:t>Дальше</w:t>
        </w:r>
      </w:hyperlink>
    </w:p>
    <w:p w:rsidR="00F633F9" w:rsidRDefault="0031309A" w:rsidP="0031309A">
      <w:pPr>
        <w:rPr>
          <w:rFonts w:ascii="Arial" w:hAnsi="Arial" w:cs="Arial"/>
          <w:color w:val="000000"/>
        </w:rPr>
      </w:pPr>
      <w:r>
        <w:rPr>
          <w:rFonts w:ascii="Arial" w:hAnsi="Arial" w:cs="Arial"/>
          <w:color w:val="000000"/>
        </w:rPr>
        <w:br/>
      </w:r>
      <w:r>
        <w:rPr>
          <w:rFonts w:ascii="Arial" w:hAnsi="Arial" w:cs="Arial"/>
          <w:color w:val="000000"/>
        </w:rPr>
        <w:br/>
        <w:t>Читать дальше:</w:t>
      </w:r>
      <w:hyperlink r:id="rId34" w:anchor="ixzz4ZzOAmxBV" w:history="1">
        <w:r>
          <w:rPr>
            <w:rStyle w:val="ab"/>
            <w:rFonts w:ascii="Arial" w:hAnsi="Arial" w:cs="Arial"/>
            <w:color w:val="003399"/>
          </w:rPr>
          <w:t>http://www.seoded.ru/beginner/html/table.html#ixzz4ZzOAmxBV</w:t>
        </w:r>
      </w:hyperlink>
    </w:p>
    <w:p w:rsidR="00D94F4E" w:rsidRDefault="00D94F4E" w:rsidP="00D94F4E">
      <w:pPr>
        <w:pStyle w:val="1"/>
        <w:spacing w:line="330" w:lineRule="atLeast"/>
        <w:jc w:val="center"/>
        <w:rPr>
          <w:rFonts w:ascii="Century Gothic" w:hAnsi="Century Gothic"/>
          <w:b w:val="0"/>
          <w:bCs w:val="0"/>
          <w:color w:val="F56540"/>
          <w:spacing w:val="15"/>
          <w:sz w:val="39"/>
          <w:szCs w:val="39"/>
        </w:rPr>
      </w:pPr>
      <w:proofErr w:type="gramStart"/>
      <w:r>
        <w:rPr>
          <w:rFonts w:ascii="Century Gothic" w:hAnsi="Century Gothic"/>
          <w:b w:val="0"/>
          <w:bCs w:val="0"/>
          <w:color w:val="F56540"/>
          <w:spacing w:val="15"/>
          <w:sz w:val="39"/>
          <w:szCs w:val="39"/>
        </w:rPr>
        <w:t>Мета-теги</w:t>
      </w:r>
      <w:proofErr w:type="gramEnd"/>
      <w:r>
        <w:rPr>
          <w:rFonts w:ascii="Century Gothic" w:hAnsi="Century Gothic"/>
          <w:b w:val="0"/>
          <w:bCs w:val="0"/>
          <w:color w:val="F56540"/>
          <w:spacing w:val="15"/>
          <w:sz w:val="39"/>
          <w:szCs w:val="39"/>
        </w:rPr>
        <w:t xml:space="preserve"> в HTML</w:t>
      </w:r>
    </w:p>
    <w:p w:rsidR="00D94F4E" w:rsidRDefault="00D94F4E" w:rsidP="00D94F4E">
      <w:pPr>
        <w:spacing w:line="240" w:lineRule="atLeast"/>
        <w:jc w:val="right"/>
        <w:rPr>
          <w:rFonts w:ascii="Arial" w:hAnsi="Arial" w:cs="Arial"/>
          <w:i/>
          <w:iCs/>
          <w:color w:val="000000"/>
          <w:sz w:val="24"/>
          <w:szCs w:val="24"/>
        </w:rPr>
      </w:pPr>
      <w:r>
        <w:rPr>
          <w:rFonts w:ascii="Arial" w:hAnsi="Arial" w:cs="Arial"/>
          <w:i/>
          <w:iCs/>
          <w:color w:val="000000"/>
        </w:rPr>
        <w:t>Давайте согласимся иметь разногласия.</w:t>
      </w:r>
      <w:r>
        <w:rPr>
          <w:rFonts w:ascii="Arial" w:hAnsi="Arial" w:cs="Arial"/>
          <w:i/>
          <w:iCs/>
          <w:color w:val="000000"/>
        </w:rPr>
        <w:br/>
      </w:r>
      <w:r>
        <w:rPr>
          <w:rFonts w:ascii="Arial" w:hAnsi="Arial" w:cs="Arial"/>
          <w:i/>
          <w:iCs/>
          <w:color w:val="7F2400"/>
        </w:rPr>
        <w:t>Роберт Льюис Стивенсон.</w:t>
      </w:r>
    </w:p>
    <w:p w:rsidR="00D94F4E" w:rsidRDefault="00D94F4E" w:rsidP="00D94F4E">
      <w:pPr>
        <w:spacing w:line="240" w:lineRule="auto"/>
        <w:rPr>
          <w:rFonts w:ascii="Times New Roman" w:hAnsi="Times New Roman" w:cs="Times New Roman"/>
        </w:rPr>
      </w:pPr>
      <w:r>
        <w:pict>
          <v:rect id="_x0000_i1037" style="width:467.75pt;height:.75pt" o:hrstd="t" o:hrnoshade="t" o:hr="t" fillcolor="black" stroked="f"/>
        </w:pict>
      </w:r>
    </w:p>
    <w:p w:rsidR="00D94F4E" w:rsidRDefault="00D94F4E" w:rsidP="00D94F4E">
      <w:pPr>
        <w:rPr>
          <w:rFonts w:ascii="Arial" w:hAnsi="Arial" w:cs="Arial"/>
          <w:color w:val="000000"/>
        </w:rPr>
      </w:pPr>
      <w:hyperlink r:id="rId35" w:history="1">
        <w:r>
          <w:rPr>
            <w:rFonts w:ascii="Arial" w:hAnsi="Arial" w:cs="Arial"/>
            <w:noProof/>
            <w:color w:val="000000"/>
            <w:lang w:eastAsia="ru-RU"/>
          </w:rPr>
          <w:drawing>
            <wp:anchor distT="0" distB="0" distL="0" distR="0" simplePos="0" relativeHeight="251660288" behindDoc="0" locked="0" layoutInCell="1" allowOverlap="0">
              <wp:simplePos x="0" y="0"/>
              <wp:positionH relativeFrom="column">
                <wp:align>left</wp:align>
              </wp:positionH>
              <wp:positionV relativeFrom="line">
                <wp:posOffset>0</wp:posOffset>
              </wp:positionV>
              <wp:extent cx="2857500" cy="1905000"/>
              <wp:effectExtent l="19050" t="0" r="0" b="0"/>
              <wp:wrapSquare wrapText="bothSides"/>
              <wp:docPr id="4" name="Рисунок 3" descr="мета теги">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ета теги">
                        <a:hlinkClick r:id="rId33"/>
                      </pic:cNvPr>
                      <pic:cNvPicPr>
                        <a:picLocks noChangeAspect="1" noChangeArrowheads="1"/>
                      </pic:cNvPicPr>
                    </pic:nvPicPr>
                    <pic:blipFill>
                      <a:blip r:embed="rId36" cstate="print"/>
                      <a:srcRect/>
                      <a:stretch>
                        <a:fillRect/>
                      </a:stretch>
                    </pic:blipFill>
                    <pic:spPr bwMode="auto">
                      <a:xfrm>
                        <a:off x="0" y="0"/>
                        <a:ext cx="2857500" cy="1905000"/>
                      </a:xfrm>
                      <a:prstGeom prst="rect">
                        <a:avLst/>
                      </a:prstGeom>
                      <a:noFill/>
                      <a:ln w="9525">
                        <a:noFill/>
                        <a:miter lim="800000"/>
                        <a:headEnd/>
                        <a:tailEnd/>
                      </a:ln>
                    </pic:spPr>
                  </pic:pic>
                </a:graphicData>
              </a:graphic>
            </wp:anchor>
          </w:drawing>
        </w:r>
      </w:hyperlink>
    </w:p>
    <w:p w:rsidR="00D94F4E" w:rsidRDefault="00D94F4E" w:rsidP="00D94F4E">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Э</w:t>
      </w:r>
      <w:r>
        <w:rPr>
          <w:rFonts w:ascii="Arial" w:hAnsi="Arial" w:cs="Arial"/>
          <w:color w:val="000000"/>
          <w:sz w:val="22"/>
          <w:szCs w:val="22"/>
        </w:rPr>
        <w:t>то урок, в котором мы поговорим о том, что такое</w:t>
      </w:r>
      <w:r>
        <w:rPr>
          <w:rStyle w:val="a4"/>
          <w:rFonts w:ascii="Arial" w:hAnsi="Arial" w:cs="Arial"/>
          <w:color w:val="000000"/>
          <w:sz w:val="22"/>
          <w:szCs w:val="22"/>
        </w:rPr>
        <w:t>мета-теги</w:t>
      </w:r>
      <w:r>
        <w:rPr>
          <w:rFonts w:ascii="Arial" w:hAnsi="Arial" w:cs="Arial"/>
          <w:color w:val="000000"/>
          <w:sz w:val="22"/>
          <w:szCs w:val="22"/>
        </w:rPr>
        <w:t>, для чего и как они используются при</w:t>
      </w:r>
      <w:hyperlink r:id="rId37" w:tooltip="Раздел для тех, кто уже создал свой первый сайт" w:history="1">
        <w:r>
          <w:rPr>
            <w:rStyle w:val="ab"/>
            <w:rFonts w:ascii="Arial" w:hAnsi="Arial" w:cs="Arial"/>
            <w:color w:val="5B5B5B"/>
            <w:sz w:val="22"/>
            <w:szCs w:val="22"/>
          </w:rPr>
          <w:t>создании сайта</w:t>
        </w:r>
      </w:hyperlink>
      <w:r>
        <w:rPr>
          <w:rFonts w:ascii="Arial" w:hAnsi="Arial" w:cs="Arial"/>
          <w:color w:val="000000"/>
          <w:sz w:val="22"/>
          <w:szCs w:val="22"/>
        </w:rPr>
        <w:t>и как их правильно заполнить.</w:t>
      </w:r>
    </w:p>
    <w:p w:rsidR="00D94F4E" w:rsidRDefault="00D94F4E" w:rsidP="00D94F4E">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К</w:t>
      </w:r>
      <w:r>
        <w:rPr>
          <w:rFonts w:ascii="Arial" w:hAnsi="Arial" w:cs="Arial"/>
          <w:color w:val="000000"/>
          <w:sz w:val="22"/>
          <w:szCs w:val="22"/>
        </w:rPr>
        <w:t>ак я уже говорил в</w:t>
      </w:r>
      <w:hyperlink r:id="rId38" w:tooltip="Основные теги HTML" w:history="1">
        <w:r>
          <w:rPr>
            <w:rStyle w:val="ab"/>
            <w:rFonts w:ascii="Arial" w:hAnsi="Arial" w:cs="Arial"/>
            <w:color w:val="5B5B5B"/>
            <w:sz w:val="22"/>
            <w:szCs w:val="22"/>
          </w:rPr>
          <w:t>одном из первых уроков</w:t>
        </w:r>
        <w:proofErr w:type="gramStart"/>
      </w:hyperlink>
      <w:r>
        <w:rPr>
          <w:rFonts w:ascii="Arial" w:hAnsi="Arial" w:cs="Arial"/>
          <w:color w:val="000000"/>
          <w:sz w:val="22"/>
          <w:szCs w:val="22"/>
        </w:rPr>
        <w:t>,</w:t>
      </w:r>
      <w:proofErr w:type="gramEnd"/>
      <w:r>
        <w:rPr>
          <w:rStyle w:val="ac"/>
          <w:rFonts w:ascii="Arial" w:hAnsi="Arial" w:cs="Arial"/>
          <w:color w:val="000000"/>
          <w:sz w:val="22"/>
          <w:szCs w:val="22"/>
        </w:rPr>
        <w:t>мета-теги</w:t>
      </w:r>
      <w:r>
        <w:rPr>
          <w:rFonts w:ascii="Arial" w:hAnsi="Arial" w:cs="Arial"/>
          <w:color w:val="000000"/>
          <w:sz w:val="22"/>
          <w:szCs w:val="22"/>
        </w:rPr>
        <w:t xml:space="preserve">располагаются в заголовке html-страницы, между тегами &lt; head&gt; и &lt; /head&gt;, и никак не отображаются браузером </w:t>
      </w:r>
      <w:r>
        <w:rPr>
          <w:rFonts w:ascii="Arial" w:hAnsi="Arial" w:cs="Arial"/>
          <w:color w:val="000000"/>
          <w:sz w:val="22"/>
          <w:szCs w:val="22"/>
        </w:rPr>
        <w:lastRenderedPageBreak/>
        <w:t xml:space="preserve">(за исключением содержимого тега «title»). Тем не менее, </w:t>
      </w:r>
      <w:proofErr w:type="gramStart"/>
      <w:r>
        <w:rPr>
          <w:rFonts w:ascii="Arial" w:hAnsi="Arial" w:cs="Arial"/>
          <w:color w:val="000000"/>
          <w:sz w:val="22"/>
          <w:szCs w:val="22"/>
        </w:rPr>
        <w:t>мета-теги</w:t>
      </w:r>
      <w:proofErr w:type="gramEnd"/>
      <w:r>
        <w:rPr>
          <w:rFonts w:ascii="Arial" w:hAnsi="Arial" w:cs="Arial"/>
          <w:color w:val="000000"/>
          <w:sz w:val="22"/>
          <w:szCs w:val="22"/>
        </w:rPr>
        <w:t xml:space="preserve"> для сайта играют очень важную роль. Их добавление и оптимизация могут существенно помочь сайту в его жизни.</w:t>
      </w:r>
    </w:p>
    <w:p w:rsidR="00D94F4E" w:rsidRDefault="00D94F4E" w:rsidP="00D94F4E">
      <w:pPr>
        <w:pStyle w:val="a3"/>
        <w:rPr>
          <w:rFonts w:ascii="Arial" w:hAnsi="Arial" w:cs="Arial"/>
          <w:color w:val="000000"/>
          <w:sz w:val="22"/>
          <w:szCs w:val="22"/>
        </w:rPr>
      </w:pPr>
      <w:r>
        <w:rPr>
          <w:rFonts w:ascii="Arial" w:hAnsi="Arial" w:cs="Arial"/>
          <w:color w:val="000000"/>
          <w:sz w:val="22"/>
          <w:szCs w:val="22"/>
        </w:rPr>
        <w:t>   </w:t>
      </w:r>
      <w:r>
        <w:rPr>
          <w:rStyle w:val="pb"/>
          <w:rFonts w:ascii="Arial" w:hAnsi="Arial" w:cs="Arial"/>
          <w:color w:val="000000"/>
          <w:sz w:val="36"/>
          <w:szCs w:val="36"/>
        </w:rPr>
        <w:t>Р</w:t>
      </w:r>
      <w:r>
        <w:rPr>
          <w:rFonts w:ascii="Arial" w:hAnsi="Arial" w:cs="Arial"/>
          <w:color w:val="000000"/>
          <w:sz w:val="22"/>
          <w:szCs w:val="22"/>
        </w:rPr>
        <w:t>екомендую использовать только те метатеги, которые</w:t>
      </w:r>
      <w:r>
        <w:rPr>
          <w:rStyle w:val="a4"/>
          <w:rFonts w:ascii="Arial" w:hAnsi="Arial" w:cs="Arial"/>
          <w:color w:val="000000"/>
          <w:sz w:val="22"/>
          <w:szCs w:val="22"/>
        </w:rPr>
        <w:t>реально</w:t>
      </w:r>
      <w:r>
        <w:rPr>
          <w:rFonts w:ascii="Arial" w:hAnsi="Arial" w:cs="Arial"/>
          <w:color w:val="000000"/>
          <w:sz w:val="22"/>
          <w:szCs w:val="22"/>
        </w:rPr>
        <w:t xml:space="preserve">нужны для работы сайта. Не загромождай область «head» лишними инструкциями, т.к. любая ошибка здесь может привести к печальным последствиям. Если знать, что делаешь, то </w:t>
      </w:r>
      <w:proofErr w:type="gramStart"/>
      <w:r>
        <w:rPr>
          <w:rFonts w:ascii="Arial" w:hAnsi="Arial" w:cs="Arial"/>
          <w:color w:val="000000"/>
          <w:sz w:val="22"/>
          <w:szCs w:val="22"/>
        </w:rPr>
        <w:t>мета-теги</w:t>
      </w:r>
      <w:proofErr w:type="gramEnd"/>
      <w:r>
        <w:rPr>
          <w:rFonts w:ascii="Arial" w:hAnsi="Arial" w:cs="Arial"/>
          <w:color w:val="000000"/>
          <w:sz w:val="22"/>
          <w:szCs w:val="22"/>
        </w:rPr>
        <w:t xml:space="preserve"> будут только на пользу, если же сваливать сюда всё подряд, то можно получить трудно диагностируемые проблемы.</w:t>
      </w:r>
    </w:p>
    <w:p w:rsidR="00D94F4E" w:rsidRDefault="00D94F4E" w:rsidP="00D94F4E">
      <w:pPr>
        <w:rPr>
          <w:rFonts w:ascii="Arial" w:hAnsi="Arial" w:cs="Arial"/>
          <w:color w:val="000000"/>
        </w:rPr>
      </w:pPr>
      <w:r>
        <w:rPr>
          <w:rFonts w:ascii="Arial" w:hAnsi="Arial" w:cs="Arial"/>
          <w:color w:val="000000"/>
        </w:rPr>
        <w:br w:type="textWrapping" w:clear="all"/>
      </w:r>
    </w:p>
    <w:p w:rsidR="00D94F4E" w:rsidRDefault="00D94F4E" w:rsidP="00D94F4E">
      <w:pPr>
        <w:pStyle w:val="a3"/>
        <w:rPr>
          <w:ins w:id="9" w:author="Unknown"/>
          <w:rFonts w:ascii="Arial" w:hAnsi="Arial" w:cs="Arial"/>
          <w:color w:val="000000"/>
          <w:sz w:val="22"/>
          <w:szCs w:val="22"/>
        </w:rPr>
      </w:pPr>
      <w:ins w:id="10" w:author="Unknown">
        <w:r>
          <w:rPr>
            <w:rStyle w:val="a4"/>
            <w:rFonts w:ascii="Arial" w:hAnsi="Arial" w:cs="Arial"/>
            <w:color w:val="000000"/>
            <w:sz w:val="22"/>
            <w:szCs w:val="22"/>
          </w:rPr>
          <w:t>Содержание урока:</w:t>
        </w:r>
      </w:ins>
    </w:p>
    <w:p w:rsidR="00D94F4E" w:rsidRDefault="00D94F4E" w:rsidP="00D94F4E">
      <w:pPr>
        <w:numPr>
          <w:ilvl w:val="0"/>
          <w:numId w:val="15"/>
        </w:numPr>
        <w:spacing w:before="100" w:beforeAutospacing="1" w:after="100" w:afterAutospacing="1" w:line="240" w:lineRule="auto"/>
        <w:rPr>
          <w:ins w:id="11" w:author="Unknown"/>
          <w:rFonts w:ascii="Arial" w:hAnsi="Arial" w:cs="Arial"/>
          <w:color w:val="000000"/>
        </w:rPr>
      </w:pPr>
      <w:ins w:id="12" w:author="Unknown">
        <w:r>
          <w:rPr>
            <w:rFonts w:ascii="Arial" w:hAnsi="Arial" w:cs="Arial"/>
            <w:color w:val="000000"/>
          </w:rPr>
          <w:fldChar w:fldCharType="begin"/>
        </w:r>
        <w:r>
          <w:rPr>
            <w:rFonts w:ascii="Arial" w:hAnsi="Arial" w:cs="Arial"/>
            <w:color w:val="000000"/>
          </w:rPr>
          <w:instrText xml:space="preserve"> HYPERLINK "http://www.seoded.ru/beginner/html/metategs.html" \l "1" </w:instrText>
        </w:r>
        <w:r>
          <w:rPr>
            <w:rFonts w:ascii="Arial" w:hAnsi="Arial" w:cs="Arial"/>
            <w:color w:val="000000"/>
          </w:rPr>
          <w:fldChar w:fldCharType="separate"/>
        </w:r>
        <w:r>
          <w:rPr>
            <w:rStyle w:val="ab"/>
            <w:rFonts w:ascii="Arial" w:hAnsi="Arial" w:cs="Arial"/>
            <w:color w:val="5B5B5B"/>
          </w:rPr>
          <w:t>§ 1. Тег «TITLE»</w:t>
        </w:r>
        <w:r>
          <w:rPr>
            <w:rFonts w:ascii="Arial" w:hAnsi="Arial" w:cs="Arial"/>
            <w:color w:val="000000"/>
          </w:rPr>
          <w:fldChar w:fldCharType="end"/>
        </w:r>
      </w:ins>
    </w:p>
    <w:p w:rsidR="00D94F4E" w:rsidRDefault="00D94F4E" w:rsidP="00D94F4E">
      <w:pPr>
        <w:numPr>
          <w:ilvl w:val="0"/>
          <w:numId w:val="15"/>
        </w:numPr>
        <w:spacing w:before="100" w:beforeAutospacing="1" w:after="100" w:afterAutospacing="1" w:line="240" w:lineRule="auto"/>
        <w:rPr>
          <w:ins w:id="13" w:author="Unknown"/>
          <w:rFonts w:ascii="Arial" w:hAnsi="Arial" w:cs="Arial"/>
          <w:color w:val="000000"/>
        </w:rPr>
      </w:pPr>
      <w:ins w:id="14" w:author="Unknown">
        <w:r>
          <w:rPr>
            <w:rFonts w:ascii="Arial" w:hAnsi="Arial" w:cs="Arial"/>
            <w:color w:val="000000"/>
          </w:rPr>
          <w:fldChar w:fldCharType="begin"/>
        </w:r>
        <w:r>
          <w:rPr>
            <w:rFonts w:ascii="Arial" w:hAnsi="Arial" w:cs="Arial"/>
            <w:color w:val="000000"/>
          </w:rPr>
          <w:instrText xml:space="preserve"> HYPERLINK "http://www.seoded.ru/beginner/html/metategs.html" \l "2" </w:instrText>
        </w:r>
        <w:r>
          <w:rPr>
            <w:rFonts w:ascii="Arial" w:hAnsi="Arial" w:cs="Arial"/>
            <w:color w:val="000000"/>
          </w:rPr>
          <w:fldChar w:fldCharType="separate"/>
        </w:r>
        <w:r>
          <w:rPr>
            <w:rStyle w:val="ab"/>
            <w:rFonts w:ascii="Arial" w:hAnsi="Arial" w:cs="Arial"/>
            <w:color w:val="5B5B5B"/>
          </w:rPr>
          <w:t>§ 2. Мета-тег «keywords» (ключевые слова)</w:t>
        </w:r>
        <w:r>
          <w:rPr>
            <w:rFonts w:ascii="Arial" w:hAnsi="Arial" w:cs="Arial"/>
            <w:color w:val="000000"/>
          </w:rPr>
          <w:fldChar w:fldCharType="end"/>
        </w:r>
      </w:ins>
    </w:p>
    <w:p w:rsidR="00D94F4E" w:rsidRDefault="00D94F4E" w:rsidP="00D94F4E">
      <w:pPr>
        <w:numPr>
          <w:ilvl w:val="0"/>
          <w:numId w:val="15"/>
        </w:numPr>
        <w:spacing w:before="100" w:beforeAutospacing="1" w:after="100" w:afterAutospacing="1" w:line="240" w:lineRule="auto"/>
        <w:rPr>
          <w:ins w:id="15" w:author="Unknown"/>
          <w:rFonts w:ascii="Arial" w:hAnsi="Arial" w:cs="Arial"/>
          <w:color w:val="000000"/>
        </w:rPr>
      </w:pPr>
      <w:ins w:id="16" w:author="Unknown">
        <w:r>
          <w:rPr>
            <w:rFonts w:ascii="Arial" w:hAnsi="Arial" w:cs="Arial"/>
            <w:color w:val="000000"/>
          </w:rPr>
          <w:fldChar w:fldCharType="begin"/>
        </w:r>
        <w:r>
          <w:rPr>
            <w:rFonts w:ascii="Arial" w:hAnsi="Arial" w:cs="Arial"/>
            <w:color w:val="000000"/>
          </w:rPr>
          <w:instrText xml:space="preserve"> HYPERLINK "http://www.seoded.ru/beginner/html/metategs.html" \l "3" </w:instrText>
        </w:r>
        <w:r>
          <w:rPr>
            <w:rFonts w:ascii="Arial" w:hAnsi="Arial" w:cs="Arial"/>
            <w:color w:val="000000"/>
          </w:rPr>
          <w:fldChar w:fldCharType="separate"/>
        </w:r>
        <w:r>
          <w:rPr>
            <w:rStyle w:val="ab"/>
            <w:rFonts w:ascii="Arial" w:hAnsi="Arial" w:cs="Arial"/>
            <w:color w:val="5B5B5B"/>
          </w:rPr>
          <w:t>§ 3. Мета-тег «description» (описание страницы)</w:t>
        </w:r>
        <w:r>
          <w:rPr>
            <w:rFonts w:ascii="Arial" w:hAnsi="Arial" w:cs="Arial"/>
            <w:color w:val="000000"/>
          </w:rPr>
          <w:fldChar w:fldCharType="end"/>
        </w:r>
      </w:ins>
    </w:p>
    <w:p w:rsidR="00D94F4E" w:rsidRDefault="00D94F4E" w:rsidP="00D94F4E">
      <w:pPr>
        <w:numPr>
          <w:ilvl w:val="0"/>
          <w:numId w:val="15"/>
        </w:numPr>
        <w:spacing w:before="100" w:beforeAutospacing="1" w:after="100" w:afterAutospacing="1" w:line="240" w:lineRule="auto"/>
        <w:rPr>
          <w:ins w:id="17" w:author="Unknown"/>
          <w:rFonts w:ascii="Arial" w:hAnsi="Arial" w:cs="Arial"/>
          <w:color w:val="000000"/>
        </w:rPr>
      </w:pPr>
      <w:ins w:id="18" w:author="Unknown">
        <w:r>
          <w:rPr>
            <w:rFonts w:ascii="Arial" w:hAnsi="Arial" w:cs="Arial"/>
            <w:color w:val="000000"/>
          </w:rPr>
          <w:fldChar w:fldCharType="begin"/>
        </w:r>
        <w:r>
          <w:rPr>
            <w:rFonts w:ascii="Arial" w:hAnsi="Arial" w:cs="Arial"/>
            <w:color w:val="000000"/>
          </w:rPr>
          <w:instrText xml:space="preserve"> HYPERLINK "http://www.seoded.ru/beginner/html/metategs.html" \l "4" </w:instrText>
        </w:r>
        <w:r>
          <w:rPr>
            <w:rFonts w:ascii="Arial" w:hAnsi="Arial" w:cs="Arial"/>
            <w:color w:val="000000"/>
          </w:rPr>
          <w:fldChar w:fldCharType="separate"/>
        </w:r>
        <w:r>
          <w:rPr>
            <w:rStyle w:val="ab"/>
            <w:rFonts w:ascii="Arial" w:hAnsi="Arial" w:cs="Arial"/>
            <w:color w:val="5B5B5B"/>
          </w:rPr>
          <w:t xml:space="preserve">§ 4. Технические </w:t>
        </w:r>
        <w:proofErr w:type="gramStart"/>
        <w:r>
          <w:rPr>
            <w:rStyle w:val="ab"/>
            <w:rFonts w:ascii="Arial" w:hAnsi="Arial" w:cs="Arial"/>
            <w:color w:val="5B5B5B"/>
          </w:rPr>
          <w:t>мета-теги</w:t>
        </w:r>
        <w:proofErr w:type="gramEnd"/>
        <w:r>
          <w:rPr>
            <w:rFonts w:ascii="Arial" w:hAnsi="Arial" w:cs="Arial"/>
            <w:color w:val="000000"/>
          </w:rPr>
          <w:fldChar w:fldCharType="end"/>
        </w:r>
      </w:ins>
    </w:p>
    <w:p w:rsidR="00D94F4E" w:rsidRDefault="00D94F4E" w:rsidP="00D94F4E">
      <w:pPr>
        <w:numPr>
          <w:ilvl w:val="0"/>
          <w:numId w:val="15"/>
        </w:numPr>
        <w:spacing w:before="100" w:beforeAutospacing="1" w:after="100" w:afterAutospacing="1" w:line="240" w:lineRule="auto"/>
        <w:ind w:left="1440"/>
        <w:rPr>
          <w:ins w:id="19" w:author="Unknown"/>
          <w:rFonts w:ascii="Arial" w:hAnsi="Arial" w:cs="Arial"/>
          <w:color w:val="000000"/>
        </w:rPr>
      </w:pPr>
    </w:p>
    <w:p w:rsidR="00D94F4E" w:rsidRDefault="00D94F4E" w:rsidP="00D94F4E">
      <w:pPr>
        <w:numPr>
          <w:ilvl w:val="1"/>
          <w:numId w:val="15"/>
        </w:numPr>
        <w:spacing w:before="100" w:beforeAutospacing="1" w:after="100" w:afterAutospacing="1" w:line="240" w:lineRule="auto"/>
        <w:rPr>
          <w:ins w:id="20" w:author="Unknown"/>
          <w:rFonts w:ascii="Arial" w:hAnsi="Arial" w:cs="Arial"/>
          <w:color w:val="000000"/>
        </w:rPr>
      </w:pPr>
      <w:ins w:id="21" w:author="Unknown">
        <w:r>
          <w:rPr>
            <w:rFonts w:ascii="Arial" w:hAnsi="Arial" w:cs="Arial"/>
            <w:color w:val="000000"/>
          </w:rPr>
          <w:fldChar w:fldCharType="begin"/>
        </w:r>
        <w:r>
          <w:rPr>
            <w:rFonts w:ascii="Arial" w:hAnsi="Arial" w:cs="Arial"/>
            <w:color w:val="000000"/>
          </w:rPr>
          <w:instrText xml:space="preserve"> HYPERLINK "http://www.seoded.ru/beginner/html/metategs.html" \l "4.1" </w:instrText>
        </w:r>
        <w:r>
          <w:rPr>
            <w:rFonts w:ascii="Arial" w:hAnsi="Arial" w:cs="Arial"/>
            <w:color w:val="000000"/>
          </w:rPr>
          <w:fldChar w:fldCharType="separate"/>
        </w:r>
        <w:r>
          <w:rPr>
            <w:rStyle w:val="ab"/>
            <w:rFonts w:ascii="Arial" w:hAnsi="Arial" w:cs="Arial"/>
            <w:color w:val="5B5B5B"/>
          </w:rPr>
          <w:t>content-type</w:t>
        </w:r>
        <w:r>
          <w:rPr>
            <w:rFonts w:ascii="Arial" w:hAnsi="Arial" w:cs="Arial"/>
            <w:color w:val="000000"/>
          </w:rPr>
          <w:fldChar w:fldCharType="end"/>
        </w:r>
      </w:ins>
    </w:p>
    <w:p w:rsidR="00D94F4E" w:rsidRDefault="00D94F4E" w:rsidP="00D94F4E">
      <w:pPr>
        <w:numPr>
          <w:ilvl w:val="1"/>
          <w:numId w:val="15"/>
        </w:numPr>
        <w:spacing w:before="100" w:beforeAutospacing="1" w:after="100" w:afterAutospacing="1" w:line="240" w:lineRule="auto"/>
        <w:rPr>
          <w:ins w:id="22" w:author="Unknown"/>
          <w:rFonts w:ascii="Arial" w:hAnsi="Arial" w:cs="Arial"/>
          <w:color w:val="000000"/>
        </w:rPr>
      </w:pPr>
      <w:ins w:id="23" w:author="Unknown">
        <w:r>
          <w:rPr>
            <w:rFonts w:ascii="Arial" w:hAnsi="Arial" w:cs="Arial"/>
            <w:color w:val="000000"/>
          </w:rPr>
          <w:fldChar w:fldCharType="begin"/>
        </w:r>
        <w:r>
          <w:rPr>
            <w:rFonts w:ascii="Arial" w:hAnsi="Arial" w:cs="Arial"/>
            <w:color w:val="000000"/>
          </w:rPr>
          <w:instrText xml:space="preserve"> HYPERLINK "http://www.seoded.ru/beginner/html/metategs.html" \l "4.2" </w:instrText>
        </w:r>
        <w:r>
          <w:rPr>
            <w:rFonts w:ascii="Arial" w:hAnsi="Arial" w:cs="Arial"/>
            <w:color w:val="000000"/>
          </w:rPr>
          <w:fldChar w:fldCharType="separate"/>
        </w:r>
        <w:r>
          <w:rPr>
            <w:rStyle w:val="ab"/>
            <w:rFonts w:ascii="Arial" w:hAnsi="Arial" w:cs="Arial"/>
            <w:color w:val="5B5B5B"/>
          </w:rPr>
          <w:t>content-language</w:t>
        </w:r>
        <w:r>
          <w:rPr>
            <w:rFonts w:ascii="Arial" w:hAnsi="Arial" w:cs="Arial"/>
            <w:color w:val="000000"/>
          </w:rPr>
          <w:fldChar w:fldCharType="end"/>
        </w:r>
      </w:ins>
    </w:p>
    <w:p w:rsidR="00D94F4E" w:rsidRDefault="00D94F4E" w:rsidP="00D94F4E">
      <w:pPr>
        <w:numPr>
          <w:ilvl w:val="1"/>
          <w:numId w:val="15"/>
        </w:numPr>
        <w:spacing w:before="100" w:beforeAutospacing="1" w:after="100" w:afterAutospacing="1" w:line="240" w:lineRule="auto"/>
        <w:rPr>
          <w:ins w:id="24" w:author="Unknown"/>
          <w:rFonts w:ascii="Arial" w:hAnsi="Arial" w:cs="Arial"/>
          <w:color w:val="000000"/>
        </w:rPr>
      </w:pPr>
      <w:ins w:id="25" w:author="Unknown">
        <w:r>
          <w:rPr>
            <w:rFonts w:ascii="Arial" w:hAnsi="Arial" w:cs="Arial"/>
            <w:color w:val="000000"/>
          </w:rPr>
          <w:fldChar w:fldCharType="begin"/>
        </w:r>
        <w:r>
          <w:rPr>
            <w:rFonts w:ascii="Arial" w:hAnsi="Arial" w:cs="Arial"/>
            <w:color w:val="000000"/>
          </w:rPr>
          <w:instrText xml:space="preserve"> HYPERLINK "http://www.seoded.ru/beginner/html/metategs.html" \l "4.3" </w:instrText>
        </w:r>
        <w:r>
          <w:rPr>
            <w:rFonts w:ascii="Arial" w:hAnsi="Arial" w:cs="Arial"/>
            <w:color w:val="000000"/>
          </w:rPr>
          <w:fldChar w:fldCharType="separate"/>
        </w:r>
        <w:r>
          <w:rPr>
            <w:rStyle w:val="ab"/>
            <w:rFonts w:ascii="Arial" w:hAnsi="Arial" w:cs="Arial"/>
            <w:color w:val="5B5B5B"/>
          </w:rPr>
          <w:t>refresh</w:t>
        </w:r>
        <w:r>
          <w:rPr>
            <w:rFonts w:ascii="Arial" w:hAnsi="Arial" w:cs="Arial"/>
            <w:color w:val="000000"/>
          </w:rPr>
          <w:fldChar w:fldCharType="end"/>
        </w:r>
      </w:ins>
    </w:p>
    <w:p w:rsidR="00D94F4E" w:rsidRDefault="00D94F4E" w:rsidP="00D94F4E">
      <w:pPr>
        <w:numPr>
          <w:ilvl w:val="1"/>
          <w:numId w:val="15"/>
        </w:numPr>
        <w:spacing w:before="100" w:beforeAutospacing="1" w:after="100" w:afterAutospacing="1" w:line="240" w:lineRule="auto"/>
        <w:rPr>
          <w:ins w:id="26" w:author="Unknown"/>
          <w:rFonts w:ascii="Arial" w:hAnsi="Arial" w:cs="Arial"/>
          <w:color w:val="000000"/>
        </w:rPr>
      </w:pPr>
      <w:ins w:id="27" w:author="Unknown">
        <w:r>
          <w:rPr>
            <w:rFonts w:ascii="Arial" w:hAnsi="Arial" w:cs="Arial"/>
            <w:color w:val="000000"/>
          </w:rPr>
          <w:fldChar w:fldCharType="begin"/>
        </w:r>
        <w:r>
          <w:rPr>
            <w:rFonts w:ascii="Arial" w:hAnsi="Arial" w:cs="Arial"/>
            <w:color w:val="000000"/>
          </w:rPr>
          <w:instrText xml:space="preserve"> HYPERLINK "http://www.seoded.ru/beginner/html/metategs.html" \l "4.4" </w:instrText>
        </w:r>
        <w:r>
          <w:rPr>
            <w:rFonts w:ascii="Arial" w:hAnsi="Arial" w:cs="Arial"/>
            <w:color w:val="000000"/>
          </w:rPr>
          <w:fldChar w:fldCharType="separate"/>
        </w:r>
        <w:r>
          <w:rPr>
            <w:rStyle w:val="ab"/>
            <w:rFonts w:ascii="Arial" w:hAnsi="Arial" w:cs="Arial"/>
            <w:color w:val="5B5B5B"/>
          </w:rPr>
          <w:t>robots</w:t>
        </w:r>
        <w:r>
          <w:rPr>
            <w:rFonts w:ascii="Arial" w:hAnsi="Arial" w:cs="Arial"/>
            <w:color w:val="000000"/>
          </w:rPr>
          <w:fldChar w:fldCharType="end"/>
        </w:r>
      </w:ins>
    </w:p>
    <w:p w:rsidR="00D94F4E" w:rsidRDefault="00D94F4E" w:rsidP="00D94F4E">
      <w:pPr>
        <w:numPr>
          <w:ilvl w:val="1"/>
          <w:numId w:val="15"/>
        </w:numPr>
        <w:spacing w:before="100" w:beforeAutospacing="1" w:after="100" w:afterAutospacing="1" w:line="240" w:lineRule="auto"/>
        <w:rPr>
          <w:ins w:id="28" w:author="Unknown"/>
          <w:rFonts w:ascii="Arial" w:hAnsi="Arial" w:cs="Arial"/>
          <w:color w:val="000000"/>
        </w:rPr>
      </w:pPr>
      <w:ins w:id="29" w:author="Unknown">
        <w:r>
          <w:rPr>
            <w:rFonts w:ascii="Arial" w:hAnsi="Arial" w:cs="Arial"/>
            <w:color w:val="000000"/>
          </w:rPr>
          <w:fldChar w:fldCharType="begin"/>
        </w:r>
        <w:r>
          <w:rPr>
            <w:rFonts w:ascii="Arial" w:hAnsi="Arial" w:cs="Arial"/>
            <w:color w:val="000000"/>
          </w:rPr>
          <w:instrText xml:space="preserve"> HYPERLINK "http://www.seoded.ru/beginner/html/metategs.html" \l "4.5" </w:instrText>
        </w:r>
        <w:r>
          <w:rPr>
            <w:rFonts w:ascii="Arial" w:hAnsi="Arial" w:cs="Arial"/>
            <w:color w:val="000000"/>
          </w:rPr>
          <w:fldChar w:fldCharType="separate"/>
        </w:r>
        <w:r>
          <w:rPr>
            <w:rStyle w:val="ab"/>
            <w:rFonts w:ascii="Arial" w:hAnsi="Arial" w:cs="Arial"/>
            <w:color w:val="5B5B5B"/>
          </w:rPr>
          <w:t>author и copyright</w:t>
        </w:r>
        <w:r>
          <w:rPr>
            <w:rFonts w:ascii="Arial" w:hAnsi="Arial" w:cs="Arial"/>
            <w:color w:val="000000"/>
          </w:rPr>
          <w:fldChar w:fldCharType="end"/>
        </w:r>
      </w:ins>
    </w:p>
    <w:p w:rsidR="00D94F4E" w:rsidRDefault="00D94F4E" w:rsidP="00D94F4E">
      <w:pPr>
        <w:numPr>
          <w:ilvl w:val="0"/>
          <w:numId w:val="15"/>
        </w:numPr>
        <w:spacing w:before="100" w:beforeAutospacing="1" w:after="100" w:afterAutospacing="1" w:line="240" w:lineRule="auto"/>
        <w:rPr>
          <w:ins w:id="30" w:author="Unknown"/>
          <w:rFonts w:ascii="Arial" w:hAnsi="Arial" w:cs="Arial"/>
          <w:color w:val="000000"/>
        </w:rPr>
      </w:pPr>
      <w:ins w:id="31" w:author="Unknown">
        <w:r>
          <w:rPr>
            <w:rFonts w:ascii="Arial" w:hAnsi="Arial" w:cs="Arial"/>
            <w:color w:val="000000"/>
          </w:rPr>
          <w:fldChar w:fldCharType="begin"/>
        </w:r>
        <w:r>
          <w:rPr>
            <w:rFonts w:ascii="Arial" w:hAnsi="Arial" w:cs="Arial"/>
            <w:color w:val="000000"/>
          </w:rPr>
          <w:instrText xml:space="preserve"> HYPERLINK "http://www.seoded.ru/beginner/html/metategs.html" \l "5" </w:instrText>
        </w:r>
        <w:r>
          <w:rPr>
            <w:rFonts w:ascii="Arial" w:hAnsi="Arial" w:cs="Arial"/>
            <w:color w:val="000000"/>
          </w:rPr>
          <w:fldChar w:fldCharType="separate"/>
        </w:r>
        <w:r>
          <w:rPr>
            <w:rStyle w:val="ab"/>
            <w:rFonts w:ascii="Arial" w:hAnsi="Arial" w:cs="Arial"/>
            <w:color w:val="5B5B5B"/>
          </w:rPr>
          <w:t>§ 5. Заключение</w:t>
        </w:r>
        <w:r>
          <w:rPr>
            <w:rFonts w:ascii="Arial" w:hAnsi="Arial" w:cs="Arial"/>
            <w:color w:val="000000"/>
          </w:rPr>
          <w:fldChar w:fldCharType="end"/>
        </w:r>
      </w:ins>
    </w:p>
    <w:p w:rsidR="00D94F4E" w:rsidRDefault="00D94F4E" w:rsidP="00D94F4E">
      <w:pPr>
        <w:pStyle w:val="2"/>
        <w:spacing w:before="750" w:beforeAutospacing="0" w:after="300" w:afterAutospacing="0" w:line="330" w:lineRule="atLeast"/>
        <w:rPr>
          <w:ins w:id="32" w:author="Unknown"/>
          <w:rFonts w:ascii="Century Gothic" w:hAnsi="Century Gothic" w:cs="Arial"/>
          <w:b w:val="0"/>
          <w:bCs w:val="0"/>
          <w:color w:val="000000"/>
          <w:sz w:val="30"/>
          <w:szCs w:val="30"/>
        </w:rPr>
      </w:pPr>
      <w:ins w:id="33" w:author="Unknown">
        <w:r>
          <w:rPr>
            <w:rFonts w:ascii="Century Gothic" w:hAnsi="Century Gothic" w:cs="Arial"/>
            <w:b w:val="0"/>
            <w:bCs w:val="0"/>
            <w:color w:val="000000"/>
            <w:sz w:val="30"/>
            <w:szCs w:val="30"/>
          </w:rPr>
          <w:t>§ 1. Тег «TITLE»</w:t>
        </w:r>
      </w:ins>
    </w:p>
    <w:p w:rsidR="00D94F4E" w:rsidRDefault="00D94F4E" w:rsidP="00D94F4E">
      <w:pPr>
        <w:pStyle w:val="a3"/>
        <w:rPr>
          <w:ins w:id="34" w:author="Unknown"/>
          <w:rFonts w:ascii="Arial" w:hAnsi="Arial" w:cs="Arial"/>
          <w:color w:val="000000"/>
          <w:sz w:val="22"/>
          <w:szCs w:val="22"/>
        </w:rPr>
      </w:pPr>
      <w:ins w:id="35" w:author="Unknown">
        <w:r>
          <w:rPr>
            <w:rFonts w:ascii="Arial" w:hAnsi="Arial" w:cs="Arial"/>
            <w:color w:val="000000"/>
            <w:sz w:val="22"/>
            <w:szCs w:val="22"/>
          </w:rPr>
          <w:t>   </w:t>
        </w:r>
        <w:r>
          <w:rPr>
            <w:rStyle w:val="pb"/>
            <w:rFonts w:ascii="Arial" w:hAnsi="Arial" w:cs="Arial"/>
            <w:color w:val="000000"/>
            <w:sz w:val="36"/>
            <w:szCs w:val="36"/>
          </w:rPr>
          <w:t>П</w:t>
        </w:r>
        <w:r>
          <w:rPr>
            <w:rFonts w:ascii="Arial" w:hAnsi="Arial" w:cs="Arial"/>
            <w:color w:val="000000"/>
            <w:sz w:val="22"/>
            <w:szCs w:val="22"/>
          </w:rPr>
          <w:t>ервый</w:t>
        </w:r>
        <w:r>
          <w:rPr>
            <w:rStyle w:val="a4"/>
            <w:rFonts w:ascii="Arial" w:hAnsi="Arial" w:cs="Arial"/>
            <w:color w:val="000000"/>
            <w:sz w:val="22"/>
            <w:szCs w:val="22"/>
          </w:rPr>
          <w:t>мета-тег &lt; TITLE&gt;&lt; /TITLE&gt;</w:t>
        </w:r>
        <w:r>
          <w:rPr>
            <w:rFonts w:ascii="Arial" w:hAnsi="Arial" w:cs="Arial"/>
            <w:color w:val="000000"/>
            <w:sz w:val="22"/>
            <w:szCs w:val="22"/>
          </w:rPr>
          <w:t>очень важен. Причём этот мета-тег одинаково важен и для поисковых систем, и для посетителей. Первые в ранжировании результатов поиска придают большое значение ключевым словам, которые содержатся в теге «title», вторые видят его содержимое в виде ссылки на сайт в тех же результатах поиска:</w:t>
        </w:r>
      </w:ins>
    </w:p>
    <w:p w:rsidR="00D94F4E" w:rsidRDefault="00D94F4E" w:rsidP="00D94F4E">
      <w:pPr>
        <w:jc w:val="center"/>
        <w:rPr>
          <w:ins w:id="36" w:author="Unknown"/>
          <w:rFonts w:ascii="Arial" w:hAnsi="Arial" w:cs="Arial"/>
          <w:color w:val="000000"/>
        </w:rPr>
      </w:pPr>
      <w:r>
        <w:rPr>
          <w:rFonts w:ascii="Arial" w:hAnsi="Arial" w:cs="Arial"/>
          <w:noProof/>
          <w:color w:val="5B5B5B"/>
          <w:lang w:eastAsia="ru-RU"/>
        </w:rPr>
        <w:lastRenderedPageBreak/>
        <w:drawing>
          <wp:inline distT="0" distB="0" distL="0" distR="0">
            <wp:extent cx="4562475" cy="4762500"/>
            <wp:effectExtent l="19050" t="0" r="9525" b="0"/>
            <wp:docPr id="14" name="Рисунок 14" descr="мета тег titl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мета тег title">
                      <a:hlinkClick r:id="rId33"/>
                    </pic:cNvPr>
                    <pic:cNvPicPr>
                      <a:picLocks noChangeAspect="1" noChangeArrowheads="1"/>
                    </pic:cNvPicPr>
                  </pic:nvPicPr>
                  <pic:blipFill>
                    <a:blip r:embed="rId39" cstate="print"/>
                    <a:srcRect/>
                    <a:stretch>
                      <a:fillRect/>
                    </a:stretch>
                  </pic:blipFill>
                  <pic:spPr bwMode="auto">
                    <a:xfrm>
                      <a:off x="0" y="0"/>
                      <a:ext cx="4562475" cy="4762500"/>
                    </a:xfrm>
                    <a:prstGeom prst="rect">
                      <a:avLst/>
                    </a:prstGeom>
                    <a:noFill/>
                    <a:ln w="9525">
                      <a:noFill/>
                      <a:miter lim="800000"/>
                      <a:headEnd/>
                      <a:tailEnd/>
                    </a:ln>
                  </pic:spPr>
                </pic:pic>
              </a:graphicData>
            </a:graphic>
          </wp:inline>
        </w:drawing>
      </w:r>
    </w:p>
    <w:p w:rsidR="00D94F4E" w:rsidRDefault="00D94F4E" w:rsidP="00D94F4E">
      <w:pPr>
        <w:pStyle w:val="a3"/>
        <w:rPr>
          <w:ins w:id="37" w:author="Unknown"/>
          <w:rFonts w:ascii="Arial" w:hAnsi="Arial" w:cs="Arial"/>
          <w:color w:val="000000"/>
          <w:sz w:val="22"/>
          <w:szCs w:val="22"/>
        </w:rPr>
      </w:pPr>
      <w:ins w:id="38" w:author="Unknown">
        <w:r>
          <w:rPr>
            <w:rFonts w:ascii="Arial" w:hAnsi="Arial" w:cs="Arial"/>
            <w:color w:val="000000"/>
            <w:sz w:val="22"/>
            <w:szCs w:val="22"/>
          </w:rPr>
          <w:t>   </w:t>
        </w:r>
        <w:r>
          <w:rPr>
            <w:rStyle w:val="pb"/>
            <w:rFonts w:ascii="Arial" w:hAnsi="Arial" w:cs="Arial"/>
            <w:color w:val="000000"/>
            <w:sz w:val="36"/>
            <w:szCs w:val="36"/>
          </w:rPr>
          <w:t>С</w:t>
        </w:r>
        <w:r>
          <w:rPr>
            <w:rFonts w:ascii="Arial" w:hAnsi="Arial" w:cs="Arial"/>
            <w:color w:val="000000"/>
            <w:sz w:val="22"/>
            <w:szCs w:val="22"/>
          </w:rPr>
          <w:t xml:space="preserve">одержимое этого же </w:t>
        </w:r>
        <w:proofErr w:type="gramStart"/>
        <w:r>
          <w:rPr>
            <w:rFonts w:ascii="Arial" w:hAnsi="Arial" w:cs="Arial"/>
            <w:color w:val="000000"/>
            <w:sz w:val="22"/>
            <w:szCs w:val="22"/>
          </w:rPr>
          <w:t>мета-тега</w:t>
        </w:r>
        <w:proofErr w:type="gramEnd"/>
        <w:r>
          <w:rPr>
            <w:rFonts w:ascii="Arial" w:hAnsi="Arial" w:cs="Arial"/>
            <w:color w:val="000000"/>
            <w:sz w:val="22"/>
            <w:szCs w:val="22"/>
          </w:rPr>
          <w:t xml:space="preserve"> отображается и в заголовке окна</w:t>
        </w:r>
        <w:r>
          <w:rPr>
            <w:rFonts w:ascii="Arial" w:hAnsi="Arial" w:cs="Arial"/>
            <w:color w:val="000000"/>
            <w:sz w:val="22"/>
            <w:szCs w:val="22"/>
          </w:rPr>
          <w:fldChar w:fldCharType="begin"/>
        </w:r>
        <w:r>
          <w:rPr>
            <w:rFonts w:ascii="Arial" w:hAnsi="Arial" w:cs="Arial"/>
            <w:color w:val="000000"/>
            <w:sz w:val="22"/>
            <w:szCs w:val="22"/>
          </w:rPr>
          <w:instrText xml:space="preserve"> HYPERLINK "http://www.seoded.ru/ssilki/browsers/browsers.html" \o "Самые популярные браузеры" </w:instrText>
        </w:r>
        <w:r>
          <w:rPr>
            <w:rFonts w:ascii="Arial" w:hAnsi="Arial" w:cs="Arial"/>
            <w:color w:val="000000"/>
            <w:sz w:val="22"/>
            <w:szCs w:val="22"/>
          </w:rPr>
          <w:fldChar w:fldCharType="separate"/>
        </w:r>
        <w:r>
          <w:rPr>
            <w:rStyle w:val="ab"/>
            <w:rFonts w:ascii="Arial" w:hAnsi="Arial" w:cs="Arial"/>
            <w:color w:val="5B5B5B"/>
            <w:sz w:val="22"/>
            <w:szCs w:val="22"/>
          </w:rPr>
          <w:t>браузера</w:t>
        </w:r>
        <w:r>
          <w:rPr>
            <w:rFonts w:ascii="Arial" w:hAnsi="Arial" w:cs="Arial"/>
            <w:color w:val="000000"/>
            <w:sz w:val="22"/>
            <w:szCs w:val="22"/>
          </w:rPr>
          <w:fldChar w:fldCharType="end"/>
        </w:r>
        <w:r>
          <w:rPr>
            <w:rFonts w:ascii="Arial" w:hAnsi="Arial" w:cs="Arial"/>
            <w:color w:val="000000"/>
            <w:sz w:val="22"/>
            <w:szCs w:val="22"/>
          </w:rPr>
          <w:t>:</w:t>
        </w:r>
      </w:ins>
    </w:p>
    <w:p w:rsidR="00D94F4E" w:rsidRDefault="00D94F4E" w:rsidP="00D94F4E">
      <w:pPr>
        <w:jc w:val="center"/>
        <w:rPr>
          <w:ins w:id="39" w:author="Unknown"/>
          <w:rFonts w:ascii="Arial" w:hAnsi="Arial" w:cs="Arial"/>
          <w:color w:val="000000"/>
        </w:rPr>
      </w:pPr>
      <w:r>
        <w:rPr>
          <w:rFonts w:ascii="Arial" w:hAnsi="Arial" w:cs="Arial"/>
          <w:noProof/>
          <w:color w:val="5B5B5B"/>
          <w:lang w:eastAsia="ru-RU"/>
        </w:rPr>
        <w:drawing>
          <wp:inline distT="0" distB="0" distL="0" distR="0">
            <wp:extent cx="5238750" cy="1809750"/>
            <wp:effectExtent l="19050" t="0" r="0" b="0"/>
            <wp:docPr id="15" name="Рисунок 15" descr="метатег titl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метатег title">
                      <a:hlinkClick r:id="rId33"/>
                    </pic:cNvPr>
                    <pic:cNvPicPr>
                      <a:picLocks noChangeAspect="1" noChangeArrowheads="1"/>
                    </pic:cNvPicPr>
                  </pic:nvPicPr>
                  <pic:blipFill>
                    <a:blip r:embed="rId40" cstate="print"/>
                    <a:srcRect/>
                    <a:stretch>
                      <a:fillRect/>
                    </a:stretch>
                  </pic:blipFill>
                  <pic:spPr bwMode="auto">
                    <a:xfrm>
                      <a:off x="0" y="0"/>
                      <a:ext cx="5238750" cy="1809750"/>
                    </a:xfrm>
                    <a:prstGeom prst="rect">
                      <a:avLst/>
                    </a:prstGeom>
                    <a:noFill/>
                    <a:ln w="9525">
                      <a:noFill/>
                      <a:miter lim="800000"/>
                      <a:headEnd/>
                      <a:tailEnd/>
                    </a:ln>
                  </pic:spPr>
                </pic:pic>
              </a:graphicData>
            </a:graphic>
          </wp:inline>
        </w:drawing>
      </w:r>
    </w:p>
    <w:p w:rsidR="00D94F4E" w:rsidRDefault="00D94F4E" w:rsidP="00D94F4E">
      <w:pPr>
        <w:pStyle w:val="a3"/>
        <w:rPr>
          <w:ins w:id="40" w:author="Unknown"/>
          <w:rFonts w:ascii="Arial" w:hAnsi="Arial" w:cs="Arial"/>
          <w:color w:val="000000"/>
          <w:sz w:val="22"/>
          <w:szCs w:val="22"/>
        </w:rPr>
      </w:pPr>
      <w:ins w:id="41" w:author="Unknown">
        <w:r>
          <w:rPr>
            <w:rFonts w:ascii="Arial" w:hAnsi="Arial" w:cs="Arial"/>
            <w:color w:val="000000"/>
            <w:sz w:val="22"/>
            <w:szCs w:val="22"/>
          </w:rPr>
          <w:t>   </w:t>
        </w:r>
        <w:proofErr w:type="gramStart"/>
        <w:r>
          <w:rPr>
            <w:rStyle w:val="pb"/>
            <w:rFonts w:ascii="Arial" w:hAnsi="Arial" w:cs="Arial"/>
            <w:color w:val="000000"/>
            <w:sz w:val="36"/>
            <w:szCs w:val="36"/>
          </w:rPr>
          <w:t>В</w:t>
        </w:r>
        <w:proofErr w:type="gramEnd"/>
        <w:r>
          <w:rPr>
            <w:rFonts w:ascii="Arial" w:hAnsi="Arial" w:cs="Arial"/>
            <w:color w:val="000000"/>
            <w:sz w:val="22"/>
            <w:szCs w:val="22"/>
          </w:rPr>
          <w:t>HTML мета-тег «title» добавляется следующим образом:</w:t>
        </w:r>
      </w:ins>
    </w:p>
    <w:p w:rsidR="00D94F4E" w:rsidRDefault="00D94F4E" w:rsidP="00D94F4E">
      <w:pPr>
        <w:shd w:val="clear" w:color="auto" w:fill="EEEEEE"/>
        <w:rPr>
          <w:ins w:id="42" w:author="Unknown"/>
          <w:rFonts w:ascii="Arial" w:hAnsi="Arial" w:cs="Arial"/>
          <w:color w:val="000000"/>
        </w:rPr>
      </w:pPr>
      <w:ins w:id="43" w:author="Unknown">
        <w:r>
          <w:rPr>
            <w:rFonts w:ascii="Arial" w:hAnsi="Arial" w:cs="Arial"/>
            <w:color w:val="000000"/>
          </w:rPr>
          <w:t>&lt; html&gt;</w:t>
        </w:r>
        <w:r>
          <w:rPr>
            <w:rFonts w:ascii="Arial" w:hAnsi="Arial" w:cs="Arial"/>
            <w:color w:val="000000"/>
          </w:rPr>
          <w:br/>
          <w:t>  &lt; head&gt;</w:t>
        </w:r>
        <w:r>
          <w:rPr>
            <w:rFonts w:ascii="Arial" w:hAnsi="Arial" w:cs="Arial"/>
            <w:color w:val="000000"/>
          </w:rPr>
          <w:br/>
          <w:t>    </w:t>
        </w:r>
        <w:r>
          <w:rPr>
            <w:rStyle w:val="a4"/>
            <w:rFonts w:ascii="Arial" w:hAnsi="Arial" w:cs="Arial"/>
            <w:color w:val="000000"/>
          </w:rPr>
          <w:t>&lt; title&gt;</w:t>
        </w:r>
        <w:r>
          <w:rPr>
            <w:rStyle w:val="a4"/>
            <w:rFonts w:ascii="Arial" w:hAnsi="Arial" w:cs="Arial"/>
            <w:color w:val="FF0000"/>
          </w:rPr>
          <w:t xml:space="preserve">Содержимое </w:t>
        </w:r>
        <w:proofErr w:type="gramStart"/>
        <w:r>
          <w:rPr>
            <w:rStyle w:val="a4"/>
            <w:rFonts w:ascii="Arial" w:hAnsi="Arial" w:cs="Arial"/>
            <w:color w:val="FF0000"/>
          </w:rPr>
          <w:t>мета-тега</w:t>
        </w:r>
        <w:proofErr w:type="gramEnd"/>
        <w:r>
          <w:rPr>
            <w:rStyle w:val="a4"/>
            <w:rFonts w:ascii="Arial" w:hAnsi="Arial" w:cs="Arial"/>
            <w:color w:val="FF0000"/>
          </w:rPr>
          <w:t xml:space="preserve"> «title»</w:t>
        </w:r>
        <w:r>
          <w:rPr>
            <w:rStyle w:val="a4"/>
            <w:rFonts w:ascii="Arial" w:hAnsi="Arial" w:cs="Arial"/>
            <w:color w:val="000000"/>
          </w:rPr>
          <w:t>&lt; /title&gt;</w:t>
        </w:r>
        <w:r>
          <w:rPr>
            <w:rFonts w:ascii="Arial" w:hAnsi="Arial" w:cs="Arial"/>
            <w:color w:val="000000"/>
          </w:rPr>
          <w:br/>
          <w:t>  &lt; /head&gt;</w:t>
        </w:r>
        <w:r>
          <w:rPr>
            <w:rFonts w:ascii="Arial" w:hAnsi="Arial" w:cs="Arial"/>
            <w:color w:val="000000"/>
          </w:rPr>
          <w:br/>
          <w:t>  &lt; body&gt;Основное содержимое страницы&lt; /body&gt;</w:t>
        </w:r>
        <w:r>
          <w:rPr>
            <w:rFonts w:ascii="Arial" w:hAnsi="Arial" w:cs="Arial"/>
            <w:color w:val="000000"/>
          </w:rPr>
          <w:br/>
          <w:t>&lt; /html&gt;</w:t>
        </w:r>
      </w:ins>
    </w:p>
    <w:p w:rsidR="00D94F4E" w:rsidRDefault="00D94F4E" w:rsidP="00D94F4E">
      <w:pPr>
        <w:pStyle w:val="a3"/>
        <w:rPr>
          <w:ins w:id="44" w:author="Unknown"/>
          <w:rFonts w:ascii="Arial" w:hAnsi="Arial" w:cs="Arial"/>
          <w:color w:val="000000"/>
          <w:sz w:val="22"/>
          <w:szCs w:val="22"/>
        </w:rPr>
      </w:pPr>
      <w:ins w:id="45" w:author="Unknown">
        <w:r>
          <w:rPr>
            <w:rFonts w:ascii="Arial" w:hAnsi="Arial" w:cs="Arial"/>
            <w:color w:val="000000"/>
            <w:sz w:val="22"/>
            <w:szCs w:val="22"/>
          </w:rPr>
          <w:lastRenderedPageBreak/>
          <w:t>   </w:t>
        </w:r>
        <w:r>
          <w:rPr>
            <w:rStyle w:val="pb"/>
            <w:rFonts w:ascii="Arial" w:hAnsi="Arial" w:cs="Arial"/>
            <w:color w:val="000000"/>
            <w:sz w:val="36"/>
            <w:szCs w:val="36"/>
          </w:rPr>
          <w:t>К</w:t>
        </w:r>
        <w:r>
          <w:rPr>
            <w:rFonts w:ascii="Arial" w:hAnsi="Arial" w:cs="Arial"/>
            <w:color w:val="000000"/>
            <w:sz w:val="22"/>
            <w:szCs w:val="22"/>
          </w:rPr>
          <w:t>роме того, как я уже сказал ранее</w:t>
        </w:r>
        <w:proofErr w:type="gramStart"/>
        <w:r>
          <w:rPr>
            <w:rFonts w:ascii="Arial" w:hAnsi="Arial" w:cs="Arial"/>
            <w:color w:val="000000"/>
            <w:sz w:val="22"/>
            <w:szCs w:val="22"/>
          </w:rPr>
          <w:t>,</w:t>
        </w:r>
        <w:r>
          <w:rPr>
            <w:rStyle w:val="a4"/>
            <w:rFonts w:ascii="Arial" w:hAnsi="Arial" w:cs="Arial"/>
            <w:color w:val="000000"/>
            <w:sz w:val="22"/>
            <w:szCs w:val="22"/>
          </w:rPr>
          <w:t>к</w:t>
        </w:r>
        <w:proofErr w:type="gramEnd"/>
        <w:r>
          <w:rPr>
            <w:rStyle w:val="a4"/>
            <w:rFonts w:ascii="Arial" w:hAnsi="Arial" w:cs="Arial"/>
            <w:color w:val="000000"/>
            <w:sz w:val="22"/>
            <w:szCs w:val="22"/>
          </w:rPr>
          <w:t>лючевые слова</w:t>
        </w:r>
        <w:r>
          <w:rPr>
            <w:rFonts w:ascii="Arial" w:hAnsi="Arial" w:cs="Arial"/>
            <w:color w:val="000000"/>
            <w:sz w:val="22"/>
            <w:szCs w:val="22"/>
          </w:rPr>
          <w:t>, которые ты добавишь в мета-тег «title», крайне положительно воспримутся поисковиками. Поэтому, заполняя этот тег, постарайся включить в него правильные ключевые слова. О них, кстати, и пойдёт речь дальше.</w:t>
        </w:r>
      </w:ins>
    </w:p>
    <w:p w:rsidR="00D94F4E" w:rsidRDefault="00D94F4E" w:rsidP="00D94F4E">
      <w:pPr>
        <w:pStyle w:val="2"/>
        <w:spacing w:before="750" w:beforeAutospacing="0" w:after="300" w:afterAutospacing="0" w:line="330" w:lineRule="atLeast"/>
        <w:rPr>
          <w:ins w:id="46" w:author="Unknown"/>
          <w:rFonts w:ascii="Century Gothic" w:hAnsi="Century Gothic" w:cs="Arial"/>
          <w:b w:val="0"/>
          <w:bCs w:val="0"/>
          <w:color w:val="000000"/>
          <w:sz w:val="30"/>
          <w:szCs w:val="30"/>
        </w:rPr>
      </w:pPr>
      <w:ins w:id="47" w:author="Unknown">
        <w:r>
          <w:rPr>
            <w:rFonts w:ascii="Century Gothic" w:hAnsi="Century Gothic" w:cs="Arial"/>
            <w:b w:val="0"/>
            <w:bCs w:val="0"/>
            <w:color w:val="000000"/>
            <w:sz w:val="30"/>
            <w:szCs w:val="30"/>
          </w:rPr>
          <w:t>§ 2. Мета-тег «keywords» (ключевые слова)</w:t>
        </w:r>
      </w:ins>
    </w:p>
    <w:p w:rsidR="00D94F4E" w:rsidRDefault="00D94F4E" w:rsidP="00D94F4E">
      <w:pPr>
        <w:pStyle w:val="a3"/>
        <w:rPr>
          <w:ins w:id="48" w:author="Unknown"/>
          <w:rFonts w:ascii="Arial" w:hAnsi="Arial" w:cs="Arial"/>
          <w:color w:val="000000"/>
          <w:sz w:val="22"/>
          <w:szCs w:val="22"/>
        </w:rPr>
      </w:pPr>
      <w:ins w:id="49" w:author="Unknown">
        <w:r>
          <w:rPr>
            <w:rFonts w:ascii="Arial" w:hAnsi="Arial" w:cs="Arial"/>
            <w:color w:val="000000"/>
            <w:sz w:val="22"/>
            <w:szCs w:val="22"/>
          </w:rPr>
          <w:t>   </w:t>
        </w:r>
        <w:r>
          <w:rPr>
            <w:rStyle w:val="pb"/>
            <w:rFonts w:ascii="Arial" w:hAnsi="Arial" w:cs="Arial"/>
            <w:color w:val="000000"/>
            <w:sz w:val="36"/>
            <w:szCs w:val="36"/>
          </w:rPr>
          <w:t>С</w:t>
        </w:r>
        <w:r>
          <w:rPr>
            <w:rFonts w:ascii="Arial" w:hAnsi="Arial" w:cs="Arial"/>
            <w:color w:val="000000"/>
            <w:sz w:val="22"/>
            <w:szCs w:val="22"/>
          </w:rPr>
          <w:t>начала вкратце о том, а что, собственно, такое эти самые «ключевые слова».</w:t>
        </w:r>
      </w:ins>
    </w:p>
    <w:p w:rsidR="00D94F4E" w:rsidRDefault="00D94F4E" w:rsidP="00D94F4E">
      <w:pPr>
        <w:pStyle w:val="a3"/>
        <w:rPr>
          <w:ins w:id="50" w:author="Unknown"/>
          <w:rFonts w:ascii="Arial" w:hAnsi="Arial" w:cs="Arial"/>
          <w:color w:val="000000"/>
          <w:sz w:val="22"/>
          <w:szCs w:val="22"/>
        </w:rPr>
      </w:pPr>
      <w:ins w:id="51" w:author="Unknown">
        <w:r>
          <w:rPr>
            <w:rFonts w:ascii="Arial" w:hAnsi="Arial" w:cs="Arial"/>
            <w:color w:val="000000"/>
            <w:sz w:val="22"/>
            <w:szCs w:val="22"/>
          </w:rPr>
          <w:t>   </w:t>
        </w:r>
        <w:r>
          <w:rPr>
            <w:rStyle w:val="pb"/>
            <w:rFonts w:ascii="Arial" w:hAnsi="Arial" w:cs="Arial"/>
            <w:color w:val="000000"/>
            <w:sz w:val="36"/>
            <w:szCs w:val="36"/>
          </w:rPr>
          <w:t>Т</w:t>
        </w:r>
        <w:r>
          <w:rPr>
            <w:rFonts w:ascii="Arial" w:hAnsi="Arial" w:cs="Arial"/>
            <w:color w:val="000000"/>
            <w:sz w:val="22"/>
            <w:szCs w:val="22"/>
          </w:rPr>
          <w:t>е слова, которые наиболее полно характеризуют содержимое html-страницы и будут для нее ключевыми. Это могут быть как отдельные слова, так и словосочетания, но они</w:t>
        </w:r>
        <w:r>
          <w:rPr>
            <w:rStyle w:val="a4"/>
            <w:rFonts w:ascii="Arial" w:hAnsi="Arial" w:cs="Arial"/>
            <w:color w:val="000000"/>
            <w:sz w:val="22"/>
            <w:szCs w:val="22"/>
          </w:rPr>
          <w:t>обязательно</w:t>
        </w:r>
        <w:r>
          <w:rPr>
            <w:rFonts w:ascii="Arial" w:hAnsi="Arial" w:cs="Arial"/>
            <w:color w:val="000000"/>
            <w:sz w:val="22"/>
            <w:szCs w:val="22"/>
          </w:rPr>
          <w:t>должны встречаться в тексте на странице. По ним поисковики определяют релевантность страницы тому или иному запросу.</w:t>
        </w:r>
      </w:ins>
    </w:p>
    <w:p w:rsidR="00D94F4E" w:rsidRDefault="00D94F4E" w:rsidP="00D94F4E">
      <w:pPr>
        <w:pStyle w:val="a3"/>
        <w:rPr>
          <w:ins w:id="52" w:author="Unknown"/>
          <w:rFonts w:ascii="Arial" w:hAnsi="Arial" w:cs="Arial"/>
          <w:color w:val="000000"/>
          <w:sz w:val="22"/>
          <w:szCs w:val="22"/>
        </w:rPr>
      </w:pPr>
      <w:ins w:id="53" w:author="Unknown">
        <w:r>
          <w:rPr>
            <w:rFonts w:ascii="Arial" w:hAnsi="Arial" w:cs="Arial"/>
            <w:color w:val="000000"/>
            <w:sz w:val="22"/>
            <w:szCs w:val="22"/>
          </w:rPr>
          <w:t>   </w:t>
        </w:r>
        <w:r>
          <w:rPr>
            <w:rStyle w:val="pb"/>
            <w:rFonts w:ascii="Arial" w:hAnsi="Arial" w:cs="Arial"/>
            <w:color w:val="000000"/>
            <w:sz w:val="36"/>
            <w:szCs w:val="36"/>
          </w:rPr>
          <w:t>Н</w:t>
        </w:r>
        <w:r>
          <w:rPr>
            <w:rFonts w:ascii="Arial" w:hAnsi="Arial" w:cs="Arial"/>
            <w:color w:val="000000"/>
            <w:sz w:val="22"/>
            <w:szCs w:val="22"/>
          </w:rPr>
          <w:t>апример, для этой странице ключевыми словами будут «</w:t>
        </w:r>
        <w:proofErr w:type="gramStart"/>
        <w:r>
          <w:rPr>
            <w:rFonts w:ascii="Arial" w:hAnsi="Arial" w:cs="Arial"/>
            <w:color w:val="000000"/>
            <w:sz w:val="22"/>
            <w:szCs w:val="22"/>
          </w:rPr>
          <w:t>мета-теги</w:t>
        </w:r>
        <w:proofErr w:type="gramEnd"/>
        <w:r>
          <w:rPr>
            <w:rFonts w:ascii="Arial" w:hAnsi="Arial" w:cs="Arial"/>
            <w:color w:val="000000"/>
            <w:sz w:val="22"/>
            <w:szCs w:val="22"/>
          </w:rPr>
          <w:t>», «мета-тег title», «мета-тег keywords» и т.д.</w:t>
        </w:r>
      </w:ins>
    </w:p>
    <w:p w:rsidR="00D94F4E" w:rsidRDefault="00D94F4E" w:rsidP="00D94F4E">
      <w:pPr>
        <w:pStyle w:val="a3"/>
        <w:rPr>
          <w:ins w:id="54" w:author="Unknown"/>
          <w:rFonts w:ascii="Arial" w:hAnsi="Arial" w:cs="Arial"/>
          <w:color w:val="000000"/>
          <w:sz w:val="22"/>
          <w:szCs w:val="22"/>
        </w:rPr>
      </w:pPr>
      <w:ins w:id="55" w:author="Unknown">
        <w:r>
          <w:rPr>
            <w:rFonts w:ascii="Arial" w:hAnsi="Arial" w:cs="Arial"/>
            <w:color w:val="000000"/>
            <w:sz w:val="22"/>
            <w:szCs w:val="22"/>
          </w:rPr>
          <w:t>   </w:t>
        </w:r>
        <w:r>
          <w:rPr>
            <w:rStyle w:val="pb"/>
            <w:rFonts w:ascii="Arial" w:hAnsi="Arial" w:cs="Arial"/>
            <w:color w:val="000000"/>
            <w:sz w:val="36"/>
            <w:szCs w:val="36"/>
          </w:rPr>
          <w:t>Б</w:t>
        </w:r>
        <w:r>
          <w:rPr>
            <w:rFonts w:ascii="Arial" w:hAnsi="Arial" w:cs="Arial"/>
            <w:color w:val="000000"/>
            <w:sz w:val="22"/>
            <w:szCs w:val="22"/>
          </w:rPr>
          <w:t>олее подробно о ключевых словах, в частности, и об оптимизации сайта, вообще, мы поговорим в</w:t>
        </w:r>
        <w:r>
          <w:rPr>
            <w:rFonts w:ascii="Arial" w:hAnsi="Arial" w:cs="Arial"/>
            <w:color w:val="000000"/>
            <w:sz w:val="22"/>
            <w:szCs w:val="22"/>
          </w:rPr>
          <w:fldChar w:fldCharType="begin"/>
        </w:r>
        <w:r>
          <w:rPr>
            <w:rFonts w:ascii="Arial" w:hAnsi="Arial" w:cs="Arial"/>
            <w:color w:val="000000"/>
            <w:sz w:val="22"/>
            <w:szCs w:val="22"/>
          </w:rPr>
          <w:instrText xml:space="preserve"> HYPERLINK "http://www.seoded.ru/webmaster/raskrutka-saita.html" \o "Оптимизация и продвижение сайта" </w:instrText>
        </w:r>
        <w:r>
          <w:rPr>
            <w:rFonts w:ascii="Arial" w:hAnsi="Arial" w:cs="Arial"/>
            <w:color w:val="000000"/>
            <w:sz w:val="22"/>
            <w:szCs w:val="22"/>
          </w:rPr>
          <w:fldChar w:fldCharType="separate"/>
        </w:r>
        <w:r>
          <w:rPr>
            <w:rStyle w:val="ab"/>
            <w:rFonts w:ascii="Arial" w:hAnsi="Arial" w:cs="Arial"/>
            <w:color w:val="5B5B5B"/>
            <w:sz w:val="22"/>
            <w:szCs w:val="22"/>
          </w:rPr>
          <w:t>соответствующих разделах</w:t>
        </w:r>
        <w:r>
          <w:rPr>
            <w:rFonts w:ascii="Arial" w:hAnsi="Arial" w:cs="Arial"/>
            <w:color w:val="000000"/>
            <w:sz w:val="22"/>
            <w:szCs w:val="22"/>
          </w:rPr>
          <w:fldChar w:fldCharType="end"/>
        </w:r>
        <w:r>
          <w:rPr>
            <w:rFonts w:ascii="Arial" w:hAnsi="Arial" w:cs="Arial"/>
            <w:color w:val="000000"/>
            <w:sz w:val="22"/>
            <w:szCs w:val="22"/>
          </w:rPr>
          <w:t>.</w:t>
        </w:r>
      </w:ins>
    </w:p>
    <w:p w:rsidR="00D94F4E" w:rsidRDefault="00D94F4E" w:rsidP="00D94F4E">
      <w:pPr>
        <w:pStyle w:val="a3"/>
        <w:rPr>
          <w:ins w:id="56" w:author="Unknown"/>
          <w:rFonts w:ascii="Arial" w:hAnsi="Arial" w:cs="Arial"/>
          <w:color w:val="000000"/>
          <w:sz w:val="22"/>
          <w:szCs w:val="22"/>
        </w:rPr>
      </w:pPr>
      <w:ins w:id="57" w:author="Unknown">
        <w:r>
          <w:rPr>
            <w:rFonts w:ascii="Arial" w:hAnsi="Arial" w:cs="Arial"/>
            <w:color w:val="000000"/>
            <w:sz w:val="22"/>
            <w:szCs w:val="22"/>
          </w:rPr>
          <w:t>   </w:t>
        </w:r>
        <w:r>
          <w:rPr>
            <w:rStyle w:val="pb"/>
            <w:rFonts w:ascii="Arial" w:hAnsi="Arial" w:cs="Arial"/>
            <w:color w:val="000000"/>
            <w:sz w:val="36"/>
            <w:szCs w:val="36"/>
          </w:rPr>
          <w:t>Ч</w:t>
        </w:r>
        <w:r>
          <w:rPr>
            <w:rFonts w:ascii="Arial" w:hAnsi="Arial" w:cs="Arial"/>
            <w:color w:val="000000"/>
            <w:sz w:val="22"/>
            <w:szCs w:val="22"/>
          </w:rPr>
          <w:t xml:space="preserve">тобы облегчить работу поисковым системам, используется мета-тег «keywords». В нём вебмастер прописывает ключевые слова для страницы. HTML-код </w:t>
        </w:r>
        <w:proofErr w:type="gramStart"/>
        <w:r>
          <w:rPr>
            <w:rFonts w:ascii="Arial" w:hAnsi="Arial" w:cs="Arial"/>
            <w:color w:val="000000"/>
            <w:sz w:val="22"/>
            <w:szCs w:val="22"/>
          </w:rPr>
          <w:t>мета-тега</w:t>
        </w:r>
        <w:proofErr w:type="gramEnd"/>
        <w:r>
          <w:rPr>
            <w:rFonts w:ascii="Arial" w:hAnsi="Arial" w:cs="Arial"/>
            <w:color w:val="000000"/>
            <w:sz w:val="22"/>
            <w:szCs w:val="22"/>
          </w:rPr>
          <w:t xml:space="preserve"> «keywords» выглядит следующим образом:</w:t>
        </w:r>
      </w:ins>
    </w:p>
    <w:p w:rsidR="00D94F4E" w:rsidRDefault="00D94F4E" w:rsidP="00D94F4E">
      <w:pPr>
        <w:shd w:val="clear" w:color="auto" w:fill="EEEEEE"/>
        <w:rPr>
          <w:ins w:id="58" w:author="Unknown"/>
          <w:rFonts w:ascii="Arial" w:hAnsi="Arial" w:cs="Arial"/>
          <w:color w:val="000000"/>
        </w:rPr>
      </w:pPr>
      <w:ins w:id="59" w:author="Unknown">
        <w:r>
          <w:rPr>
            <w:rFonts w:ascii="Arial" w:hAnsi="Arial" w:cs="Arial"/>
            <w:color w:val="000000"/>
          </w:rPr>
          <w:t>&lt; html&gt;</w:t>
        </w:r>
        <w:r>
          <w:rPr>
            <w:rFonts w:ascii="Arial" w:hAnsi="Arial" w:cs="Arial"/>
            <w:color w:val="000000"/>
          </w:rPr>
          <w:br/>
          <w:t>  &lt; head&gt;</w:t>
        </w:r>
        <w:r>
          <w:rPr>
            <w:rFonts w:ascii="Arial" w:hAnsi="Arial" w:cs="Arial"/>
            <w:color w:val="000000"/>
          </w:rPr>
          <w:br/>
          <w:t>    </w:t>
        </w:r>
        <w:r>
          <w:rPr>
            <w:rStyle w:val="a4"/>
            <w:rFonts w:ascii="Arial" w:hAnsi="Arial" w:cs="Arial"/>
            <w:color w:val="000000"/>
          </w:rPr>
          <w:t>&lt; meta name="keywords" content="</w:t>
        </w:r>
        <w:r>
          <w:rPr>
            <w:rStyle w:val="a4"/>
            <w:rFonts w:ascii="Arial" w:hAnsi="Arial" w:cs="Arial"/>
            <w:color w:val="FF0000"/>
          </w:rPr>
          <w:t>Перечень ключевых слов</w:t>
        </w:r>
        <w:r>
          <w:rPr>
            <w:rStyle w:val="a4"/>
            <w:rFonts w:ascii="Arial" w:hAnsi="Arial" w:cs="Arial"/>
            <w:color w:val="000000"/>
          </w:rPr>
          <w:t>"&gt;</w:t>
        </w:r>
        <w:r>
          <w:rPr>
            <w:rFonts w:ascii="Arial" w:hAnsi="Arial" w:cs="Arial"/>
            <w:color w:val="000000"/>
          </w:rPr>
          <w:br/>
          <w:t xml:space="preserve">    &lt; title&gt;Содержимое </w:t>
        </w:r>
        <w:proofErr w:type="gramStart"/>
        <w:r>
          <w:rPr>
            <w:rFonts w:ascii="Arial" w:hAnsi="Arial" w:cs="Arial"/>
            <w:color w:val="000000"/>
          </w:rPr>
          <w:t>мета-тега</w:t>
        </w:r>
        <w:proofErr w:type="gramEnd"/>
        <w:r>
          <w:rPr>
            <w:rFonts w:ascii="Arial" w:hAnsi="Arial" w:cs="Arial"/>
            <w:color w:val="000000"/>
          </w:rPr>
          <w:t xml:space="preserve"> «title»&lt; /title&gt;</w:t>
        </w:r>
        <w:r>
          <w:rPr>
            <w:rFonts w:ascii="Arial" w:hAnsi="Arial" w:cs="Arial"/>
            <w:color w:val="000000"/>
          </w:rPr>
          <w:br/>
          <w:t>  &lt; /head&gt;</w:t>
        </w:r>
        <w:r>
          <w:rPr>
            <w:rFonts w:ascii="Arial" w:hAnsi="Arial" w:cs="Arial"/>
            <w:color w:val="000000"/>
          </w:rPr>
          <w:br/>
          <w:t>  &lt; body&gt;Основное содержимое страницы&lt; /body&gt;</w:t>
        </w:r>
        <w:r>
          <w:rPr>
            <w:rFonts w:ascii="Arial" w:hAnsi="Arial" w:cs="Arial"/>
            <w:color w:val="000000"/>
          </w:rPr>
          <w:br/>
          <w:t>&lt; /html&gt;</w:t>
        </w:r>
      </w:ins>
    </w:p>
    <w:p w:rsidR="00D94F4E" w:rsidRDefault="00D94F4E" w:rsidP="00D94F4E">
      <w:pPr>
        <w:pStyle w:val="a3"/>
        <w:rPr>
          <w:ins w:id="60" w:author="Unknown"/>
          <w:rFonts w:ascii="Arial" w:hAnsi="Arial" w:cs="Arial"/>
          <w:color w:val="000000"/>
          <w:sz w:val="22"/>
          <w:szCs w:val="22"/>
        </w:rPr>
      </w:pPr>
      <w:ins w:id="61" w:author="Unknown">
        <w:r>
          <w:rPr>
            <w:rFonts w:ascii="Arial" w:hAnsi="Arial" w:cs="Arial"/>
            <w:color w:val="000000"/>
            <w:sz w:val="22"/>
            <w:szCs w:val="22"/>
          </w:rPr>
          <w:t>   </w:t>
        </w:r>
        <w:r>
          <w:rPr>
            <w:rStyle w:val="pb"/>
            <w:rFonts w:ascii="Arial" w:hAnsi="Arial" w:cs="Arial"/>
            <w:color w:val="000000"/>
            <w:sz w:val="36"/>
            <w:szCs w:val="36"/>
          </w:rPr>
          <w:t>К</w:t>
        </w:r>
        <w:r>
          <w:rPr>
            <w:rFonts w:ascii="Arial" w:hAnsi="Arial" w:cs="Arial"/>
            <w:color w:val="000000"/>
            <w:sz w:val="22"/>
            <w:szCs w:val="22"/>
          </w:rPr>
          <w:t>лючевые слова нужно добавлять по одному, через запятую, в единственном числе. Например, не «ключевые слова», а «</w:t>
        </w:r>
        <w:proofErr w:type="gramStart"/>
        <w:r>
          <w:rPr>
            <w:rFonts w:ascii="Arial" w:hAnsi="Arial" w:cs="Arial"/>
            <w:color w:val="000000"/>
            <w:sz w:val="22"/>
            <w:szCs w:val="22"/>
          </w:rPr>
          <w:t>ключевой</w:t>
        </w:r>
        <w:proofErr w:type="gramEnd"/>
        <w:r>
          <w:rPr>
            <w:rFonts w:ascii="Arial" w:hAnsi="Arial" w:cs="Arial"/>
            <w:color w:val="000000"/>
            <w:sz w:val="22"/>
            <w:szCs w:val="22"/>
          </w:rPr>
          <w:t>, слово». К тому же, безответственное поведение вебмастеров, которые в целях получения более высоких позиций в поисковиках забивали мета-тег «keywords» не только ключевыми словами, но и многочисленными производными от них, привело к тому, что поисковые системы практически перестали обращать внимания на этот тег. В настоящее время</w:t>
        </w:r>
        <w:r>
          <w:rPr>
            <w:rStyle w:val="a4"/>
            <w:rFonts w:ascii="Arial" w:hAnsi="Arial" w:cs="Arial"/>
            <w:color w:val="000000"/>
            <w:sz w:val="22"/>
            <w:szCs w:val="22"/>
          </w:rPr>
          <w:t>правильно</w:t>
        </w:r>
        <w:r>
          <w:rPr>
            <w:rFonts w:ascii="Arial" w:hAnsi="Arial" w:cs="Arial"/>
            <w:color w:val="000000"/>
            <w:sz w:val="22"/>
            <w:szCs w:val="22"/>
          </w:rPr>
          <w:t xml:space="preserve">заполненный мета-тег «keywords» используется поисковиками лишь как один из многих факторов ранжирования (далеко не главный). Если же они видят перед собой «keywords», в </w:t>
        </w:r>
        <w:proofErr w:type="gramStart"/>
        <w:r>
          <w:rPr>
            <w:rFonts w:ascii="Arial" w:hAnsi="Arial" w:cs="Arial"/>
            <w:color w:val="000000"/>
            <w:sz w:val="22"/>
            <w:szCs w:val="22"/>
          </w:rPr>
          <w:t>который</w:t>
        </w:r>
        <w:proofErr w:type="gramEnd"/>
        <w:r>
          <w:rPr>
            <w:rFonts w:ascii="Arial" w:hAnsi="Arial" w:cs="Arial"/>
            <w:color w:val="000000"/>
            <w:sz w:val="22"/>
            <w:szCs w:val="22"/>
          </w:rPr>
          <w:t xml:space="preserve"> запихнули все возможные вариации ключевиков, то это становится для них первым сигналом о неблагонадёжности данной страницы.</w:t>
        </w:r>
      </w:ins>
    </w:p>
    <w:p w:rsidR="00D94F4E" w:rsidRDefault="00D94F4E" w:rsidP="00D94F4E">
      <w:pPr>
        <w:pStyle w:val="2"/>
        <w:spacing w:before="750" w:beforeAutospacing="0" w:after="300" w:afterAutospacing="0" w:line="330" w:lineRule="atLeast"/>
        <w:rPr>
          <w:ins w:id="62" w:author="Unknown"/>
          <w:rFonts w:ascii="Century Gothic" w:hAnsi="Century Gothic" w:cs="Arial"/>
          <w:b w:val="0"/>
          <w:bCs w:val="0"/>
          <w:color w:val="000000"/>
          <w:sz w:val="30"/>
          <w:szCs w:val="30"/>
        </w:rPr>
      </w:pPr>
      <w:ins w:id="63" w:author="Unknown">
        <w:r>
          <w:rPr>
            <w:rFonts w:ascii="Century Gothic" w:hAnsi="Century Gothic" w:cs="Arial"/>
            <w:b w:val="0"/>
            <w:bCs w:val="0"/>
            <w:color w:val="000000"/>
            <w:sz w:val="30"/>
            <w:szCs w:val="30"/>
          </w:rPr>
          <w:t>§ 3. Мета-тег «description» (описание страницы)</w:t>
        </w:r>
      </w:ins>
    </w:p>
    <w:p w:rsidR="00D94F4E" w:rsidRDefault="00D94F4E" w:rsidP="00D94F4E">
      <w:pPr>
        <w:pStyle w:val="a3"/>
        <w:rPr>
          <w:ins w:id="64" w:author="Unknown"/>
          <w:rFonts w:ascii="Arial" w:hAnsi="Arial" w:cs="Arial"/>
          <w:color w:val="000000"/>
          <w:sz w:val="22"/>
          <w:szCs w:val="22"/>
        </w:rPr>
      </w:pPr>
      <w:ins w:id="65" w:author="Unknown">
        <w:r>
          <w:rPr>
            <w:rFonts w:ascii="Arial" w:hAnsi="Arial" w:cs="Arial"/>
            <w:color w:val="000000"/>
            <w:sz w:val="22"/>
            <w:szCs w:val="22"/>
          </w:rPr>
          <w:lastRenderedPageBreak/>
          <w:t>   </w:t>
        </w:r>
        <w:r>
          <w:rPr>
            <w:rStyle w:val="pb"/>
            <w:rFonts w:ascii="Arial" w:hAnsi="Arial" w:cs="Arial"/>
            <w:color w:val="000000"/>
            <w:sz w:val="36"/>
            <w:szCs w:val="36"/>
          </w:rPr>
          <w:t>С</w:t>
        </w:r>
        <w:r>
          <w:rPr>
            <w:rFonts w:ascii="Arial" w:hAnsi="Arial" w:cs="Arial"/>
            <w:color w:val="000000"/>
            <w:sz w:val="22"/>
            <w:szCs w:val="22"/>
          </w:rPr>
          <w:t xml:space="preserve">ледующим важным </w:t>
        </w:r>
        <w:proofErr w:type="gramStart"/>
        <w:r>
          <w:rPr>
            <w:rFonts w:ascii="Arial" w:hAnsi="Arial" w:cs="Arial"/>
            <w:color w:val="000000"/>
            <w:sz w:val="22"/>
            <w:szCs w:val="22"/>
          </w:rPr>
          <w:t>мета-тегом</w:t>
        </w:r>
        <w:proofErr w:type="gramEnd"/>
        <w:r>
          <w:rPr>
            <w:rFonts w:ascii="Arial" w:hAnsi="Arial" w:cs="Arial"/>
            <w:color w:val="000000"/>
            <w:sz w:val="22"/>
            <w:szCs w:val="22"/>
          </w:rPr>
          <w:t xml:space="preserve"> является тег «description», в котором должно содержаться краткое описание страницы. Именно «краткое» и именно «описание страницы». Достаточно добавить одно-два небольших предложения, в которых указать о чём и для кого эта страница.</w:t>
        </w:r>
      </w:ins>
    </w:p>
    <w:p w:rsidR="00D94F4E" w:rsidRDefault="00D94F4E" w:rsidP="00D94F4E">
      <w:pPr>
        <w:pStyle w:val="a3"/>
        <w:rPr>
          <w:ins w:id="66" w:author="Unknown"/>
          <w:rFonts w:ascii="Arial" w:hAnsi="Arial" w:cs="Arial"/>
          <w:color w:val="000000"/>
          <w:sz w:val="22"/>
          <w:szCs w:val="22"/>
        </w:rPr>
      </w:pPr>
      <w:ins w:id="67" w:author="Unknown">
        <w:r>
          <w:rPr>
            <w:rFonts w:ascii="Arial" w:hAnsi="Arial" w:cs="Arial"/>
            <w:color w:val="000000"/>
            <w:sz w:val="22"/>
            <w:szCs w:val="22"/>
          </w:rPr>
          <w:t>   </w:t>
        </w:r>
        <w:r>
          <w:rPr>
            <w:rStyle w:val="pb"/>
            <w:rFonts w:ascii="Arial" w:hAnsi="Arial" w:cs="Arial"/>
            <w:color w:val="000000"/>
            <w:sz w:val="36"/>
            <w:szCs w:val="36"/>
          </w:rPr>
          <w:t>В</w:t>
        </w:r>
        <w:r>
          <w:rPr>
            <w:rFonts w:ascii="Arial" w:hAnsi="Arial" w:cs="Arial"/>
            <w:color w:val="000000"/>
            <w:sz w:val="22"/>
            <w:szCs w:val="22"/>
          </w:rPr>
          <w:t xml:space="preserve">ажной особенностью </w:t>
        </w:r>
        <w:proofErr w:type="gramStart"/>
        <w:r>
          <w:rPr>
            <w:rFonts w:ascii="Arial" w:hAnsi="Arial" w:cs="Arial"/>
            <w:color w:val="000000"/>
            <w:sz w:val="22"/>
            <w:szCs w:val="22"/>
          </w:rPr>
          <w:t>мета-тега</w:t>
        </w:r>
        <w:proofErr w:type="gramEnd"/>
        <w:r>
          <w:rPr>
            <w:rFonts w:ascii="Arial" w:hAnsi="Arial" w:cs="Arial"/>
            <w:color w:val="000000"/>
            <w:sz w:val="22"/>
            <w:szCs w:val="22"/>
          </w:rPr>
          <w:t xml:space="preserve"> «description» является то обстоятельство, что в случае его</w:t>
        </w:r>
        <w:r>
          <w:rPr>
            <w:rStyle w:val="a4"/>
            <w:rFonts w:ascii="Arial" w:hAnsi="Arial" w:cs="Arial"/>
            <w:color w:val="000000"/>
            <w:sz w:val="22"/>
            <w:szCs w:val="22"/>
          </w:rPr>
          <w:t>правильного</w:t>
        </w:r>
        <w:r>
          <w:rPr>
            <w:rFonts w:ascii="Arial" w:hAnsi="Arial" w:cs="Arial"/>
            <w:color w:val="000000"/>
            <w:sz w:val="22"/>
            <w:szCs w:val="22"/>
          </w:rPr>
          <w:t>заполнения поисковые системы именно на его основе формируют сниппет страницы в выдаче (краткое описание под ссылкой на страницу):</w:t>
        </w:r>
      </w:ins>
    </w:p>
    <w:p w:rsidR="00D94F4E" w:rsidRDefault="00D94F4E" w:rsidP="00D94F4E">
      <w:pPr>
        <w:jc w:val="center"/>
        <w:rPr>
          <w:ins w:id="68" w:author="Unknown"/>
          <w:rFonts w:ascii="Arial" w:hAnsi="Arial" w:cs="Arial"/>
          <w:color w:val="000000"/>
        </w:rPr>
      </w:pPr>
      <w:r>
        <w:rPr>
          <w:rFonts w:ascii="Arial" w:hAnsi="Arial" w:cs="Arial"/>
          <w:noProof/>
          <w:color w:val="5B5B5B"/>
          <w:lang w:eastAsia="ru-RU"/>
        </w:rPr>
        <w:drawing>
          <wp:inline distT="0" distB="0" distL="0" distR="0">
            <wp:extent cx="5238750" cy="1952625"/>
            <wp:effectExtent l="19050" t="0" r="0" b="0"/>
            <wp:docPr id="16" name="Рисунок 16" descr="мета тег description">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мета тег description">
                      <a:hlinkClick r:id="rId33"/>
                    </pic:cNvPr>
                    <pic:cNvPicPr>
                      <a:picLocks noChangeAspect="1" noChangeArrowheads="1"/>
                    </pic:cNvPicPr>
                  </pic:nvPicPr>
                  <pic:blipFill>
                    <a:blip r:embed="rId41" cstate="print"/>
                    <a:srcRect/>
                    <a:stretch>
                      <a:fillRect/>
                    </a:stretch>
                  </pic:blipFill>
                  <pic:spPr bwMode="auto">
                    <a:xfrm>
                      <a:off x="0" y="0"/>
                      <a:ext cx="5238750" cy="1952625"/>
                    </a:xfrm>
                    <a:prstGeom prst="rect">
                      <a:avLst/>
                    </a:prstGeom>
                    <a:noFill/>
                    <a:ln w="9525">
                      <a:noFill/>
                      <a:miter lim="800000"/>
                      <a:headEnd/>
                      <a:tailEnd/>
                    </a:ln>
                  </pic:spPr>
                </pic:pic>
              </a:graphicData>
            </a:graphic>
          </wp:inline>
        </w:drawing>
      </w:r>
    </w:p>
    <w:p w:rsidR="00D94F4E" w:rsidRDefault="00D94F4E" w:rsidP="00D94F4E">
      <w:pPr>
        <w:pStyle w:val="a3"/>
        <w:rPr>
          <w:ins w:id="69" w:author="Unknown"/>
          <w:rFonts w:ascii="Arial" w:hAnsi="Arial" w:cs="Arial"/>
          <w:color w:val="000000"/>
          <w:sz w:val="22"/>
          <w:szCs w:val="22"/>
        </w:rPr>
      </w:pPr>
      <w:ins w:id="70" w:author="Unknown">
        <w:r>
          <w:rPr>
            <w:rFonts w:ascii="Arial" w:hAnsi="Arial" w:cs="Arial"/>
            <w:color w:val="000000"/>
            <w:sz w:val="22"/>
            <w:szCs w:val="22"/>
          </w:rPr>
          <w:t>   </w:t>
        </w:r>
        <w:r>
          <w:rPr>
            <w:rStyle w:val="pb"/>
            <w:rFonts w:ascii="Arial" w:hAnsi="Arial" w:cs="Arial"/>
            <w:color w:val="000000"/>
            <w:sz w:val="36"/>
            <w:szCs w:val="36"/>
          </w:rPr>
          <w:t>Е</w:t>
        </w:r>
        <w:r>
          <w:rPr>
            <w:rFonts w:ascii="Arial" w:hAnsi="Arial" w:cs="Arial"/>
            <w:color w:val="000000"/>
            <w:sz w:val="22"/>
            <w:szCs w:val="22"/>
          </w:rPr>
          <w:t xml:space="preserve">сли поисковикам не нравится то, как </w:t>
        </w:r>
        <w:proofErr w:type="gramStart"/>
        <w:r>
          <w:rPr>
            <w:rFonts w:ascii="Arial" w:hAnsi="Arial" w:cs="Arial"/>
            <w:color w:val="000000"/>
            <w:sz w:val="22"/>
            <w:szCs w:val="22"/>
          </w:rPr>
          <w:t>заполнен</w:t>
        </w:r>
        <w:proofErr w:type="gramEnd"/>
        <w:r>
          <w:rPr>
            <w:rFonts w:ascii="Arial" w:hAnsi="Arial" w:cs="Arial"/>
            <w:color w:val="000000"/>
            <w:sz w:val="22"/>
            <w:szCs w:val="22"/>
          </w:rPr>
          <w:t xml:space="preserve"> мета-тег «description», то сниппет формируется из кусочков фраз (надёрганных со всей страницы), которые релевантны запросу.</w:t>
        </w:r>
      </w:ins>
    </w:p>
    <w:p w:rsidR="00D94F4E" w:rsidRDefault="00D94F4E" w:rsidP="00D94F4E">
      <w:pPr>
        <w:pStyle w:val="a3"/>
        <w:rPr>
          <w:ins w:id="71" w:author="Unknown"/>
          <w:rFonts w:ascii="Arial" w:hAnsi="Arial" w:cs="Arial"/>
          <w:color w:val="000000"/>
          <w:sz w:val="22"/>
          <w:szCs w:val="22"/>
        </w:rPr>
      </w:pPr>
      <w:ins w:id="72" w:author="Unknown">
        <w:r>
          <w:rPr>
            <w:rFonts w:ascii="Arial" w:hAnsi="Arial" w:cs="Arial"/>
            <w:color w:val="000000"/>
            <w:sz w:val="22"/>
            <w:szCs w:val="22"/>
          </w:rPr>
          <w:t>   </w:t>
        </w:r>
        <w:r>
          <w:rPr>
            <w:rStyle w:val="pb"/>
            <w:rFonts w:ascii="Arial" w:hAnsi="Arial" w:cs="Arial"/>
            <w:color w:val="000000"/>
            <w:sz w:val="36"/>
            <w:szCs w:val="36"/>
          </w:rPr>
          <w:t>Т</w:t>
        </w:r>
        <w:r>
          <w:rPr>
            <w:rFonts w:ascii="Arial" w:hAnsi="Arial" w:cs="Arial"/>
            <w:color w:val="000000"/>
            <w:sz w:val="22"/>
            <w:szCs w:val="22"/>
          </w:rPr>
          <w:t xml:space="preserve">аким образом, </w:t>
        </w:r>
        <w:proofErr w:type="gramStart"/>
        <w:r>
          <w:rPr>
            <w:rFonts w:ascii="Arial" w:hAnsi="Arial" w:cs="Arial"/>
            <w:color w:val="000000"/>
            <w:sz w:val="22"/>
            <w:szCs w:val="22"/>
          </w:rPr>
          <w:t>правильный</w:t>
        </w:r>
        <w:proofErr w:type="gramEnd"/>
        <w:r>
          <w:rPr>
            <w:rFonts w:ascii="Arial" w:hAnsi="Arial" w:cs="Arial"/>
            <w:color w:val="000000"/>
            <w:sz w:val="22"/>
            <w:szCs w:val="22"/>
          </w:rPr>
          <w:t xml:space="preserve"> мета-тег «description» обязательно содержит ключевое слово (фразу) и коротко и точно описывает то, о чём и для кого страница. «Description» вместе с «title» образуют пару очень важных </w:t>
        </w:r>
        <w:proofErr w:type="gramStart"/>
        <w:r>
          <w:rPr>
            <w:rFonts w:ascii="Arial" w:hAnsi="Arial" w:cs="Arial"/>
            <w:color w:val="000000"/>
            <w:sz w:val="22"/>
            <w:szCs w:val="22"/>
          </w:rPr>
          <w:t>мета-тегов</w:t>
        </w:r>
        <w:proofErr w:type="gramEnd"/>
        <w:r>
          <w:rPr>
            <w:rFonts w:ascii="Arial" w:hAnsi="Arial" w:cs="Arial"/>
            <w:color w:val="000000"/>
            <w:sz w:val="22"/>
            <w:szCs w:val="22"/>
          </w:rPr>
          <w:t>, от которых зависит то, перейдёт пользователь из поисковой выдачи на сайт или нет! Поэтому его, как и «title», нужно прописывать для</w:t>
        </w:r>
        <w:r>
          <w:rPr>
            <w:rStyle w:val="a4"/>
            <w:rFonts w:ascii="Arial" w:hAnsi="Arial" w:cs="Arial"/>
            <w:color w:val="000000"/>
            <w:sz w:val="22"/>
            <w:szCs w:val="22"/>
          </w:rPr>
          <w:t>каждой</w:t>
        </w:r>
        <w:r>
          <w:rPr>
            <w:rFonts w:ascii="Arial" w:hAnsi="Arial" w:cs="Arial"/>
            <w:color w:val="000000"/>
            <w:sz w:val="22"/>
            <w:szCs w:val="22"/>
          </w:rPr>
          <w:t>страницы!</w:t>
        </w:r>
      </w:ins>
    </w:p>
    <w:p w:rsidR="00D94F4E" w:rsidRDefault="00D94F4E" w:rsidP="00D94F4E">
      <w:pPr>
        <w:pStyle w:val="a3"/>
        <w:rPr>
          <w:ins w:id="73" w:author="Unknown"/>
          <w:rFonts w:ascii="Arial" w:hAnsi="Arial" w:cs="Arial"/>
          <w:color w:val="000000"/>
          <w:sz w:val="22"/>
          <w:szCs w:val="22"/>
        </w:rPr>
      </w:pPr>
      <w:ins w:id="74" w:author="Unknown">
        <w:r>
          <w:rPr>
            <w:rFonts w:ascii="Arial" w:hAnsi="Arial" w:cs="Arial"/>
            <w:color w:val="000000"/>
            <w:sz w:val="22"/>
            <w:szCs w:val="22"/>
          </w:rPr>
          <w:t>   </w:t>
        </w:r>
        <w:r>
          <w:rPr>
            <w:rStyle w:val="pb"/>
            <w:rFonts w:ascii="Arial" w:hAnsi="Arial" w:cs="Arial"/>
            <w:color w:val="000000"/>
            <w:sz w:val="36"/>
            <w:szCs w:val="36"/>
          </w:rPr>
          <w:t>H</w:t>
        </w:r>
        <w:r>
          <w:rPr>
            <w:rFonts w:ascii="Arial" w:hAnsi="Arial" w:cs="Arial"/>
            <w:color w:val="000000"/>
            <w:sz w:val="22"/>
            <w:szCs w:val="22"/>
          </w:rPr>
          <w:t xml:space="preserve">TML-код для создания </w:t>
        </w:r>
        <w:proofErr w:type="gramStart"/>
        <w:r>
          <w:rPr>
            <w:rFonts w:ascii="Arial" w:hAnsi="Arial" w:cs="Arial"/>
            <w:color w:val="000000"/>
            <w:sz w:val="22"/>
            <w:szCs w:val="22"/>
          </w:rPr>
          <w:t>мета-тега</w:t>
        </w:r>
        <w:proofErr w:type="gramEnd"/>
        <w:r>
          <w:rPr>
            <w:rFonts w:ascii="Arial" w:hAnsi="Arial" w:cs="Arial"/>
            <w:color w:val="000000"/>
            <w:sz w:val="22"/>
            <w:szCs w:val="22"/>
          </w:rPr>
          <w:t xml:space="preserve"> «description» будет следующим:</w:t>
        </w:r>
      </w:ins>
    </w:p>
    <w:p w:rsidR="00D94F4E" w:rsidRDefault="00D94F4E" w:rsidP="00D94F4E">
      <w:pPr>
        <w:shd w:val="clear" w:color="auto" w:fill="EEEEEE"/>
        <w:rPr>
          <w:ins w:id="75" w:author="Unknown"/>
          <w:rFonts w:ascii="Arial" w:hAnsi="Arial" w:cs="Arial"/>
          <w:color w:val="000000"/>
        </w:rPr>
      </w:pPr>
      <w:ins w:id="76" w:author="Unknown">
        <w:r>
          <w:rPr>
            <w:rFonts w:ascii="Arial" w:hAnsi="Arial" w:cs="Arial"/>
            <w:color w:val="000000"/>
          </w:rPr>
          <w:t>&lt; html&gt;</w:t>
        </w:r>
        <w:r>
          <w:rPr>
            <w:rFonts w:ascii="Arial" w:hAnsi="Arial" w:cs="Arial"/>
            <w:color w:val="000000"/>
          </w:rPr>
          <w:br/>
          <w:t>  &lt; head&gt;</w:t>
        </w:r>
        <w:r>
          <w:rPr>
            <w:rFonts w:ascii="Arial" w:hAnsi="Arial" w:cs="Arial"/>
            <w:color w:val="000000"/>
          </w:rPr>
          <w:br/>
          <w:t>    &lt; meta name="keywords" content="Перечень ключевых слов"&gt;</w:t>
        </w:r>
        <w:r>
          <w:rPr>
            <w:rFonts w:ascii="Arial" w:hAnsi="Arial" w:cs="Arial"/>
            <w:color w:val="000000"/>
          </w:rPr>
          <w:br/>
          <w:t>    </w:t>
        </w:r>
        <w:r>
          <w:rPr>
            <w:rStyle w:val="a4"/>
            <w:rFonts w:ascii="Arial" w:hAnsi="Arial" w:cs="Arial"/>
            <w:color w:val="000000"/>
          </w:rPr>
          <w:t>&lt; meta name="description" content="</w:t>
        </w:r>
        <w:r>
          <w:rPr>
            <w:rStyle w:val="a4"/>
            <w:rFonts w:ascii="Arial" w:hAnsi="Arial" w:cs="Arial"/>
            <w:color w:val="FF0000"/>
          </w:rPr>
          <w:t xml:space="preserve">Содержимое </w:t>
        </w:r>
        <w:proofErr w:type="gramStart"/>
        <w:r>
          <w:rPr>
            <w:rStyle w:val="a4"/>
            <w:rFonts w:ascii="Arial" w:hAnsi="Arial" w:cs="Arial"/>
            <w:color w:val="FF0000"/>
          </w:rPr>
          <w:t>мета-тега</w:t>
        </w:r>
        <w:proofErr w:type="gramEnd"/>
        <w:r>
          <w:rPr>
            <w:rStyle w:val="a4"/>
            <w:rFonts w:ascii="Arial" w:hAnsi="Arial" w:cs="Arial"/>
            <w:color w:val="FF0000"/>
          </w:rPr>
          <w:t xml:space="preserve"> «description»</w:t>
        </w:r>
        <w:r>
          <w:rPr>
            <w:rStyle w:val="a4"/>
            <w:rFonts w:ascii="Arial" w:hAnsi="Arial" w:cs="Arial"/>
            <w:color w:val="000000"/>
          </w:rPr>
          <w:t>"&gt;</w:t>
        </w:r>
        <w:r>
          <w:rPr>
            <w:rFonts w:ascii="Arial" w:hAnsi="Arial" w:cs="Arial"/>
            <w:color w:val="000000"/>
          </w:rPr>
          <w:br/>
          <w:t>    &lt; title&gt;Содержимое мета-тега «title»&lt; /title&gt;</w:t>
        </w:r>
        <w:r>
          <w:rPr>
            <w:rFonts w:ascii="Arial" w:hAnsi="Arial" w:cs="Arial"/>
            <w:color w:val="000000"/>
          </w:rPr>
          <w:br/>
          <w:t>  &lt; /head&gt;</w:t>
        </w:r>
        <w:r>
          <w:rPr>
            <w:rFonts w:ascii="Arial" w:hAnsi="Arial" w:cs="Arial"/>
            <w:color w:val="000000"/>
          </w:rPr>
          <w:br/>
          <w:t>  &lt; body&gt;Основное содержимое страницы&lt; /body&gt;</w:t>
        </w:r>
        <w:r>
          <w:rPr>
            <w:rFonts w:ascii="Arial" w:hAnsi="Arial" w:cs="Arial"/>
            <w:color w:val="000000"/>
          </w:rPr>
          <w:br/>
          <w:t>&lt; /html&gt;</w:t>
        </w:r>
      </w:ins>
    </w:p>
    <w:p w:rsidR="00D94F4E" w:rsidRDefault="00D94F4E" w:rsidP="00D94F4E">
      <w:pPr>
        <w:pStyle w:val="a3"/>
        <w:rPr>
          <w:ins w:id="77" w:author="Unknown"/>
          <w:rFonts w:ascii="Arial" w:hAnsi="Arial" w:cs="Arial"/>
          <w:color w:val="000000"/>
          <w:sz w:val="22"/>
          <w:szCs w:val="22"/>
        </w:rPr>
      </w:pPr>
      <w:ins w:id="78" w:author="Unknown">
        <w:r>
          <w:rPr>
            <w:rFonts w:ascii="Arial" w:hAnsi="Arial" w:cs="Arial"/>
            <w:color w:val="000000"/>
            <w:sz w:val="22"/>
            <w:szCs w:val="22"/>
          </w:rPr>
          <w:t>   </w:t>
        </w:r>
        <w:r>
          <w:rPr>
            <w:rStyle w:val="pb"/>
            <w:rFonts w:ascii="Arial" w:hAnsi="Arial" w:cs="Arial"/>
            <w:color w:val="000000"/>
            <w:sz w:val="36"/>
            <w:szCs w:val="36"/>
          </w:rPr>
          <w:t>Т</w:t>
        </w:r>
        <w:r>
          <w:rPr>
            <w:rFonts w:ascii="Arial" w:hAnsi="Arial" w:cs="Arial"/>
            <w:color w:val="000000"/>
            <w:sz w:val="22"/>
            <w:szCs w:val="22"/>
          </w:rPr>
          <w:t xml:space="preserve">еперь перейдём к описанию основных технических </w:t>
        </w:r>
        <w:proofErr w:type="gramStart"/>
        <w:r>
          <w:rPr>
            <w:rFonts w:ascii="Arial" w:hAnsi="Arial" w:cs="Arial"/>
            <w:color w:val="000000"/>
            <w:sz w:val="22"/>
            <w:szCs w:val="22"/>
          </w:rPr>
          <w:t>мета-тегов</w:t>
        </w:r>
        <w:proofErr w:type="gramEnd"/>
        <w:r>
          <w:rPr>
            <w:rFonts w:ascii="Arial" w:hAnsi="Arial" w:cs="Arial"/>
            <w:color w:val="000000"/>
            <w:sz w:val="22"/>
            <w:szCs w:val="22"/>
          </w:rPr>
          <w:t xml:space="preserve"> из группы «HTTP-EQUIV» (HTTP-эквиваленты).</w:t>
        </w:r>
      </w:ins>
    </w:p>
    <w:p w:rsidR="00D94F4E" w:rsidRDefault="00D94F4E" w:rsidP="00D94F4E">
      <w:pPr>
        <w:pStyle w:val="2"/>
        <w:spacing w:before="750" w:beforeAutospacing="0" w:after="300" w:afterAutospacing="0" w:line="330" w:lineRule="atLeast"/>
        <w:rPr>
          <w:ins w:id="79" w:author="Unknown"/>
          <w:rFonts w:ascii="Century Gothic" w:hAnsi="Century Gothic" w:cs="Arial"/>
          <w:b w:val="0"/>
          <w:bCs w:val="0"/>
          <w:color w:val="000000"/>
          <w:sz w:val="30"/>
          <w:szCs w:val="30"/>
        </w:rPr>
      </w:pPr>
      <w:ins w:id="80" w:author="Unknown">
        <w:r>
          <w:rPr>
            <w:rFonts w:ascii="Century Gothic" w:hAnsi="Century Gothic" w:cs="Arial"/>
            <w:b w:val="0"/>
            <w:bCs w:val="0"/>
            <w:color w:val="000000"/>
            <w:sz w:val="30"/>
            <w:szCs w:val="30"/>
          </w:rPr>
          <w:t xml:space="preserve">§ 4. Технические </w:t>
        </w:r>
        <w:proofErr w:type="gramStart"/>
        <w:r>
          <w:rPr>
            <w:rFonts w:ascii="Century Gothic" w:hAnsi="Century Gothic" w:cs="Arial"/>
            <w:b w:val="0"/>
            <w:bCs w:val="0"/>
            <w:color w:val="000000"/>
            <w:sz w:val="30"/>
            <w:szCs w:val="30"/>
          </w:rPr>
          <w:t>мета-теги</w:t>
        </w:r>
        <w:proofErr w:type="gramEnd"/>
      </w:ins>
    </w:p>
    <w:p w:rsidR="00D94F4E" w:rsidRDefault="00D94F4E" w:rsidP="00D94F4E">
      <w:pPr>
        <w:pStyle w:val="a3"/>
        <w:rPr>
          <w:ins w:id="81" w:author="Unknown"/>
          <w:rFonts w:ascii="Arial" w:hAnsi="Arial" w:cs="Arial"/>
          <w:color w:val="000000"/>
          <w:sz w:val="22"/>
          <w:szCs w:val="22"/>
        </w:rPr>
      </w:pPr>
      <w:ins w:id="82" w:author="Unknown">
        <w:r>
          <w:rPr>
            <w:rFonts w:ascii="Arial" w:hAnsi="Arial" w:cs="Arial"/>
            <w:color w:val="000000"/>
            <w:sz w:val="22"/>
            <w:szCs w:val="22"/>
          </w:rPr>
          <w:lastRenderedPageBreak/>
          <w:t>   </w:t>
        </w:r>
        <w:r>
          <w:rPr>
            <w:rStyle w:val="pb"/>
            <w:rFonts w:ascii="Arial" w:hAnsi="Arial" w:cs="Arial"/>
            <w:color w:val="000000"/>
            <w:sz w:val="36"/>
            <w:szCs w:val="36"/>
          </w:rPr>
          <w:t>Т</w:t>
        </w:r>
        <w:r>
          <w:rPr>
            <w:rFonts w:ascii="Arial" w:hAnsi="Arial" w:cs="Arial"/>
            <w:color w:val="000000"/>
            <w:sz w:val="22"/>
            <w:szCs w:val="22"/>
          </w:rPr>
          <w:t xml:space="preserve">ехнические </w:t>
        </w:r>
        <w:proofErr w:type="gramStart"/>
        <w:r>
          <w:rPr>
            <w:rFonts w:ascii="Arial" w:hAnsi="Arial" w:cs="Arial"/>
            <w:color w:val="000000"/>
            <w:sz w:val="22"/>
            <w:szCs w:val="22"/>
          </w:rPr>
          <w:t>мета-теги</w:t>
        </w:r>
        <w:proofErr w:type="gramEnd"/>
        <w:r>
          <w:rPr>
            <w:rFonts w:ascii="Arial" w:hAnsi="Arial" w:cs="Arial"/>
            <w:color w:val="000000"/>
            <w:sz w:val="22"/>
            <w:szCs w:val="22"/>
          </w:rPr>
          <w:t xml:space="preserve">, для сайта, значат очень много. С их помощью можно управлять отображением страницы, настройками индексирования и т.д. В этом уроке мы рассмотрим основные технические </w:t>
        </w:r>
        <w:proofErr w:type="gramStart"/>
        <w:r>
          <w:rPr>
            <w:rFonts w:ascii="Arial" w:hAnsi="Arial" w:cs="Arial"/>
            <w:color w:val="000000"/>
            <w:sz w:val="22"/>
            <w:szCs w:val="22"/>
          </w:rPr>
          <w:t>мета-теги</w:t>
        </w:r>
        <w:proofErr w:type="gramEnd"/>
        <w:r>
          <w:rPr>
            <w:rFonts w:ascii="Arial" w:hAnsi="Arial" w:cs="Arial"/>
            <w:color w:val="000000"/>
            <w:sz w:val="22"/>
            <w:szCs w:val="22"/>
          </w:rPr>
          <w:t>.</w:t>
        </w:r>
      </w:ins>
    </w:p>
    <w:p w:rsidR="00D94F4E" w:rsidRDefault="00D94F4E" w:rsidP="00D94F4E">
      <w:pPr>
        <w:numPr>
          <w:ilvl w:val="0"/>
          <w:numId w:val="16"/>
        </w:numPr>
        <w:spacing w:before="100" w:beforeAutospacing="1" w:after="100" w:afterAutospacing="1" w:line="240" w:lineRule="auto"/>
        <w:rPr>
          <w:ins w:id="83" w:author="Unknown"/>
          <w:rFonts w:ascii="Arial" w:hAnsi="Arial" w:cs="Arial"/>
          <w:color w:val="000000"/>
        </w:rPr>
      </w:pPr>
      <w:bookmarkStart w:id="84" w:name="4.1"/>
      <w:bookmarkEnd w:id="84"/>
      <w:ins w:id="85" w:author="Unknown">
        <w:r>
          <w:rPr>
            <w:rStyle w:val="a4"/>
            <w:rFonts w:ascii="Arial" w:hAnsi="Arial" w:cs="Arial"/>
            <w:color w:val="FF0000"/>
          </w:rPr>
          <w:t>content-type</w:t>
        </w:r>
        <w:r>
          <w:rPr>
            <w:rFonts w:ascii="Arial" w:hAnsi="Arial" w:cs="Arial"/>
            <w:color w:val="000000"/>
          </w:rPr>
          <w:t>— тип документа и его кодировка. Этот мета-тег нужен для правильного отображения символов браузером.</w:t>
        </w:r>
        <w:r>
          <w:rPr>
            <w:rFonts w:ascii="Arial" w:hAnsi="Arial" w:cs="Arial"/>
            <w:color w:val="000000"/>
          </w:rPr>
          <w:br/>
          <w:t xml:space="preserve">Кодировок существует много. Большинство из них тебе даже никогда не встретится. Не говоря уже про то, что ты будешь их использовать сам. Современные браузеры определяют тип кодировки атоматически, но для большей уверенности можно указать его и самостоятельно. Если ты создаёшь html-документ в операционной системе Windows, языком которой является русский, то кодировка будет «windows-1251», а код для вставки </w:t>
        </w:r>
        <w:proofErr w:type="gramStart"/>
        <w:r>
          <w:rPr>
            <w:rFonts w:ascii="Arial" w:hAnsi="Arial" w:cs="Arial"/>
            <w:color w:val="000000"/>
          </w:rPr>
          <w:t>мета-тега</w:t>
        </w:r>
        <w:proofErr w:type="gramEnd"/>
        <w:r>
          <w:rPr>
            <w:rFonts w:ascii="Arial" w:hAnsi="Arial" w:cs="Arial"/>
            <w:color w:val="000000"/>
          </w:rPr>
          <w:t xml:space="preserve"> такой:</w:t>
        </w:r>
      </w:ins>
    </w:p>
    <w:p w:rsidR="00D94F4E" w:rsidRDefault="00D94F4E" w:rsidP="00D94F4E">
      <w:pPr>
        <w:shd w:val="clear" w:color="auto" w:fill="EEEEEE"/>
        <w:spacing w:before="100" w:beforeAutospacing="1" w:after="100" w:afterAutospacing="1"/>
        <w:ind w:left="720"/>
        <w:rPr>
          <w:ins w:id="86" w:author="Unknown"/>
          <w:rFonts w:ascii="Arial" w:hAnsi="Arial" w:cs="Arial"/>
          <w:color w:val="000000"/>
        </w:rPr>
      </w:pPr>
      <w:ins w:id="87" w:author="Unknown">
        <w:r>
          <w:rPr>
            <w:rFonts w:ascii="Arial" w:hAnsi="Arial" w:cs="Arial"/>
            <w:color w:val="000000"/>
          </w:rPr>
          <w:t>&lt; html&gt;</w:t>
        </w:r>
        <w:r>
          <w:rPr>
            <w:rFonts w:ascii="Arial" w:hAnsi="Arial" w:cs="Arial"/>
            <w:color w:val="000000"/>
          </w:rPr>
          <w:br/>
          <w:t>  &lt; head&gt;</w:t>
        </w:r>
        <w:r>
          <w:rPr>
            <w:rFonts w:ascii="Arial" w:hAnsi="Arial" w:cs="Arial"/>
            <w:color w:val="000000"/>
          </w:rPr>
          <w:br/>
          <w:t>    </w:t>
        </w:r>
        <w:r>
          <w:rPr>
            <w:rStyle w:val="a4"/>
            <w:rFonts w:ascii="Arial" w:hAnsi="Arial" w:cs="Arial"/>
            <w:color w:val="000000"/>
          </w:rPr>
          <w:t>&lt; meta http-equiv="content-type" content="text/html; charset=windows-1251"&gt;</w:t>
        </w:r>
        <w:r>
          <w:rPr>
            <w:rFonts w:ascii="Arial" w:hAnsi="Arial" w:cs="Arial"/>
            <w:color w:val="000000"/>
          </w:rPr>
          <w:br/>
          <w:t>    &lt; meta name="keywords" content="Перечень ключевых слов"&gt;</w:t>
        </w:r>
        <w:r>
          <w:rPr>
            <w:rFonts w:ascii="Arial" w:hAnsi="Arial" w:cs="Arial"/>
            <w:color w:val="000000"/>
          </w:rPr>
          <w:br/>
          <w:t xml:space="preserve">    &lt; meta name="description" content="Содержимое </w:t>
        </w:r>
        <w:proofErr w:type="gramStart"/>
        <w:r>
          <w:rPr>
            <w:rFonts w:ascii="Arial" w:hAnsi="Arial" w:cs="Arial"/>
            <w:color w:val="000000"/>
          </w:rPr>
          <w:t>мета-тега</w:t>
        </w:r>
        <w:proofErr w:type="gramEnd"/>
        <w:r>
          <w:rPr>
            <w:rFonts w:ascii="Arial" w:hAnsi="Arial" w:cs="Arial"/>
            <w:color w:val="000000"/>
          </w:rPr>
          <w:t xml:space="preserve"> «description»"&gt;</w:t>
        </w:r>
        <w:r>
          <w:rPr>
            <w:rFonts w:ascii="Arial" w:hAnsi="Arial" w:cs="Arial"/>
            <w:color w:val="000000"/>
          </w:rPr>
          <w:br/>
          <w:t>    &lt; title&gt;Содержимое мета-тега «title»&lt; /title&gt;</w:t>
        </w:r>
        <w:r>
          <w:rPr>
            <w:rFonts w:ascii="Arial" w:hAnsi="Arial" w:cs="Arial"/>
            <w:color w:val="000000"/>
          </w:rPr>
          <w:br/>
          <w:t>  &lt; /head&gt;</w:t>
        </w:r>
        <w:r>
          <w:rPr>
            <w:rFonts w:ascii="Arial" w:hAnsi="Arial" w:cs="Arial"/>
            <w:color w:val="000000"/>
          </w:rPr>
          <w:br/>
          <w:t>  &lt; body&gt;Основное содержимое страницы&lt; /body&gt;</w:t>
        </w:r>
        <w:r>
          <w:rPr>
            <w:rFonts w:ascii="Arial" w:hAnsi="Arial" w:cs="Arial"/>
            <w:color w:val="000000"/>
          </w:rPr>
          <w:br/>
          <w:t>&lt; /html&gt;</w:t>
        </w:r>
      </w:ins>
    </w:p>
    <w:p w:rsidR="00D94F4E" w:rsidRDefault="00D94F4E" w:rsidP="00D94F4E">
      <w:pPr>
        <w:spacing w:after="240"/>
        <w:ind w:left="720"/>
        <w:rPr>
          <w:ins w:id="88" w:author="Unknown"/>
          <w:rFonts w:ascii="Arial" w:hAnsi="Arial" w:cs="Arial"/>
          <w:color w:val="000000"/>
        </w:rPr>
      </w:pPr>
      <w:bookmarkStart w:id="89" w:name="4.2"/>
      <w:bookmarkEnd w:id="89"/>
    </w:p>
    <w:p w:rsidR="00D94F4E" w:rsidRDefault="00D94F4E" w:rsidP="00D94F4E">
      <w:pPr>
        <w:numPr>
          <w:ilvl w:val="0"/>
          <w:numId w:val="16"/>
        </w:numPr>
        <w:spacing w:before="100" w:beforeAutospacing="1" w:after="100" w:afterAutospacing="1" w:line="240" w:lineRule="auto"/>
        <w:rPr>
          <w:ins w:id="90" w:author="Unknown"/>
          <w:rFonts w:ascii="Arial" w:hAnsi="Arial" w:cs="Arial"/>
          <w:color w:val="000000"/>
        </w:rPr>
      </w:pPr>
      <w:ins w:id="91" w:author="Unknown">
        <w:r>
          <w:rPr>
            <w:rStyle w:val="a4"/>
            <w:rFonts w:ascii="Arial" w:hAnsi="Arial" w:cs="Arial"/>
            <w:color w:val="FF0000"/>
          </w:rPr>
          <w:t>content-language</w:t>
        </w:r>
        <w:r>
          <w:rPr>
            <w:rFonts w:ascii="Arial" w:hAnsi="Arial" w:cs="Arial"/>
            <w:color w:val="000000"/>
          </w:rPr>
          <w:t xml:space="preserve">— указание языка документа. Значение этого необязательного </w:t>
        </w:r>
        <w:proofErr w:type="gramStart"/>
        <w:r>
          <w:rPr>
            <w:rFonts w:ascii="Arial" w:hAnsi="Arial" w:cs="Arial"/>
            <w:color w:val="000000"/>
          </w:rPr>
          <w:t>мета-тега</w:t>
        </w:r>
        <w:proofErr w:type="gramEnd"/>
        <w:r>
          <w:rPr>
            <w:rFonts w:ascii="Arial" w:hAnsi="Arial" w:cs="Arial"/>
            <w:color w:val="000000"/>
          </w:rPr>
          <w:t xml:space="preserve"> используется как поисковыми роботами, так и web-серверами. Код для вставки:</w:t>
        </w:r>
      </w:ins>
    </w:p>
    <w:p w:rsidR="00D94F4E" w:rsidRDefault="00D94F4E" w:rsidP="00D94F4E">
      <w:pPr>
        <w:shd w:val="clear" w:color="auto" w:fill="EEEEEE"/>
        <w:spacing w:before="100" w:beforeAutospacing="1" w:after="100" w:afterAutospacing="1"/>
        <w:ind w:left="720"/>
        <w:rPr>
          <w:ins w:id="92" w:author="Unknown"/>
          <w:rFonts w:ascii="Arial" w:hAnsi="Arial" w:cs="Arial"/>
          <w:color w:val="000000"/>
        </w:rPr>
      </w:pPr>
      <w:ins w:id="93" w:author="Unknown">
        <w:r>
          <w:rPr>
            <w:rFonts w:ascii="Arial" w:hAnsi="Arial" w:cs="Arial"/>
            <w:color w:val="000000"/>
          </w:rPr>
          <w:t>&lt; html&gt;</w:t>
        </w:r>
        <w:r>
          <w:rPr>
            <w:rFonts w:ascii="Arial" w:hAnsi="Arial" w:cs="Arial"/>
            <w:color w:val="000000"/>
          </w:rPr>
          <w:br/>
          <w:t>  &lt; head&gt;</w:t>
        </w:r>
        <w:r>
          <w:rPr>
            <w:rFonts w:ascii="Arial" w:hAnsi="Arial" w:cs="Arial"/>
            <w:color w:val="000000"/>
          </w:rPr>
          <w:br/>
          <w:t>    </w:t>
        </w:r>
        <w:r>
          <w:rPr>
            <w:rStyle w:val="a4"/>
            <w:rFonts w:ascii="Arial" w:hAnsi="Arial" w:cs="Arial"/>
            <w:color w:val="000000"/>
          </w:rPr>
          <w:t>&lt; meta http-equiv="content-language" content="ru"&gt;</w:t>
        </w:r>
        <w:r>
          <w:rPr>
            <w:rFonts w:ascii="Arial" w:hAnsi="Arial" w:cs="Arial"/>
            <w:color w:val="000000"/>
          </w:rPr>
          <w:br/>
          <w:t>    &lt; meta http-equiv="content-type" content="text/html; charset=windows-1251"&gt;</w:t>
        </w:r>
        <w:r>
          <w:rPr>
            <w:rFonts w:ascii="Arial" w:hAnsi="Arial" w:cs="Arial"/>
            <w:color w:val="000000"/>
          </w:rPr>
          <w:br/>
          <w:t>    &lt; meta name="keywords" content="Перечень ключевых слов"&gt;</w:t>
        </w:r>
        <w:r>
          <w:rPr>
            <w:rFonts w:ascii="Arial" w:hAnsi="Arial" w:cs="Arial"/>
            <w:color w:val="000000"/>
          </w:rPr>
          <w:br/>
          <w:t xml:space="preserve">    &lt; meta name="description" content="Содержимое </w:t>
        </w:r>
        <w:proofErr w:type="gramStart"/>
        <w:r>
          <w:rPr>
            <w:rFonts w:ascii="Arial" w:hAnsi="Arial" w:cs="Arial"/>
            <w:color w:val="000000"/>
          </w:rPr>
          <w:t>мета-тега</w:t>
        </w:r>
        <w:proofErr w:type="gramEnd"/>
        <w:r>
          <w:rPr>
            <w:rFonts w:ascii="Arial" w:hAnsi="Arial" w:cs="Arial"/>
            <w:color w:val="000000"/>
          </w:rPr>
          <w:t xml:space="preserve"> «description»"&gt;</w:t>
        </w:r>
        <w:r>
          <w:rPr>
            <w:rFonts w:ascii="Arial" w:hAnsi="Arial" w:cs="Arial"/>
            <w:color w:val="000000"/>
          </w:rPr>
          <w:br/>
          <w:t>    &lt; title&gt;Содержимое мета-тега «title»&lt; /title&gt;</w:t>
        </w:r>
        <w:r>
          <w:rPr>
            <w:rFonts w:ascii="Arial" w:hAnsi="Arial" w:cs="Arial"/>
            <w:color w:val="000000"/>
          </w:rPr>
          <w:br/>
          <w:t>  &lt; /head&gt;</w:t>
        </w:r>
        <w:r>
          <w:rPr>
            <w:rFonts w:ascii="Arial" w:hAnsi="Arial" w:cs="Arial"/>
            <w:color w:val="000000"/>
          </w:rPr>
          <w:br/>
          <w:t>  &lt; body&gt;Основное содержимое страницы&lt; /body&gt;</w:t>
        </w:r>
        <w:r>
          <w:rPr>
            <w:rFonts w:ascii="Arial" w:hAnsi="Arial" w:cs="Arial"/>
            <w:color w:val="000000"/>
          </w:rPr>
          <w:br/>
          <w:t>&lt; /html&gt;</w:t>
        </w:r>
      </w:ins>
    </w:p>
    <w:p w:rsidR="00D94F4E" w:rsidRDefault="00D94F4E" w:rsidP="00D94F4E">
      <w:pPr>
        <w:spacing w:after="240"/>
        <w:ind w:left="720"/>
        <w:rPr>
          <w:ins w:id="94" w:author="Unknown"/>
          <w:rFonts w:ascii="Arial" w:hAnsi="Arial" w:cs="Arial"/>
          <w:color w:val="000000"/>
        </w:rPr>
      </w:pPr>
      <w:bookmarkStart w:id="95" w:name="4.3"/>
      <w:bookmarkEnd w:id="95"/>
    </w:p>
    <w:p w:rsidR="00D94F4E" w:rsidRDefault="00D94F4E" w:rsidP="00D94F4E">
      <w:pPr>
        <w:numPr>
          <w:ilvl w:val="0"/>
          <w:numId w:val="16"/>
        </w:numPr>
        <w:spacing w:before="100" w:beforeAutospacing="1" w:after="100" w:afterAutospacing="1" w:line="240" w:lineRule="auto"/>
        <w:rPr>
          <w:ins w:id="96" w:author="Unknown"/>
          <w:rFonts w:ascii="Arial" w:hAnsi="Arial" w:cs="Arial"/>
          <w:color w:val="000000"/>
        </w:rPr>
      </w:pPr>
      <w:ins w:id="97" w:author="Unknown">
        <w:r>
          <w:rPr>
            <w:rStyle w:val="a4"/>
            <w:rFonts w:ascii="Arial" w:hAnsi="Arial" w:cs="Arial"/>
            <w:color w:val="FF0000"/>
          </w:rPr>
          <w:t>refresh</w:t>
        </w:r>
        <w:r>
          <w:rPr>
            <w:rFonts w:ascii="Arial" w:hAnsi="Arial" w:cs="Arial"/>
            <w:color w:val="000000"/>
          </w:rPr>
          <w:t>— время (в секундах), через которое произойдет автоматическая перезагрузка документа или переход на другую html-страницу с заданным адресом (url). Например, чтобы производить атоматическую перезагрузку документа каждые 30 секунд, нужно вставить этот мета-тег так:</w:t>
        </w:r>
      </w:ins>
    </w:p>
    <w:p w:rsidR="00D94F4E" w:rsidRDefault="00D94F4E" w:rsidP="00D94F4E">
      <w:pPr>
        <w:shd w:val="clear" w:color="auto" w:fill="EEEEEE"/>
        <w:spacing w:before="100" w:beforeAutospacing="1" w:after="100" w:afterAutospacing="1"/>
        <w:ind w:left="720"/>
        <w:rPr>
          <w:ins w:id="98" w:author="Unknown"/>
          <w:rFonts w:ascii="Arial" w:hAnsi="Arial" w:cs="Arial"/>
          <w:color w:val="000000"/>
        </w:rPr>
      </w:pPr>
      <w:ins w:id="99" w:author="Unknown">
        <w:r>
          <w:rPr>
            <w:rFonts w:ascii="Arial" w:hAnsi="Arial" w:cs="Arial"/>
            <w:color w:val="000000"/>
          </w:rPr>
          <w:t>&lt; html&gt;</w:t>
        </w:r>
        <w:r>
          <w:rPr>
            <w:rFonts w:ascii="Arial" w:hAnsi="Arial" w:cs="Arial"/>
            <w:color w:val="000000"/>
          </w:rPr>
          <w:br/>
          <w:t>  &lt; head&gt;</w:t>
        </w:r>
        <w:r>
          <w:rPr>
            <w:rFonts w:ascii="Arial" w:hAnsi="Arial" w:cs="Arial"/>
            <w:color w:val="000000"/>
          </w:rPr>
          <w:br/>
          <w:t>    </w:t>
        </w:r>
        <w:r>
          <w:rPr>
            <w:rStyle w:val="a4"/>
            <w:rFonts w:ascii="Arial" w:hAnsi="Arial" w:cs="Arial"/>
            <w:color w:val="000000"/>
          </w:rPr>
          <w:t>&lt; meta http-equiv="refresh" content="30"&gt;</w:t>
        </w:r>
        <w:r>
          <w:rPr>
            <w:rFonts w:ascii="Arial" w:hAnsi="Arial" w:cs="Arial"/>
            <w:color w:val="000000"/>
          </w:rPr>
          <w:br/>
          <w:t>    &lt; meta http-equiv="content-type" content="text/html; charset=windows-1251"&gt;</w:t>
        </w:r>
        <w:r>
          <w:rPr>
            <w:rFonts w:ascii="Arial" w:hAnsi="Arial" w:cs="Arial"/>
            <w:color w:val="000000"/>
          </w:rPr>
          <w:br/>
        </w:r>
        <w:r>
          <w:rPr>
            <w:rFonts w:ascii="Arial" w:hAnsi="Arial" w:cs="Arial"/>
            <w:color w:val="000000"/>
          </w:rPr>
          <w:lastRenderedPageBreak/>
          <w:t>    &lt; meta name="keywords" content="Перечень ключевых слов"&gt;</w:t>
        </w:r>
        <w:r>
          <w:rPr>
            <w:rFonts w:ascii="Arial" w:hAnsi="Arial" w:cs="Arial"/>
            <w:color w:val="000000"/>
          </w:rPr>
          <w:br/>
          <w:t xml:space="preserve">    &lt; meta name="description" content="Содержимое </w:t>
        </w:r>
        <w:proofErr w:type="gramStart"/>
        <w:r>
          <w:rPr>
            <w:rFonts w:ascii="Arial" w:hAnsi="Arial" w:cs="Arial"/>
            <w:color w:val="000000"/>
          </w:rPr>
          <w:t>мета-тега</w:t>
        </w:r>
        <w:proofErr w:type="gramEnd"/>
        <w:r>
          <w:rPr>
            <w:rFonts w:ascii="Arial" w:hAnsi="Arial" w:cs="Arial"/>
            <w:color w:val="000000"/>
          </w:rPr>
          <w:t xml:space="preserve"> «description»"&gt;</w:t>
        </w:r>
        <w:r>
          <w:rPr>
            <w:rFonts w:ascii="Arial" w:hAnsi="Arial" w:cs="Arial"/>
            <w:color w:val="000000"/>
          </w:rPr>
          <w:br/>
          <w:t>    &lt; title&gt;Содержимое мета-тега «title»&lt; /title&gt;</w:t>
        </w:r>
        <w:r>
          <w:rPr>
            <w:rFonts w:ascii="Arial" w:hAnsi="Arial" w:cs="Arial"/>
            <w:color w:val="000000"/>
          </w:rPr>
          <w:br/>
          <w:t>  &lt; /head&gt;</w:t>
        </w:r>
        <w:r>
          <w:rPr>
            <w:rFonts w:ascii="Arial" w:hAnsi="Arial" w:cs="Arial"/>
            <w:color w:val="000000"/>
          </w:rPr>
          <w:br/>
          <w:t>  &lt; body&gt;Основное содержимое страницы&lt; /body&gt;</w:t>
        </w:r>
        <w:r>
          <w:rPr>
            <w:rFonts w:ascii="Arial" w:hAnsi="Arial" w:cs="Arial"/>
            <w:color w:val="000000"/>
          </w:rPr>
          <w:br/>
          <w:t>&lt; /html&gt;</w:t>
        </w:r>
      </w:ins>
    </w:p>
    <w:p w:rsidR="00D94F4E" w:rsidRDefault="00D94F4E" w:rsidP="00D94F4E">
      <w:pPr>
        <w:pStyle w:val="a3"/>
        <w:ind w:left="720"/>
        <w:rPr>
          <w:ins w:id="100" w:author="Unknown"/>
          <w:rFonts w:ascii="Arial" w:hAnsi="Arial" w:cs="Arial"/>
          <w:color w:val="000000"/>
          <w:sz w:val="22"/>
          <w:szCs w:val="22"/>
        </w:rPr>
      </w:pPr>
      <w:ins w:id="101" w:author="Unknown">
        <w:r>
          <w:rPr>
            <w:rFonts w:ascii="Arial" w:hAnsi="Arial" w:cs="Arial"/>
            <w:color w:val="000000"/>
            <w:sz w:val="22"/>
            <w:szCs w:val="22"/>
          </w:rPr>
          <w:t>А, чтобы, спустя 5 секунд, перейти на страницу по адресу http://www.seoded.ru/, нужно записать так:</w:t>
        </w:r>
      </w:ins>
    </w:p>
    <w:p w:rsidR="00D94F4E" w:rsidRDefault="00D94F4E" w:rsidP="00D94F4E">
      <w:pPr>
        <w:shd w:val="clear" w:color="auto" w:fill="EEEEEE"/>
        <w:spacing w:beforeAutospacing="1" w:afterAutospacing="1"/>
        <w:ind w:left="720"/>
        <w:rPr>
          <w:ins w:id="102" w:author="Unknown"/>
          <w:rFonts w:ascii="Arial" w:hAnsi="Arial" w:cs="Arial"/>
          <w:color w:val="000000"/>
        </w:rPr>
      </w:pPr>
      <w:ins w:id="103" w:author="Unknown">
        <w:r>
          <w:rPr>
            <w:rFonts w:ascii="Arial" w:hAnsi="Arial" w:cs="Arial"/>
            <w:color w:val="000000"/>
          </w:rPr>
          <w:t>&lt; html&gt;</w:t>
        </w:r>
        <w:r>
          <w:rPr>
            <w:rFonts w:ascii="Arial" w:hAnsi="Arial" w:cs="Arial"/>
            <w:color w:val="000000"/>
          </w:rPr>
          <w:br/>
          <w:t>  &lt; head&gt;</w:t>
        </w:r>
        <w:r>
          <w:rPr>
            <w:rFonts w:ascii="Arial" w:hAnsi="Arial" w:cs="Arial"/>
            <w:color w:val="000000"/>
          </w:rPr>
          <w:br/>
          <w:t>    </w:t>
        </w:r>
        <w:r>
          <w:rPr>
            <w:rStyle w:val="a4"/>
            <w:rFonts w:ascii="Arial" w:hAnsi="Arial" w:cs="Arial"/>
            <w:color w:val="000000"/>
          </w:rPr>
          <w:t>&lt; meta http-equiv="refresh" content="5;http://www.seoded.ru/"&gt;</w:t>
        </w:r>
        <w:r>
          <w:rPr>
            <w:rFonts w:ascii="Arial" w:hAnsi="Arial" w:cs="Arial"/>
            <w:color w:val="000000"/>
          </w:rPr>
          <w:br/>
          <w:t>    &lt; meta http-equiv="content-type" content="text/html; charset=windows-1251"&gt;</w:t>
        </w:r>
        <w:r>
          <w:rPr>
            <w:rFonts w:ascii="Arial" w:hAnsi="Arial" w:cs="Arial"/>
            <w:color w:val="000000"/>
          </w:rPr>
          <w:br/>
          <w:t>    &lt; meta name="keywords" content="Перечень ключевых слов"&gt;</w:t>
        </w:r>
        <w:r>
          <w:rPr>
            <w:rFonts w:ascii="Arial" w:hAnsi="Arial" w:cs="Arial"/>
            <w:color w:val="000000"/>
          </w:rPr>
          <w:br/>
          <w:t xml:space="preserve">    &lt; meta name="description" content="Содержимое </w:t>
        </w:r>
        <w:proofErr w:type="gramStart"/>
        <w:r>
          <w:rPr>
            <w:rFonts w:ascii="Arial" w:hAnsi="Arial" w:cs="Arial"/>
            <w:color w:val="000000"/>
          </w:rPr>
          <w:t>мета-тега</w:t>
        </w:r>
        <w:proofErr w:type="gramEnd"/>
        <w:r>
          <w:rPr>
            <w:rFonts w:ascii="Arial" w:hAnsi="Arial" w:cs="Arial"/>
            <w:color w:val="000000"/>
          </w:rPr>
          <w:t xml:space="preserve"> «description»"&gt;</w:t>
        </w:r>
        <w:r>
          <w:rPr>
            <w:rFonts w:ascii="Arial" w:hAnsi="Arial" w:cs="Arial"/>
            <w:color w:val="000000"/>
          </w:rPr>
          <w:br/>
          <w:t>    &lt; title&gt;Содержимое мета-тега «title»&lt; /title&gt;</w:t>
        </w:r>
        <w:r>
          <w:rPr>
            <w:rFonts w:ascii="Arial" w:hAnsi="Arial" w:cs="Arial"/>
            <w:color w:val="000000"/>
          </w:rPr>
          <w:br/>
          <w:t>  &lt; /head&gt;</w:t>
        </w:r>
        <w:r>
          <w:rPr>
            <w:rFonts w:ascii="Arial" w:hAnsi="Arial" w:cs="Arial"/>
            <w:color w:val="000000"/>
          </w:rPr>
          <w:br/>
          <w:t>  &lt; body&gt;Основное содержимое страницы&lt; /body&gt;</w:t>
        </w:r>
        <w:r>
          <w:rPr>
            <w:rFonts w:ascii="Arial" w:hAnsi="Arial" w:cs="Arial"/>
            <w:color w:val="000000"/>
          </w:rPr>
          <w:br/>
          <w:t>&lt; /html&gt;</w:t>
        </w:r>
      </w:ins>
    </w:p>
    <w:p w:rsidR="00D94F4E" w:rsidRDefault="00D94F4E" w:rsidP="00D94F4E">
      <w:pPr>
        <w:spacing w:after="240"/>
        <w:ind w:left="720"/>
        <w:rPr>
          <w:ins w:id="104" w:author="Unknown"/>
          <w:rFonts w:ascii="Arial" w:hAnsi="Arial" w:cs="Arial"/>
          <w:color w:val="000000"/>
        </w:rPr>
      </w:pPr>
      <w:bookmarkStart w:id="105" w:name="4.4"/>
      <w:bookmarkEnd w:id="105"/>
    </w:p>
    <w:p w:rsidR="00D94F4E" w:rsidRDefault="00D94F4E" w:rsidP="00D94F4E">
      <w:pPr>
        <w:numPr>
          <w:ilvl w:val="0"/>
          <w:numId w:val="16"/>
        </w:numPr>
        <w:spacing w:before="100" w:beforeAutospacing="1" w:after="240" w:line="240" w:lineRule="auto"/>
        <w:rPr>
          <w:ins w:id="106" w:author="Unknown"/>
          <w:rFonts w:ascii="Arial" w:hAnsi="Arial" w:cs="Arial"/>
          <w:color w:val="000000"/>
        </w:rPr>
      </w:pPr>
      <w:ins w:id="107" w:author="Unknown">
        <w:r>
          <w:rPr>
            <w:rStyle w:val="a4"/>
            <w:rFonts w:ascii="Arial" w:hAnsi="Arial" w:cs="Arial"/>
            <w:color w:val="FF0000"/>
          </w:rPr>
          <w:t>robots</w:t>
        </w:r>
        <w:r>
          <w:rPr>
            <w:rFonts w:ascii="Arial" w:hAnsi="Arial" w:cs="Arial"/>
            <w:color w:val="000000"/>
          </w:rPr>
          <w:t xml:space="preserve">— мета-тег, </w:t>
        </w:r>
        <w:proofErr w:type="gramStart"/>
        <w:r>
          <w:rPr>
            <w:rFonts w:ascii="Arial" w:hAnsi="Arial" w:cs="Arial"/>
            <w:color w:val="000000"/>
          </w:rPr>
          <w:t>который</w:t>
        </w:r>
        <w:proofErr w:type="gramEnd"/>
        <w:r>
          <w:rPr>
            <w:rFonts w:ascii="Arial" w:hAnsi="Arial" w:cs="Arial"/>
            <w:color w:val="000000"/>
          </w:rPr>
          <w:t xml:space="preserve"> отвечает за настройки индексирования страницы. У </w:t>
        </w:r>
        <w:proofErr w:type="gramStart"/>
        <w:r>
          <w:rPr>
            <w:rFonts w:ascii="Arial" w:hAnsi="Arial" w:cs="Arial"/>
            <w:color w:val="000000"/>
          </w:rPr>
          <w:t>мета-тега</w:t>
        </w:r>
        <w:proofErr w:type="gramEnd"/>
        <w:r>
          <w:rPr>
            <w:rFonts w:ascii="Arial" w:hAnsi="Arial" w:cs="Arial"/>
            <w:color w:val="000000"/>
          </w:rPr>
          <w:t xml:space="preserve"> «robots» могут быть следующие значения:</w:t>
        </w:r>
      </w:ins>
    </w:p>
    <w:p w:rsidR="00D94F4E" w:rsidRDefault="00D94F4E" w:rsidP="00D94F4E">
      <w:pPr>
        <w:numPr>
          <w:ilvl w:val="1"/>
          <w:numId w:val="16"/>
        </w:numPr>
        <w:spacing w:before="100" w:beforeAutospacing="1" w:after="100" w:afterAutospacing="1" w:line="240" w:lineRule="auto"/>
        <w:rPr>
          <w:ins w:id="108" w:author="Unknown"/>
          <w:rFonts w:ascii="Arial" w:hAnsi="Arial" w:cs="Arial"/>
          <w:color w:val="000000"/>
        </w:rPr>
      </w:pPr>
      <w:ins w:id="109" w:author="Unknown">
        <w:r>
          <w:rPr>
            <w:rStyle w:val="a4"/>
            <w:rFonts w:ascii="Arial" w:hAnsi="Arial" w:cs="Arial"/>
            <w:color w:val="000000"/>
          </w:rPr>
          <w:t>index</w:t>
        </w:r>
        <w:r>
          <w:rPr>
            <w:rFonts w:ascii="Arial" w:hAnsi="Arial" w:cs="Arial"/>
            <w:color w:val="000000"/>
          </w:rPr>
          <w:t>— страница индексируется;</w:t>
        </w:r>
      </w:ins>
    </w:p>
    <w:p w:rsidR="00D94F4E" w:rsidRDefault="00D94F4E" w:rsidP="00D94F4E">
      <w:pPr>
        <w:numPr>
          <w:ilvl w:val="1"/>
          <w:numId w:val="16"/>
        </w:numPr>
        <w:spacing w:before="100" w:beforeAutospacing="1" w:after="100" w:afterAutospacing="1" w:line="240" w:lineRule="auto"/>
        <w:rPr>
          <w:ins w:id="110" w:author="Unknown"/>
          <w:rFonts w:ascii="Arial" w:hAnsi="Arial" w:cs="Arial"/>
          <w:color w:val="000000"/>
        </w:rPr>
      </w:pPr>
      <w:ins w:id="111" w:author="Unknown">
        <w:r>
          <w:rPr>
            <w:rStyle w:val="a4"/>
            <w:rFonts w:ascii="Arial" w:hAnsi="Arial" w:cs="Arial"/>
            <w:color w:val="000000"/>
          </w:rPr>
          <w:t>noindex</w:t>
        </w:r>
        <w:r>
          <w:rPr>
            <w:rFonts w:ascii="Arial" w:hAnsi="Arial" w:cs="Arial"/>
            <w:color w:val="000000"/>
          </w:rPr>
          <w:t>— страница не индексируется;</w:t>
        </w:r>
      </w:ins>
    </w:p>
    <w:p w:rsidR="00D94F4E" w:rsidRDefault="00D94F4E" w:rsidP="00D94F4E">
      <w:pPr>
        <w:numPr>
          <w:ilvl w:val="1"/>
          <w:numId w:val="16"/>
        </w:numPr>
        <w:spacing w:before="100" w:beforeAutospacing="1" w:after="100" w:afterAutospacing="1" w:line="240" w:lineRule="auto"/>
        <w:rPr>
          <w:ins w:id="112" w:author="Unknown"/>
          <w:rFonts w:ascii="Arial" w:hAnsi="Arial" w:cs="Arial"/>
          <w:color w:val="000000"/>
        </w:rPr>
      </w:pPr>
      <w:ins w:id="113" w:author="Unknown">
        <w:r>
          <w:rPr>
            <w:rStyle w:val="a4"/>
            <w:rFonts w:ascii="Arial" w:hAnsi="Arial" w:cs="Arial"/>
            <w:color w:val="000000"/>
          </w:rPr>
          <w:t>follow</w:t>
        </w:r>
        <w:r>
          <w:rPr>
            <w:rFonts w:ascii="Arial" w:hAnsi="Arial" w:cs="Arial"/>
            <w:color w:val="000000"/>
          </w:rPr>
          <w:t>— гиперссылки на странице учитываются;</w:t>
        </w:r>
      </w:ins>
    </w:p>
    <w:p w:rsidR="00D94F4E" w:rsidRDefault="00D94F4E" w:rsidP="00D94F4E">
      <w:pPr>
        <w:numPr>
          <w:ilvl w:val="1"/>
          <w:numId w:val="16"/>
        </w:numPr>
        <w:spacing w:before="100" w:beforeAutospacing="1" w:after="100" w:afterAutospacing="1" w:line="240" w:lineRule="auto"/>
        <w:rPr>
          <w:ins w:id="114" w:author="Unknown"/>
          <w:rFonts w:ascii="Arial" w:hAnsi="Arial" w:cs="Arial"/>
          <w:color w:val="000000"/>
        </w:rPr>
      </w:pPr>
      <w:ins w:id="115" w:author="Unknown">
        <w:r>
          <w:rPr>
            <w:rStyle w:val="a4"/>
            <w:rFonts w:ascii="Arial" w:hAnsi="Arial" w:cs="Arial"/>
            <w:color w:val="000000"/>
          </w:rPr>
          <w:t>nofollow</w:t>
        </w:r>
        <w:r>
          <w:rPr>
            <w:rFonts w:ascii="Arial" w:hAnsi="Arial" w:cs="Arial"/>
            <w:color w:val="000000"/>
          </w:rPr>
          <w:t>— гиперссылки на странице не учитываются</w:t>
        </w:r>
      </w:ins>
    </w:p>
    <w:p w:rsidR="00D94F4E" w:rsidRDefault="00D94F4E" w:rsidP="00D94F4E">
      <w:pPr>
        <w:numPr>
          <w:ilvl w:val="1"/>
          <w:numId w:val="16"/>
        </w:numPr>
        <w:spacing w:before="100" w:beforeAutospacing="1" w:after="100" w:afterAutospacing="1" w:line="240" w:lineRule="auto"/>
        <w:rPr>
          <w:ins w:id="116" w:author="Unknown"/>
          <w:rFonts w:ascii="Arial" w:hAnsi="Arial" w:cs="Arial"/>
          <w:color w:val="000000"/>
        </w:rPr>
      </w:pPr>
      <w:ins w:id="117" w:author="Unknown">
        <w:r>
          <w:rPr>
            <w:rStyle w:val="a4"/>
            <w:rFonts w:ascii="Arial" w:hAnsi="Arial" w:cs="Arial"/>
            <w:color w:val="000000"/>
          </w:rPr>
          <w:t>all</w:t>
        </w:r>
        <w:r>
          <w:rPr>
            <w:rFonts w:ascii="Arial" w:hAnsi="Arial" w:cs="Arial"/>
            <w:color w:val="000000"/>
          </w:rPr>
          <w:t xml:space="preserve">— заменяет «index» и «follow», т.е. страница </w:t>
        </w:r>
        <w:proofErr w:type="gramStart"/>
        <w:r>
          <w:rPr>
            <w:rFonts w:ascii="Arial" w:hAnsi="Arial" w:cs="Arial"/>
            <w:color w:val="000000"/>
          </w:rPr>
          <w:t>индексируется</w:t>
        </w:r>
        <w:proofErr w:type="gramEnd"/>
        <w:r>
          <w:rPr>
            <w:rFonts w:ascii="Arial" w:hAnsi="Arial" w:cs="Arial"/>
            <w:color w:val="000000"/>
          </w:rPr>
          <w:t xml:space="preserve"> и гиперссылки на ней учитываются (действует по умолчанию);</w:t>
        </w:r>
      </w:ins>
    </w:p>
    <w:p w:rsidR="00D94F4E" w:rsidRDefault="00D94F4E" w:rsidP="00D94F4E">
      <w:pPr>
        <w:numPr>
          <w:ilvl w:val="1"/>
          <w:numId w:val="16"/>
        </w:numPr>
        <w:spacing w:before="100" w:beforeAutospacing="1" w:after="100" w:afterAutospacing="1" w:line="240" w:lineRule="auto"/>
        <w:rPr>
          <w:ins w:id="118" w:author="Unknown"/>
          <w:rFonts w:ascii="Arial" w:hAnsi="Arial" w:cs="Arial"/>
          <w:color w:val="000000"/>
        </w:rPr>
      </w:pPr>
      <w:ins w:id="119" w:author="Unknown">
        <w:r>
          <w:rPr>
            <w:rStyle w:val="a4"/>
            <w:rFonts w:ascii="Arial" w:hAnsi="Arial" w:cs="Arial"/>
            <w:color w:val="000000"/>
          </w:rPr>
          <w:t>none</w:t>
        </w:r>
        <w:r>
          <w:rPr>
            <w:rFonts w:ascii="Arial" w:hAnsi="Arial" w:cs="Arial"/>
            <w:color w:val="000000"/>
          </w:rPr>
          <w:t>— заменяет «noindex» и «nofollow», т.е. страница не индексируется и гиперссылки на ней не учитываются.</w:t>
        </w:r>
      </w:ins>
    </w:p>
    <w:p w:rsidR="00D94F4E" w:rsidRDefault="00D94F4E" w:rsidP="00D94F4E">
      <w:pPr>
        <w:pStyle w:val="a3"/>
        <w:ind w:left="720"/>
        <w:rPr>
          <w:ins w:id="120" w:author="Unknown"/>
          <w:rFonts w:ascii="Arial" w:hAnsi="Arial" w:cs="Arial"/>
          <w:color w:val="000000"/>
          <w:sz w:val="22"/>
          <w:szCs w:val="22"/>
        </w:rPr>
      </w:pPr>
      <w:ins w:id="121" w:author="Unknown">
        <w:r>
          <w:rPr>
            <w:rFonts w:ascii="Arial" w:hAnsi="Arial" w:cs="Arial"/>
            <w:color w:val="000000"/>
            <w:sz w:val="22"/>
            <w:szCs w:val="22"/>
          </w:rPr>
          <w:t xml:space="preserve">Код для вставки </w:t>
        </w:r>
        <w:proofErr w:type="gramStart"/>
        <w:r>
          <w:rPr>
            <w:rFonts w:ascii="Arial" w:hAnsi="Arial" w:cs="Arial"/>
            <w:color w:val="000000"/>
            <w:sz w:val="22"/>
            <w:szCs w:val="22"/>
          </w:rPr>
          <w:t>мета-тега</w:t>
        </w:r>
        <w:proofErr w:type="gramEnd"/>
        <w:r>
          <w:rPr>
            <w:rFonts w:ascii="Arial" w:hAnsi="Arial" w:cs="Arial"/>
            <w:color w:val="000000"/>
            <w:sz w:val="22"/>
            <w:szCs w:val="22"/>
          </w:rPr>
          <w:t xml:space="preserve"> «robots»:</w:t>
        </w:r>
      </w:ins>
    </w:p>
    <w:p w:rsidR="00D94F4E" w:rsidRDefault="00D94F4E" w:rsidP="00D94F4E">
      <w:pPr>
        <w:shd w:val="clear" w:color="auto" w:fill="EEEEEE"/>
        <w:spacing w:beforeAutospacing="1" w:afterAutospacing="1"/>
        <w:ind w:left="720"/>
        <w:rPr>
          <w:ins w:id="122" w:author="Unknown"/>
          <w:rFonts w:ascii="Arial" w:hAnsi="Arial" w:cs="Arial"/>
          <w:color w:val="000000"/>
        </w:rPr>
      </w:pPr>
      <w:ins w:id="123" w:author="Unknown">
        <w:r>
          <w:rPr>
            <w:rFonts w:ascii="Arial" w:hAnsi="Arial" w:cs="Arial"/>
            <w:color w:val="000000"/>
          </w:rPr>
          <w:t>&lt; html&gt;</w:t>
        </w:r>
        <w:r>
          <w:rPr>
            <w:rFonts w:ascii="Arial" w:hAnsi="Arial" w:cs="Arial"/>
            <w:color w:val="000000"/>
          </w:rPr>
          <w:br/>
          <w:t>  &lt; head&gt;</w:t>
        </w:r>
        <w:r>
          <w:rPr>
            <w:rFonts w:ascii="Arial" w:hAnsi="Arial" w:cs="Arial"/>
            <w:color w:val="000000"/>
          </w:rPr>
          <w:br/>
          <w:t>    </w:t>
        </w:r>
        <w:r>
          <w:rPr>
            <w:rStyle w:val="a4"/>
            <w:rFonts w:ascii="Arial" w:hAnsi="Arial" w:cs="Arial"/>
            <w:color w:val="000000"/>
          </w:rPr>
          <w:t>&lt; meta name="robots" content="noindex, nofollow"&gt;</w:t>
        </w:r>
        <w:r>
          <w:rPr>
            <w:rFonts w:ascii="Arial" w:hAnsi="Arial" w:cs="Arial"/>
            <w:color w:val="000000"/>
          </w:rPr>
          <w:br/>
          <w:t>    &lt; meta http-equiv="content-type" content="text/html; charset=windows-1251"&gt;</w:t>
        </w:r>
        <w:r>
          <w:rPr>
            <w:rFonts w:ascii="Arial" w:hAnsi="Arial" w:cs="Arial"/>
            <w:color w:val="000000"/>
          </w:rPr>
          <w:br/>
          <w:t>    &lt; meta name="keywords" content="Перечень ключевых слов"&gt;</w:t>
        </w:r>
        <w:r>
          <w:rPr>
            <w:rFonts w:ascii="Arial" w:hAnsi="Arial" w:cs="Arial"/>
            <w:color w:val="000000"/>
          </w:rPr>
          <w:br/>
          <w:t xml:space="preserve">    &lt; meta name="description" content="Содержимое </w:t>
        </w:r>
        <w:proofErr w:type="gramStart"/>
        <w:r>
          <w:rPr>
            <w:rFonts w:ascii="Arial" w:hAnsi="Arial" w:cs="Arial"/>
            <w:color w:val="000000"/>
          </w:rPr>
          <w:t>мета-тега</w:t>
        </w:r>
        <w:proofErr w:type="gramEnd"/>
        <w:r>
          <w:rPr>
            <w:rFonts w:ascii="Arial" w:hAnsi="Arial" w:cs="Arial"/>
            <w:color w:val="000000"/>
          </w:rPr>
          <w:t xml:space="preserve"> «description»"&gt;</w:t>
        </w:r>
        <w:r>
          <w:rPr>
            <w:rFonts w:ascii="Arial" w:hAnsi="Arial" w:cs="Arial"/>
            <w:color w:val="000000"/>
          </w:rPr>
          <w:br/>
          <w:t>    &lt; title&gt;Содержимое мета-тега «title»&lt; /title&gt;</w:t>
        </w:r>
        <w:r>
          <w:rPr>
            <w:rFonts w:ascii="Arial" w:hAnsi="Arial" w:cs="Arial"/>
            <w:color w:val="000000"/>
          </w:rPr>
          <w:br/>
          <w:t>  &lt; /head&gt;</w:t>
        </w:r>
        <w:r>
          <w:rPr>
            <w:rFonts w:ascii="Arial" w:hAnsi="Arial" w:cs="Arial"/>
            <w:color w:val="000000"/>
          </w:rPr>
          <w:br/>
          <w:t>  &lt; body&gt;Основное содержимое страницы&lt; /body&gt;</w:t>
        </w:r>
        <w:r>
          <w:rPr>
            <w:rFonts w:ascii="Arial" w:hAnsi="Arial" w:cs="Arial"/>
            <w:color w:val="000000"/>
          </w:rPr>
          <w:br/>
          <w:t>&lt; /html&gt;</w:t>
        </w:r>
      </w:ins>
    </w:p>
    <w:p w:rsidR="00D94F4E" w:rsidRDefault="00D94F4E" w:rsidP="00D94F4E">
      <w:pPr>
        <w:ind w:left="720"/>
        <w:rPr>
          <w:ins w:id="124" w:author="Unknown"/>
          <w:rFonts w:ascii="Arial" w:hAnsi="Arial" w:cs="Arial"/>
          <w:color w:val="000000"/>
        </w:rPr>
      </w:pPr>
      <w:ins w:id="125" w:author="Unknown">
        <w:r>
          <w:rPr>
            <w:rFonts w:ascii="Arial" w:hAnsi="Arial" w:cs="Arial"/>
            <w:color w:val="000000"/>
          </w:rPr>
          <w:br/>
        </w:r>
        <w:r>
          <w:rPr>
            <w:rFonts w:ascii="Arial" w:hAnsi="Arial" w:cs="Arial"/>
            <w:color w:val="000000"/>
          </w:rPr>
          <w:br/>
        </w:r>
        <w:bookmarkStart w:id="126" w:name="4.5"/>
        <w:bookmarkEnd w:id="126"/>
        <w:r>
          <w:rPr>
            <w:rStyle w:val="a4"/>
            <w:rFonts w:ascii="Arial" w:hAnsi="Arial" w:cs="Arial"/>
            <w:color w:val="FF0000"/>
          </w:rPr>
          <w:lastRenderedPageBreak/>
          <w:t>author</w:t>
        </w:r>
        <w:r>
          <w:rPr>
            <w:rFonts w:ascii="Arial" w:hAnsi="Arial" w:cs="Arial"/>
            <w:color w:val="000000"/>
          </w:rPr>
          <w:t>и</w:t>
        </w:r>
        <w:r>
          <w:rPr>
            <w:rStyle w:val="a4"/>
            <w:rFonts w:ascii="Arial" w:hAnsi="Arial" w:cs="Arial"/>
            <w:color w:val="FF0000"/>
          </w:rPr>
          <w:t>copyright</w:t>
        </w:r>
        <w:r>
          <w:rPr>
            <w:rFonts w:ascii="Arial" w:hAnsi="Arial" w:cs="Arial"/>
            <w:color w:val="000000"/>
          </w:rPr>
          <w:t xml:space="preserve">— мета-теги, </w:t>
        </w:r>
        <w:proofErr w:type="gramStart"/>
        <w:r>
          <w:rPr>
            <w:rFonts w:ascii="Arial" w:hAnsi="Arial" w:cs="Arial"/>
            <w:color w:val="000000"/>
          </w:rPr>
          <w:t>которые</w:t>
        </w:r>
        <w:proofErr w:type="gramEnd"/>
        <w:r>
          <w:rPr>
            <w:rFonts w:ascii="Arial" w:hAnsi="Arial" w:cs="Arial"/>
            <w:color w:val="000000"/>
          </w:rPr>
          <w:t xml:space="preserve"> позволяют указать авторство и владельца контента на странице. HTML-код для вставки:</w:t>
        </w:r>
      </w:ins>
    </w:p>
    <w:p w:rsidR="00D94F4E" w:rsidRDefault="00D94F4E" w:rsidP="00D94F4E">
      <w:pPr>
        <w:shd w:val="clear" w:color="auto" w:fill="EEEEEE"/>
        <w:ind w:left="720"/>
        <w:rPr>
          <w:ins w:id="127" w:author="Unknown"/>
          <w:rFonts w:ascii="Arial" w:hAnsi="Arial" w:cs="Arial"/>
          <w:color w:val="000000"/>
        </w:rPr>
      </w:pPr>
      <w:proofErr w:type="gramStart"/>
      <w:ins w:id="128" w:author="Unknown">
        <w:r>
          <w:rPr>
            <w:rFonts w:ascii="Arial" w:hAnsi="Arial" w:cs="Arial"/>
            <w:color w:val="000000"/>
          </w:rPr>
          <w:t>&lt; html&gt;</w:t>
        </w:r>
        <w:r>
          <w:rPr>
            <w:rFonts w:ascii="Arial" w:hAnsi="Arial" w:cs="Arial"/>
            <w:color w:val="000000"/>
          </w:rPr>
          <w:br/>
          <w:t>  &lt; head&gt;</w:t>
        </w:r>
        <w:r>
          <w:rPr>
            <w:rFonts w:ascii="Arial" w:hAnsi="Arial" w:cs="Arial"/>
            <w:color w:val="000000"/>
          </w:rPr>
          <w:br/>
          <w:t>    </w:t>
        </w:r>
        <w:r>
          <w:rPr>
            <w:rStyle w:val="a4"/>
            <w:rFonts w:ascii="Arial" w:hAnsi="Arial" w:cs="Arial"/>
            <w:color w:val="000000"/>
          </w:rPr>
          <w:t>&lt; meta name="author" content="Алексей Востров"&gt;</w:t>
        </w:r>
        <w:r>
          <w:rPr>
            <w:rFonts w:ascii="Arial" w:hAnsi="Arial" w:cs="Arial"/>
            <w:color w:val="000000"/>
          </w:rPr>
          <w:br/>
          <w:t>    </w:t>
        </w:r>
        <w:r>
          <w:rPr>
            <w:rStyle w:val="a4"/>
            <w:rFonts w:ascii="Arial" w:hAnsi="Arial" w:cs="Arial"/>
            <w:color w:val="000000"/>
          </w:rPr>
          <w:t>&lt; meta name="copyright" content="Все права принадлежат Алексею Вострову"&gt;</w:t>
        </w:r>
        <w:r>
          <w:rPr>
            <w:rFonts w:ascii="Arial" w:hAnsi="Arial" w:cs="Arial"/>
            <w:color w:val="000000"/>
          </w:rPr>
          <w:br/>
          <w:t>    &lt; meta http-equiv="content-type" content="text/html; charset=windows-1251"&gt;</w:t>
        </w:r>
        <w:r>
          <w:rPr>
            <w:rFonts w:ascii="Arial" w:hAnsi="Arial" w:cs="Arial"/>
            <w:color w:val="000000"/>
          </w:rPr>
          <w:br/>
          <w:t>    &lt; meta name="keywords" content="Перечень ключевых слов"&gt;</w:t>
        </w:r>
        <w:r>
          <w:rPr>
            <w:rFonts w:ascii="Arial" w:hAnsi="Arial" w:cs="Arial"/>
            <w:color w:val="000000"/>
          </w:rPr>
          <w:br/>
          <w:t>    &lt; meta name="description" content="Содержимое мета-тега «description»"&gt;</w:t>
        </w:r>
        <w:r>
          <w:rPr>
            <w:rFonts w:ascii="Arial" w:hAnsi="Arial" w:cs="Arial"/>
            <w:color w:val="000000"/>
          </w:rPr>
          <w:br/>
          <w:t>    &lt; title&gt;Содержимое мета-тега «title»&lt; /title&gt;</w:t>
        </w:r>
        <w:r>
          <w:rPr>
            <w:rFonts w:ascii="Arial" w:hAnsi="Arial" w:cs="Arial"/>
            <w:color w:val="000000"/>
          </w:rPr>
          <w:br/>
          <w:t>  &lt; /head&gt;</w:t>
        </w:r>
        <w:r>
          <w:rPr>
            <w:rFonts w:ascii="Arial" w:hAnsi="Arial" w:cs="Arial"/>
            <w:color w:val="000000"/>
          </w:rPr>
          <w:br/>
          <w:t>  &lt; body&gt;Основное содержимое страницы&lt; /body&gt;</w:t>
        </w:r>
        <w:r>
          <w:rPr>
            <w:rFonts w:ascii="Arial" w:hAnsi="Arial" w:cs="Arial"/>
            <w:color w:val="000000"/>
          </w:rPr>
          <w:br/>
          <w:t>&lt; /html&gt;</w:t>
        </w:r>
        <w:proofErr w:type="gramEnd"/>
      </w:ins>
    </w:p>
    <w:p w:rsidR="00D94F4E" w:rsidRDefault="00D94F4E" w:rsidP="00D94F4E">
      <w:pPr>
        <w:pStyle w:val="2"/>
        <w:spacing w:before="750" w:beforeAutospacing="0" w:after="300" w:afterAutospacing="0" w:line="330" w:lineRule="atLeast"/>
        <w:rPr>
          <w:ins w:id="129" w:author="Unknown"/>
          <w:rFonts w:ascii="Century Gothic" w:hAnsi="Century Gothic" w:cs="Arial"/>
          <w:b w:val="0"/>
          <w:bCs w:val="0"/>
          <w:color w:val="000000"/>
          <w:sz w:val="30"/>
          <w:szCs w:val="30"/>
        </w:rPr>
      </w:pPr>
      <w:ins w:id="130" w:author="Unknown">
        <w:r>
          <w:rPr>
            <w:rFonts w:ascii="Century Gothic" w:hAnsi="Century Gothic" w:cs="Arial"/>
            <w:b w:val="0"/>
            <w:bCs w:val="0"/>
            <w:color w:val="000000"/>
            <w:sz w:val="30"/>
            <w:szCs w:val="30"/>
          </w:rPr>
          <w:t>§ 5. Заключение</w:t>
        </w:r>
      </w:ins>
    </w:p>
    <w:p w:rsidR="00D94F4E" w:rsidRDefault="00D94F4E" w:rsidP="00D94F4E">
      <w:pPr>
        <w:pStyle w:val="a3"/>
        <w:rPr>
          <w:ins w:id="131" w:author="Unknown"/>
          <w:rFonts w:ascii="Arial" w:hAnsi="Arial" w:cs="Arial"/>
          <w:color w:val="000000"/>
          <w:sz w:val="22"/>
          <w:szCs w:val="22"/>
        </w:rPr>
      </w:pPr>
      <w:ins w:id="132" w:author="Unknown">
        <w:r>
          <w:rPr>
            <w:rFonts w:ascii="Arial" w:hAnsi="Arial" w:cs="Arial"/>
            <w:color w:val="000000"/>
            <w:sz w:val="22"/>
            <w:szCs w:val="22"/>
          </w:rPr>
          <w:t>   </w:t>
        </w:r>
        <w:r>
          <w:rPr>
            <w:rStyle w:val="pb"/>
            <w:rFonts w:ascii="Arial" w:hAnsi="Arial" w:cs="Arial"/>
            <w:color w:val="000000"/>
            <w:sz w:val="36"/>
            <w:szCs w:val="36"/>
          </w:rPr>
          <w:t>Э</w:t>
        </w:r>
        <w:r>
          <w:rPr>
            <w:rFonts w:ascii="Arial" w:hAnsi="Arial" w:cs="Arial"/>
            <w:color w:val="000000"/>
            <w:sz w:val="22"/>
            <w:szCs w:val="22"/>
          </w:rPr>
          <w:t>то все метатеги в HTML, которые будут нужны новичку. Остальные специфичны и могут понадобиться тебе после того, как наберешься опыта и будешь точно знать, что делаешь. Из всех же вышеперечисленных мной настоятельно рекомендую использовать на</w:t>
        </w:r>
        <w:r>
          <w:rPr>
            <w:rStyle w:val="a4"/>
            <w:rFonts w:ascii="Arial" w:hAnsi="Arial" w:cs="Arial"/>
            <w:color w:val="000000"/>
            <w:sz w:val="22"/>
            <w:szCs w:val="22"/>
          </w:rPr>
          <w:t>каждой</w:t>
        </w:r>
        <w:r>
          <w:rPr>
            <w:rFonts w:ascii="Arial" w:hAnsi="Arial" w:cs="Arial"/>
            <w:color w:val="000000"/>
            <w:sz w:val="22"/>
            <w:szCs w:val="22"/>
          </w:rPr>
          <w:t xml:space="preserve">странице твоего сайта </w:t>
        </w:r>
        <w:proofErr w:type="gramStart"/>
        <w:r>
          <w:rPr>
            <w:rFonts w:ascii="Arial" w:hAnsi="Arial" w:cs="Arial"/>
            <w:color w:val="000000"/>
            <w:sz w:val="22"/>
            <w:szCs w:val="22"/>
          </w:rPr>
          <w:t>следующие</w:t>
        </w:r>
        <w:proofErr w:type="gramEnd"/>
        <w:r>
          <w:rPr>
            <w:rFonts w:ascii="Arial" w:hAnsi="Arial" w:cs="Arial"/>
            <w:color w:val="000000"/>
            <w:sz w:val="22"/>
            <w:szCs w:val="22"/>
          </w:rPr>
          <w:t>:</w:t>
        </w:r>
      </w:ins>
    </w:p>
    <w:p w:rsidR="00D94F4E" w:rsidRDefault="00D94F4E" w:rsidP="00D94F4E">
      <w:pPr>
        <w:shd w:val="clear" w:color="auto" w:fill="EEEEEE"/>
        <w:rPr>
          <w:ins w:id="133" w:author="Unknown"/>
          <w:rFonts w:ascii="Arial" w:hAnsi="Arial" w:cs="Arial"/>
          <w:color w:val="000000"/>
        </w:rPr>
      </w:pPr>
      <w:ins w:id="134" w:author="Unknown">
        <w:r>
          <w:rPr>
            <w:rFonts w:ascii="Arial" w:hAnsi="Arial" w:cs="Arial"/>
            <w:color w:val="000000"/>
          </w:rPr>
          <w:t>&lt; head&gt;</w:t>
        </w:r>
        <w:r>
          <w:rPr>
            <w:rFonts w:ascii="Arial" w:hAnsi="Arial" w:cs="Arial"/>
            <w:color w:val="000000"/>
          </w:rPr>
          <w:br/>
          <w:t>  &lt; meta http-equiv="content-type" content="Тип документа и его кодировка"&gt;</w:t>
        </w:r>
        <w:r>
          <w:rPr>
            <w:rFonts w:ascii="Arial" w:hAnsi="Arial" w:cs="Arial"/>
            <w:color w:val="000000"/>
          </w:rPr>
          <w:br/>
          <w:t>  &lt; meta name="keywords" content="Твои ключевые слова"&gt;</w:t>
        </w:r>
        <w:r>
          <w:rPr>
            <w:rFonts w:ascii="Arial" w:hAnsi="Arial" w:cs="Arial"/>
            <w:color w:val="000000"/>
          </w:rPr>
          <w:br/>
          <w:t>  &lt; meta name="description" content="Твое описание страницы"&gt;</w:t>
        </w:r>
        <w:r>
          <w:rPr>
            <w:rFonts w:ascii="Arial" w:hAnsi="Arial" w:cs="Arial"/>
            <w:color w:val="000000"/>
          </w:rPr>
          <w:br/>
          <w:t>  &lt; title&gt;Заголовок страницы&lt; /title&gt;</w:t>
        </w:r>
        <w:r>
          <w:rPr>
            <w:rFonts w:ascii="Arial" w:hAnsi="Arial" w:cs="Arial"/>
            <w:color w:val="000000"/>
          </w:rPr>
          <w:br/>
          <w:t>&lt; /head&gt;</w:t>
        </w:r>
      </w:ins>
    </w:p>
    <w:p w:rsidR="00D94F4E" w:rsidRDefault="00D94F4E" w:rsidP="00D94F4E">
      <w:pPr>
        <w:pStyle w:val="a3"/>
        <w:rPr>
          <w:ins w:id="135" w:author="Unknown"/>
          <w:rFonts w:ascii="Arial" w:hAnsi="Arial" w:cs="Arial"/>
          <w:color w:val="000000"/>
          <w:sz w:val="22"/>
          <w:szCs w:val="22"/>
        </w:rPr>
      </w:pPr>
      <w:ins w:id="136" w:author="Unknown">
        <w:r>
          <w:rPr>
            <w:rFonts w:ascii="Arial" w:hAnsi="Arial" w:cs="Arial"/>
            <w:color w:val="000000"/>
            <w:sz w:val="22"/>
            <w:szCs w:val="22"/>
          </w:rPr>
          <w:t>   </w:t>
        </w:r>
        <w:r>
          <w:rPr>
            <w:rStyle w:val="pb"/>
            <w:rFonts w:ascii="Arial" w:hAnsi="Arial" w:cs="Arial"/>
            <w:color w:val="000000"/>
            <w:sz w:val="36"/>
            <w:szCs w:val="36"/>
          </w:rPr>
          <w:t>О</w:t>
        </w:r>
        <w:r>
          <w:rPr>
            <w:rFonts w:ascii="Arial" w:hAnsi="Arial" w:cs="Arial"/>
            <w:color w:val="000000"/>
            <w:sz w:val="22"/>
            <w:szCs w:val="22"/>
          </w:rPr>
          <w:t xml:space="preserve">стальные применяй по мере необходимости, но особо не заморачивайся. Помни, что </w:t>
        </w:r>
        <w:proofErr w:type="gramStart"/>
        <w:r>
          <w:rPr>
            <w:rFonts w:ascii="Arial" w:hAnsi="Arial" w:cs="Arial"/>
            <w:color w:val="000000"/>
            <w:sz w:val="22"/>
            <w:szCs w:val="22"/>
          </w:rPr>
          <w:t>мета-теги</w:t>
        </w:r>
        <w:proofErr w:type="gramEnd"/>
        <w:r>
          <w:rPr>
            <w:rFonts w:ascii="Arial" w:hAnsi="Arial" w:cs="Arial"/>
            <w:color w:val="000000"/>
            <w:sz w:val="22"/>
            <w:szCs w:val="22"/>
          </w:rPr>
          <w:t xml:space="preserve"> не сделают твой сайт интересным, они могут лишь помочь браузеру и web-серверу правильно отобразить страницы сайта, а поисковой системе их найти.</w:t>
        </w:r>
      </w:ins>
    </w:p>
    <w:p w:rsidR="00D94F4E" w:rsidRDefault="00D94F4E" w:rsidP="00D94F4E">
      <w:pPr>
        <w:pStyle w:val="a3"/>
        <w:rPr>
          <w:ins w:id="137" w:author="Unknown"/>
          <w:rFonts w:ascii="Arial" w:hAnsi="Arial" w:cs="Arial"/>
          <w:color w:val="000000"/>
          <w:sz w:val="22"/>
          <w:szCs w:val="22"/>
        </w:rPr>
      </w:pPr>
      <w:ins w:id="138" w:author="Unknown">
        <w:r>
          <w:rPr>
            <w:rFonts w:ascii="Arial" w:hAnsi="Arial" w:cs="Arial"/>
            <w:color w:val="000000"/>
            <w:sz w:val="22"/>
            <w:szCs w:val="22"/>
          </w:rPr>
          <w:t>   </w:t>
        </w:r>
        <w:r>
          <w:rPr>
            <w:rStyle w:val="pb"/>
            <w:rFonts w:ascii="Arial" w:hAnsi="Arial" w:cs="Arial"/>
            <w:color w:val="000000"/>
            <w:sz w:val="36"/>
            <w:szCs w:val="36"/>
          </w:rPr>
          <w:t>Н</w:t>
        </w:r>
        <w:r>
          <w:rPr>
            <w:rFonts w:ascii="Arial" w:hAnsi="Arial" w:cs="Arial"/>
            <w:color w:val="000000"/>
            <w:sz w:val="22"/>
            <w:szCs w:val="22"/>
          </w:rPr>
          <w:t>а этом раздел моего сайта</w:t>
        </w:r>
        <w:r>
          <w:rPr>
            <w:rFonts w:ascii="Arial" w:hAnsi="Arial" w:cs="Arial"/>
            <w:color w:val="000000"/>
            <w:sz w:val="22"/>
            <w:szCs w:val="22"/>
          </w:rPr>
          <w:fldChar w:fldCharType="begin"/>
        </w:r>
        <w:r>
          <w:rPr>
            <w:rFonts w:ascii="Arial" w:hAnsi="Arial" w:cs="Arial"/>
            <w:color w:val="000000"/>
            <w:sz w:val="22"/>
            <w:szCs w:val="22"/>
          </w:rPr>
          <w:instrText xml:space="preserve"> HYPERLINK "http://www.seoded.ru/beginner/osnovi_html.html" \o "Основы HTML" </w:instrText>
        </w:r>
        <w:r>
          <w:rPr>
            <w:rFonts w:ascii="Arial" w:hAnsi="Arial" w:cs="Arial"/>
            <w:color w:val="000000"/>
            <w:sz w:val="22"/>
            <w:szCs w:val="22"/>
          </w:rPr>
          <w:fldChar w:fldCharType="separate"/>
        </w:r>
        <w:r>
          <w:rPr>
            <w:rStyle w:val="ab"/>
            <w:rFonts w:ascii="Arial" w:hAnsi="Arial" w:cs="Arial"/>
            <w:color w:val="5B5B5B"/>
            <w:sz w:val="22"/>
            <w:szCs w:val="22"/>
          </w:rPr>
          <w:t>про основы HTML для начинающих</w:t>
        </w:r>
        <w:r>
          <w:rPr>
            <w:rFonts w:ascii="Arial" w:hAnsi="Arial" w:cs="Arial"/>
            <w:color w:val="000000"/>
            <w:sz w:val="22"/>
            <w:szCs w:val="22"/>
          </w:rPr>
          <w:fldChar w:fldCharType="end"/>
        </w:r>
        <w:r>
          <w:rPr>
            <w:rFonts w:ascii="Arial" w:hAnsi="Arial" w:cs="Arial"/>
            <w:color w:val="000000"/>
            <w:sz w:val="22"/>
            <w:szCs w:val="22"/>
          </w:rPr>
          <w:t>окончательно закончен и дальше речь пойдёт о том, с чего начать раскрутку и продвижение своего сайта в Интернете. Там же парочка моих советов из личного опыта по оптимизации страниц сайта. Жми на «Дальше».</w:t>
        </w:r>
      </w:ins>
    </w:p>
    <w:p w:rsidR="00D94F4E" w:rsidRDefault="00D94F4E" w:rsidP="00D94F4E">
      <w:pPr>
        <w:jc w:val="center"/>
        <w:rPr>
          <w:ins w:id="139" w:author="Unknown"/>
          <w:rFonts w:ascii="Arial" w:hAnsi="Arial" w:cs="Arial"/>
          <w:color w:val="000000"/>
        </w:rPr>
      </w:pPr>
      <w:ins w:id="140" w:author="Unknown">
        <w:r>
          <w:rPr>
            <w:rStyle w:val="a4"/>
            <w:rFonts w:ascii="Arial" w:hAnsi="Arial" w:cs="Arial"/>
            <w:color w:val="000000"/>
          </w:rPr>
          <w:fldChar w:fldCharType="begin"/>
        </w:r>
        <w:r>
          <w:rPr>
            <w:rStyle w:val="a4"/>
            <w:rFonts w:ascii="Arial" w:hAnsi="Arial" w:cs="Arial"/>
            <w:color w:val="000000"/>
          </w:rPr>
          <w:instrText xml:space="preserve"> HYPERLINK "http://www.seoded.ru/beginner/soderg.html" \o "Вернуться на страницу Содержание" </w:instrText>
        </w:r>
        <w:r>
          <w:rPr>
            <w:rStyle w:val="a4"/>
            <w:rFonts w:ascii="Arial" w:hAnsi="Arial" w:cs="Arial"/>
            <w:color w:val="000000"/>
          </w:rPr>
          <w:fldChar w:fldCharType="separate"/>
        </w:r>
        <w:r>
          <w:rPr>
            <w:rStyle w:val="ab"/>
            <w:rFonts w:ascii="Arial" w:hAnsi="Arial" w:cs="Arial"/>
            <w:b/>
            <w:bCs/>
            <w:color w:val="5B5B5B"/>
          </w:rPr>
          <w:t>Содержание</w:t>
        </w:r>
        <w:r>
          <w:rPr>
            <w:rStyle w:val="a4"/>
            <w:rFonts w:ascii="Arial" w:hAnsi="Arial" w:cs="Arial"/>
            <w:color w:val="000000"/>
          </w:rPr>
          <w:fldChar w:fldCharType="end"/>
        </w:r>
        <w:r>
          <w:rPr>
            <w:rFonts w:ascii="Arial" w:hAnsi="Arial" w:cs="Arial"/>
            <w:color w:val="000000"/>
          </w:rPr>
          <w:t>   </w:t>
        </w:r>
        <w:r>
          <w:rPr>
            <w:rStyle w:val="a4"/>
            <w:rFonts w:ascii="Arial" w:hAnsi="Arial" w:cs="Arial"/>
            <w:color w:val="000000"/>
          </w:rPr>
          <w:fldChar w:fldCharType="begin"/>
        </w:r>
        <w:r>
          <w:rPr>
            <w:rStyle w:val="a4"/>
            <w:rFonts w:ascii="Arial" w:hAnsi="Arial" w:cs="Arial"/>
            <w:color w:val="000000"/>
          </w:rPr>
          <w:instrText xml:space="preserve"> HYPERLINK "http://www.seoded.ru/beginner/raskrutka.html" \o "Дальше по пути прогресса" </w:instrText>
        </w:r>
        <w:r>
          <w:rPr>
            <w:rStyle w:val="a4"/>
            <w:rFonts w:ascii="Arial" w:hAnsi="Arial" w:cs="Arial"/>
            <w:color w:val="000000"/>
          </w:rPr>
          <w:fldChar w:fldCharType="separate"/>
        </w:r>
        <w:r>
          <w:rPr>
            <w:rStyle w:val="ab"/>
            <w:rFonts w:ascii="Arial" w:hAnsi="Arial" w:cs="Arial"/>
            <w:b/>
            <w:bCs/>
            <w:color w:val="5B5B5B"/>
          </w:rPr>
          <w:t>Дальше</w:t>
        </w:r>
        <w:r>
          <w:rPr>
            <w:rStyle w:val="a4"/>
            <w:rFonts w:ascii="Arial" w:hAnsi="Arial" w:cs="Arial"/>
            <w:color w:val="000000"/>
          </w:rPr>
          <w:fldChar w:fldCharType="end"/>
        </w:r>
      </w:ins>
    </w:p>
    <w:p w:rsidR="00D94F4E" w:rsidRDefault="00D94F4E" w:rsidP="00D94F4E">
      <w:pPr>
        <w:rPr>
          <w:rFonts w:ascii="Arial" w:hAnsi="Arial" w:cs="Arial"/>
          <w:color w:val="000000"/>
        </w:rPr>
      </w:pPr>
      <w:ins w:id="141" w:author="Unknown">
        <w:r>
          <w:rPr>
            <w:rFonts w:ascii="Arial" w:hAnsi="Arial" w:cs="Arial"/>
            <w:color w:val="000000"/>
          </w:rPr>
          <w:br/>
        </w:r>
        <w:r>
          <w:rPr>
            <w:rFonts w:ascii="Arial" w:hAnsi="Arial" w:cs="Arial"/>
            <w:color w:val="000000"/>
          </w:rPr>
          <w:br/>
          <w:t>Читать дальше:</w:t>
        </w:r>
        <w:r>
          <w:rPr>
            <w:rFonts w:ascii="Arial" w:hAnsi="Arial" w:cs="Arial"/>
            <w:color w:val="000000"/>
          </w:rPr>
          <w:fldChar w:fldCharType="begin"/>
        </w:r>
        <w:r>
          <w:rPr>
            <w:rFonts w:ascii="Arial" w:hAnsi="Arial" w:cs="Arial"/>
            <w:color w:val="000000"/>
          </w:rPr>
          <w:instrText xml:space="preserve"> HYPERLINK "http://www.seoded.ru/beginner/html/metategs.html" \l "ixzz4ZzOiBgex" </w:instrText>
        </w:r>
        <w:r>
          <w:rPr>
            <w:rFonts w:ascii="Arial" w:hAnsi="Arial" w:cs="Arial"/>
            <w:color w:val="000000"/>
          </w:rPr>
          <w:fldChar w:fldCharType="separate"/>
        </w:r>
        <w:r>
          <w:rPr>
            <w:rStyle w:val="ab"/>
            <w:rFonts w:ascii="Arial" w:hAnsi="Arial" w:cs="Arial"/>
            <w:color w:val="003399"/>
          </w:rPr>
          <w:t>http://www.seoded.ru/beginner/html/metategs.html#ixzz4ZzOiBgex</w:t>
        </w:r>
        <w:r>
          <w:rPr>
            <w:rFonts w:ascii="Arial" w:hAnsi="Arial" w:cs="Arial"/>
            <w:color w:val="000000"/>
          </w:rPr>
          <w:fldChar w:fldCharType="end"/>
        </w:r>
      </w:ins>
    </w:p>
    <w:p w:rsidR="00D94F4E" w:rsidRDefault="00D94F4E" w:rsidP="00D94F4E">
      <w:pPr>
        <w:rPr>
          <w:rFonts w:ascii="Arial" w:hAnsi="Arial" w:cs="Arial"/>
          <w:color w:val="000000"/>
        </w:rPr>
      </w:pPr>
    </w:p>
    <w:p w:rsidR="00D94F4E" w:rsidRDefault="00D94F4E" w:rsidP="00D94F4E">
      <w:pPr>
        <w:pStyle w:val="1"/>
        <w:spacing w:before="0" w:line="270" w:lineRule="atLeast"/>
        <w:jc w:val="center"/>
        <w:rPr>
          <w:rFonts w:ascii="Arial" w:hAnsi="Arial" w:cs="Arial"/>
          <w:color w:val="000000"/>
        </w:rPr>
      </w:pPr>
      <w:hyperlink r:id="rId42" w:tooltip="Создание таблиц в HTML" w:history="1">
        <w:r>
          <w:rPr>
            <w:rStyle w:val="ab"/>
            <w:rFonts w:ascii="Arial" w:hAnsi="Arial" w:cs="Arial"/>
            <w:color w:val="000000"/>
          </w:rPr>
          <w:t>Создание таблиц в HTML.</w:t>
        </w:r>
      </w:hyperlink>
    </w:p>
    <w:p w:rsidR="00D94F4E" w:rsidRDefault="00D94F4E" w:rsidP="00D94F4E">
      <w:pPr>
        <w:rPr>
          <w:rFonts w:ascii="Times New Roman" w:hAnsi="Times New Roman" w:cs="Times New Roman"/>
        </w:rPr>
      </w:pPr>
    </w:p>
    <w:p w:rsidR="00D94F4E" w:rsidRDefault="00D94F4E" w:rsidP="00D94F4E">
      <w:pPr>
        <w:pStyle w:val="a3"/>
        <w:spacing w:before="0" w:beforeAutospacing="0" w:after="270" w:afterAutospacing="0" w:line="270" w:lineRule="atLeast"/>
        <w:rPr>
          <w:rFonts w:ascii="Arial" w:hAnsi="Arial" w:cs="Arial"/>
          <w:color w:val="000000"/>
          <w:sz w:val="21"/>
          <w:szCs w:val="21"/>
        </w:rPr>
      </w:pPr>
      <w:r>
        <w:rPr>
          <w:rFonts w:ascii="Arial" w:hAnsi="Arial" w:cs="Arial"/>
          <w:color w:val="000000"/>
          <w:sz w:val="21"/>
          <w:szCs w:val="21"/>
        </w:rPr>
        <w:t>Таблицы - самый универсальный элемент при написании сайтов. Долгое время использовались таблицы с невидимыми границами для расположения блоков на странице сайта, а также для полной верстки страниц, а так как применение таблиц используется и в данное время, просто пока что более универсального способа еще нет, то изучить правила создания таблиц нужно обязательно!</w:t>
      </w:r>
    </w:p>
    <w:p w:rsidR="00D94F4E" w:rsidRDefault="00D94F4E" w:rsidP="00D94F4E">
      <w:pPr>
        <w:pStyle w:val="a3"/>
        <w:spacing w:before="0" w:beforeAutospacing="0" w:after="270" w:afterAutospacing="0" w:line="270" w:lineRule="atLeast"/>
        <w:jc w:val="center"/>
        <w:rPr>
          <w:rFonts w:ascii="Arial" w:hAnsi="Arial" w:cs="Arial"/>
          <w:color w:val="000000"/>
          <w:sz w:val="21"/>
          <w:szCs w:val="21"/>
        </w:rPr>
      </w:pPr>
      <w:r>
        <w:rPr>
          <w:rFonts w:ascii="Arial" w:hAnsi="Arial" w:cs="Arial"/>
          <w:noProof/>
          <w:color w:val="000000"/>
          <w:sz w:val="21"/>
          <w:szCs w:val="21"/>
        </w:rPr>
        <w:drawing>
          <wp:inline distT="0" distB="0" distL="0" distR="0">
            <wp:extent cx="2857500" cy="1428750"/>
            <wp:effectExtent l="19050" t="0" r="0" b="0"/>
            <wp:docPr id="22" name="Рисунок 22" descr="Создание таблиц в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Создание таблиц в HTML"/>
                    <pic:cNvPicPr>
                      <a:picLocks noChangeAspect="1" noChangeArrowheads="1"/>
                    </pic:cNvPicPr>
                  </pic:nvPicPr>
                  <pic:blipFill>
                    <a:blip r:embed="rId43" cstate="print"/>
                    <a:srcRect/>
                    <a:stretch>
                      <a:fillRect/>
                    </a:stretch>
                  </pic:blipFill>
                  <pic:spPr bwMode="auto">
                    <a:xfrm>
                      <a:off x="0" y="0"/>
                      <a:ext cx="2857500" cy="1428750"/>
                    </a:xfrm>
                    <a:prstGeom prst="rect">
                      <a:avLst/>
                    </a:prstGeom>
                    <a:noFill/>
                    <a:ln w="9525">
                      <a:noFill/>
                      <a:miter lim="800000"/>
                      <a:headEnd/>
                      <a:tailEnd/>
                    </a:ln>
                  </pic:spPr>
                </pic:pic>
              </a:graphicData>
            </a:graphic>
          </wp:inline>
        </w:drawing>
      </w:r>
    </w:p>
    <w:p w:rsidR="00D94F4E" w:rsidRDefault="00D94F4E" w:rsidP="00D94F4E">
      <w:pPr>
        <w:pStyle w:val="a3"/>
        <w:spacing w:before="0" w:beforeAutospacing="0" w:after="0" w:afterAutospacing="0" w:line="270" w:lineRule="atLeast"/>
        <w:rPr>
          <w:rFonts w:ascii="Arial" w:hAnsi="Arial" w:cs="Arial"/>
          <w:color w:val="000000"/>
          <w:sz w:val="21"/>
          <w:szCs w:val="21"/>
        </w:rPr>
      </w:pPr>
      <w:proofErr w:type="gramStart"/>
      <w:r>
        <w:rPr>
          <w:rFonts w:ascii="Arial" w:hAnsi="Arial" w:cs="Arial"/>
          <w:color w:val="000000"/>
          <w:sz w:val="21"/>
          <w:szCs w:val="21"/>
        </w:rPr>
        <w:t>Конечно</w:t>
      </w:r>
      <w:proofErr w:type="gramEnd"/>
      <w:r>
        <w:rPr>
          <w:rFonts w:ascii="Arial" w:hAnsi="Arial" w:cs="Arial"/>
          <w:color w:val="000000"/>
          <w:sz w:val="21"/>
          <w:szCs w:val="21"/>
        </w:rPr>
        <w:t xml:space="preserve"> сейчас можно полностью написать сайт используя блочный</w:t>
      </w:r>
      <w:r>
        <w:rPr>
          <w:rStyle w:val="apple-converted-space"/>
          <w:rFonts w:ascii="Arial" w:hAnsi="Arial" w:cs="Arial"/>
          <w:color w:val="000000"/>
          <w:sz w:val="21"/>
          <w:szCs w:val="21"/>
        </w:rPr>
        <w:t> </w:t>
      </w:r>
      <w:hyperlink r:id="rId44" w:tooltip="тег &lt;div&gt;" w:history="1">
        <w:r>
          <w:rPr>
            <w:rStyle w:val="ab"/>
            <w:rFonts w:ascii="Arial" w:hAnsi="Arial" w:cs="Arial"/>
            <w:color w:val="336633"/>
            <w:sz w:val="21"/>
            <w:szCs w:val="21"/>
          </w:rPr>
          <w:t>тег &lt;div&gt;</w:t>
        </w:r>
      </w:hyperlink>
      <w:r>
        <w:rPr>
          <w:rFonts w:ascii="Arial" w:hAnsi="Arial" w:cs="Arial"/>
          <w:color w:val="000000"/>
          <w:sz w:val="21"/>
          <w:szCs w:val="21"/>
        </w:rPr>
        <w:t>, тогда сайт получиться более легкий, так как практически все параметры стилей описываются в одельном файле, который подключается ко всем страницам, но даже в таком варианте очень часто прибегают к использованию таблиц при разработке шаблона. Так что знание и того и другого не только не помешает, но и сделает более универсальными возможности верстальщика.</w:t>
      </w:r>
    </w:p>
    <w:p w:rsidR="00D94F4E" w:rsidRDefault="00D94F4E" w:rsidP="00D94F4E">
      <w:pPr>
        <w:pStyle w:val="a3"/>
        <w:spacing w:before="0" w:beforeAutospacing="0" w:after="0" w:afterAutospacing="0" w:line="270" w:lineRule="atLeast"/>
        <w:rPr>
          <w:rFonts w:ascii="Arial" w:hAnsi="Arial" w:cs="Arial"/>
          <w:color w:val="000000"/>
          <w:sz w:val="21"/>
          <w:szCs w:val="21"/>
        </w:rPr>
      </w:pPr>
      <w:r>
        <w:rPr>
          <w:rFonts w:ascii="Arial" w:hAnsi="Arial" w:cs="Arial"/>
          <w:color w:val="000000"/>
          <w:sz w:val="21"/>
          <w:szCs w:val="21"/>
        </w:rPr>
        <w:t>Для более глубокого изучения нужно практиковаться, а чтобы создать более</w:t>
      </w:r>
      <w:r>
        <w:rPr>
          <w:rStyle w:val="apple-converted-space"/>
          <w:rFonts w:ascii="Arial" w:hAnsi="Arial" w:cs="Arial"/>
          <w:color w:val="000000"/>
          <w:sz w:val="21"/>
          <w:szCs w:val="21"/>
        </w:rPr>
        <w:t> </w:t>
      </w:r>
      <w:hyperlink r:id="rId45" w:tooltip="универсальный сайт" w:history="1">
        <w:r>
          <w:rPr>
            <w:rStyle w:val="ab"/>
            <w:rFonts w:ascii="Arial" w:hAnsi="Arial" w:cs="Arial"/>
            <w:color w:val="336633"/>
            <w:sz w:val="21"/>
            <w:szCs w:val="21"/>
          </w:rPr>
          <w:t>универсальный сайт</w:t>
        </w:r>
      </w:hyperlink>
      <w:r>
        <w:rPr>
          <w:rStyle w:val="apple-converted-space"/>
          <w:rFonts w:ascii="Arial" w:hAnsi="Arial" w:cs="Arial"/>
          <w:color w:val="000000"/>
          <w:sz w:val="21"/>
          <w:szCs w:val="21"/>
        </w:rPr>
        <w:t> </w:t>
      </w:r>
      <w:r>
        <w:rPr>
          <w:rFonts w:ascii="Arial" w:hAnsi="Arial" w:cs="Arial"/>
          <w:color w:val="000000"/>
          <w:sz w:val="21"/>
          <w:szCs w:val="21"/>
        </w:rPr>
        <w:t>- нужно больше учиться, а основные моменты будут представлены ниже, основной акцент ставиться на</w:t>
      </w:r>
      <w:r>
        <w:rPr>
          <w:rStyle w:val="apple-converted-space"/>
          <w:rFonts w:ascii="Arial" w:hAnsi="Arial" w:cs="Arial"/>
          <w:color w:val="000000"/>
          <w:sz w:val="21"/>
          <w:szCs w:val="21"/>
        </w:rPr>
        <w:t> </w:t>
      </w:r>
      <w:r>
        <w:rPr>
          <w:rStyle w:val="a4"/>
          <w:rFonts w:ascii="Arial" w:hAnsi="Arial" w:cs="Arial"/>
          <w:color w:val="000000"/>
          <w:sz w:val="21"/>
          <w:szCs w:val="21"/>
        </w:rPr>
        <w:t>примеры в написании таблиц</w:t>
      </w:r>
      <w:r>
        <w:rPr>
          <w:rFonts w:ascii="Arial" w:hAnsi="Arial" w:cs="Arial"/>
          <w:color w:val="000000"/>
          <w:sz w:val="21"/>
          <w:szCs w:val="21"/>
        </w:rPr>
        <w:t>. Лучше на примерах практиковаться, чем только читать теорию.</w:t>
      </w:r>
    </w:p>
    <w:p w:rsidR="00D94F4E" w:rsidRDefault="00D94F4E" w:rsidP="00D94F4E">
      <w:pPr>
        <w:rPr>
          <w:rFonts w:ascii="Times New Roman" w:hAnsi="Times New Roman" w:cs="Times New Roman"/>
          <w:sz w:val="24"/>
          <w:szCs w:val="24"/>
        </w:rPr>
      </w:pPr>
      <w:r>
        <w:rPr>
          <w:rFonts w:ascii="Arial" w:hAnsi="Arial" w:cs="Arial"/>
          <w:color w:val="000000"/>
          <w:sz w:val="18"/>
          <w:szCs w:val="18"/>
        </w:rPr>
        <w:br/>
      </w:r>
    </w:p>
    <w:p w:rsidR="00D94F4E" w:rsidRDefault="00D94F4E" w:rsidP="00D94F4E">
      <w:pPr>
        <w:pStyle w:val="2"/>
        <w:spacing w:before="0" w:beforeAutospacing="0" w:after="0" w:afterAutospacing="0" w:line="270" w:lineRule="atLeast"/>
        <w:jc w:val="center"/>
        <w:rPr>
          <w:rFonts w:ascii="Arial" w:hAnsi="Arial" w:cs="Arial"/>
          <w:color w:val="000000"/>
        </w:rPr>
      </w:pPr>
      <w:r>
        <w:rPr>
          <w:rFonts w:ascii="Arial" w:hAnsi="Arial" w:cs="Arial"/>
          <w:color w:val="000000"/>
        </w:rPr>
        <w:t>Описание тега &lt;table&gt;.</w:t>
      </w:r>
    </w:p>
    <w:p w:rsidR="00D94F4E" w:rsidRDefault="00D94F4E" w:rsidP="00D94F4E">
      <w:pPr>
        <w:rPr>
          <w:rFonts w:ascii="Times New Roman" w:hAnsi="Times New Roman" w:cs="Times New Roman"/>
        </w:rPr>
      </w:pPr>
      <w:r>
        <w:rPr>
          <w:rFonts w:ascii="Arial" w:hAnsi="Arial" w:cs="Arial"/>
          <w:color w:val="000000"/>
          <w:sz w:val="18"/>
          <w:szCs w:val="18"/>
        </w:rPr>
        <w:br/>
      </w:r>
    </w:p>
    <w:p w:rsidR="00D94F4E" w:rsidRDefault="00D94F4E" w:rsidP="00D94F4E">
      <w:pPr>
        <w:pStyle w:val="a3"/>
        <w:spacing w:before="0" w:beforeAutospacing="0" w:after="0" w:afterAutospacing="0" w:line="270" w:lineRule="atLeast"/>
        <w:rPr>
          <w:rFonts w:ascii="Arial" w:hAnsi="Arial" w:cs="Arial"/>
          <w:color w:val="000000"/>
          <w:sz w:val="21"/>
          <w:szCs w:val="21"/>
        </w:rPr>
      </w:pPr>
      <w:r>
        <w:rPr>
          <w:rFonts w:ascii="Arial" w:hAnsi="Arial" w:cs="Arial"/>
          <w:b/>
          <w:bCs/>
          <w:color w:val="000000"/>
          <w:sz w:val="21"/>
          <w:szCs w:val="21"/>
        </w:rPr>
        <w:t>Посмотрим простой пример таблицы и разберем по пунктам:</w:t>
      </w:r>
      <w:r>
        <w:rPr>
          <w:rStyle w:val="apple-converted-space"/>
          <w:rFonts w:ascii="Arial" w:hAnsi="Arial" w:cs="Arial"/>
          <w:color w:val="000000"/>
          <w:sz w:val="21"/>
          <w:szCs w:val="21"/>
        </w:rPr>
        <w:t> </w:t>
      </w:r>
    </w:p>
    <w:p w:rsidR="00D94F4E" w:rsidRDefault="00D94F4E" w:rsidP="00D94F4E">
      <w:pPr>
        <w:pStyle w:val="3"/>
        <w:spacing w:before="0" w:beforeAutospacing="0" w:after="0" w:afterAutospacing="0" w:line="270" w:lineRule="atLeast"/>
        <w:jc w:val="center"/>
        <w:rPr>
          <w:rFonts w:ascii="Arial" w:hAnsi="Arial" w:cs="Arial"/>
          <w:color w:val="000000"/>
        </w:rPr>
      </w:pPr>
      <w:r>
        <w:rPr>
          <w:rFonts w:ascii="Arial" w:hAnsi="Arial" w:cs="Arial"/>
          <w:color w:val="000000"/>
        </w:rPr>
        <w:t>структура таблицы.</w:t>
      </w:r>
    </w:p>
    <w:tbl>
      <w:tblPr>
        <w:tblW w:w="2000" w:type="pct"/>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777"/>
        <w:gridCol w:w="1988"/>
      </w:tblGrid>
      <w:tr w:rsidR="00D94F4E" w:rsidRPr="00D94F4E" w:rsidTr="00D94F4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F4E" w:rsidRDefault="00D94F4E">
            <w:pPr>
              <w:spacing w:line="270" w:lineRule="atLeast"/>
              <w:rPr>
                <w:rFonts w:ascii="Arial" w:hAnsi="Arial" w:cs="Arial"/>
                <w:color w:val="000000"/>
                <w:sz w:val="18"/>
                <w:szCs w:val="18"/>
              </w:rPr>
            </w:pPr>
            <w:r>
              <w:rPr>
                <w:rFonts w:ascii="Arial" w:hAnsi="Arial" w:cs="Arial"/>
                <w:color w:val="000000"/>
                <w:sz w:val="18"/>
                <w:szCs w:val="18"/>
              </w:rPr>
              <w:t>..таблица</w:t>
            </w:r>
            <w:r>
              <w:rPr>
                <w:rFonts w:ascii="Arial" w:hAnsi="Arial" w:cs="Arial"/>
                <w:color w:val="000000"/>
                <w:sz w:val="18"/>
                <w:szCs w:val="18"/>
              </w:rPr>
              <w:br/>
              <w:t>....строка</w:t>
            </w:r>
            <w:r>
              <w:rPr>
                <w:rFonts w:ascii="Arial" w:hAnsi="Arial" w:cs="Arial"/>
                <w:color w:val="000000"/>
                <w:sz w:val="18"/>
                <w:szCs w:val="18"/>
              </w:rPr>
              <w:br/>
              <w:t>.......ячейка..</w:t>
            </w:r>
            <w:proofErr w:type="gramStart"/>
            <w:r>
              <w:rPr>
                <w:rFonts w:ascii="Arial" w:hAnsi="Arial" w:cs="Arial"/>
                <w:color w:val="000000"/>
                <w:sz w:val="18"/>
                <w:szCs w:val="18"/>
              </w:rPr>
              <w:t>.я</w:t>
            </w:r>
            <w:proofErr w:type="gramEnd"/>
            <w:r>
              <w:rPr>
                <w:rFonts w:ascii="Arial" w:hAnsi="Arial" w:cs="Arial"/>
                <w:color w:val="000000"/>
                <w:sz w:val="18"/>
                <w:szCs w:val="18"/>
              </w:rPr>
              <w:t>чейка</w:t>
            </w:r>
            <w:r>
              <w:rPr>
                <w:rFonts w:ascii="Arial" w:hAnsi="Arial" w:cs="Arial"/>
                <w:color w:val="000000"/>
                <w:sz w:val="18"/>
                <w:szCs w:val="18"/>
              </w:rPr>
              <w:br/>
              <w:t>..../конец строки</w:t>
            </w:r>
            <w:r>
              <w:rPr>
                <w:rFonts w:ascii="Arial" w:hAnsi="Arial" w:cs="Arial"/>
                <w:color w:val="000000"/>
                <w:sz w:val="18"/>
                <w:szCs w:val="18"/>
              </w:rPr>
              <w:br/>
              <w:t>..строка</w:t>
            </w:r>
            <w:r>
              <w:rPr>
                <w:rFonts w:ascii="Arial" w:hAnsi="Arial" w:cs="Arial"/>
                <w:color w:val="000000"/>
                <w:sz w:val="18"/>
                <w:szCs w:val="18"/>
              </w:rPr>
              <w:br/>
              <w:t>.......ячейка...ячейка</w:t>
            </w:r>
            <w:r>
              <w:rPr>
                <w:rFonts w:ascii="Arial" w:hAnsi="Arial" w:cs="Arial"/>
                <w:color w:val="000000"/>
                <w:sz w:val="18"/>
                <w:szCs w:val="18"/>
              </w:rPr>
              <w:br/>
              <w:t>..../конец строки</w:t>
            </w:r>
            <w:r>
              <w:rPr>
                <w:rFonts w:ascii="Arial" w:hAnsi="Arial" w:cs="Arial"/>
                <w:color w:val="000000"/>
                <w:sz w:val="18"/>
                <w:szCs w:val="18"/>
              </w:rPr>
              <w:br/>
              <w:t>../таблица</w:t>
            </w:r>
            <w:r>
              <w:rPr>
                <w:rStyle w:val="apple-converted-space"/>
                <w:rFonts w:ascii="Arial" w:hAnsi="Arial" w:cs="Arial"/>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F4E" w:rsidRPr="00D94F4E" w:rsidRDefault="00D94F4E">
            <w:pPr>
              <w:spacing w:line="270" w:lineRule="atLeast"/>
              <w:rPr>
                <w:rFonts w:ascii="Arial" w:hAnsi="Arial" w:cs="Arial"/>
                <w:color w:val="000000"/>
                <w:sz w:val="18"/>
                <w:szCs w:val="18"/>
                <w:lang w:val="en-US"/>
              </w:rPr>
            </w:pPr>
            <w:r w:rsidRPr="00D94F4E">
              <w:rPr>
                <w:rFonts w:ascii="Arial" w:hAnsi="Arial" w:cs="Arial"/>
                <w:color w:val="000000"/>
                <w:sz w:val="18"/>
                <w:szCs w:val="18"/>
                <w:lang w:val="en-US"/>
              </w:rPr>
              <w:t>&lt;table&gt;</w:t>
            </w:r>
            <w:r w:rsidRPr="00D94F4E">
              <w:rPr>
                <w:rStyle w:val="apple-converted-space"/>
                <w:rFonts w:ascii="Arial" w:hAnsi="Arial" w:cs="Arial"/>
                <w:color w:val="000000"/>
                <w:sz w:val="18"/>
                <w:szCs w:val="18"/>
                <w:lang w:val="en-US"/>
              </w:rPr>
              <w:t> </w:t>
            </w:r>
            <w:r w:rsidRPr="00D94F4E">
              <w:rPr>
                <w:rFonts w:ascii="Arial" w:hAnsi="Arial" w:cs="Arial"/>
                <w:color w:val="000000"/>
                <w:sz w:val="18"/>
                <w:szCs w:val="18"/>
                <w:lang w:val="en-US"/>
              </w:rPr>
              <w:br/>
              <w:t>&lt;tr&gt;</w:t>
            </w:r>
            <w:r w:rsidRPr="00D94F4E">
              <w:rPr>
                <w:rStyle w:val="apple-converted-space"/>
                <w:rFonts w:ascii="Arial" w:hAnsi="Arial" w:cs="Arial"/>
                <w:color w:val="000000"/>
                <w:sz w:val="18"/>
                <w:szCs w:val="18"/>
                <w:lang w:val="en-US"/>
              </w:rPr>
              <w:t> </w:t>
            </w:r>
            <w:r w:rsidRPr="00D94F4E">
              <w:rPr>
                <w:rFonts w:ascii="Arial" w:hAnsi="Arial" w:cs="Arial"/>
                <w:color w:val="000000"/>
                <w:sz w:val="18"/>
                <w:szCs w:val="18"/>
                <w:lang w:val="en-US"/>
              </w:rPr>
              <w:br/>
              <w:t>&lt;td&gt;  &lt;/td&gt; &lt;td&gt;  &lt;/td&gt;</w:t>
            </w:r>
            <w:r w:rsidRPr="00D94F4E">
              <w:rPr>
                <w:rStyle w:val="apple-converted-space"/>
                <w:rFonts w:ascii="Arial" w:hAnsi="Arial" w:cs="Arial"/>
                <w:color w:val="000000"/>
                <w:sz w:val="18"/>
                <w:szCs w:val="18"/>
                <w:lang w:val="en-US"/>
              </w:rPr>
              <w:t> </w:t>
            </w:r>
            <w:r w:rsidRPr="00D94F4E">
              <w:rPr>
                <w:rFonts w:ascii="Arial" w:hAnsi="Arial" w:cs="Arial"/>
                <w:color w:val="000000"/>
                <w:sz w:val="18"/>
                <w:szCs w:val="18"/>
                <w:lang w:val="en-US"/>
              </w:rPr>
              <w:br/>
              <w:t>&lt;/tr&gt;</w:t>
            </w:r>
            <w:r w:rsidRPr="00D94F4E">
              <w:rPr>
                <w:rStyle w:val="apple-converted-space"/>
                <w:rFonts w:ascii="Arial" w:hAnsi="Arial" w:cs="Arial"/>
                <w:color w:val="000000"/>
                <w:sz w:val="18"/>
                <w:szCs w:val="18"/>
                <w:lang w:val="en-US"/>
              </w:rPr>
              <w:t> </w:t>
            </w:r>
            <w:r w:rsidRPr="00D94F4E">
              <w:rPr>
                <w:rFonts w:ascii="Arial" w:hAnsi="Arial" w:cs="Arial"/>
                <w:color w:val="000000"/>
                <w:sz w:val="18"/>
                <w:szCs w:val="18"/>
                <w:lang w:val="en-US"/>
              </w:rPr>
              <w:br/>
              <w:t>&lt;tr&gt;</w:t>
            </w:r>
            <w:r w:rsidRPr="00D94F4E">
              <w:rPr>
                <w:rStyle w:val="apple-converted-space"/>
                <w:rFonts w:ascii="Arial" w:hAnsi="Arial" w:cs="Arial"/>
                <w:color w:val="000000"/>
                <w:sz w:val="18"/>
                <w:szCs w:val="18"/>
                <w:lang w:val="en-US"/>
              </w:rPr>
              <w:t> </w:t>
            </w:r>
            <w:r w:rsidRPr="00D94F4E">
              <w:rPr>
                <w:rFonts w:ascii="Arial" w:hAnsi="Arial" w:cs="Arial"/>
                <w:color w:val="000000"/>
                <w:sz w:val="18"/>
                <w:szCs w:val="18"/>
                <w:lang w:val="en-US"/>
              </w:rPr>
              <w:br/>
              <w:t>&lt;td&gt; &lt;/td &gt; &lt;td&gt; &lt;/td&gt;</w:t>
            </w:r>
            <w:r w:rsidRPr="00D94F4E">
              <w:rPr>
                <w:rStyle w:val="apple-converted-space"/>
                <w:rFonts w:ascii="Arial" w:hAnsi="Arial" w:cs="Arial"/>
                <w:color w:val="000000"/>
                <w:sz w:val="18"/>
                <w:szCs w:val="18"/>
                <w:lang w:val="en-US"/>
              </w:rPr>
              <w:t> </w:t>
            </w:r>
            <w:r w:rsidRPr="00D94F4E">
              <w:rPr>
                <w:rFonts w:ascii="Arial" w:hAnsi="Arial" w:cs="Arial"/>
                <w:color w:val="000000"/>
                <w:sz w:val="18"/>
                <w:szCs w:val="18"/>
                <w:lang w:val="en-US"/>
              </w:rPr>
              <w:br/>
              <w:t>&lt;/tr&gt;</w:t>
            </w:r>
            <w:r w:rsidRPr="00D94F4E">
              <w:rPr>
                <w:rStyle w:val="apple-converted-space"/>
                <w:rFonts w:ascii="Arial" w:hAnsi="Arial" w:cs="Arial"/>
                <w:color w:val="000000"/>
                <w:sz w:val="18"/>
                <w:szCs w:val="18"/>
                <w:lang w:val="en-US"/>
              </w:rPr>
              <w:t> </w:t>
            </w:r>
            <w:r w:rsidRPr="00D94F4E">
              <w:rPr>
                <w:rFonts w:ascii="Arial" w:hAnsi="Arial" w:cs="Arial"/>
                <w:color w:val="000000"/>
                <w:sz w:val="18"/>
                <w:szCs w:val="18"/>
                <w:lang w:val="en-US"/>
              </w:rPr>
              <w:br/>
              <w:t>&lt;/table&gt;</w:t>
            </w:r>
            <w:r w:rsidRPr="00D94F4E">
              <w:rPr>
                <w:rStyle w:val="apple-converted-space"/>
                <w:rFonts w:ascii="Arial" w:hAnsi="Arial" w:cs="Arial"/>
                <w:color w:val="000000"/>
                <w:sz w:val="18"/>
                <w:szCs w:val="18"/>
                <w:lang w:val="en-US"/>
              </w:rPr>
              <w:t> </w:t>
            </w:r>
          </w:p>
        </w:tc>
      </w:tr>
    </w:tbl>
    <w:p w:rsidR="00D94F4E" w:rsidRPr="00D94F4E" w:rsidRDefault="00D94F4E" w:rsidP="00D94F4E">
      <w:pPr>
        <w:rPr>
          <w:rFonts w:ascii="Times New Roman" w:hAnsi="Times New Roman" w:cs="Times New Roman"/>
          <w:lang w:val="en-US"/>
        </w:rPr>
      </w:pPr>
    </w:p>
    <w:tbl>
      <w:tblPr>
        <w:tblW w:w="0" w:type="auto"/>
        <w:tblCellSpacing w:w="7" w:type="dxa"/>
        <w:tblBorders>
          <w:top w:val="outset" w:sz="12" w:space="0" w:color="0000FF"/>
          <w:left w:val="outset" w:sz="12" w:space="0" w:color="0000FF"/>
          <w:bottom w:val="outset" w:sz="12" w:space="0" w:color="0000FF"/>
          <w:right w:val="outset" w:sz="12" w:space="0" w:color="0000FF"/>
        </w:tblBorders>
        <w:shd w:val="clear" w:color="auto" w:fill="87CEFA"/>
        <w:tblCellMar>
          <w:left w:w="0" w:type="dxa"/>
          <w:right w:w="0" w:type="dxa"/>
        </w:tblCellMar>
        <w:tblLook w:val="04A0"/>
      </w:tblPr>
      <w:tblGrid>
        <w:gridCol w:w="2653"/>
        <w:gridCol w:w="1490"/>
      </w:tblGrid>
      <w:tr w:rsidR="00D94F4E" w:rsidTr="00D94F4E">
        <w:trPr>
          <w:tblCellSpacing w:w="7" w:type="dxa"/>
        </w:trPr>
        <w:tc>
          <w:tcPr>
            <w:tcW w:w="0" w:type="auto"/>
            <w:gridSpan w:val="2"/>
            <w:tcBorders>
              <w:top w:val="nil"/>
              <w:left w:val="nil"/>
              <w:bottom w:val="nil"/>
              <w:right w:val="nil"/>
            </w:tcBorders>
            <w:shd w:val="clear" w:color="auto" w:fill="87CEFA"/>
            <w:vAlign w:val="center"/>
            <w:hideMark/>
          </w:tcPr>
          <w:p w:rsidR="00D94F4E" w:rsidRDefault="00D94F4E">
            <w:pPr>
              <w:spacing w:line="270" w:lineRule="atLeast"/>
              <w:jc w:val="center"/>
              <w:rPr>
                <w:rFonts w:ascii="Arial" w:hAnsi="Arial" w:cs="Arial"/>
                <w:color w:val="000000"/>
                <w:sz w:val="18"/>
                <w:szCs w:val="18"/>
              </w:rPr>
            </w:pPr>
            <w:r>
              <w:rPr>
                <w:rFonts w:ascii="Arial" w:hAnsi="Arial" w:cs="Arial"/>
                <w:b/>
                <w:bCs/>
                <w:color w:val="000000"/>
                <w:sz w:val="18"/>
                <w:szCs w:val="18"/>
              </w:rPr>
              <w:t>Синтаксис таблицы.</w:t>
            </w:r>
          </w:p>
        </w:tc>
      </w:tr>
      <w:tr w:rsidR="00D94F4E" w:rsidTr="00D94F4E">
        <w:trPr>
          <w:tblCellSpacing w:w="7" w:type="dxa"/>
        </w:trPr>
        <w:tc>
          <w:tcPr>
            <w:tcW w:w="0" w:type="auto"/>
            <w:tcBorders>
              <w:top w:val="outset" w:sz="6" w:space="0" w:color="0000FF"/>
              <w:left w:val="outset" w:sz="6" w:space="0" w:color="0000FF"/>
              <w:bottom w:val="outset" w:sz="6" w:space="0" w:color="0000FF"/>
              <w:right w:val="outset" w:sz="6" w:space="0" w:color="0000FF"/>
            </w:tcBorders>
            <w:shd w:val="clear" w:color="auto" w:fill="87CEFA"/>
            <w:vAlign w:val="center"/>
            <w:hideMark/>
          </w:tcPr>
          <w:tbl>
            <w:tblPr>
              <w:tblW w:w="4750" w:type="pct"/>
              <w:jc w:val="center"/>
              <w:tblCellSpacing w:w="7" w:type="dxa"/>
              <w:tblBorders>
                <w:top w:val="outset" w:sz="12" w:space="0" w:color="FF0000"/>
                <w:left w:val="outset" w:sz="12" w:space="0" w:color="FF0000"/>
                <w:bottom w:val="outset" w:sz="12" w:space="0" w:color="FF0000"/>
                <w:right w:val="outset" w:sz="12" w:space="0" w:color="FF0000"/>
              </w:tblBorders>
              <w:tblCellMar>
                <w:left w:w="0" w:type="dxa"/>
                <w:right w:w="0" w:type="dxa"/>
              </w:tblCellMar>
              <w:tblLook w:val="04A0"/>
            </w:tblPr>
            <w:tblGrid>
              <w:gridCol w:w="822"/>
              <w:gridCol w:w="814"/>
              <w:gridCol w:w="821"/>
            </w:tblGrid>
            <w:tr w:rsidR="00D94F4E">
              <w:trPr>
                <w:tblCellSpacing w:w="7" w:type="dxa"/>
                <w:jc w:val="center"/>
              </w:trPr>
              <w:tc>
                <w:tcPr>
                  <w:tcW w:w="1650" w:type="pct"/>
                  <w:tcBorders>
                    <w:top w:val="outset" w:sz="6" w:space="0" w:color="FF0000"/>
                    <w:left w:val="outset" w:sz="6" w:space="0" w:color="FF0000"/>
                    <w:bottom w:val="outset" w:sz="6" w:space="0" w:color="FF0000"/>
                    <w:right w:val="outset" w:sz="6" w:space="0" w:color="FF0000"/>
                  </w:tcBorders>
                  <w:shd w:val="clear" w:color="auto" w:fill="32CD32"/>
                  <w:vAlign w:val="center"/>
                  <w:hideMark/>
                </w:tcPr>
                <w:p w:rsidR="00D94F4E" w:rsidRDefault="00D94F4E">
                  <w:pPr>
                    <w:jc w:val="center"/>
                    <w:rPr>
                      <w:sz w:val="24"/>
                      <w:szCs w:val="24"/>
                    </w:rPr>
                  </w:pPr>
                  <w:r>
                    <w:lastRenderedPageBreak/>
                    <w:t>ячейка 1</w:t>
                  </w:r>
                </w:p>
              </w:tc>
              <w:tc>
                <w:tcPr>
                  <w:tcW w:w="1650" w:type="pct"/>
                  <w:tcBorders>
                    <w:top w:val="outset" w:sz="6" w:space="0" w:color="FF0000"/>
                    <w:left w:val="outset" w:sz="6" w:space="0" w:color="FF0000"/>
                    <w:bottom w:val="outset" w:sz="6" w:space="0" w:color="FF0000"/>
                    <w:right w:val="outset" w:sz="6" w:space="0" w:color="FF0000"/>
                  </w:tcBorders>
                  <w:shd w:val="clear" w:color="auto" w:fill="FFFF00"/>
                  <w:vAlign w:val="center"/>
                  <w:hideMark/>
                </w:tcPr>
                <w:p w:rsidR="00D94F4E" w:rsidRDefault="00D94F4E">
                  <w:pPr>
                    <w:jc w:val="center"/>
                    <w:rPr>
                      <w:sz w:val="24"/>
                      <w:szCs w:val="24"/>
                    </w:rPr>
                  </w:pPr>
                  <w:r>
                    <w:t>ячейка 2</w:t>
                  </w:r>
                </w:p>
              </w:tc>
              <w:tc>
                <w:tcPr>
                  <w:tcW w:w="1650" w:type="pct"/>
                  <w:tcBorders>
                    <w:top w:val="outset" w:sz="6" w:space="0" w:color="FF0000"/>
                    <w:left w:val="outset" w:sz="6" w:space="0" w:color="FF0000"/>
                    <w:bottom w:val="outset" w:sz="6" w:space="0" w:color="FF0000"/>
                    <w:right w:val="outset" w:sz="6" w:space="0" w:color="FF0000"/>
                  </w:tcBorders>
                  <w:shd w:val="clear" w:color="auto" w:fill="F4A460"/>
                  <w:vAlign w:val="center"/>
                  <w:hideMark/>
                </w:tcPr>
                <w:p w:rsidR="00D94F4E" w:rsidRDefault="00D94F4E">
                  <w:pPr>
                    <w:spacing w:line="0" w:lineRule="atLeast"/>
                    <w:jc w:val="center"/>
                    <w:rPr>
                      <w:sz w:val="24"/>
                      <w:szCs w:val="24"/>
                    </w:rPr>
                  </w:pPr>
                  <w:r>
                    <w:t>ячейка 3</w:t>
                  </w:r>
                </w:p>
              </w:tc>
            </w:tr>
            <w:tr w:rsidR="00D94F4E">
              <w:trPr>
                <w:tblCellSpacing w:w="7" w:type="dxa"/>
                <w:jc w:val="center"/>
              </w:trPr>
              <w:tc>
                <w:tcPr>
                  <w:tcW w:w="1650" w:type="pct"/>
                  <w:tcBorders>
                    <w:top w:val="outset" w:sz="6" w:space="0" w:color="FF0000"/>
                    <w:left w:val="outset" w:sz="6" w:space="0" w:color="FF0000"/>
                    <w:bottom w:val="outset" w:sz="6" w:space="0" w:color="FF0000"/>
                    <w:right w:val="outset" w:sz="6" w:space="0" w:color="FF0000"/>
                  </w:tcBorders>
                  <w:shd w:val="clear" w:color="auto" w:fill="FF8C00"/>
                  <w:vAlign w:val="center"/>
                  <w:hideMark/>
                </w:tcPr>
                <w:p w:rsidR="00D94F4E" w:rsidRDefault="00D94F4E">
                  <w:pPr>
                    <w:jc w:val="center"/>
                    <w:rPr>
                      <w:sz w:val="24"/>
                      <w:szCs w:val="24"/>
                    </w:rPr>
                  </w:pPr>
                  <w:r>
                    <w:t>ячейка 4</w:t>
                  </w:r>
                </w:p>
              </w:tc>
              <w:tc>
                <w:tcPr>
                  <w:tcW w:w="1650" w:type="pct"/>
                  <w:tcBorders>
                    <w:top w:val="outset" w:sz="6" w:space="0" w:color="FF0000"/>
                    <w:left w:val="outset" w:sz="6" w:space="0" w:color="FF0000"/>
                    <w:bottom w:val="outset" w:sz="6" w:space="0" w:color="FF0000"/>
                    <w:right w:val="outset" w:sz="6" w:space="0" w:color="FF0000"/>
                  </w:tcBorders>
                  <w:shd w:val="clear" w:color="auto" w:fill="EE82EE"/>
                  <w:vAlign w:val="center"/>
                  <w:hideMark/>
                </w:tcPr>
                <w:p w:rsidR="00D94F4E" w:rsidRDefault="00D94F4E">
                  <w:pPr>
                    <w:jc w:val="center"/>
                    <w:rPr>
                      <w:sz w:val="24"/>
                      <w:szCs w:val="24"/>
                    </w:rPr>
                  </w:pPr>
                  <w:r>
                    <w:t>ячейка 5</w:t>
                  </w:r>
                </w:p>
              </w:tc>
              <w:tc>
                <w:tcPr>
                  <w:tcW w:w="1650" w:type="pct"/>
                  <w:tcBorders>
                    <w:top w:val="outset" w:sz="6" w:space="0" w:color="FF0000"/>
                    <w:left w:val="outset" w:sz="6" w:space="0" w:color="FF0000"/>
                    <w:bottom w:val="outset" w:sz="6" w:space="0" w:color="FF0000"/>
                    <w:right w:val="outset" w:sz="6" w:space="0" w:color="FF0000"/>
                  </w:tcBorders>
                  <w:shd w:val="clear" w:color="auto" w:fill="9370DB"/>
                  <w:vAlign w:val="center"/>
                  <w:hideMark/>
                </w:tcPr>
                <w:p w:rsidR="00D94F4E" w:rsidRDefault="00D94F4E">
                  <w:pPr>
                    <w:jc w:val="center"/>
                    <w:rPr>
                      <w:sz w:val="24"/>
                      <w:szCs w:val="24"/>
                    </w:rPr>
                  </w:pPr>
                  <w:r>
                    <w:t>ячейка 6</w:t>
                  </w:r>
                </w:p>
              </w:tc>
            </w:tr>
          </w:tbl>
          <w:p w:rsidR="00D94F4E" w:rsidRDefault="00D94F4E">
            <w:pPr>
              <w:spacing w:line="270" w:lineRule="atLeast"/>
              <w:jc w:val="center"/>
              <w:rPr>
                <w:rFonts w:ascii="Arial" w:hAnsi="Arial" w:cs="Arial"/>
                <w:color w:val="000000"/>
                <w:sz w:val="18"/>
                <w:szCs w:val="18"/>
              </w:rPr>
            </w:pPr>
          </w:p>
        </w:tc>
        <w:tc>
          <w:tcPr>
            <w:tcW w:w="6" w:type="dxa"/>
            <w:tcBorders>
              <w:top w:val="outset" w:sz="6" w:space="0" w:color="0000FF"/>
              <w:left w:val="outset" w:sz="6" w:space="0" w:color="0000FF"/>
              <w:bottom w:val="outset" w:sz="6" w:space="0" w:color="0000FF"/>
              <w:right w:val="outset" w:sz="6" w:space="0" w:color="0000FF"/>
            </w:tcBorders>
            <w:shd w:val="clear" w:color="auto" w:fill="87CEFA"/>
            <w:vAlign w:val="center"/>
            <w:hideMark/>
          </w:tcPr>
          <w:p w:rsidR="00D94F4E" w:rsidRDefault="00D94F4E">
            <w:pPr>
              <w:spacing w:line="270" w:lineRule="atLeast"/>
              <w:jc w:val="right"/>
              <w:rPr>
                <w:rFonts w:ascii="Arial" w:hAnsi="Arial" w:cs="Arial"/>
                <w:color w:val="000000"/>
                <w:sz w:val="18"/>
                <w:szCs w:val="18"/>
              </w:rPr>
            </w:pPr>
            <w:r>
              <w:rPr>
                <w:rFonts w:ascii="Arial" w:hAnsi="Arial" w:cs="Arial"/>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in;height:1in" o:ole="">
                  <v:imagedata r:id="rId46" o:title=""/>
                </v:shape>
                <w:control r:id="rId47" w:name="Объект 23" w:shapeid="_x0000_i1047"/>
              </w:object>
            </w:r>
          </w:p>
        </w:tc>
      </w:tr>
    </w:tbl>
    <w:p w:rsidR="00D94F4E" w:rsidRDefault="00D94F4E" w:rsidP="00D94F4E"/>
    <w:p w:rsidR="00D94F4E" w:rsidRDefault="00D94F4E" w:rsidP="00D94F4E"/>
    <w:tbl>
      <w:tblPr>
        <w:tblW w:w="4500" w:type="pct"/>
        <w:tblCellSpacing w:w="7" w:type="dxa"/>
        <w:tblBorders>
          <w:top w:val="outset" w:sz="6" w:space="0" w:color="auto"/>
          <w:left w:val="outset" w:sz="6" w:space="0" w:color="auto"/>
          <w:bottom w:val="outset" w:sz="6" w:space="0" w:color="auto"/>
          <w:right w:val="outset" w:sz="6" w:space="0" w:color="auto"/>
        </w:tblBorders>
        <w:shd w:val="clear" w:color="auto" w:fill="E8E8E8"/>
        <w:tblCellMar>
          <w:left w:w="0" w:type="dxa"/>
          <w:right w:w="0" w:type="dxa"/>
        </w:tblCellMar>
        <w:tblLook w:val="04A0"/>
      </w:tblPr>
      <w:tblGrid>
        <w:gridCol w:w="1702"/>
        <w:gridCol w:w="6743"/>
      </w:tblGrid>
      <w:tr w:rsidR="00D94F4E" w:rsidTr="00D94F4E">
        <w:trPr>
          <w:tblCellSpacing w:w="7" w:type="dxa"/>
        </w:trPr>
        <w:tc>
          <w:tcPr>
            <w:tcW w:w="0" w:type="auto"/>
            <w:gridSpan w:val="2"/>
            <w:tcBorders>
              <w:top w:val="nil"/>
              <w:left w:val="nil"/>
              <w:bottom w:val="nil"/>
              <w:right w:val="nil"/>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b/>
                <w:bCs/>
                <w:color w:val="000000"/>
                <w:sz w:val="18"/>
                <w:szCs w:val="18"/>
              </w:rPr>
              <w:t>Атрибуты таблиц.</w:t>
            </w:r>
          </w:p>
        </w:tc>
      </w:tr>
      <w:tr w:rsidR="00D94F4E" w:rsidTr="00D94F4E">
        <w:trPr>
          <w:tblCellSpacing w:w="7" w:type="dxa"/>
        </w:trPr>
        <w:tc>
          <w:tcPr>
            <w:tcW w:w="1000" w:type="pct"/>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&lt;caption&gt; ... &lt;/caption&gt;</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Определяет заголовок таблицы.</w:t>
            </w:r>
          </w:p>
        </w:tc>
      </w:tr>
      <w:tr w:rsidR="00D94F4E" w:rsidTr="00D94F4E">
        <w:trPr>
          <w:tblCellSpacing w:w="7" w:type="dxa"/>
        </w:trPr>
        <w:tc>
          <w:tcPr>
            <w:tcW w:w="1000" w:type="pct"/>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width</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Ширина таблицы или ячейки, задается в процентах, или в пикселах.</w:t>
            </w:r>
          </w:p>
        </w:tc>
      </w:tr>
      <w:tr w:rsidR="00D94F4E" w:rsidTr="00D94F4E">
        <w:trPr>
          <w:tblCellSpacing w:w="7" w:type="dxa"/>
        </w:trPr>
        <w:tc>
          <w:tcPr>
            <w:tcW w:w="1000" w:type="pct"/>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height</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Высота таблицы или ячейки, задается в процентах, или в пикселах.</w:t>
            </w:r>
          </w:p>
        </w:tc>
      </w:tr>
      <w:tr w:rsidR="00D94F4E" w:rsidTr="00D94F4E">
        <w:trPr>
          <w:tblCellSpacing w:w="7" w:type="dxa"/>
        </w:trPr>
        <w:tc>
          <w:tcPr>
            <w:tcW w:w="1000" w:type="pct"/>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align</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Определяет выравнивание таблицы: ("center"|"right"|"left"|"justify")</w:t>
            </w:r>
          </w:p>
        </w:tc>
      </w:tr>
      <w:tr w:rsidR="00D94F4E" w:rsidTr="00D94F4E">
        <w:trPr>
          <w:tblCellSpacing w:w="7" w:type="dxa"/>
        </w:trPr>
        <w:tc>
          <w:tcPr>
            <w:tcW w:w="1000" w:type="pct"/>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background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Задает фоновый рисунок таблицы: (background="images/foto.gif")</w:t>
            </w:r>
          </w:p>
        </w:tc>
      </w:tr>
      <w:tr w:rsidR="00D94F4E" w:rsidTr="00D94F4E">
        <w:trPr>
          <w:tblCellSpacing w:w="7" w:type="dxa"/>
        </w:trPr>
        <w:tc>
          <w:tcPr>
            <w:tcW w:w="1000" w:type="pct"/>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bgcolor</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Цвет фона таблицы или ячейки: (bgcolor="#003399")</w:t>
            </w:r>
          </w:p>
        </w:tc>
      </w:tr>
      <w:tr w:rsidR="00D94F4E" w:rsidTr="00D94F4E">
        <w:trPr>
          <w:tblCellSpacing w:w="7" w:type="dxa"/>
        </w:trPr>
        <w:tc>
          <w:tcPr>
            <w:tcW w:w="1000" w:type="pct"/>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border</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Толщина рамки в пикселах, если без рамки то задать ноль:(border="0")</w:t>
            </w:r>
          </w:p>
        </w:tc>
      </w:tr>
      <w:tr w:rsidR="00D94F4E" w:rsidTr="00D94F4E">
        <w:trPr>
          <w:tblCellSpacing w:w="7" w:type="dxa"/>
        </w:trPr>
        <w:tc>
          <w:tcPr>
            <w:tcW w:w="1000" w:type="pct"/>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bordercolor</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цвет рамки: (bordercolor="#0066CC")</w:t>
            </w:r>
          </w:p>
        </w:tc>
      </w:tr>
      <w:tr w:rsidR="00D94F4E" w:rsidTr="00D94F4E">
        <w:trPr>
          <w:tblCellSpacing w:w="7" w:type="dxa"/>
        </w:trPr>
        <w:tc>
          <w:tcPr>
            <w:tcW w:w="1000" w:type="pct"/>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cols</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число колонок в таблице, для более быстрй загрузки браузером - лучше указывать.</w:t>
            </w:r>
          </w:p>
        </w:tc>
      </w:tr>
      <w:tr w:rsidR="00D94F4E" w:rsidTr="00D94F4E">
        <w:trPr>
          <w:tblCellSpacing w:w="7" w:type="dxa"/>
        </w:trPr>
        <w:tc>
          <w:tcPr>
            <w:tcW w:w="1000" w:type="pct"/>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cellpadding</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Отступ от рамки до содержимого ячейки: (cellpadding="1")</w:t>
            </w:r>
          </w:p>
        </w:tc>
      </w:tr>
      <w:tr w:rsidR="00D94F4E" w:rsidTr="00D94F4E">
        <w:trPr>
          <w:tblCellSpacing w:w="7" w:type="dxa"/>
        </w:trPr>
        <w:tc>
          <w:tcPr>
            <w:tcW w:w="1000" w:type="pct"/>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cellspacing</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Растояное между ячейками: (cellspacing="1"</w:t>
            </w:r>
            <w:proofErr w:type="gramStart"/>
            <w:r>
              <w:rPr>
                <w:rFonts w:ascii="Arial" w:hAnsi="Arial" w:cs="Arial"/>
                <w:color w:val="000000"/>
                <w:sz w:val="18"/>
                <w:szCs w:val="18"/>
              </w:rPr>
              <w:t xml:space="preserve"> )</w:t>
            </w:r>
            <w:proofErr w:type="gramEnd"/>
          </w:p>
        </w:tc>
      </w:tr>
    </w:tbl>
    <w:p w:rsidR="00D94F4E" w:rsidRDefault="00D94F4E" w:rsidP="00D94F4E"/>
    <w:tbl>
      <w:tblPr>
        <w:tblW w:w="4500" w:type="pct"/>
        <w:tblCellSpacing w:w="7" w:type="dxa"/>
        <w:tblBorders>
          <w:top w:val="outset" w:sz="6" w:space="0" w:color="auto"/>
          <w:left w:val="outset" w:sz="6" w:space="0" w:color="auto"/>
          <w:bottom w:val="outset" w:sz="6" w:space="0" w:color="auto"/>
          <w:right w:val="outset" w:sz="6" w:space="0" w:color="auto"/>
        </w:tblBorders>
        <w:shd w:val="clear" w:color="auto" w:fill="E8E8E8"/>
        <w:tblCellMar>
          <w:left w:w="0" w:type="dxa"/>
          <w:right w:w="0" w:type="dxa"/>
        </w:tblCellMar>
        <w:tblLook w:val="04A0"/>
      </w:tblPr>
      <w:tblGrid>
        <w:gridCol w:w="1702"/>
        <w:gridCol w:w="6743"/>
      </w:tblGrid>
      <w:tr w:rsidR="00D94F4E" w:rsidTr="00D94F4E">
        <w:trPr>
          <w:tblCellSpacing w:w="7" w:type="dxa"/>
        </w:trPr>
        <w:tc>
          <w:tcPr>
            <w:tcW w:w="0" w:type="auto"/>
            <w:gridSpan w:val="2"/>
            <w:tcBorders>
              <w:top w:val="nil"/>
              <w:left w:val="nil"/>
              <w:bottom w:val="nil"/>
              <w:right w:val="nil"/>
            </w:tcBorders>
            <w:shd w:val="clear" w:color="auto" w:fill="E8E8E8"/>
            <w:vAlign w:val="center"/>
            <w:hideMark/>
          </w:tcPr>
          <w:p w:rsidR="00D94F4E" w:rsidRDefault="00D94F4E">
            <w:pPr>
              <w:spacing w:line="270" w:lineRule="atLeast"/>
              <w:jc w:val="center"/>
              <w:rPr>
                <w:rFonts w:ascii="Arial" w:hAnsi="Arial" w:cs="Arial"/>
                <w:color w:val="000000"/>
                <w:sz w:val="18"/>
                <w:szCs w:val="18"/>
              </w:rPr>
            </w:pPr>
            <w:proofErr w:type="gramStart"/>
            <w:r>
              <w:rPr>
                <w:rFonts w:ascii="Arial" w:hAnsi="Arial" w:cs="Arial"/>
                <w:b/>
                <w:bCs/>
                <w:color w:val="000000"/>
                <w:sz w:val="18"/>
                <w:szCs w:val="18"/>
              </w:rPr>
              <w:t>Атрибуты</w:t>
            </w:r>
            <w:proofErr w:type="gramEnd"/>
            <w:r>
              <w:rPr>
                <w:rFonts w:ascii="Arial" w:hAnsi="Arial" w:cs="Arial"/>
                <w:b/>
                <w:bCs/>
                <w:color w:val="000000"/>
                <w:sz w:val="18"/>
                <w:szCs w:val="18"/>
              </w:rPr>
              <w:t xml:space="preserve"> применяемые для строк и ячеек.</w:t>
            </w:r>
          </w:p>
        </w:tc>
      </w:tr>
      <w:tr w:rsidR="00D94F4E" w:rsidTr="00D94F4E">
        <w:trPr>
          <w:tblCellSpacing w:w="7" w:type="dxa"/>
        </w:trPr>
        <w:tc>
          <w:tcPr>
            <w:tcW w:w="1000" w:type="pct"/>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align</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устанавливает горизонтальное выравнивание в ячейке: ("center"|"right"|"left")</w:t>
            </w:r>
          </w:p>
        </w:tc>
      </w:tr>
      <w:tr w:rsidR="00D94F4E" w:rsidTr="00D94F4E">
        <w:trPr>
          <w:tblCellSpacing w:w="7" w:type="dxa"/>
        </w:trPr>
        <w:tc>
          <w:tcPr>
            <w:tcW w:w="1000" w:type="pct"/>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valign</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Устанавливает вертикальное выравнивание, по умолчанию "center" - по центру.</w:t>
            </w:r>
          </w:p>
        </w:tc>
      </w:tr>
      <w:tr w:rsidR="00D94F4E" w:rsidTr="00D94F4E">
        <w:trPr>
          <w:tblCellSpacing w:w="7" w:type="dxa"/>
        </w:trPr>
        <w:tc>
          <w:tcPr>
            <w:tcW w:w="1000" w:type="pct"/>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bgcolor</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Цвет фона или ячейки: (bgcolor="#003399")</w:t>
            </w:r>
          </w:p>
        </w:tc>
      </w:tr>
      <w:tr w:rsidR="00D94F4E" w:rsidTr="00D94F4E">
        <w:trPr>
          <w:tblCellSpacing w:w="7" w:type="dxa"/>
        </w:trPr>
        <w:tc>
          <w:tcPr>
            <w:tcW w:w="1000" w:type="pct"/>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background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Задает фоновый рисунок строки или ячейки: (background="images/foto.gif")</w:t>
            </w:r>
          </w:p>
        </w:tc>
      </w:tr>
    </w:tbl>
    <w:p w:rsidR="00D94F4E" w:rsidRDefault="00D94F4E" w:rsidP="00D94F4E"/>
    <w:tbl>
      <w:tblPr>
        <w:tblW w:w="4500" w:type="pct"/>
        <w:tblCellSpacing w:w="7" w:type="dxa"/>
        <w:tblBorders>
          <w:top w:val="outset" w:sz="6" w:space="0" w:color="auto"/>
          <w:left w:val="outset" w:sz="6" w:space="0" w:color="auto"/>
          <w:bottom w:val="outset" w:sz="6" w:space="0" w:color="auto"/>
          <w:right w:val="outset" w:sz="6" w:space="0" w:color="auto"/>
        </w:tblBorders>
        <w:shd w:val="clear" w:color="auto" w:fill="E8E8E8"/>
        <w:tblCellMar>
          <w:left w:w="0" w:type="dxa"/>
          <w:right w:w="0" w:type="dxa"/>
        </w:tblCellMar>
        <w:tblLook w:val="04A0"/>
      </w:tblPr>
      <w:tblGrid>
        <w:gridCol w:w="1702"/>
        <w:gridCol w:w="6743"/>
      </w:tblGrid>
      <w:tr w:rsidR="00D94F4E" w:rsidTr="00D94F4E">
        <w:trPr>
          <w:tblCellSpacing w:w="7" w:type="dxa"/>
        </w:trPr>
        <w:tc>
          <w:tcPr>
            <w:tcW w:w="0" w:type="auto"/>
            <w:gridSpan w:val="2"/>
            <w:tcBorders>
              <w:top w:val="nil"/>
              <w:left w:val="nil"/>
              <w:bottom w:val="nil"/>
              <w:right w:val="nil"/>
            </w:tcBorders>
            <w:shd w:val="clear" w:color="auto" w:fill="E8E8E8"/>
            <w:vAlign w:val="center"/>
            <w:hideMark/>
          </w:tcPr>
          <w:p w:rsidR="00D94F4E" w:rsidRDefault="00D94F4E">
            <w:pPr>
              <w:spacing w:line="270" w:lineRule="atLeast"/>
              <w:jc w:val="center"/>
              <w:rPr>
                <w:rFonts w:ascii="Arial" w:hAnsi="Arial" w:cs="Arial"/>
                <w:color w:val="000000"/>
                <w:sz w:val="18"/>
                <w:szCs w:val="18"/>
              </w:rPr>
            </w:pPr>
            <w:proofErr w:type="gramStart"/>
            <w:r>
              <w:rPr>
                <w:rFonts w:ascii="Arial" w:hAnsi="Arial" w:cs="Arial"/>
                <w:b/>
                <w:bCs/>
                <w:color w:val="000000"/>
                <w:sz w:val="18"/>
                <w:szCs w:val="18"/>
              </w:rPr>
              <w:t>Атрибуты</w:t>
            </w:r>
            <w:proofErr w:type="gramEnd"/>
            <w:r>
              <w:rPr>
                <w:rFonts w:ascii="Arial" w:hAnsi="Arial" w:cs="Arial"/>
                <w:b/>
                <w:bCs/>
                <w:color w:val="000000"/>
                <w:sz w:val="18"/>
                <w:szCs w:val="18"/>
              </w:rPr>
              <w:t xml:space="preserve"> применяемые только для ячеек.</w:t>
            </w:r>
          </w:p>
        </w:tc>
      </w:tr>
      <w:tr w:rsidR="00D94F4E" w:rsidTr="00D94F4E">
        <w:trPr>
          <w:tblCellSpacing w:w="7" w:type="dxa"/>
        </w:trPr>
        <w:tc>
          <w:tcPr>
            <w:tcW w:w="1000" w:type="pct"/>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lastRenderedPageBreak/>
              <w:t>width</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Ширина ячейки, задается в процентах, или в пикселах.</w:t>
            </w:r>
          </w:p>
        </w:tc>
      </w:tr>
      <w:tr w:rsidR="00D94F4E" w:rsidTr="00D94F4E">
        <w:trPr>
          <w:tblCellSpacing w:w="7" w:type="dxa"/>
        </w:trPr>
        <w:tc>
          <w:tcPr>
            <w:tcW w:w="1000" w:type="pct"/>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height</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Высота ячейки, задается в процентах, или в пикселах.</w:t>
            </w:r>
          </w:p>
        </w:tc>
      </w:tr>
      <w:tr w:rsidR="00D94F4E" w:rsidTr="00D94F4E">
        <w:trPr>
          <w:tblCellSpacing w:w="7" w:type="dxa"/>
        </w:trPr>
        <w:tc>
          <w:tcPr>
            <w:tcW w:w="1000" w:type="pct"/>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rowspan</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Растягивание ячейки по строкам: &lt;td rowspan="3"&gt; - ячейка растягивается на три строки.</w:t>
            </w:r>
          </w:p>
        </w:tc>
      </w:tr>
      <w:tr w:rsidR="00D94F4E" w:rsidTr="00D94F4E">
        <w:trPr>
          <w:tblCellSpacing w:w="7" w:type="dxa"/>
        </w:trPr>
        <w:tc>
          <w:tcPr>
            <w:tcW w:w="1000" w:type="pct"/>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colspan</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Растягивание ячейки по вертикали: &lt;td colspan="3"&gt;- ячейка растягивается на три колонки.</w:t>
            </w:r>
          </w:p>
        </w:tc>
      </w:tr>
      <w:tr w:rsidR="00D94F4E" w:rsidTr="00D94F4E">
        <w:trPr>
          <w:tblCellSpacing w:w="7" w:type="dxa"/>
        </w:trPr>
        <w:tc>
          <w:tcPr>
            <w:tcW w:w="1000" w:type="pct"/>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background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Задает фоновый рисунок ячейки: (background="images/foto.gif")</w:t>
            </w:r>
          </w:p>
        </w:tc>
      </w:tr>
      <w:tr w:rsidR="00D94F4E" w:rsidTr="00D94F4E">
        <w:trPr>
          <w:tblCellSpacing w:w="7" w:type="dxa"/>
        </w:trPr>
        <w:tc>
          <w:tcPr>
            <w:tcW w:w="1000" w:type="pct"/>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nowrap</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Устанавливает размещение текста в одну строку.</w:t>
            </w:r>
          </w:p>
        </w:tc>
      </w:tr>
    </w:tbl>
    <w:p w:rsidR="00D94F4E" w:rsidRDefault="00D94F4E" w:rsidP="00D94F4E">
      <w:pPr>
        <w:rPr>
          <w:rFonts w:ascii="Times New Roman" w:hAnsi="Times New Roman" w:cs="Times New Roman"/>
        </w:rPr>
      </w:pPr>
      <w:r>
        <w:rPr>
          <w:rFonts w:ascii="Arial" w:hAnsi="Arial" w:cs="Arial"/>
          <w:color w:val="000000"/>
          <w:sz w:val="18"/>
          <w:szCs w:val="18"/>
        </w:rPr>
        <w:br/>
      </w:r>
    </w:p>
    <w:p w:rsidR="00D94F4E" w:rsidRDefault="00D94F4E" w:rsidP="00D94F4E">
      <w:pPr>
        <w:pStyle w:val="a3"/>
        <w:spacing w:before="0" w:beforeAutospacing="0" w:after="0" w:afterAutospacing="0" w:line="270" w:lineRule="atLeast"/>
        <w:jc w:val="center"/>
        <w:rPr>
          <w:rFonts w:ascii="Arial" w:hAnsi="Arial" w:cs="Arial"/>
          <w:color w:val="000000"/>
          <w:sz w:val="21"/>
          <w:szCs w:val="21"/>
        </w:rPr>
      </w:pPr>
      <w:r>
        <w:rPr>
          <w:rStyle w:val="apple-converted-space"/>
          <w:rFonts w:ascii="Arial" w:hAnsi="Arial" w:cs="Arial"/>
          <w:color w:val="000000"/>
          <w:sz w:val="21"/>
          <w:szCs w:val="21"/>
        </w:rPr>
        <w:t> </w:t>
      </w:r>
    </w:p>
    <w:tbl>
      <w:tblPr>
        <w:tblW w:w="0" w:type="auto"/>
        <w:tblCellSpacing w:w="7" w:type="dxa"/>
        <w:tblBorders>
          <w:top w:val="outset" w:sz="6" w:space="0" w:color="auto"/>
          <w:left w:val="outset" w:sz="6" w:space="0" w:color="auto"/>
          <w:bottom w:val="outset" w:sz="6" w:space="0" w:color="auto"/>
          <w:right w:val="outset" w:sz="6" w:space="0" w:color="auto"/>
        </w:tblBorders>
        <w:shd w:val="clear" w:color="auto" w:fill="E8E8E8"/>
        <w:tblCellMar>
          <w:left w:w="0" w:type="dxa"/>
          <w:right w:w="0" w:type="dxa"/>
        </w:tblCellMar>
        <w:tblLook w:val="04A0"/>
      </w:tblPr>
      <w:tblGrid>
        <w:gridCol w:w="2119"/>
        <w:gridCol w:w="2119"/>
      </w:tblGrid>
      <w:tr w:rsidR="00D94F4E" w:rsidTr="00D94F4E">
        <w:trPr>
          <w:tblCellSpacing w:w="7" w:type="dxa"/>
        </w:trPr>
        <w:tc>
          <w:tcPr>
            <w:tcW w:w="0" w:type="auto"/>
            <w:gridSpan w:val="2"/>
            <w:tcBorders>
              <w:top w:val="nil"/>
              <w:left w:val="nil"/>
              <w:bottom w:val="nil"/>
              <w:right w:val="nil"/>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b/>
                <w:bCs/>
                <w:color w:val="000000"/>
                <w:sz w:val="18"/>
                <w:szCs w:val="18"/>
              </w:rPr>
              <w:t>Пример применения rowspan="3" для ячейки 2</w:t>
            </w:r>
          </w:p>
        </w:tc>
      </w:tr>
      <w:tr w:rsidR="00D94F4E" w:rsidTr="00D94F4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ячейка 1</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ячейка 2</w:t>
            </w:r>
          </w:p>
        </w:tc>
      </w:tr>
      <w:tr w:rsidR="00D94F4E" w:rsidTr="00D94F4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ячейка 3</w:t>
            </w:r>
          </w:p>
        </w:tc>
        <w:tc>
          <w:tcPr>
            <w:tcW w:w="0" w:type="auto"/>
            <w:vMerge/>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rPr>
                <w:rFonts w:ascii="Arial" w:hAnsi="Arial" w:cs="Arial"/>
                <w:color w:val="000000"/>
                <w:sz w:val="18"/>
                <w:szCs w:val="18"/>
              </w:rPr>
            </w:pPr>
          </w:p>
        </w:tc>
      </w:tr>
      <w:tr w:rsidR="00D94F4E" w:rsidTr="00D94F4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ячейка 4</w:t>
            </w:r>
          </w:p>
        </w:tc>
        <w:tc>
          <w:tcPr>
            <w:tcW w:w="0" w:type="auto"/>
            <w:vMerge/>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rPr>
                <w:rFonts w:ascii="Arial" w:hAnsi="Arial" w:cs="Arial"/>
                <w:color w:val="000000"/>
                <w:sz w:val="18"/>
                <w:szCs w:val="18"/>
              </w:rPr>
            </w:pPr>
          </w:p>
        </w:tc>
      </w:tr>
    </w:tbl>
    <w:p w:rsidR="00D94F4E" w:rsidRDefault="00D94F4E" w:rsidP="00D94F4E">
      <w:pPr>
        <w:rPr>
          <w:rFonts w:ascii="Times New Roman" w:hAnsi="Times New Roman" w:cs="Times New Roman"/>
          <w:sz w:val="24"/>
          <w:szCs w:val="24"/>
        </w:rPr>
      </w:pPr>
      <w:r>
        <w:rPr>
          <w:rFonts w:ascii="Arial" w:hAnsi="Arial" w:cs="Arial"/>
          <w:color w:val="000000"/>
          <w:sz w:val="18"/>
          <w:szCs w:val="18"/>
        </w:rPr>
        <w:br/>
      </w:r>
    </w:p>
    <w:p w:rsidR="00D94F4E" w:rsidRDefault="00D94F4E" w:rsidP="00D94F4E">
      <w:pPr>
        <w:rPr>
          <w:rFonts w:ascii="Times New Roman" w:hAnsi="Times New Roman" w:cs="Times New Roman"/>
          <w:sz w:val="24"/>
          <w:szCs w:val="24"/>
        </w:rPr>
      </w:pPr>
    </w:p>
    <w:tbl>
      <w:tblPr>
        <w:tblW w:w="4500" w:type="pct"/>
        <w:tblCellSpacing w:w="7" w:type="dxa"/>
        <w:tblBorders>
          <w:top w:val="outset" w:sz="6" w:space="0" w:color="auto"/>
          <w:left w:val="outset" w:sz="6" w:space="0" w:color="auto"/>
          <w:bottom w:val="outset" w:sz="6" w:space="0" w:color="auto"/>
          <w:right w:val="outset" w:sz="6" w:space="0" w:color="auto"/>
        </w:tblBorders>
        <w:shd w:val="clear" w:color="auto" w:fill="E8E8E8"/>
        <w:tblCellMar>
          <w:left w:w="0" w:type="dxa"/>
          <w:right w:w="0" w:type="dxa"/>
        </w:tblCellMar>
        <w:tblLook w:val="04A0"/>
      </w:tblPr>
      <w:tblGrid>
        <w:gridCol w:w="2818"/>
        <w:gridCol w:w="2810"/>
        <w:gridCol w:w="2817"/>
      </w:tblGrid>
      <w:tr w:rsidR="00D94F4E" w:rsidTr="00D94F4E">
        <w:trPr>
          <w:tblCellSpacing w:w="7" w:type="dxa"/>
        </w:trPr>
        <w:tc>
          <w:tcPr>
            <w:tcW w:w="0" w:type="auto"/>
            <w:gridSpan w:val="3"/>
            <w:tcBorders>
              <w:top w:val="nil"/>
              <w:left w:val="nil"/>
              <w:bottom w:val="nil"/>
              <w:right w:val="nil"/>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b/>
                <w:bCs/>
                <w:color w:val="000000"/>
                <w:sz w:val="18"/>
                <w:szCs w:val="18"/>
              </w:rPr>
              <w:t>Применение colspan="2" для ячейки 4</w:t>
            </w:r>
          </w:p>
        </w:tc>
      </w:tr>
      <w:tr w:rsidR="00D94F4E" w:rsidTr="00D94F4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ячейка 1</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ячейка 2</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ячейка 3</w:t>
            </w:r>
          </w:p>
        </w:tc>
      </w:tr>
      <w:tr w:rsidR="00D94F4E" w:rsidTr="00D94F4E">
        <w:trPr>
          <w:tblCellSpacing w:w="7"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E8E8"/>
            <w:vAlign w:val="center"/>
            <w:hideMark/>
          </w:tcPr>
          <w:p w:rsidR="00D94F4E" w:rsidRDefault="00D94F4E">
            <w:pPr>
              <w:spacing w:line="270" w:lineRule="atLeast"/>
              <w:jc w:val="center"/>
              <w:rPr>
                <w:rFonts w:ascii="Arial" w:hAnsi="Arial" w:cs="Arial"/>
                <w:color w:val="000000"/>
                <w:sz w:val="18"/>
                <w:szCs w:val="18"/>
              </w:rPr>
            </w:pPr>
            <w:r>
              <w:rPr>
                <w:rFonts w:ascii="Arial" w:hAnsi="Arial" w:cs="Arial"/>
                <w:color w:val="000000"/>
                <w:sz w:val="18"/>
                <w:szCs w:val="18"/>
              </w:rPr>
              <w:t>ячейка 4</w:t>
            </w:r>
          </w:p>
        </w:tc>
      </w:tr>
    </w:tbl>
    <w:p w:rsidR="00D94F4E" w:rsidRDefault="00D94F4E" w:rsidP="00D94F4E">
      <w:r>
        <w:rPr>
          <w:rFonts w:ascii="Arial" w:hAnsi="Arial" w:cs="Arial"/>
          <w:color w:val="000000"/>
          <w:sz w:val="18"/>
          <w:szCs w:val="18"/>
        </w:rPr>
        <w:br/>
      </w:r>
      <w:r>
        <w:rPr>
          <w:rFonts w:ascii="Arial" w:hAnsi="Arial" w:cs="Arial"/>
          <w:color w:val="000000"/>
          <w:sz w:val="18"/>
          <w:szCs w:val="18"/>
        </w:rPr>
        <w:br/>
      </w:r>
    </w:p>
    <w:p w:rsidR="00D94F4E" w:rsidRDefault="00D94F4E" w:rsidP="00D94F4E">
      <w:pPr>
        <w:pStyle w:val="3"/>
        <w:spacing w:before="0" w:beforeAutospacing="0" w:after="0" w:afterAutospacing="0" w:line="270" w:lineRule="atLeast"/>
        <w:jc w:val="center"/>
        <w:rPr>
          <w:rFonts w:ascii="Arial" w:hAnsi="Arial" w:cs="Arial"/>
          <w:color w:val="000000"/>
        </w:rPr>
      </w:pPr>
      <w:r>
        <w:rPr>
          <w:rFonts w:ascii="Arial" w:hAnsi="Arial" w:cs="Arial"/>
          <w:color w:val="000000"/>
        </w:rPr>
        <w:t>Пример страницы с таблицей №1 можно посмотреть</w:t>
      </w:r>
      <w:r>
        <w:rPr>
          <w:rStyle w:val="apple-converted-space"/>
          <w:rFonts w:ascii="Arial" w:hAnsi="Arial" w:cs="Arial"/>
          <w:color w:val="000000"/>
        </w:rPr>
        <w:t> </w:t>
      </w:r>
      <w:hyperlink r:id="rId48" w:history="1">
        <w:r>
          <w:rPr>
            <w:rStyle w:val="ab"/>
            <w:rFonts w:ascii="Arial" w:hAnsi="Arial" w:cs="Arial"/>
          </w:rPr>
          <w:t>здесь</w:t>
        </w:r>
      </w:hyperlink>
      <w:r>
        <w:rPr>
          <w:rFonts w:ascii="Arial" w:hAnsi="Arial" w:cs="Arial"/>
          <w:color w:val="000000"/>
        </w:rPr>
        <w:t>.</w:t>
      </w:r>
    </w:p>
    <w:p w:rsidR="00D94F4E" w:rsidRDefault="00D94F4E" w:rsidP="00D94F4E"/>
    <w:p w:rsidR="008F167C" w:rsidRDefault="008F167C" w:rsidP="008F167C">
      <w:pPr>
        <w:pStyle w:val="1"/>
        <w:spacing w:before="0" w:after="240"/>
        <w:rPr>
          <w:b w:val="0"/>
          <w:bCs w:val="0"/>
          <w:color w:val="333333"/>
          <w:sz w:val="54"/>
          <w:szCs w:val="54"/>
        </w:rPr>
      </w:pPr>
      <w:r>
        <w:rPr>
          <w:b w:val="0"/>
          <w:bCs w:val="0"/>
          <w:color w:val="333333"/>
          <w:sz w:val="54"/>
          <w:szCs w:val="54"/>
        </w:rPr>
        <w:lastRenderedPageBreak/>
        <w:t>HTML таблицы</w:t>
      </w:r>
    </w:p>
    <w:p w:rsidR="008F167C" w:rsidRDefault="008F167C" w:rsidP="008F167C">
      <w:pPr>
        <w:pStyle w:val="a3"/>
        <w:spacing w:before="0" w:beforeAutospacing="0" w:after="300" w:afterAutospacing="0" w:line="360" w:lineRule="atLeast"/>
        <w:textAlignment w:val="baseline"/>
        <w:rPr>
          <w:ins w:id="142" w:author="Unknown"/>
          <w:rFonts w:ascii="Arial" w:hAnsi="Arial" w:cs="Arial"/>
          <w:color w:val="333333"/>
        </w:rPr>
      </w:pPr>
      <w:ins w:id="143" w:author="Unknown">
        <w:r>
          <w:rPr>
            <w:rFonts w:ascii="Arial" w:hAnsi="Arial" w:cs="Arial"/>
            <w:color w:val="333333"/>
          </w:rPr>
          <w:fldChar w:fldCharType="begin"/>
        </w:r>
        <w:r>
          <w:rPr>
            <w:rFonts w:ascii="Arial" w:hAnsi="Arial" w:cs="Arial"/>
            <w:color w:val="333333"/>
          </w:rPr>
          <w:instrText xml:space="preserve"> INCLUDEPICTURE "https://html5book.ru/wp-content/uploads/2014/06/html_table.png" \* MERGEFORMATINET </w:instrText>
        </w:r>
      </w:ins>
      <w:r>
        <w:rPr>
          <w:rFonts w:ascii="Arial" w:hAnsi="Arial" w:cs="Arial"/>
          <w:color w:val="333333"/>
        </w:rPr>
        <w:fldChar w:fldCharType="separate"/>
      </w:r>
      <w:r>
        <w:rPr>
          <w:rFonts w:ascii="Arial" w:hAnsi="Arial" w:cs="Arial"/>
          <w:color w:val="333333"/>
        </w:rPr>
        <w:pict>
          <v:shape id="_x0000_i1074" type="#_x0000_t75" alt="html_table" style="width:187.5pt;height:187.5pt"/>
        </w:pict>
      </w:r>
      <w:ins w:id="144" w:author="Unknown">
        <w:r>
          <w:rPr>
            <w:rFonts w:ascii="Arial" w:hAnsi="Arial" w:cs="Arial"/>
            <w:color w:val="333333"/>
          </w:rPr>
          <w:fldChar w:fldCharType="end"/>
        </w:r>
        <w:r>
          <w:rPr>
            <w:rFonts w:ascii="Arial" w:hAnsi="Arial" w:cs="Arial"/>
            <w:b/>
            <w:bCs/>
            <w:color w:val="333333"/>
          </w:rPr>
          <w:t>HTML таблицы</w:t>
        </w:r>
        <w:r>
          <w:rPr>
            <w:rStyle w:val="apple-converted-space"/>
            <w:rFonts w:ascii="Arial" w:hAnsi="Arial" w:cs="Arial"/>
            <w:color w:val="333333"/>
          </w:rPr>
          <w:t> </w:t>
        </w:r>
        <w:r>
          <w:rPr>
            <w:rFonts w:ascii="Arial" w:hAnsi="Arial" w:cs="Arial"/>
            <w:color w:val="333333"/>
          </w:rPr>
          <w:t>упорядочивают и выводят на экран данные с помощью строк или столбцов. Таблицы состоят из ячеек, образующихся при пересечении строк и столбцов.</w:t>
        </w:r>
        <w:r>
          <w:rPr>
            <w:rStyle w:val="apple-converted-space"/>
            <w:rFonts w:ascii="Arial" w:hAnsi="Arial" w:cs="Arial"/>
            <w:color w:val="333333"/>
          </w:rPr>
          <w:t> </w:t>
        </w:r>
        <w:r>
          <w:rPr>
            <w:rFonts w:ascii="Arial" w:hAnsi="Arial" w:cs="Arial"/>
            <w:b/>
            <w:bCs/>
            <w:color w:val="333333"/>
          </w:rPr>
          <w:t>Ячейки таблиц</w:t>
        </w:r>
        <w:r>
          <w:rPr>
            <w:rFonts w:ascii="Arial" w:hAnsi="Arial" w:cs="Arial"/>
            <w:color w:val="333333"/>
          </w:rPr>
          <w:t>могут содержать любые HTML-элементы, такие как заголовки, списки, текст, изображения, элементы форм, а также другие таблицы. Каждой таблице можно добавить связанный с ней заголовок, расположив его перед таблицей или после неё.</w:t>
        </w:r>
      </w:ins>
    </w:p>
    <w:p w:rsidR="008F167C" w:rsidRDefault="008F167C" w:rsidP="008F167C">
      <w:pPr>
        <w:pStyle w:val="a3"/>
        <w:spacing w:before="0" w:beforeAutospacing="0" w:after="300" w:afterAutospacing="0" w:line="360" w:lineRule="atLeast"/>
        <w:textAlignment w:val="baseline"/>
        <w:rPr>
          <w:ins w:id="145" w:author="Unknown"/>
          <w:rFonts w:ascii="Arial" w:hAnsi="Arial" w:cs="Arial"/>
          <w:color w:val="333333"/>
        </w:rPr>
      </w:pPr>
      <w:ins w:id="146" w:author="Unknown">
        <w:r>
          <w:rPr>
            <w:rFonts w:ascii="Arial" w:hAnsi="Arial" w:cs="Arial"/>
            <w:color w:val="333333"/>
          </w:rPr>
          <w:t>Таблицы больше не используются для вёрстки веб-страниц и компоновки отдельных элементов, потому что такой приём не обеспечивает гибкость структуры и адаптивность сайта, существенно увеличивая html-разметку.</w:t>
        </w:r>
      </w:ins>
    </w:p>
    <w:p w:rsidR="008F167C" w:rsidRDefault="008F167C" w:rsidP="008F167C">
      <w:pPr>
        <w:pStyle w:val="a3"/>
        <w:spacing w:before="0" w:beforeAutospacing="0" w:after="300" w:afterAutospacing="0" w:line="360" w:lineRule="atLeast"/>
        <w:textAlignment w:val="baseline"/>
        <w:rPr>
          <w:ins w:id="147" w:author="Unknown"/>
          <w:rFonts w:ascii="Arial" w:hAnsi="Arial" w:cs="Arial"/>
          <w:color w:val="333333"/>
        </w:rPr>
      </w:pPr>
      <w:ins w:id="148" w:author="Unknown">
        <w:r>
          <w:rPr>
            <w:rFonts w:ascii="Arial" w:hAnsi="Arial" w:cs="Arial"/>
            <w:color w:val="333333"/>
          </w:rPr>
          <w:t>Для всех элементов таблицы доступны</w:t>
        </w:r>
        <w:r>
          <w:rPr>
            <w:rStyle w:val="apple-converted-space"/>
            <w:rFonts w:ascii="Arial" w:hAnsi="Arial" w:cs="Arial"/>
            <w:color w:val="333333"/>
          </w:rPr>
          <w:t> </w:t>
        </w:r>
        <w:r>
          <w:rPr>
            <w:rFonts w:ascii="Arial" w:hAnsi="Arial" w:cs="Arial"/>
            <w:color w:val="333333"/>
          </w:rPr>
          <w:fldChar w:fldCharType="begin"/>
        </w:r>
        <w:r>
          <w:rPr>
            <w:rFonts w:ascii="Arial" w:hAnsi="Arial" w:cs="Arial"/>
            <w:color w:val="333333"/>
          </w:rPr>
          <w:instrText xml:space="preserve"> HYPERLINK "https://html5book.ru/html-attributes/" \t "_blank" </w:instrText>
        </w:r>
        <w:r>
          <w:rPr>
            <w:rFonts w:ascii="Arial" w:hAnsi="Arial" w:cs="Arial"/>
            <w:color w:val="333333"/>
          </w:rPr>
          <w:fldChar w:fldCharType="separate"/>
        </w:r>
        <w:r>
          <w:rPr>
            <w:rStyle w:val="ab"/>
            <w:rFonts w:ascii="Arial" w:hAnsi="Arial" w:cs="Arial"/>
            <w:color w:val="38BAC7"/>
          </w:rPr>
          <w:t>‎глобальные атрибуты</w:t>
        </w:r>
        <w:r>
          <w:rPr>
            <w:rFonts w:ascii="Arial" w:hAnsi="Arial" w:cs="Arial"/>
            <w:color w:val="333333"/>
          </w:rPr>
          <w:fldChar w:fldCharType="end"/>
        </w:r>
        <w:r>
          <w:rPr>
            <w:rFonts w:ascii="Arial" w:hAnsi="Arial" w:cs="Arial"/>
            <w:color w:val="333333"/>
          </w:rPr>
          <w:t>, а также собственные атрибуты.</w:t>
        </w:r>
      </w:ins>
    </w:p>
    <w:p w:rsidR="008F167C" w:rsidRDefault="008F167C" w:rsidP="008F167C">
      <w:pPr>
        <w:pStyle w:val="2"/>
        <w:spacing w:before="0" w:beforeAutospacing="0" w:after="240" w:afterAutospacing="0"/>
        <w:rPr>
          <w:ins w:id="149" w:author="Unknown"/>
          <w:b w:val="0"/>
          <w:bCs w:val="0"/>
          <w:color w:val="333333"/>
          <w:sz w:val="45"/>
          <w:szCs w:val="45"/>
        </w:rPr>
      </w:pPr>
      <w:ins w:id="150" w:author="Unknown">
        <w:r>
          <w:rPr>
            <w:b w:val="0"/>
            <w:bCs w:val="0"/>
            <w:color w:val="333333"/>
            <w:sz w:val="45"/>
            <w:szCs w:val="45"/>
          </w:rPr>
          <w:t>Создание таблиц в HTML</w:t>
        </w:r>
      </w:ins>
    </w:p>
    <w:p w:rsidR="008F167C" w:rsidRDefault="008F167C" w:rsidP="008F167C">
      <w:pPr>
        <w:numPr>
          <w:ilvl w:val="0"/>
          <w:numId w:val="17"/>
        </w:numPr>
        <w:shd w:val="clear" w:color="auto" w:fill="00C097"/>
        <w:spacing w:before="100" w:beforeAutospacing="1" w:after="84" w:line="360" w:lineRule="atLeast"/>
        <w:ind w:left="0"/>
        <w:rPr>
          <w:ins w:id="151" w:author="Unknown"/>
          <w:rFonts w:ascii="Arial" w:hAnsi="Arial" w:cs="Arial"/>
          <w:b/>
          <w:bCs/>
          <w:color w:val="FFFFFF"/>
          <w:sz w:val="24"/>
          <w:szCs w:val="24"/>
        </w:rPr>
      </w:pPr>
      <w:ins w:id="152" w:author="Unknown">
        <w:r>
          <w:rPr>
            <w:rFonts w:ascii="Arial" w:hAnsi="Arial" w:cs="Arial"/>
            <w:b/>
            <w:bCs/>
            <w:color w:val="FFFFFF"/>
          </w:rPr>
          <w:t>Содержание:</w:t>
        </w:r>
      </w:ins>
    </w:p>
    <w:p w:rsidR="008F167C" w:rsidRDefault="008F167C" w:rsidP="008F167C">
      <w:pPr>
        <w:numPr>
          <w:ilvl w:val="0"/>
          <w:numId w:val="17"/>
        </w:numPr>
        <w:spacing w:before="100" w:beforeAutospacing="1" w:after="84" w:line="360" w:lineRule="atLeast"/>
        <w:ind w:left="0"/>
        <w:rPr>
          <w:ins w:id="153" w:author="Unknown"/>
          <w:rFonts w:ascii="Arial" w:hAnsi="Arial" w:cs="Arial"/>
          <w:color w:val="333333"/>
        </w:rPr>
      </w:pPr>
      <w:ins w:id="154" w:author="Unknown">
        <w:r>
          <w:rPr>
            <w:rFonts w:ascii="Arial" w:hAnsi="Arial" w:cs="Arial"/>
            <w:color w:val="333333"/>
          </w:rPr>
          <w:fldChar w:fldCharType="begin"/>
        </w:r>
        <w:r>
          <w:rPr>
            <w:rFonts w:ascii="Arial" w:hAnsi="Arial" w:cs="Arial"/>
            <w:color w:val="333333"/>
          </w:rPr>
          <w:instrText xml:space="preserve"> HYPERLINK "https://html5book.ru/html-table/" \l "table" </w:instrText>
        </w:r>
        <w:r>
          <w:rPr>
            <w:rFonts w:ascii="Arial" w:hAnsi="Arial" w:cs="Arial"/>
            <w:color w:val="333333"/>
          </w:rPr>
          <w:fldChar w:fldCharType="separate"/>
        </w:r>
        <w:r>
          <w:rPr>
            <w:rStyle w:val="ab"/>
            <w:rFonts w:ascii="Arial" w:hAnsi="Arial" w:cs="Arial"/>
            <w:shd w:val="clear" w:color="auto" w:fill="F5F5F5"/>
          </w:rPr>
          <w:t>1. Как создать таблицу</w:t>
        </w:r>
        <w:r>
          <w:rPr>
            <w:rFonts w:ascii="Arial" w:hAnsi="Arial" w:cs="Arial"/>
            <w:color w:val="333333"/>
          </w:rPr>
          <w:fldChar w:fldCharType="end"/>
        </w:r>
      </w:ins>
    </w:p>
    <w:p w:rsidR="008F167C" w:rsidRDefault="008F167C" w:rsidP="008F167C">
      <w:pPr>
        <w:numPr>
          <w:ilvl w:val="0"/>
          <w:numId w:val="17"/>
        </w:numPr>
        <w:spacing w:before="100" w:beforeAutospacing="1" w:after="84" w:line="360" w:lineRule="atLeast"/>
        <w:ind w:left="0"/>
        <w:rPr>
          <w:ins w:id="155" w:author="Unknown"/>
          <w:rFonts w:ascii="Arial" w:hAnsi="Arial" w:cs="Arial"/>
          <w:color w:val="333333"/>
        </w:rPr>
      </w:pPr>
      <w:ins w:id="156" w:author="Unknown">
        <w:r>
          <w:rPr>
            <w:rFonts w:ascii="Arial" w:hAnsi="Arial" w:cs="Arial"/>
            <w:color w:val="333333"/>
          </w:rPr>
          <w:fldChar w:fldCharType="begin"/>
        </w:r>
        <w:r>
          <w:rPr>
            <w:rFonts w:ascii="Arial" w:hAnsi="Arial" w:cs="Arial"/>
            <w:color w:val="333333"/>
          </w:rPr>
          <w:instrText xml:space="preserve"> HYPERLINK "https://html5book.ru/html-table/" \l "tr" </w:instrText>
        </w:r>
        <w:r>
          <w:rPr>
            <w:rFonts w:ascii="Arial" w:hAnsi="Arial" w:cs="Arial"/>
            <w:color w:val="333333"/>
          </w:rPr>
          <w:fldChar w:fldCharType="separate"/>
        </w:r>
        <w:r>
          <w:rPr>
            <w:rStyle w:val="ab"/>
            <w:rFonts w:ascii="Arial" w:hAnsi="Arial" w:cs="Arial"/>
            <w:shd w:val="clear" w:color="auto" w:fill="F5F5F5"/>
          </w:rPr>
          <w:t>2. Как создать строки (ряды) таблицы</w:t>
        </w:r>
        <w:r>
          <w:rPr>
            <w:rFonts w:ascii="Arial" w:hAnsi="Arial" w:cs="Arial"/>
            <w:color w:val="333333"/>
          </w:rPr>
          <w:fldChar w:fldCharType="end"/>
        </w:r>
      </w:ins>
    </w:p>
    <w:p w:rsidR="008F167C" w:rsidRDefault="008F167C" w:rsidP="008F167C">
      <w:pPr>
        <w:numPr>
          <w:ilvl w:val="0"/>
          <w:numId w:val="17"/>
        </w:numPr>
        <w:spacing w:before="100" w:beforeAutospacing="1" w:after="84" w:line="360" w:lineRule="atLeast"/>
        <w:ind w:left="0"/>
        <w:rPr>
          <w:ins w:id="157" w:author="Unknown"/>
          <w:rFonts w:ascii="Arial" w:hAnsi="Arial" w:cs="Arial"/>
          <w:color w:val="333333"/>
        </w:rPr>
      </w:pPr>
      <w:ins w:id="158" w:author="Unknown">
        <w:r>
          <w:rPr>
            <w:rFonts w:ascii="Arial" w:hAnsi="Arial" w:cs="Arial"/>
            <w:color w:val="333333"/>
          </w:rPr>
          <w:fldChar w:fldCharType="begin"/>
        </w:r>
        <w:r>
          <w:rPr>
            <w:rFonts w:ascii="Arial" w:hAnsi="Arial" w:cs="Arial"/>
            <w:color w:val="333333"/>
          </w:rPr>
          <w:instrText xml:space="preserve"> HYPERLINK "https://html5book.ru/html-table/" \l "th" </w:instrText>
        </w:r>
        <w:r>
          <w:rPr>
            <w:rFonts w:ascii="Arial" w:hAnsi="Arial" w:cs="Arial"/>
            <w:color w:val="333333"/>
          </w:rPr>
          <w:fldChar w:fldCharType="separate"/>
        </w:r>
        <w:r>
          <w:rPr>
            <w:rStyle w:val="ab"/>
            <w:rFonts w:ascii="Arial" w:hAnsi="Arial" w:cs="Arial"/>
            <w:shd w:val="clear" w:color="auto" w:fill="F5F5F5"/>
          </w:rPr>
          <w:t>3. Как сделать ячейку заголовка столбца таблицы</w:t>
        </w:r>
        <w:r>
          <w:rPr>
            <w:rFonts w:ascii="Arial" w:hAnsi="Arial" w:cs="Arial"/>
            <w:color w:val="333333"/>
          </w:rPr>
          <w:fldChar w:fldCharType="end"/>
        </w:r>
      </w:ins>
    </w:p>
    <w:p w:rsidR="008F167C" w:rsidRDefault="008F167C" w:rsidP="008F167C">
      <w:pPr>
        <w:numPr>
          <w:ilvl w:val="0"/>
          <w:numId w:val="17"/>
        </w:numPr>
        <w:spacing w:before="100" w:beforeAutospacing="1" w:after="84" w:line="360" w:lineRule="atLeast"/>
        <w:ind w:left="0"/>
        <w:rPr>
          <w:ins w:id="159" w:author="Unknown"/>
          <w:rFonts w:ascii="Arial" w:hAnsi="Arial" w:cs="Arial"/>
          <w:color w:val="333333"/>
        </w:rPr>
      </w:pPr>
      <w:ins w:id="160" w:author="Unknown">
        <w:r>
          <w:rPr>
            <w:rFonts w:ascii="Arial" w:hAnsi="Arial" w:cs="Arial"/>
            <w:color w:val="333333"/>
          </w:rPr>
          <w:fldChar w:fldCharType="begin"/>
        </w:r>
        <w:r>
          <w:rPr>
            <w:rFonts w:ascii="Arial" w:hAnsi="Arial" w:cs="Arial"/>
            <w:color w:val="333333"/>
          </w:rPr>
          <w:instrText xml:space="preserve"> HYPERLINK "https://html5book.ru/html-table/" \l "td" </w:instrText>
        </w:r>
        <w:r>
          <w:rPr>
            <w:rFonts w:ascii="Arial" w:hAnsi="Arial" w:cs="Arial"/>
            <w:color w:val="333333"/>
          </w:rPr>
          <w:fldChar w:fldCharType="separate"/>
        </w:r>
        <w:r>
          <w:rPr>
            <w:rStyle w:val="ab"/>
            <w:rFonts w:ascii="Arial" w:hAnsi="Arial" w:cs="Arial"/>
            <w:shd w:val="clear" w:color="auto" w:fill="F5F5F5"/>
          </w:rPr>
          <w:t>4. Как сделать ячейку тела таблицы</w:t>
        </w:r>
        <w:r>
          <w:rPr>
            <w:rFonts w:ascii="Arial" w:hAnsi="Arial" w:cs="Arial"/>
            <w:color w:val="333333"/>
          </w:rPr>
          <w:fldChar w:fldCharType="end"/>
        </w:r>
      </w:ins>
    </w:p>
    <w:p w:rsidR="008F167C" w:rsidRDefault="008F167C" w:rsidP="008F167C">
      <w:pPr>
        <w:numPr>
          <w:ilvl w:val="0"/>
          <w:numId w:val="17"/>
        </w:numPr>
        <w:spacing w:before="100" w:beforeAutospacing="1" w:after="84" w:line="360" w:lineRule="atLeast"/>
        <w:ind w:left="0"/>
        <w:rPr>
          <w:ins w:id="161" w:author="Unknown"/>
          <w:rFonts w:ascii="Arial" w:hAnsi="Arial" w:cs="Arial"/>
          <w:color w:val="333333"/>
        </w:rPr>
      </w:pPr>
      <w:ins w:id="162" w:author="Unknown">
        <w:r>
          <w:rPr>
            <w:rFonts w:ascii="Arial" w:hAnsi="Arial" w:cs="Arial"/>
            <w:color w:val="333333"/>
          </w:rPr>
          <w:fldChar w:fldCharType="begin"/>
        </w:r>
        <w:r>
          <w:rPr>
            <w:rFonts w:ascii="Arial" w:hAnsi="Arial" w:cs="Arial"/>
            <w:color w:val="333333"/>
          </w:rPr>
          <w:instrText xml:space="preserve"> HYPERLINK "https://html5book.ru/html-table/" \l "caption" </w:instrText>
        </w:r>
        <w:r>
          <w:rPr>
            <w:rFonts w:ascii="Arial" w:hAnsi="Arial" w:cs="Arial"/>
            <w:color w:val="333333"/>
          </w:rPr>
          <w:fldChar w:fldCharType="separate"/>
        </w:r>
        <w:r>
          <w:rPr>
            <w:rStyle w:val="ab"/>
            <w:rFonts w:ascii="Arial" w:hAnsi="Arial" w:cs="Arial"/>
            <w:shd w:val="clear" w:color="auto" w:fill="F5F5F5"/>
          </w:rPr>
          <w:t>5. Как добавить подпись (заголовок) к таблице</w:t>
        </w:r>
        <w:r>
          <w:rPr>
            <w:rFonts w:ascii="Arial" w:hAnsi="Arial" w:cs="Arial"/>
            <w:color w:val="333333"/>
          </w:rPr>
          <w:fldChar w:fldCharType="end"/>
        </w:r>
      </w:ins>
    </w:p>
    <w:p w:rsidR="008F167C" w:rsidRDefault="008F167C" w:rsidP="008F167C">
      <w:pPr>
        <w:numPr>
          <w:ilvl w:val="0"/>
          <w:numId w:val="17"/>
        </w:numPr>
        <w:spacing w:before="100" w:beforeAutospacing="1" w:after="84" w:line="360" w:lineRule="atLeast"/>
        <w:ind w:left="0"/>
        <w:rPr>
          <w:ins w:id="163" w:author="Unknown"/>
          <w:rFonts w:ascii="Arial" w:hAnsi="Arial" w:cs="Arial"/>
          <w:color w:val="333333"/>
        </w:rPr>
      </w:pPr>
      <w:ins w:id="164" w:author="Unknown">
        <w:r>
          <w:rPr>
            <w:rFonts w:ascii="Arial" w:hAnsi="Arial" w:cs="Arial"/>
            <w:color w:val="333333"/>
          </w:rPr>
          <w:fldChar w:fldCharType="begin"/>
        </w:r>
        <w:r>
          <w:rPr>
            <w:rFonts w:ascii="Arial" w:hAnsi="Arial" w:cs="Arial"/>
            <w:color w:val="333333"/>
          </w:rPr>
          <w:instrText xml:space="preserve"> HYPERLINK "https://html5book.ru/html-table/" \l "colgroup-col" </w:instrText>
        </w:r>
        <w:r>
          <w:rPr>
            <w:rFonts w:ascii="Arial" w:hAnsi="Arial" w:cs="Arial"/>
            <w:color w:val="333333"/>
          </w:rPr>
          <w:fldChar w:fldCharType="separate"/>
        </w:r>
        <w:r>
          <w:rPr>
            <w:rStyle w:val="ab"/>
            <w:rFonts w:ascii="Arial" w:hAnsi="Arial" w:cs="Arial"/>
            <w:shd w:val="clear" w:color="auto" w:fill="F5F5F5"/>
          </w:rPr>
          <w:t>6. Группирование строк и столбцов таблицы</w:t>
        </w:r>
        <w:r>
          <w:rPr>
            <w:rStyle w:val="apple-converted-space"/>
            <w:rFonts w:ascii="Arial" w:hAnsi="Arial" w:cs="Arial"/>
            <w:color w:val="0000FF"/>
            <w:shd w:val="clear" w:color="auto" w:fill="F5F5F5"/>
          </w:rPr>
          <w:t> </w:t>
        </w:r>
        <w:r>
          <w:rPr>
            <w:rStyle w:val="HTML2"/>
            <w:rFonts w:eastAsiaTheme="minorHAnsi"/>
            <w:color w:val="0000FF"/>
            <w:sz w:val="19"/>
            <w:szCs w:val="19"/>
            <w:shd w:val="clear" w:color="auto" w:fill="F5F5F5"/>
          </w:rPr>
          <w:t>&lt;colgroup&gt;</w:t>
        </w:r>
        <w:r>
          <w:rPr>
            <w:rStyle w:val="apple-converted-space"/>
            <w:rFonts w:ascii="Arial" w:hAnsi="Arial" w:cs="Arial"/>
            <w:color w:val="0000FF"/>
            <w:shd w:val="clear" w:color="auto" w:fill="F5F5F5"/>
          </w:rPr>
          <w:t> </w:t>
        </w:r>
        <w:r>
          <w:rPr>
            <w:rStyle w:val="ab"/>
            <w:rFonts w:ascii="Arial" w:hAnsi="Arial" w:cs="Arial"/>
            <w:shd w:val="clear" w:color="auto" w:fill="F5F5F5"/>
          </w:rPr>
          <w:t>и</w:t>
        </w:r>
        <w:r>
          <w:rPr>
            <w:rStyle w:val="apple-converted-space"/>
            <w:rFonts w:ascii="Arial" w:hAnsi="Arial" w:cs="Arial"/>
            <w:color w:val="0000FF"/>
            <w:shd w:val="clear" w:color="auto" w:fill="F5F5F5"/>
          </w:rPr>
          <w:t> </w:t>
        </w:r>
        <w:r>
          <w:rPr>
            <w:rStyle w:val="HTML2"/>
            <w:rFonts w:eastAsiaTheme="minorHAnsi"/>
            <w:color w:val="0000FF"/>
            <w:sz w:val="19"/>
            <w:szCs w:val="19"/>
            <w:shd w:val="clear" w:color="auto" w:fill="F5F5F5"/>
          </w:rPr>
          <w:t>&lt;col&gt;</w:t>
        </w:r>
        <w:r>
          <w:rPr>
            <w:rFonts w:ascii="Arial" w:hAnsi="Arial" w:cs="Arial"/>
            <w:color w:val="333333"/>
          </w:rPr>
          <w:fldChar w:fldCharType="end"/>
        </w:r>
      </w:ins>
    </w:p>
    <w:p w:rsidR="008F167C" w:rsidRDefault="008F167C" w:rsidP="008F167C">
      <w:pPr>
        <w:numPr>
          <w:ilvl w:val="0"/>
          <w:numId w:val="17"/>
        </w:numPr>
        <w:spacing w:before="100" w:beforeAutospacing="1" w:after="84" w:line="360" w:lineRule="atLeast"/>
        <w:ind w:left="0"/>
        <w:rPr>
          <w:ins w:id="165" w:author="Unknown"/>
          <w:rFonts w:ascii="Arial" w:hAnsi="Arial" w:cs="Arial"/>
          <w:color w:val="333333"/>
        </w:rPr>
      </w:pPr>
      <w:ins w:id="166" w:author="Unknown">
        <w:r>
          <w:rPr>
            <w:rFonts w:ascii="Arial" w:hAnsi="Arial" w:cs="Arial"/>
            <w:color w:val="333333"/>
          </w:rPr>
          <w:fldChar w:fldCharType="begin"/>
        </w:r>
        <w:r>
          <w:rPr>
            <w:rFonts w:ascii="Arial" w:hAnsi="Arial" w:cs="Arial"/>
            <w:color w:val="333333"/>
          </w:rPr>
          <w:instrText xml:space="preserve"> HYPERLINK "https://html5book.ru/html-table/" \l "grouping" </w:instrText>
        </w:r>
        <w:r>
          <w:rPr>
            <w:rFonts w:ascii="Arial" w:hAnsi="Arial" w:cs="Arial"/>
            <w:color w:val="333333"/>
          </w:rPr>
          <w:fldChar w:fldCharType="separate"/>
        </w:r>
        <w:r>
          <w:rPr>
            <w:rStyle w:val="ab"/>
            <w:rFonts w:ascii="Arial" w:hAnsi="Arial" w:cs="Arial"/>
            <w:shd w:val="clear" w:color="auto" w:fill="F5F5F5"/>
          </w:rPr>
          <w:t>7. Группировка разделов таблицы</w:t>
        </w:r>
        <w:r>
          <w:rPr>
            <w:rStyle w:val="apple-converted-space"/>
            <w:rFonts w:ascii="Arial" w:hAnsi="Arial" w:cs="Arial"/>
            <w:color w:val="0000FF"/>
            <w:shd w:val="clear" w:color="auto" w:fill="F5F5F5"/>
          </w:rPr>
          <w:t> </w:t>
        </w:r>
        <w:r>
          <w:rPr>
            <w:rStyle w:val="HTML2"/>
            <w:rFonts w:eastAsiaTheme="minorHAnsi"/>
            <w:color w:val="0000FF"/>
            <w:sz w:val="19"/>
            <w:szCs w:val="19"/>
            <w:shd w:val="clear" w:color="auto" w:fill="F5F5F5"/>
          </w:rPr>
          <w:t>&lt;thead&gt;</w:t>
        </w:r>
        <w:r>
          <w:rPr>
            <w:rStyle w:val="ab"/>
            <w:rFonts w:ascii="Arial" w:hAnsi="Arial" w:cs="Arial"/>
            <w:shd w:val="clear" w:color="auto" w:fill="F5F5F5"/>
          </w:rPr>
          <w:t>,</w:t>
        </w:r>
        <w:r>
          <w:rPr>
            <w:rStyle w:val="apple-converted-space"/>
            <w:rFonts w:ascii="Arial" w:hAnsi="Arial" w:cs="Arial"/>
            <w:color w:val="0000FF"/>
            <w:shd w:val="clear" w:color="auto" w:fill="F5F5F5"/>
          </w:rPr>
          <w:t> </w:t>
        </w:r>
        <w:r>
          <w:rPr>
            <w:rStyle w:val="HTML2"/>
            <w:rFonts w:eastAsiaTheme="minorHAnsi"/>
            <w:color w:val="0000FF"/>
            <w:sz w:val="19"/>
            <w:szCs w:val="19"/>
            <w:shd w:val="clear" w:color="auto" w:fill="F5F5F5"/>
          </w:rPr>
          <w:t>&lt;tbody&gt;</w:t>
        </w:r>
        <w:r>
          <w:rPr>
            <w:rStyle w:val="apple-converted-space"/>
            <w:rFonts w:ascii="Arial" w:hAnsi="Arial" w:cs="Arial"/>
            <w:color w:val="0000FF"/>
            <w:shd w:val="clear" w:color="auto" w:fill="F5F5F5"/>
          </w:rPr>
          <w:t> </w:t>
        </w:r>
        <w:r>
          <w:rPr>
            <w:rStyle w:val="ab"/>
            <w:rFonts w:ascii="Arial" w:hAnsi="Arial" w:cs="Arial"/>
            <w:shd w:val="clear" w:color="auto" w:fill="F5F5F5"/>
          </w:rPr>
          <w:t>и</w:t>
        </w:r>
        <w:r>
          <w:rPr>
            <w:rStyle w:val="apple-converted-space"/>
            <w:rFonts w:ascii="Arial" w:hAnsi="Arial" w:cs="Arial"/>
            <w:color w:val="0000FF"/>
            <w:shd w:val="clear" w:color="auto" w:fill="F5F5F5"/>
          </w:rPr>
          <w:t> </w:t>
        </w:r>
        <w:r>
          <w:rPr>
            <w:rStyle w:val="HTML2"/>
            <w:rFonts w:eastAsiaTheme="minorHAnsi"/>
            <w:color w:val="0000FF"/>
            <w:sz w:val="19"/>
            <w:szCs w:val="19"/>
            <w:shd w:val="clear" w:color="auto" w:fill="F5F5F5"/>
          </w:rPr>
          <w:t>&lt;tfoot&gt;</w:t>
        </w:r>
        <w:r>
          <w:rPr>
            <w:rFonts w:ascii="Arial" w:hAnsi="Arial" w:cs="Arial"/>
            <w:color w:val="333333"/>
          </w:rPr>
          <w:fldChar w:fldCharType="end"/>
        </w:r>
      </w:ins>
    </w:p>
    <w:p w:rsidR="008F167C" w:rsidRDefault="008F167C" w:rsidP="008F167C">
      <w:pPr>
        <w:numPr>
          <w:ilvl w:val="0"/>
          <w:numId w:val="17"/>
        </w:numPr>
        <w:spacing w:before="100" w:beforeAutospacing="1" w:after="84" w:line="360" w:lineRule="atLeast"/>
        <w:ind w:left="0"/>
        <w:rPr>
          <w:ins w:id="167" w:author="Unknown"/>
          <w:rFonts w:ascii="Arial" w:hAnsi="Arial" w:cs="Arial"/>
          <w:color w:val="333333"/>
        </w:rPr>
      </w:pPr>
      <w:ins w:id="168" w:author="Unknown">
        <w:r>
          <w:rPr>
            <w:rFonts w:ascii="Arial" w:hAnsi="Arial" w:cs="Arial"/>
            <w:color w:val="333333"/>
          </w:rPr>
          <w:fldChar w:fldCharType="begin"/>
        </w:r>
        <w:r>
          <w:rPr>
            <w:rFonts w:ascii="Arial" w:hAnsi="Arial" w:cs="Arial"/>
            <w:color w:val="333333"/>
          </w:rPr>
          <w:instrText xml:space="preserve"> HYPERLINK "https://html5book.ru/html-table/" \l "grouping-cell" </w:instrText>
        </w:r>
        <w:r>
          <w:rPr>
            <w:rFonts w:ascii="Arial" w:hAnsi="Arial" w:cs="Arial"/>
            <w:color w:val="333333"/>
          </w:rPr>
          <w:fldChar w:fldCharType="separate"/>
        </w:r>
        <w:r>
          <w:rPr>
            <w:rStyle w:val="ab"/>
            <w:rFonts w:ascii="Arial" w:hAnsi="Arial" w:cs="Arial"/>
            <w:shd w:val="clear" w:color="auto" w:fill="F5F5F5"/>
          </w:rPr>
          <w:t>8. Как объединить ячейки таблицы</w:t>
        </w:r>
        <w:r>
          <w:rPr>
            <w:rFonts w:ascii="Arial" w:hAnsi="Arial" w:cs="Arial"/>
            <w:color w:val="333333"/>
          </w:rPr>
          <w:fldChar w:fldCharType="end"/>
        </w:r>
      </w:ins>
    </w:p>
    <w:p w:rsidR="008F167C" w:rsidRDefault="008F167C" w:rsidP="008F167C">
      <w:pPr>
        <w:numPr>
          <w:ilvl w:val="0"/>
          <w:numId w:val="17"/>
        </w:numPr>
        <w:spacing w:before="100" w:beforeAutospacing="1" w:after="84" w:line="360" w:lineRule="atLeast"/>
        <w:ind w:left="0"/>
        <w:rPr>
          <w:ins w:id="169" w:author="Unknown"/>
          <w:rFonts w:ascii="Arial" w:hAnsi="Arial" w:cs="Arial"/>
          <w:color w:val="333333"/>
        </w:rPr>
      </w:pPr>
      <w:ins w:id="170" w:author="Unknown">
        <w:r>
          <w:rPr>
            <w:rFonts w:ascii="Arial" w:hAnsi="Arial" w:cs="Arial"/>
            <w:color w:val="333333"/>
          </w:rPr>
          <w:lastRenderedPageBreak/>
          <w:fldChar w:fldCharType="begin"/>
        </w:r>
        <w:r>
          <w:rPr>
            <w:rFonts w:ascii="Arial" w:hAnsi="Arial" w:cs="Arial"/>
            <w:color w:val="333333"/>
          </w:rPr>
          <w:instrText xml:space="preserve"> HYPERLINK "https://html5book.ru/html-table/" \l "table-attributes" </w:instrText>
        </w:r>
        <w:r>
          <w:rPr>
            <w:rFonts w:ascii="Arial" w:hAnsi="Arial" w:cs="Arial"/>
            <w:color w:val="333333"/>
          </w:rPr>
          <w:fldChar w:fldCharType="separate"/>
        </w:r>
        <w:r>
          <w:rPr>
            <w:rStyle w:val="ab"/>
            <w:rFonts w:ascii="Arial" w:hAnsi="Arial" w:cs="Arial"/>
            <w:shd w:val="clear" w:color="auto" w:fill="F5F5F5"/>
          </w:rPr>
          <w:t>9. Атрибуты элементов таблицы</w:t>
        </w:r>
        <w:r>
          <w:rPr>
            <w:rFonts w:ascii="Arial" w:hAnsi="Arial" w:cs="Arial"/>
            <w:color w:val="333333"/>
          </w:rPr>
          <w:fldChar w:fldCharType="end"/>
        </w:r>
      </w:ins>
    </w:p>
    <w:p w:rsidR="008F167C" w:rsidRDefault="008F167C" w:rsidP="008F167C">
      <w:pPr>
        <w:numPr>
          <w:ilvl w:val="0"/>
          <w:numId w:val="17"/>
        </w:numPr>
        <w:spacing w:before="100" w:beforeAutospacing="1" w:after="84" w:line="360" w:lineRule="atLeast"/>
        <w:ind w:left="0"/>
        <w:rPr>
          <w:ins w:id="171" w:author="Unknown"/>
          <w:rFonts w:ascii="Arial" w:hAnsi="Arial" w:cs="Arial"/>
          <w:color w:val="333333"/>
        </w:rPr>
      </w:pPr>
      <w:ins w:id="172" w:author="Unknown">
        <w:r>
          <w:rPr>
            <w:rFonts w:ascii="Arial" w:hAnsi="Arial" w:cs="Arial"/>
            <w:color w:val="333333"/>
          </w:rPr>
          <w:fldChar w:fldCharType="begin"/>
        </w:r>
        <w:r>
          <w:rPr>
            <w:rFonts w:ascii="Arial" w:hAnsi="Arial" w:cs="Arial"/>
            <w:color w:val="333333"/>
          </w:rPr>
          <w:instrText xml:space="preserve"> HYPERLINK "https://html5book.ru/html-table/" \l "table-example" </w:instrText>
        </w:r>
        <w:r>
          <w:rPr>
            <w:rFonts w:ascii="Arial" w:hAnsi="Arial" w:cs="Arial"/>
            <w:color w:val="333333"/>
          </w:rPr>
          <w:fldChar w:fldCharType="separate"/>
        </w:r>
        <w:r>
          <w:rPr>
            <w:rStyle w:val="ab"/>
            <w:rFonts w:ascii="Arial" w:hAnsi="Arial" w:cs="Arial"/>
            <w:shd w:val="clear" w:color="auto" w:fill="F5F5F5"/>
          </w:rPr>
          <w:t>10. Пример создания таблицы</w:t>
        </w:r>
        <w:r>
          <w:rPr>
            <w:rFonts w:ascii="Arial" w:hAnsi="Arial" w:cs="Arial"/>
            <w:color w:val="333333"/>
          </w:rPr>
          <w:fldChar w:fldCharType="end"/>
        </w:r>
      </w:ins>
    </w:p>
    <w:p w:rsidR="008F167C" w:rsidRDefault="008F167C" w:rsidP="008F167C">
      <w:pPr>
        <w:pStyle w:val="3"/>
        <w:spacing w:before="0" w:beforeAutospacing="0" w:after="240" w:afterAutospacing="0"/>
        <w:rPr>
          <w:ins w:id="173" w:author="Unknown"/>
          <w:b w:val="0"/>
          <w:bCs w:val="0"/>
          <w:color w:val="333333"/>
          <w:sz w:val="36"/>
          <w:szCs w:val="36"/>
        </w:rPr>
      </w:pPr>
      <w:ins w:id="174" w:author="Unknown">
        <w:r>
          <w:rPr>
            <w:b w:val="0"/>
            <w:bCs w:val="0"/>
            <w:color w:val="333333"/>
            <w:sz w:val="36"/>
            <w:szCs w:val="36"/>
          </w:rPr>
          <w:t>1. Как создать таблицу</w:t>
        </w:r>
      </w:ins>
    </w:p>
    <w:p w:rsidR="008F167C" w:rsidRDefault="008F167C" w:rsidP="008F167C">
      <w:pPr>
        <w:pStyle w:val="a3"/>
        <w:spacing w:before="0" w:beforeAutospacing="0" w:after="300" w:afterAutospacing="0" w:line="360" w:lineRule="atLeast"/>
        <w:textAlignment w:val="baseline"/>
        <w:rPr>
          <w:ins w:id="175" w:author="Unknown"/>
          <w:rFonts w:ascii="Arial" w:hAnsi="Arial" w:cs="Arial"/>
          <w:color w:val="333333"/>
        </w:rPr>
      </w:pPr>
      <w:ins w:id="176" w:author="Unknown">
        <w:r>
          <w:rPr>
            <w:rFonts w:ascii="Arial" w:hAnsi="Arial" w:cs="Arial"/>
            <w:color w:val="333333"/>
          </w:rPr>
          <w:t>Таблица создаётся при помощи парного тега</w:t>
        </w:r>
        <w:r>
          <w:rPr>
            <w:rStyle w:val="apple-converted-space"/>
            <w:rFonts w:ascii="Arial" w:hAnsi="Arial" w:cs="Arial"/>
            <w:color w:val="333333"/>
          </w:rPr>
          <w:t> </w:t>
        </w:r>
        <w:r>
          <w:rPr>
            <w:rStyle w:val="HTML2"/>
            <w:color w:val="333333"/>
            <w:sz w:val="21"/>
            <w:szCs w:val="21"/>
            <w:shd w:val="clear" w:color="auto" w:fill="F5F5F5"/>
          </w:rPr>
          <w:t>&lt;table&gt;&lt;/table&gt;</w:t>
        </w:r>
        <w:r>
          <w:rPr>
            <w:rFonts w:ascii="Arial" w:hAnsi="Arial" w:cs="Arial"/>
            <w:color w:val="333333"/>
          </w:rPr>
          <w:t>. Данный тег является контейнером для элементов таблицы и все элементы должны находиться внутри него. Например, с помощью данной разметки можно создать таблицу, состоящую из</w:t>
        </w:r>
        <w:r>
          <w:rPr>
            <w:rStyle w:val="a4"/>
            <w:rFonts w:ascii="Arial" w:hAnsi="Arial" w:cs="Arial"/>
            <w:color w:val="333333"/>
          </w:rPr>
          <w:t>двух столбцов и двух строк</w:t>
        </w:r>
        <w:r>
          <w:rPr>
            <w:rFonts w:ascii="Arial" w:hAnsi="Arial" w:cs="Arial"/>
            <w:color w:val="333333"/>
          </w:rPr>
          <w:t>:</w:t>
        </w:r>
      </w:ins>
    </w:p>
    <w:p w:rsidR="008F167C" w:rsidRDefault="008F167C" w:rsidP="008F167C">
      <w:pPr>
        <w:rPr>
          <w:ins w:id="177" w:author="Unknown"/>
          <w:rFonts w:ascii="Courier New" w:hAnsi="Courier New" w:cs="Courier New"/>
          <w:color w:val="333333"/>
        </w:rPr>
      </w:pPr>
      <w:ins w:id="178" w:author="Unknown">
        <w:r>
          <w:rPr>
            <w:rFonts w:ascii="Courier New" w:hAnsi="Courier New" w:cs="Courier New"/>
            <w:color w:val="333333"/>
          </w:rPr>
          <w:object w:dxaOrig="1440" w:dyaOrig="1440">
            <v:shape id="_x0000_i1075" type="#_x0000_t75" style="width:1in;height:1in" o:ole="">
              <v:imagedata r:id="rId46" o:title=""/>
            </v:shape>
            <w:control r:id="rId49" w:name="Объект 51" w:shapeid="_x0000_i1075"/>
          </w:object>
        </w:r>
      </w:ins>
    </w:p>
    <w:tbl>
      <w:tblPr>
        <w:tblW w:w="0" w:type="auto"/>
        <w:tblCellSpacing w:w="15" w:type="dxa"/>
        <w:tblCellMar>
          <w:top w:w="15" w:type="dxa"/>
          <w:left w:w="15" w:type="dxa"/>
          <w:bottom w:w="15" w:type="dxa"/>
          <w:right w:w="15" w:type="dxa"/>
        </w:tblCellMar>
        <w:tblLook w:val="04A0"/>
      </w:tblPr>
      <w:tblGrid>
        <w:gridCol w:w="165"/>
        <w:gridCol w:w="9280"/>
      </w:tblGrid>
      <w:tr w:rsidR="008F167C" w:rsidTr="008F167C">
        <w:trPr>
          <w:tblCellSpacing w:w="15" w:type="dxa"/>
        </w:trPr>
        <w:tc>
          <w:tcPr>
            <w:tcW w:w="0" w:type="auto"/>
            <w:tcBorders>
              <w:top w:val="nil"/>
              <w:left w:val="nil"/>
              <w:bottom w:val="nil"/>
              <w:right w:val="nil"/>
            </w:tcBorders>
            <w:vAlign w:val="center"/>
            <w:hideMark/>
          </w:tcPr>
          <w:p w:rsidR="008F167C" w:rsidRDefault="008F167C">
            <w:pPr>
              <w:jc w:val="center"/>
              <w:rPr>
                <w:rFonts w:ascii="inherit" w:hAnsi="inherit"/>
                <w:sz w:val="18"/>
                <w:szCs w:val="18"/>
              </w:rPr>
            </w:pPr>
            <w:r>
              <w:rPr>
                <w:rFonts w:ascii="inherit" w:hAnsi="inherit"/>
                <w:sz w:val="18"/>
                <w:szCs w:val="18"/>
              </w:rPr>
              <w:t>1</w:t>
            </w:r>
          </w:p>
          <w:p w:rsidR="008F167C" w:rsidRDefault="008F167C">
            <w:pPr>
              <w:jc w:val="center"/>
              <w:rPr>
                <w:rFonts w:ascii="inherit" w:hAnsi="inherit"/>
                <w:sz w:val="18"/>
                <w:szCs w:val="18"/>
              </w:rPr>
            </w:pPr>
            <w:r>
              <w:rPr>
                <w:rFonts w:ascii="inherit" w:hAnsi="inherit"/>
                <w:sz w:val="18"/>
                <w:szCs w:val="18"/>
              </w:rPr>
              <w:t>2</w:t>
            </w:r>
          </w:p>
          <w:p w:rsidR="008F167C" w:rsidRDefault="008F167C">
            <w:pPr>
              <w:jc w:val="center"/>
              <w:rPr>
                <w:rFonts w:ascii="inherit" w:hAnsi="inherit"/>
                <w:sz w:val="18"/>
                <w:szCs w:val="18"/>
              </w:rPr>
            </w:pPr>
            <w:r>
              <w:rPr>
                <w:rFonts w:ascii="inherit" w:hAnsi="inherit"/>
                <w:sz w:val="18"/>
                <w:szCs w:val="18"/>
              </w:rPr>
              <w:t>3</w:t>
            </w:r>
          </w:p>
          <w:p w:rsidR="008F167C" w:rsidRDefault="008F167C">
            <w:pPr>
              <w:jc w:val="center"/>
              <w:rPr>
                <w:rFonts w:ascii="inherit" w:hAnsi="inherit"/>
                <w:sz w:val="18"/>
                <w:szCs w:val="18"/>
              </w:rPr>
            </w:pPr>
            <w:r>
              <w:rPr>
                <w:rFonts w:ascii="inherit" w:hAnsi="inherit"/>
                <w:sz w:val="18"/>
                <w:szCs w:val="18"/>
              </w:rPr>
              <w:t>4</w:t>
            </w:r>
          </w:p>
        </w:tc>
        <w:tc>
          <w:tcPr>
            <w:tcW w:w="9900" w:type="dxa"/>
            <w:tcBorders>
              <w:top w:val="nil"/>
              <w:left w:val="nil"/>
              <w:bottom w:val="nil"/>
              <w:right w:val="nil"/>
            </w:tcBorders>
            <w:vAlign w:val="center"/>
            <w:hideMark/>
          </w:tcPr>
          <w:p w:rsidR="008F167C" w:rsidRDefault="008F167C">
            <w:pPr>
              <w:wordWrap w:val="0"/>
              <w:rPr>
                <w:rFonts w:ascii="inherit" w:hAnsi="inherit"/>
                <w:color w:val="000000"/>
                <w:sz w:val="18"/>
                <w:szCs w:val="18"/>
              </w:rPr>
            </w:pPr>
            <w:r>
              <w:rPr>
                <w:rStyle w:val="crayon-o"/>
                <w:rFonts w:ascii="inherit" w:hAnsi="inherit"/>
                <w:color w:val="000000"/>
                <w:sz w:val="18"/>
                <w:szCs w:val="18"/>
              </w:rPr>
              <w:t>&lt;</w:t>
            </w:r>
            <w:r>
              <w:rPr>
                <w:rStyle w:val="crayon-v"/>
                <w:rFonts w:ascii="inherit" w:hAnsi="inherit"/>
                <w:color w:val="000000"/>
                <w:sz w:val="18"/>
                <w:szCs w:val="18"/>
              </w:rPr>
              <w:t>table</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o"/>
                <w:rFonts w:ascii="inherit" w:hAnsi="inherit"/>
                <w:color w:val="000000"/>
                <w:sz w:val="18"/>
                <w:szCs w:val="18"/>
              </w:rPr>
              <w:t>&lt;</w:t>
            </w:r>
            <w:r>
              <w:rPr>
                <w:rStyle w:val="crayon-v"/>
                <w:rFonts w:ascii="inherit" w:hAnsi="inherit"/>
                <w:color w:val="000000"/>
                <w:sz w:val="18"/>
                <w:szCs w:val="18"/>
              </w:rPr>
              <w:t>tr</w:t>
            </w:r>
            <w:r>
              <w:rPr>
                <w:rStyle w:val="crayon-o"/>
                <w:rFonts w:ascii="inherit" w:hAnsi="inherit"/>
                <w:color w:val="000000"/>
                <w:sz w:val="18"/>
                <w:szCs w:val="18"/>
              </w:rPr>
              <w:t>&gt;&lt;</w:t>
            </w:r>
            <w:r>
              <w:rPr>
                <w:rStyle w:val="crayon-v"/>
                <w:rFonts w:ascii="inherit" w:hAnsi="inherit"/>
                <w:color w:val="000000"/>
                <w:sz w:val="18"/>
                <w:szCs w:val="18"/>
              </w:rPr>
              <w:t>th</w:t>
            </w:r>
            <w:r>
              <w:rPr>
                <w:rStyle w:val="crayon-o"/>
                <w:rFonts w:ascii="inherit" w:hAnsi="inherit"/>
                <w:color w:val="000000"/>
                <w:sz w:val="18"/>
                <w:szCs w:val="18"/>
              </w:rPr>
              <w:t>&gt;</w:t>
            </w:r>
            <w:r>
              <w:rPr>
                <w:rFonts w:ascii="inherit" w:hAnsi="inherit"/>
                <w:color w:val="000000"/>
                <w:sz w:val="18"/>
                <w:szCs w:val="18"/>
              </w:rPr>
              <w:t>текст</w:t>
            </w:r>
            <w:r>
              <w:rPr>
                <w:rStyle w:val="crayon-h"/>
                <w:rFonts w:ascii="inherit" w:hAnsi="inherit"/>
                <w:color w:val="000000"/>
                <w:sz w:val="18"/>
                <w:szCs w:val="18"/>
              </w:rPr>
              <w:t xml:space="preserve"> </w:t>
            </w:r>
            <w:r>
              <w:rPr>
                <w:rFonts w:ascii="inherit" w:hAnsi="inherit"/>
                <w:color w:val="000000"/>
                <w:sz w:val="18"/>
                <w:szCs w:val="18"/>
              </w:rPr>
              <w:t>заголовка</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&gt;&lt;</w:t>
            </w:r>
            <w:r>
              <w:rPr>
                <w:rStyle w:val="crayon-v"/>
                <w:rFonts w:ascii="inherit" w:hAnsi="inherit"/>
                <w:color w:val="000000"/>
                <w:sz w:val="18"/>
                <w:szCs w:val="18"/>
              </w:rPr>
              <w:t>th</w:t>
            </w:r>
            <w:r>
              <w:rPr>
                <w:rStyle w:val="crayon-o"/>
                <w:rFonts w:ascii="inherit" w:hAnsi="inherit"/>
                <w:color w:val="000000"/>
                <w:sz w:val="18"/>
                <w:szCs w:val="18"/>
              </w:rPr>
              <w:t>&gt;</w:t>
            </w:r>
            <w:r>
              <w:rPr>
                <w:rFonts w:ascii="inherit" w:hAnsi="inherit"/>
                <w:color w:val="000000"/>
                <w:sz w:val="18"/>
                <w:szCs w:val="18"/>
              </w:rPr>
              <w:t>текст</w:t>
            </w:r>
            <w:r>
              <w:rPr>
                <w:rStyle w:val="crayon-h"/>
                <w:rFonts w:ascii="inherit" w:hAnsi="inherit"/>
                <w:color w:val="000000"/>
                <w:sz w:val="18"/>
                <w:szCs w:val="18"/>
              </w:rPr>
              <w:t xml:space="preserve"> </w:t>
            </w:r>
            <w:r>
              <w:rPr>
                <w:rFonts w:ascii="inherit" w:hAnsi="inherit"/>
                <w:color w:val="000000"/>
                <w:sz w:val="18"/>
                <w:szCs w:val="18"/>
              </w:rPr>
              <w:t>заголовка</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&gt;&lt;/</w:t>
            </w:r>
            <w:r>
              <w:rPr>
                <w:rStyle w:val="crayon-v"/>
                <w:rFonts w:ascii="inherit" w:hAnsi="inherit"/>
                <w:color w:val="000000"/>
                <w:sz w:val="18"/>
                <w:szCs w:val="18"/>
              </w:rPr>
              <w:t>tr</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o"/>
                <w:rFonts w:ascii="inherit" w:hAnsi="inherit"/>
                <w:color w:val="000000"/>
                <w:sz w:val="18"/>
                <w:szCs w:val="18"/>
              </w:rPr>
              <w:t>&lt;!--</w:t>
            </w:r>
            <w:r>
              <w:rPr>
                <w:rFonts w:ascii="inherit" w:hAnsi="inherit"/>
                <w:color w:val="000000"/>
                <w:sz w:val="18"/>
                <w:szCs w:val="18"/>
              </w:rPr>
              <w:t>ряд</w:t>
            </w:r>
            <w:r>
              <w:rPr>
                <w:rStyle w:val="crayon-h"/>
                <w:rFonts w:ascii="inherit" w:hAnsi="inherit"/>
                <w:color w:val="000000"/>
                <w:sz w:val="18"/>
                <w:szCs w:val="18"/>
              </w:rPr>
              <w:t xml:space="preserve"> </w:t>
            </w:r>
            <w:r>
              <w:rPr>
                <w:rFonts w:ascii="inherit" w:hAnsi="inherit"/>
                <w:color w:val="000000"/>
                <w:sz w:val="18"/>
                <w:szCs w:val="18"/>
              </w:rPr>
              <w:t>с</w:t>
            </w:r>
            <w:r>
              <w:rPr>
                <w:rStyle w:val="crayon-h"/>
                <w:rFonts w:ascii="inherit" w:hAnsi="inherit"/>
                <w:color w:val="000000"/>
                <w:sz w:val="18"/>
                <w:szCs w:val="18"/>
              </w:rPr>
              <w:t xml:space="preserve"> </w:t>
            </w:r>
            <w:r>
              <w:rPr>
                <w:rFonts w:ascii="inherit" w:hAnsi="inherit"/>
                <w:color w:val="000000"/>
                <w:sz w:val="18"/>
                <w:szCs w:val="18"/>
              </w:rPr>
              <w:t>ячейками</w:t>
            </w:r>
            <w:r>
              <w:rPr>
                <w:rStyle w:val="crayon-h"/>
                <w:rFonts w:ascii="inherit" w:hAnsi="inherit"/>
                <w:color w:val="000000"/>
                <w:sz w:val="18"/>
                <w:szCs w:val="18"/>
              </w:rPr>
              <w:t xml:space="preserve"> </w:t>
            </w:r>
            <w:r>
              <w:rPr>
                <w:rFonts w:ascii="inherit" w:hAnsi="inherit"/>
                <w:color w:val="000000"/>
                <w:sz w:val="18"/>
                <w:szCs w:val="18"/>
              </w:rPr>
              <w:t>заголовков</w:t>
            </w:r>
            <w:proofErr w:type="gramStart"/>
            <w:r>
              <w:rPr>
                <w:rStyle w:val="crayon-o"/>
                <w:rFonts w:ascii="inherit" w:hAnsi="inherit"/>
                <w:color w:val="000000"/>
                <w:sz w:val="18"/>
                <w:szCs w:val="18"/>
              </w:rPr>
              <w:t>--&gt;</w:t>
            </w:r>
            <w:proofErr w:type="gramEnd"/>
          </w:p>
          <w:p w:rsidR="008F167C" w:rsidRDefault="008F167C">
            <w:pPr>
              <w:wordWrap w:val="0"/>
              <w:rPr>
                <w:rFonts w:ascii="inherit" w:hAnsi="inherit"/>
                <w:color w:val="000000"/>
                <w:sz w:val="18"/>
                <w:szCs w:val="18"/>
              </w:rPr>
            </w:pPr>
            <w:r>
              <w:rPr>
                <w:rStyle w:val="crayon-o"/>
                <w:rFonts w:ascii="inherit" w:hAnsi="inherit"/>
                <w:color w:val="000000"/>
                <w:sz w:val="18"/>
                <w:szCs w:val="18"/>
              </w:rPr>
              <w:t>&lt;</w:t>
            </w:r>
            <w:r>
              <w:rPr>
                <w:rStyle w:val="crayon-v"/>
                <w:rFonts w:ascii="inherit" w:hAnsi="inherit"/>
                <w:color w:val="000000"/>
                <w:sz w:val="18"/>
                <w:szCs w:val="18"/>
              </w:rPr>
              <w:t>tr</w:t>
            </w:r>
            <w:r>
              <w:rPr>
                <w:rStyle w:val="crayon-o"/>
                <w:rFonts w:ascii="inherit" w:hAnsi="inherit"/>
                <w:color w:val="000000"/>
                <w:sz w:val="18"/>
                <w:szCs w:val="18"/>
              </w:rPr>
              <w:t>&gt;&lt;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данные</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данные</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&gt;&lt;/</w:t>
            </w:r>
            <w:r>
              <w:rPr>
                <w:rStyle w:val="crayon-v"/>
                <w:rFonts w:ascii="inherit" w:hAnsi="inherit"/>
                <w:color w:val="000000"/>
                <w:sz w:val="18"/>
                <w:szCs w:val="18"/>
              </w:rPr>
              <w:t>tr</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o"/>
                <w:rFonts w:ascii="inherit" w:hAnsi="inherit"/>
                <w:color w:val="000000"/>
                <w:sz w:val="18"/>
                <w:szCs w:val="18"/>
              </w:rPr>
              <w:t>&lt;!--</w:t>
            </w:r>
            <w:r>
              <w:rPr>
                <w:rFonts w:ascii="inherit" w:hAnsi="inherit"/>
                <w:color w:val="000000"/>
                <w:sz w:val="18"/>
                <w:szCs w:val="18"/>
              </w:rPr>
              <w:t>ряд</w:t>
            </w:r>
            <w:r>
              <w:rPr>
                <w:rStyle w:val="crayon-h"/>
                <w:rFonts w:ascii="inherit" w:hAnsi="inherit"/>
                <w:color w:val="000000"/>
                <w:sz w:val="18"/>
                <w:szCs w:val="18"/>
              </w:rPr>
              <w:t xml:space="preserve"> </w:t>
            </w:r>
            <w:r>
              <w:rPr>
                <w:rFonts w:ascii="inherit" w:hAnsi="inherit"/>
                <w:color w:val="000000"/>
                <w:sz w:val="18"/>
                <w:szCs w:val="18"/>
              </w:rPr>
              <w:t>с</w:t>
            </w:r>
            <w:r>
              <w:rPr>
                <w:rStyle w:val="crayon-h"/>
                <w:rFonts w:ascii="inherit" w:hAnsi="inherit"/>
                <w:color w:val="000000"/>
                <w:sz w:val="18"/>
                <w:szCs w:val="18"/>
              </w:rPr>
              <w:t xml:space="preserve"> </w:t>
            </w:r>
            <w:r>
              <w:rPr>
                <w:rFonts w:ascii="inherit" w:hAnsi="inherit"/>
                <w:color w:val="000000"/>
                <w:sz w:val="18"/>
                <w:szCs w:val="18"/>
              </w:rPr>
              <w:t>ячейками</w:t>
            </w:r>
            <w:r>
              <w:rPr>
                <w:rStyle w:val="crayon-h"/>
                <w:rFonts w:ascii="inherit" w:hAnsi="inherit"/>
                <w:color w:val="000000"/>
                <w:sz w:val="18"/>
                <w:szCs w:val="18"/>
              </w:rPr>
              <w:t xml:space="preserve"> </w:t>
            </w:r>
            <w:r>
              <w:rPr>
                <w:rFonts w:ascii="inherit" w:hAnsi="inherit"/>
                <w:color w:val="000000"/>
                <w:sz w:val="18"/>
                <w:szCs w:val="18"/>
              </w:rPr>
              <w:t>тела</w:t>
            </w:r>
            <w:r>
              <w:rPr>
                <w:rStyle w:val="crayon-h"/>
                <w:rFonts w:ascii="inherit" w:hAnsi="inherit"/>
                <w:color w:val="000000"/>
                <w:sz w:val="18"/>
                <w:szCs w:val="18"/>
              </w:rPr>
              <w:t xml:space="preserve"> </w:t>
            </w:r>
            <w:r>
              <w:rPr>
                <w:rFonts w:ascii="inherit" w:hAnsi="inherit"/>
                <w:color w:val="000000"/>
                <w:sz w:val="18"/>
                <w:szCs w:val="18"/>
              </w:rPr>
              <w:t>таблицы</w:t>
            </w:r>
            <w:proofErr w:type="gramStart"/>
            <w:r>
              <w:rPr>
                <w:rStyle w:val="crayon-o"/>
                <w:rFonts w:ascii="inherit" w:hAnsi="inherit"/>
                <w:color w:val="000000"/>
                <w:sz w:val="18"/>
                <w:szCs w:val="18"/>
              </w:rPr>
              <w:t>--&gt;</w:t>
            </w:r>
            <w:proofErr w:type="gramEnd"/>
          </w:p>
          <w:p w:rsidR="008F167C" w:rsidRDefault="008F167C">
            <w:pPr>
              <w:wordWrap w:val="0"/>
              <w:rPr>
                <w:rFonts w:ascii="inherit" w:hAnsi="inherit"/>
                <w:color w:val="000000"/>
                <w:sz w:val="18"/>
                <w:szCs w:val="18"/>
              </w:rPr>
            </w:pPr>
            <w:r>
              <w:rPr>
                <w:rStyle w:val="crayon-o"/>
                <w:rFonts w:ascii="inherit" w:hAnsi="inherit"/>
                <w:color w:val="000000"/>
                <w:sz w:val="18"/>
                <w:szCs w:val="18"/>
              </w:rPr>
              <w:t>&lt;/</w:t>
            </w:r>
            <w:r>
              <w:rPr>
                <w:rStyle w:val="crayon-v"/>
                <w:rFonts w:ascii="inherit" w:hAnsi="inherit"/>
                <w:color w:val="000000"/>
                <w:sz w:val="18"/>
                <w:szCs w:val="18"/>
              </w:rPr>
              <w:t>table</w:t>
            </w:r>
            <w:r>
              <w:rPr>
                <w:rStyle w:val="crayon-o"/>
                <w:rFonts w:ascii="inherit" w:hAnsi="inherit"/>
                <w:color w:val="000000"/>
                <w:sz w:val="18"/>
                <w:szCs w:val="18"/>
              </w:rPr>
              <w:t>&gt;</w:t>
            </w:r>
          </w:p>
        </w:tc>
      </w:tr>
    </w:tbl>
    <w:p w:rsidR="008F167C" w:rsidRDefault="008F167C" w:rsidP="008F167C">
      <w:pPr>
        <w:rPr>
          <w:ins w:id="179" w:author="Unknown"/>
          <w:vanish/>
        </w:rPr>
      </w:pPr>
    </w:p>
    <w:tbl>
      <w:tblPr>
        <w:tblW w:w="0" w:type="auto"/>
        <w:tblCellSpacing w:w="15" w:type="dxa"/>
        <w:tblCellMar>
          <w:top w:w="15" w:type="dxa"/>
          <w:left w:w="15" w:type="dxa"/>
          <w:bottom w:w="15" w:type="dxa"/>
          <w:right w:w="15" w:type="dxa"/>
        </w:tblCellMar>
        <w:tblLook w:val="04A0"/>
      </w:tblPr>
      <w:tblGrid>
        <w:gridCol w:w="1567"/>
        <w:gridCol w:w="1567"/>
      </w:tblGrid>
      <w:tr w:rsidR="008F167C" w:rsidTr="008F167C">
        <w:trPr>
          <w:tblCellSpacing w:w="15" w:type="dxa"/>
        </w:trPr>
        <w:tc>
          <w:tcPr>
            <w:tcW w:w="0" w:type="auto"/>
            <w:vAlign w:val="center"/>
            <w:hideMark/>
          </w:tcPr>
          <w:p w:rsidR="008F167C" w:rsidRDefault="008F167C">
            <w:pPr>
              <w:spacing w:after="300"/>
              <w:jc w:val="center"/>
              <w:rPr>
                <w:b/>
                <w:bCs/>
                <w:sz w:val="24"/>
                <w:szCs w:val="24"/>
              </w:rPr>
            </w:pPr>
            <w:r>
              <w:rPr>
                <w:b/>
                <w:bCs/>
              </w:rPr>
              <w:t>текст заголовка</w:t>
            </w:r>
          </w:p>
        </w:tc>
        <w:tc>
          <w:tcPr>
            <w:tcW w:w="0" w:type="auto"/>
            <w:vAlign w:val="center"/>
            <w:hideMark/>
          </w:tcPr>
          <w:p w:rsidR="008F167C" w:rsidRDefault="008F167C">
            <w:pPr>
              <w:spacing w:after="300"/>
              <w:jc w:val="center"/>
              <w:rPr>
                <w:b/>
                <w:bCs/>
                <w:sz w:val="24"/>
                <w:szCs w:val="24"/>
              </w:rPr>
            </w:pPr>
            <w:r>
              <w:rPr>
                <w:b/>
                <w:bCs/>
              </w:rPr>
              <w:t>текст заголовка</w:t>
            </w:r>
          </w:p>
        </w:tc>
      </w:tr>
      <w:tr w:rsidR="008F167C" w:rsidTr="008F167C">
        <w:trPr>
          <w:tblCellSpacing w:w="15" w:type="dxa"/>
        </w:trPr>
        <w:tc>
          <w:tcPr>
            <w:tcW w:w="0" w:type="auto"/>
            <w:vAlign w:val="center"/>
            <w:hideMark/>
          </w:tcPr>
          <w:p w:rsidR="008F167C" w:rsidRDefault="008F167C">
            <w:pPr>
              <w:spacing w:after="300"/>
              <w:rPr>
                <w:sz w:val="24"/>
                <w:szCs w:val="24"/>
              </w:rPr>
            </w:pPr>
            <w:r>
              <w:t>данные</w:t>
            </w:r>
          </w:p>
        </w:tc>
        <w:tc>
          <w:tcPr>
            <w:tcW w:w="0" w:type="auto"/>
            <w:vAlign w:val="center"/>
            <w:hideMark/>
          </w:tcPr>
          <w:p w:rsidR="008F167C" w:rsidRDefault="008F167C">
            <w:pPr>
              <w:spacing w:after="300"/>
              <w:rPr>
                <w:sz w:val="24"/>
                <w:szCs w:val="24"/>
              </w:rPr>
            </w:pPr>
            <w:r>
              <w:t>данные</w:t>
            </w:r>
          </w:p>
        </w:tc>
      </w:tr>
    </w:tbl>
    <w:p w:rsidR="008F167C" w:rsidRDefault="008F167C" w:rsidP="008F167C">
      <w:pPr>
        <w:rPr>
          <w:ins w:id="180" w:author="Unknown"/>
          <w:rFonts w:ascii="Times New Roman" w:hAnsi="Times New Roman" w:cs="Times New Roman"/>
        </w:rPr>
      </w:pPr>
      <w:ins w:id="181" w:author="Unknown">
        <w:r>
          <w:t>РИС.1. ВНЕШНИЙ ВИД ТАБЛИЦЫ БЕЗ ФОРМАТИРОВАНИЯ CSS-СВОЙСТВАМИ</w:t>
        </w:r>
      </w:ins>
    </w:p>
    <w:p w:rsidR="008F167C" w:rsidRDefault="008F167C" w:rsidP="008F167C">
      <w:pPr>
        <w:pStyle w:val="a3"/>
        <w:spacing w:before="0" w:beforeAutospacing="0" w:after="300" w:afterAutospacing="0" w:line="360" w:lineRule="atLeast"/>
        <w:textAlignment w:val="baseline"/>
        <w:rPr>
          <w:ins w:id="182" w:author="Unknown"/>
          <w:rFonts w:ascii="Arial" w:hAnsi="Arial" w:cs="Arial"/>
          <w:color w:val="333333"/>
        </w:rPr>
      </w:pPr>
      <w:ins w:id="183" w:author="Unknown">
        <w:r>
          <w:rPr>
            <w:rFonts w:ascii="Arial" w:hAnsi="Arial" w:cs="Arial"/>
            <w:color w:val="333333"/>
          </w:rPr>
          <w:t>По умолчанию таблица и ячейки не имеют видимых границ.</w:t>
        </w:r>
        <w:r>
          <w:rPr>
            <w:rStyle w:val="apple-converted-space"/>
            <w:rFonts w:ascii="Arial" w:hAnsi="Arial" w:cs="Arial"/>
            <w:color w:val="333333"/>
          </w:rPr>
          <w:t> </w:t>
        </w:r>
        <w:r>
          <w:rPr>
            <w:rFonts w:ascii="Arial" w:hAnsi="Arial" w:cs="Arial"/>
            <w:b/>
            <w:bCs/>
            <w:color w:val="333333"/>
          </w:rPr>
          <w:t>Границы</w:t>
        </w:r>
        <w:r>
          <w:rPr>
            <w:rStyle w:val="apple-converted-space"/>
            <w:rFonts w:ascii="Arial" w:hAnsi="Arial" w:cs="Arial"/>
            <w:color w:val="333333"/>
          </w:rPr>
          <w:t> </w:t>
        </w:r>
        <w:r>
          <w:rPr>
            <w:rFonts w:ascii="Arial" w:hAnsi="Arial" w:cs="Arial"/>
            <w:color w:val="333333"/>
          </w:rPr>
          <w:t>задаются с помощью свойства</w:t>
        </w:r>
        <w:r>
          <w:rPr>
            <w:rStyle w:val="apple-converted-space"/>
            <w:rFonts w:ascii="Arial" w:hAnsi="Arial" w:cs="Arial"/>
            <w:color w:val="333333"/>
          </w:rPr>
          <w:t> </w:t>
        </w:r>
        <w:r>
          <w:rPr>
            <w:rStyle w:val="HTML2"/>
            <w:color w:val="333333"/>
            <w:sz w:val="21"/>
            <w:szCs w:val="21"/>
            <w:shd w:val="clear" w:color="auto" w:fill="F5F5F5"/>
          </w:rPr>
          <w:t>border</w:t>
        </w:r>
        <w:r>
          <w:rPr>
            <w:rFonts w:ascii="Arial" w:hAnsi="Arial" w:cs="Arial"/>
            <w:color w:val="333333"/>
          </w:rPr>
          <w:t>:</w:t>
        </w:r>
      </w:ins>
    </w:p>
    <w:p w:rsidR="008F167C" w:rsidRDefault="008F167C" w:rsidP="008F167C">
      <w:pPr>
        <w:rPr>
          <w:ins w:id="184" w:author="Unknown"/>
          <w:rFonts w:ascii="inherit" w:hAnsi="inherit" w:cs="Courier New"/>
          <w:color w:val="333333"/>
        </w:rPr>
      </w:pPr>
      <w:ins w:id="185" w:author="Unknown">
        <w:r>
          <w:rPr>
            <w:rStyle w:val="crayon-language"/>
            <w:rFonts w:ascii="inherit" w:hAnsi="inherit" w:cs="Courier New"/>
            <w:color w:val="333333"/>
          </w:rPr>
          <w:t>CSS</w:t>
        </w:r>
      </w:ins>
    </w:p>
    <w:p w:rsidR="008F167C" w:rsidRDefault="008F167C" w:rsidP="008F167C">
      <w:pPr>
        <w:rPr>
          <w:ins w:id="186" w:author="Unknown"/>
          <w:rFonts w:ascii="Courier New" w:hAnsi="Courier New" w:cs="Courier New"/>
          <w:color w:val="333333"/>
        </w:rPr>
      </w:pPr>
      <w:ins w:id="187" w:author="Unknown">
        <w:r>
          <w:rPr>
            <w:rFonts w:ascii="Courier New" w:hAnsi="Courier New" w:cs="Courier New"/>
            <w:color w:val="333333"/>
          </w:rPr>
          <w:object w:dxaOrig="1440" w:dyaOrig="1440">
            <v:shape id="_x0000_i1076" type="#_x0000_t75" style="width:1in;height:1in" o:ole="">
              <v:imagedata r:id="rId46" o:title=""/>
            </v:shape>
            <w:control r:id="rId50" w:name="Объект 52" w:shapeid="_x0000_i1076"/>
          </w:object>
        </w:r>
      </w:ins>
    </w:p>
    <w:tbl>
      <w:tblPr>
        <w:tblW w:w="0" w:type="auto"/>
        <w:tblCellSpacing w:w="15" w:type="dxa"/>
        <w:tblCellMar>
          <w:top w:w="15" w:type="dxa"/>
          <w:left w:w="15" w:type="dxa"/>
          <w:bottom w:w="15" w:type="dxa"/>
          <w:right w:w="15" w:type="dxa"/>
        </w:tblCellMar>
        <w:tblLook w:val="04A0"/>
      </w:tblPr>
      <w:tblGrid>
        <w:gridCol w:w="165"/>
        <w:gridCol w:w="9280"/>
      </w:tblGrid>
      <w:tr w:rsidR="008F167C" w:rsidRPr="008F167C" w:rsidTr="008F167C">
        <w:trPr>
          <w:tblCellSpacing w:w="15" w:type="dxa"/>
        </w:trPr>
        <w:tc>
          <w:tcPr>
            <w:tcW w:w="0" w:type="auto"/>
            <w:tcBorders>
              <w:top w:val="nil"/>
              <w:left w:val="nil"/>
              <w:bottom w:val="nil"/>
              <w:right w:val="nil"/>
            </w:tcBorders>
            <w:vAlign w:val="center"/>
            <w:hideMark/>
          </w:tcPr>
          <w:p w:rsidR="008F167C" w:rsidRDefault="008F167C">
            <w:pPr>
              <w:jc w:val="center"/>
              <w:rPr>
                <w:rFonts w:ascii="inherit" w:hAnsi="inherit"/>
                <w:sz w:val="18"/>
                <w:szCs w:val="18"/>
              </w:rPr>
            </w:pPr>
            <w:r>
              <w:rPr>
                <w:rFonts w:ascii="inherit" w:hAnsi="inherit"/>
                <w:sz w:val="18"/>
                <w:szCs w:val="18"/>
              </w:rPr>
              <w:t>1</w:t>
            </w:r>
          </w:p>
          <w:p w:rsidR="008F167C" w:rsidRDefault="008F167C">
            <w:pPr>
              <w:jc w:val="center"/>
              <w:rPr>
                <w:rFonts w:ascii="inherit" w:hAnsi="inherit"/>
                <w:sz w:val="18"/>
                <w:szCs w:val="18"/>
              </w:rPr>
            </w:pPr>
            <w:r>
              <w:rPr>
                <w:rFonts w:ascii="inherit" w:hAnsi="inherit"/>
                <w:sz w:val="18"/>
                <w:szCs w:val="18"/>
              </w:rPr>
              <w:t>2</w:t>
            </w:r>
          </w:p>
          <w:p w:rsidR="008F167C" w:rsidRDefault="008F167C">
            <w:pPr>
              <w:jc w:val="center"/>
              <w:rPr>
                <w:rFonts w:ascii="inherit" w:hAnsi="inherit"/>
                <w:sz w:val="18"/>
                <w:szCs w:val="18"/>
              </w:rPr>
            </w:pPr>
            <w:r>
              <w:rPr>
                <w:rFonts w:ascii="inherit" w:hAnsi="inherit"/>
                <w:sz w:val="18"/>
                <w:szCs w:val="18"/>
              </w:rPr>
              <w:t>3</w:t>
            </w:r>
          </w:p>
          <w:p w:rsidR="008F167C" w:rsidRDefault="008F167C">
            <w:pPr>
              <w:jc w:val="center"/>
              <w:rPr>
                <w:rFonts w:ascii="inherit" w:hAnsi="inherit"/>
                <w:sz w:val="18"/>
                <w:szCs w:val="18"/>
              </w:rPr>
            </w:pPr>
            <w:r>
              <w:rPr>
                <w:rFonts w:ascii="inherit" w:hAnsi="inherit"/>
                <w:sz w:val="18"/>
                <w:szCs w:val="18"/>
              </w:rPr>
              <w:t>4</w:t>
            </w:r>
          </w:p>
          <w:p w:rsidR="008F167C" w:rsidRDefault="008F167C">
            <w:pPr>
              <w:jc w:val="center"/>
              <w:rPr>
                <w:rFonts w:ascii="inherit" w:hAnsi="inherit"/>
                <w:sz w:val="18"/>
                <w:szCs w:val="18"/>
              </w:rPr>
            </w:pPr>
            <w:r>
              <w:rPr>
                <w:rFonts w:ascii="inherit" w:hAnsi="inherit"/>
                <w:sz w:val="18"/>
                <w:szCs w:val="18"/>
              </w:rPr>
              <w:t>5</w:t>
            </w:r>
          </w:p>
          <w:p w:rsidR="008F167C" w:rsidRDefault="008F167C">
            <w:pPr>
              <w:jc w:val="center"/>
              <w:rPr>
                <w:rFonts w:ascii="inherit" w:hAnsi="inherit"/>
                <w:sz w:val="18"/>
                <w:szCs w:val="18"/>
              </w:rPr>
            </w:pPr>
            <w:r>
              <w:rPr>
                <w:rFonts w:ascii="inherit" w:hAnsi="inherit"/>
                <w:sz w:val="18"/>
                <w:szCs w:val="18"/>
              </w:rPr>
              <w:lastRenderedPageBreak/>
              <w:t>6</w:t>
            </w:r>
          </w:p>
        </w:tc>
        <w:tc>
          <w:tcPr>
            <w:tcW w:w="9900" w:type="dxa"/>
            <w:tcBorders>
              <w:top w:val="nil"/>
              <w:left w:val="nil"/>
              <w:bottom w:val="nil"/>
              <w:right w:val="nil"/>
            </w:tcBorders>
            <w:vAlign w:val="center"/>
            <w:hideMark/>
          </w:tcPr>
          <w:p w:rsidR="008F167C" w:rsidRDefault="008F167C">
            <w:pPr>
              <w:wordWrap w:val="0"/>
              <w:rPr>
                <w:rFonts w:ascii="inherit" w:hAnsi="inherit"/>
                <w:color w:val="000000"/>
                <w:sz w:val="18"/>
                <w:szCs w:val="18"/>
              </w:rPr>
            </w:pPr>
            <w:r>
              <w:rPr>
                <w:rStyle w:val="crayon-c"/>
                <w:rFonts w:ascii="inherit" w:hAnsi="inherit"/>
                <w:color w:val="000000"/>
                <w:sz w:val="18"/>
                <w:szCs w:val="18"/>
              </w:rPr>
              <w:lastRenderedPageBreak/>
              <w:t>/* внешние границы таблицы серого цвета толщиной 1px */</w:t>
            </w:r>
          </w:p>
          <w:p w:rsidR="008F167C" w:rsidRPr="008F167C" w:rsidRDefault="008F167C">
            <w:pPr>
              <w:wordWrap w:val="0"/>
              <w:rPr>
                <w:rFonts w:ascii="inherit" w:hAnsi="inherit"/>
                <w:color w:val="000000"/>
                <w:sz w:val="18"/>
                <w:szCs w:val="18"/>
                <w:lang w:val="en-US"/>
              </w:rPr>
            </w:pPr>
            <w:r w:rsidRPr="008F167C">
              <w:rPr>
                <w:rStyle w:val="crayon-k"/>
                <w:rFonts w:ascii="inherit" w:hAnsi="inherit"/>
                <w:color w:val="000000"/>
                <w:sz w:val="18"/>
                <w:szCs w:val="18"/>
                <w:lang w:val="en-US"/>
              </w:rPr>
              <w:t xml:space="preserve">table </w:t>
            </w:r>
            <w:r w:rsidRPr="008F167C">
              <w:rPr>
                <w:rStyle w:val="crayon-sy"/>
                <w:rFonts w:ascii="inherit" w:hAnsi="inherit"/>
                <w:color w:val="000000"/>
                <w:sz w:val="18"/>
                <w:szCs w:val="18"/>
                <w:lang w:val="en-US"/>
              </w:rPr>
              <w:t>{</w:t>
            </w:r>
            <w:r w:rsidRPr="008F167C">
              <w:rPr>
                <w:rStyle w:val="crayon-e"/>
                <w:rFonts w:ascii="inherit" w:hAnsi="inherit"/>
                <w:color w:val="000000"/>
                <w:sz w:val="18"/>
                <w:szCs w:val="18"/>
                <w:lang w:val="en-US"/>
              </w:rPr>
              <w:t>border</w:t>
            </w:r>
            <w:r w:rsidRPr="008F167C">
              <w:rPr>
                <w:rStyle w:val="crayon-sy"/>
                <w:rFonts w:ascii="inherit" w:hAnsi="inherit"/>
                <w:color w:val="000000"/>
                <w:sz w:val="18"/>
                <w:szCs w:val="18"/>
                <w:lang w:val="en-US"/>
              </w:rPr>
              <w:t>:</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1px</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solid</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grey</w:t>
            </w:r>
            <w:r w:rsidRPr="008F167C">
              <w:rPr>
                <w:rStyle w:val="crayon-sy"/>
                <w:rFonts w:ascii="inherit" w:hAnsi="inherit"/>
                <w:color w:val="000000"/>
                <w:sz w:val="18"/>
                <w:szCs w:val="18"/>
                <w:lang w:val="en-US"/>
              </w:rPr>
              <w:t>;}</w:t>
            </w:r>
            <w:r w:rsidRPr="008F167C">
              <w:rPr>
                <w:rStyle w:val="crayon-h"/>
                <w:rFonts w:ascii="inherit" w:hAnsi="inherit"/>
                <w:color w:val="000000"/>
                <w:sz w:val="18"/>
                <w:szCs w:val="18"/>
                <w:lang w:val="en-US"/>
              </w:rPr>
              <w:t xml:space="preserve"> </w:t>
            </w:r>
          </w:p>
          <w:p w:rsidR="008F167C" w:rsidRDefault="008F167C">
            <w:pPr>
              <w:wordWrap w:val="0"/>
              <w:rPr>
                <w:rFonts w:ascii="inherit" w:hAnsi="inherit"/>
                <w:color w:val="000000"/>
                <w:sz w:val="18"/>
                <w:szCs w:val="18"/>
              </w:rPr>
            </w:pPr>
            <w:r>
              <w:rPr>
                <w:rStyle w:val="crayon-c"/>
                <w:rFonts w:ascii="inherit" w:hAnsi="inherit"/>
                <w:color w:val="000000"/>
                <w:sz w:val="18"/>
                <w:szCs w:val="18"/>
              </w:rPr>
              <w:t>/* границы ячеек первого ряда таблицы */</w:t>
            </w:r>
          </w:p>
          <w:p w:rsidR="008F167C" w:rsidRPr="008F167C" w:rsidRDefault="008F167C">
            <w:pPr>
              <w:wordWrap w:val="0"/>
              <w:rPr>
                <w:rFonts w:ascii="inherit" w:hAnsi="inherit"/>
                <w:color w:val="000000"/>
                <w:sz w:val="18"/>
                <w:szCs w:val="18"/>
                <w:lang w:val="en-US"/>
              </w:rPr>
            </w:pPr>
            <w:r w:rsidRPr="008F167C">
              <w:rPr>
                <w:rStyle w:val="crayon-k"/>
                <w:rFonts w:ascii="inherit" w:hAnsi="inherit"/>
                <w:color w:val="000000"/>
                <w:sz w:val="18"/>
                <w:szCs w:val="18"/>
                <w:lang w:val="en-US"/>
              </w:rPr>
              <w:t xml:space="preserve">th </w:t>
            </w:r>
            <w:r w:rsidRPr="008F167C">
              <w:rPr>
                <w:rStyle w:val="crayon-sy"/>
                <w:rFonts w:ascii="inherit" w:hAnsi="inherit"/>
                <w:color w:val="000000"/>
                <w:sz w:val="18"/>
                <w:szCs w:val="18"/>
                <w:lang w:val="en-US"/>
              </w:rPr>
              <w:t>{</w:t>
            </w:r>
            <w:r w:rsidRPr="008F167C">
              <w:rPr>
                <w:rStyle w:val="crayon-e"/>
                <w:rFonts w:ascii="inherit" w:hAnsi="inherit"/>
                <w:color w:val="000000"/>
                <w:sz w:val="18"/>
                <w:szCs w:val="18"/>
                <w:lang w:val="en-US"/>
              </w:rPr>
              <w:t>border</w:t>
            </w:r>
            <w:r w:rsidRPr="008F167C">
              <w:rPr>
                <w:rStyle w:val="crayon-sy"/>
                <w:rFonts w:ascii="inherit" w:hAnsi="inherit"/>
                <w:color w:val="000000"/>
                <w:sz w:val="18"/>
                <w:szCs w:val="18"/>
                <w:lang w:val="en-US"/>
              </w:rPr>
              <w:t>:</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1px</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solid</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grey</w:t>
            </w: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c"/>
                <w:rFonts w:ascii="inherit" w:hAnsi="inherit"/>
                <w:color w:val="000000"/>
                <w:sz w:val="18"/>
                <w:szCs w:val="18"/>
                <w:lang w:val="en-US"/>
              </w:rPr>
              <w:t xml:space="preserve">/* </w:t>
            </w:r>
            <w:r>
              <w:rPr>
                <w:rStyle w:val="crayon-c"/>
                <w:rFonts w:ascii="inherit" w:hAnsi="inherit"/>
                <w:color w:val="000000"/>
                <w:sz w:val="18"/>
                <w:szCs w:val="18"/>
              </w:rPr>
              <w:t>границы</w:t>
            </w:r>
            <w:r w:rsidRPr="008F167C">
              <w:rPr>
                <w:rStyle w:val="crayon-c"/>
                <w:rFonts w:ascii="inherit" w:hAnsi="inherit"/>
                <w:color w:val="000000"/>
                <w:sz w:val="18"/>
                <w:szCs w:val="18"/>
                <w:lang w:val="en-US"/>
              </w:rPr>
              <w:t xml:space="preserve"> </w:t>
            </w:r>
            <w:r>
              <w:rPr>
                <w:rStyle w:val="crayon-c"/>
                <w:rFonts w:ascii="inherit" w:hAnsi="inherit"/>
                <w:color w:val="000000"/>
                <w:sz w:val="18"/>
                <w:szCs w:val="18"/>
              </w:rPr>
              <w:t>ячеек</w:t>
            </w:r>
            <w:r w:rsidRPr="008F167C">
              <w:rPr>
                <w:rStyle w:val="crayon-c"/>
                <w:rFonts w:ascii="inherit" w:hAnsi="inherit"/>
                <w:color w:val="000000"/>
                <w:sz w:val="18"/>
                <w:szCs w:val="18"/>
                <w:lang w:val="en-US"/>
              </w:rPr>
              <w:t xml:space="preserve"> </w:t>
            </w:r>
            <w:r>
              <w:rPr>
                <w:rStyle w:val="crayon-c"/>
                <w:rFonts w:ascii="inherit" w:hAnsi="inherit"/>
                <w:color w:val="000000"/>
                <w:sz w:val="18"/>
                <w:szCs w:val="18"/>
              </w:rPr>
              <w:t>тела</w:t>
            </w:r>
            <w:r w:rsidRPr="008F167C">
              <w:rPr>
                <w:rStyle w:val="crayon-c"/>
                <w:rFonts w:ascii="inherit" w:hAnsi="inherit"/>
                <w:color w:val="000000"/>
                <w:sz w:val="18"/>
                <w:szCs w:val="18"/>
                <w:lang w:val="en-US"/>
              </w:rPr>
              <w:t xml:space="preserve"> </w:t>
            </w:r>
            <w:r>
              <w:rPr>
                <w:rStyle w:val="crayon-c"/>
                <w:rFonts w:ascii="inherit" w:hAnsi="inherit"/>
                <w:color w:val="000000"/>
                <w:sz w:val="18"/>
                <w:szCs w:val="18"/>
              </w:rPr>
              <w:t>таблицы</w:t>
            </w:r>
            <w:r w:rsidRPr="008F167C">
              <w:rPr>
                <w:rStyle w:val="crayon-c"/>
                <w:rFonts w:ascii="inherit" w:hAnsi="inherit"/>
                <w:color w:val="000000"/>
                <w:sz w:val="18"/>
                <w:szCs w:val="18"/>
                <w:lang w:val="en-US"/>
              </w:rPr>
              <w:t xml:space="preserve"> */</w:t>
            </w:r>
          </w:p>
          <w:p w:rsidR="008F167C" w:rsidRPr="008F167C" w:rsidRDefault="008F167C">
            <w:pPr>
              <w:wordWrap w:val="0"/>
              <w:rPr>
                <w:rFonts w:ascii="inherit" w:hAnsi="inherit"/>
                <w:color w:val="000000"/>
                <w:sz w:val="18"/>
                <w:szCs w:val="18"/>
                <w:lang w:val="en-US"/>
              </w:rPr>
            </w:pPr>
            <w:r w:rsidRPr="008F167C">
              <w:rPr>
                <w:rStyle w:val="crayon-k"/>
                <w:rFonts w:ascii="inherit" w:hAnsi="inherit"/>
                <w:color w:val="000000"/>
                <w:sz w:val="18"/>
                <w:szCs w:val="18"/>
                <w:lang w:val="en-US"/>
              </w:rPr>
              <w:lastRenderedPageBreak/>
              <w:t xml:space="preserve">td </w:t>
            </w:r>
            <w:r w:rsidRPr="008F167C">
              <w:rPr>
                <w:rStyle w:val="crayon-sy"/>
                <w:rFonts w:ascii="inherit" w:hAnsi="inherit"/>
                <w:color w:val="000000"/>
                <w:sz w:val="18"/>
                <w:szCs w:val="18"/>
                <w:lang w:val="en-US"/>
              </w:rPr>
              <w:t>{</w:t>
            </w:r>
            <w:r w:rsidRPr="008F167C">
              <w:rPr>
                <w:rStyle w:val="crayon-e"/>
                <w:rFonts w:ascii="inherit" w:hAnsi="inherit"/>
                <w:color w:val="000000"/>
                <w:sz w:val="18"/>
                <w:szCs w:val="18"/>
                <w:lang w:val="en-US"/>
              </w:rPr>
              <w:t>border</w:t>
            </w:r>
            <w:r w:rsidRPr="008F167C">
              <w:rPr>
                <w:rStyle w:val="crayon-sy"/>
                <w:rFonts w:ascii="inherit" w:hAnsi="inherit"/>
                <w:color w:val="000000"/>
                <w:sz w:val="18"/>
                <w:szCs w:val="18"/>
                <w:lang w:val="en-US"/>
              </w:rPr>
              <w:t>:</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1px</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solid</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grey</w:t>
            </w:r>
            <w:r w:rsidRPr="008F167C">
              <w:rPr>
                <w:rStyle w:val="crayon-sy"/>
                <w:rFonts w:ascii="inherit" w:hAnsi="inherit"/>
                <w:color w:val="000000"/>
                <w:sz w:val="18"/>
                <w:szCs w:val="18"/>
                <w:lang w:val="en-US"/>
              </w:rPr>
              <w:t>;}</w:t>
            </w:r>
            <w:r w:rsidRPr="008F167C">
              <w:rPr>
                <w:rStyle w:val="crayon-h"/>
                <w:rFonts w:ascii="inherit" w:hAnsi="inherit"/>
                <w:color w:val="000000"/>
                <w:sz w:val="18"/>
                <w:szCs w:val="18"/>
                <w:lang w:val="en-US"/>
              </w:rPr>
              <w:t xml:space="preserve"> </w:t>
            </w:r>
          </w:p>
        </w:tc>
      </w:tr>
    </w:tbl>
    <w:p w:rsidR="008F167C" w:rsidRDefault="008F167C" w:rsidP="008F167C">
      <w:pPr>
        <w:pStyle w:val="a3"/>
        <w:spacing w:before="0" w:beforeAutospacing="0" w:after="300" w:afterAutospacing="0" w:line="360" w:lineRule="atLeast"/>
        <w:textAlignment w:val="baseline"/>
        <w:rPr>
          <w:ins w:id="188" w:author="Unknown"/>
          <w:rFonts w:ascii="Arial" w:hAnsi="Arial" w:cs="Arial"/>
          <w:color w:val="333333"/>
        </w:rPr>
      </w:pPr>
      <w:ins w:id="189" w:author="Unknown">
        <w:r>
          <w:rPr>
            <w:rFonts w:ascii="Arial" w:hAnsi="Arial" w:cs="Arial"/>
            <w:b/>
            <w:bCs/>
            <w:color w:val="333333"/>
          </w:rPr>
          <w:lastRenderedPageBreak/>
          <w:t>Промежутки между ячейками таблицы</w:t>
        </w:r>
        <w:r>
          <w:rPr>
            <w:rStyle w:val="apple-converted-space"/>
            <w:rFonts w:ascii="Arial" w:hAnsi="Arial" w:cs="Arial"/>
            <w:color w:val="333333"/>
          </w:rPr>
          <w:t> </w:t>
        </w:r>
        <w:r>
          <w:rPr>
            <w:rFonts w:ascii="Arial" w:hAnsi="Arial" w:cs="Arial"/>
            <w:color w:val="333333"/>
          </w:rPr>
          <w:t>убираются с помощью свойства</w:t>
        </w:r>
        <w:r>
          <w:rPr>
            <w:rStyle w:val="apple-converted-space"/>
            <w:rFonts w:ascii="Arial" w:hAnsi="Arial" w:cs="Arial"/>
            <w:color w:val="333333"/>
          </w:rPr>
          <w:t> </w:t>
        </w:r>
        <w:r>
          <w:rPr>
            <w:rStyle w:val="HTML2"/>
            <w:color w:val="333333"/>
            <w:sz w:val="21"/>
            <w:szCs w:val="21"/>
            <w:shd w:val="clear" w:color="auto" w:fill="F5F5F5"/>
          </w:rPr>
          <w:t>table {border-collapse: collapse;}</w:t>
        </w:r>
        <w:r>
          <w:rPr>
            <w:rFonts w:ascii="Arial" w:hAnsi="Arial" w:cs="Arial"/>
            <w:color w:val="333333"/>
          </w:rPr>
          <w:t>.</w:t>
        </w:r>
      </w:ins>
    </w:p>
    <w:p w:rsidR="008F167C" w:rsidRDefault="008F167C" w:rsidP="008F167C">
      <w:pPr>
        <w:pStyle w:val="a3"/>
        <w:spacing w:before="0" w:beforeAutospacing="0" w:after="300" w:afterAutospacing="0" w:line="360" w:lineRule="atLeast"/>
        <w:textAlignment w:val="baseline"/>
        <w:rPr>
          <w:ins w:id="190" w:author="Unknown"/>
          <w:rFonts w:ascii="Arial" w:hAnsi="Arial" w:cs="Arial"/>
          <w:color w:val="333333"/>
        </w:rPr>
      </w:pPr>
      <w:ins w:id="191" w:author="Unknown">
        <w:r>
          <w:rPr>
            <w:rFonts w:ascii="Arial" w:hAnsi="Arial" w:cs="Arial"/>
            <w:b/>
            <w:bCs/>
            <w:color w:val="333333"/>
          </w:rPr>
          <w:t>Ширина</w:t>
        </w:r>
        <w:r>
          <w:rPr>
            <w:rStyle w:val="apple-converted-space"/>
            <w:rFonts w:ascii="Arial" w:hAnsi="Arial" w:cs="Arial"/>
            <w:color w:val="333333"/>
          </w:rPr>
          <w:t> </w:t>
        </w:r>
        <w:r>
          <w:rPr>
            <w:rFonts w:ascii="Arial" w:hAnsi="Arial" w:cs="Arial"/>
            <w:color w:val="333333"/>
          </w:rPr>
          <w:t>таблицы по умолчанию равна ширине её внутреннего содержимого. Чтобы установить ширину, нужно задать значение для свойства</w:t>
        </w:r>
        <w:r>
          <w:rPr>
            <w:rStyle w:val="apple-converted-space"/>
            <w:rFonts w:ascii="Arial" w:hAnsi="Arial" w:cs="Arial"/>
            <w:color w:val="333333"/>
          </w:rPr>
          <w:t> </w:t>
        </w:r>
        <w:r>
          <w:rPr>
            <w:rStyle w:val="HTML2"/>
            <w:color w:val="333333"/>
            <w:sz w:val="21"/>
            <w:szCs w:val="21"/>
            <w:shd w:val="clear" w:color="auto" w:fill="F5F5F5"/>
          </w:rPr>
          <w:t>width</w:t>
        </w:r>
        <w:r>
          <w:rPr>
            <w:rFonts w:ascii="Arial" w:hAnsi="Arial" w:cs="Arial"/>
            <w:color w:val="333333"/>
          </w:rPr>
          <w:t>:</w:t>
        </w:r>
      </w:ins>
    </w:p>
    <w:p w:rsidR="008F167C" w:rsidRDefault="008F167C" w:rsidP="008F167C">
      <w:pPr>
        <w:rPr>
          <w:ins w:id="192" w:author="Unknown"/>
          <w:rFonts w:ascii="inherit" w:hAnsi="inherit" w:cs="Courier New"/>
          <w:color w:val="333333"/>
        </w:rPr>
      </w:pPr>
      <w:ins w:id="193" w:author="Unknown">
        <w:r>
          <w:rPr>
            <w:rStyle w:val="crayon-language"/>
            <w:rFonts w:ascii="inherit" w:hAnsi="inherit" w:cs="Courier New"/>
            <w:color w:val="333333"/>
          </w:rPr>
          <w:t>CSS</w:t>
        </w:r>
      </w:ins>
    </w:p>
    <w:p w:rsidR="008F167C" w:rsidRDefault="008F167C" w:rsidP="008F167C">
      <w:pPr>
        <w:rPr>
          <w:ins w:id="194" w:author="Unknown"/>
          <w:rFonts w:ascii="Courier New" w:hAnsi="Courier New" w:cs="Courier New"/>
          <w:color w:val="333333"/>
        </w:rPr>
      </w:pPr>
      <w:ins w:id="195" w:author="Unknown">
        <w:r>
          <w:rPr>
            <w:rFonts w:ascii="Courier New" w:hAnsi="Courier New" w:cs="Courier New"/>
            <w:color w:val="333333"/>
          </w:rPr>
          <w:object w:dxaOrig="1440" w:dyaOrig="1440">
            <v:shape id="_x0000_i1077" type="#_x0000_t75" style="width:1in;height:1in" o:ole="">
              <v:imagedata r:id="rId46" o:title=""/>
            </v:shape>
            <w:control r:id="rId51" w:name="Объект 53" w:shapeid="_x0000_i1077"/>
          </w:object>
        </w:r>
      </w:ins>
    </w:p>
    <w:tbl>
      <w:tblPr>
        <w:tblW w:w="0" w:type="auto"/>
        <w:tblCellSpacing w:w="15" w:type="dxa"/>
        <w:tblCellMar>
          <w:top w:w="15" w:type="dxa"/>
          <w:left w:w="15" w:type="dxa"/>
          <w:bottom w:w="15" w:type="dxa"/>
          <w:right w:w="15" w:type="dxa"/>
        </w:tblCellMar>
        <w:tblLook w:val="04A0"/>
      </w:tblPr>
      <w:tblGrid>
        <w:gridCol w:w="165"/>
        <w:gridCol w:w="9280"/>
      </w:tblGrid>
      <w:tr w:rsidR="008F167C" w:rsidTr="008F167C">
        <w:trPr>
          <w:tblCellSpacing w:w="15" w:type="dxa"/>
        </w:trPr>
        <w:tc>
          <w:tcPr>
            <w:tcW w:w="0" w:type="auto"/>
            <w:tcBorders>
              <w:top w:val="nil"/>
              <w:left w:val="nil"/>
              <w:bottom w:val="nil"/>
              <w:right w:val="nil"/>
            </w:tcBorders>
            <w:vAlign w:val="center"/>
            <w:hideMark/>
          </w:tcPr>
          <w:p w:rsidR="008F167C" w:rsidRDefault="008F167C">
            <w:pPr>
              <w:jc w:val="center"/>
              <w:rPr>
                <w:rFonts w:ascii="inherit" w:hAnsi="inherit"/>
                <w:sz w:val="18"/>
                <w:szCs w:val="18"/>
              </w:rPr>
            </w:pPr>
            <w:r>
              <w:rPr>
                <w:rFonts w:ascii="inherit" w:hAnsi="inherit"/>
                <w:sz w:val="18"/>
                <w:szCs w:val="18"/>
              </w:rPr>
              <w:t>1</w:t>
            </w:r>
          </w:p>
          <w:p w:rsidR="008F167C" w:rsidRDefault="008F167C">
            <w:pPr>
              <w:jc w:val="center"/>
              <w:rPr>
                <w:rFonts w:ascii="inherit" w:hAnsi="inherit"/>
                <w:sz w:val="18"/>
                <w:szCs w:val="18"/>
              </w:rPr>
            </w:pPr>
            <w:r>
              <w:rPr>
                <w:rFonts w:ascii="inherit" w:hAnsi="inherit"/>
                <w:sz w:val="18"/>
                <w:szCs w:val="18"/>
              </w:rPr>
              <w:t>2</w:t>
            </w:r>
          </w:p>
          <w:p w:rsidR="008F167C" w:rsidRDefault="008F167C">
            <w:pPr>
              <w:jc w:val="center"/>
              <w:rPr>
                <w:rFonts w:ascii="inherit" w:hAnsi="inherit"/>
                <w:sz w:val="18"/>
                <w:szCs w:val="18"/>
              </w:rPr>
            </w:pPr>
            <w:r>
              <w:rPr>
                <w:rFonts w:ascii="inherit" w:hAnsi="inherit"/>
                <w:sz w:val="18"/>
                <w:szCs w:val="18"/>
              </w:rPr>
              <w:t>3</w:t>
            </w:r>
          </w:p>
          <w:p w:rsidR="008F167C" w:rsidRDefault="008F167C">
            <w:pPr>
              <w:jc w:val="center"/>
              <w:rPr>
                <w:rFonts w:ascii="inherit" w:hAnsi="inherit"/>
                <w:sz w:val="18"/>
                <w:szCs w:val="18"/>
              </w:rPr>
            </w:pPr>
            <w:r>
              <w:rPr>
                <w:rFonts w:ascii="inherit" w:hAnsi="inherit"/>
                <w:sz w:val="18"/>
                <w:szCs w:val="18"/>
              </w:rPr>
              <w:t>4</w:t>
            </w:r>
          </w:p>
        </w:tc>
        <w:tc>
          <w:tcPr>
            <w:tcW w:w="9900" w:type="dxa"/>
            <w:tcBorders>
              <w:top w:val="nil"/>
              <w:left w:val="nil"/>
              <w:bottom w:val="nil"/>
              <w:right w:val="nil"/>
            </w:tcBorders>
            <w:vAlign w:val="center"/>
            <w:hideMark/>
          </w:tcPr>
          <w:p w:rsidR="008F167C" w:rsidRDefault="008F167C">
            <w:pPr>
              <w:wordWrap w:val="0"/>
              <w:rPr>
                <w:rFonts w:ascii="inherit" w:hAnsi="inherit"/>
                <w:color w:val="000000"/>
                <w:sz w:val="18"/>
                <w:szCs w:val="18"/>
              </w:rPr>
            </w:pPr>
            <w:r>
              <w:rPr>
                <w:rStyle w:val="crayon-c"/>
                <w:rFonts w:ascii="inherit" w:hAnsi="inherit"/>
                <w:color w:val="000000"/>
                <w:sz w:val="18"/>
                <w:szCs w:val="18"/>
              </w:rPr>
              <w:t>/* сделает ширину таблицы равной ширине блока контейнера, в котором она находится */</w:t>
            </w:r>
          </w:p>
          <w:p w:rsidR="008F167C" w:rsidRDefault="008F167C">
            <w:pPr>
              <w:wordWrap w:val="0"/>
              <w:rPr>
                <w:rFonts w:ascii="inherit" w:hAnsi="inherit"/>
                <w:color w:val="000000"/>
                <w:sz w:val="18"/>
                <w:szCs w:val="18"/>
              </w:rPr>
            </w:pPr>
            <w:r>
              <w:rPr>
                <w:rStyle w:val="crayon-k"/>
                <w:rFonts w:ascii="inherit" w:hAnsi="inherit"/>
                <w:color w:val="000000"/>
                <w:sz w:val="18"/>
                <w:szCs w:val="18"/>
              </w:rPr>
              <w:t xml:space="preserve">table </w:t>
            </w:r>
            <w:r>
              <w:rPr>
                <w:rStyle w:val="crayon-sy"/>
                <w:rFonts w:ascii="inherit" w:hAnsi="inherit"/>
                <w:color w:val="000000"/>
                <w:sz w:val="18"/>
                <w:szCs w:val="18"/>
              </w:rPr>
              <w:t>{</w:t>
            </w:r>
            <w:r>
              <w:rPr>
                <w:rStyle w:val="crayon-e"/>
                <w:rFonts w:ascii="inherit" w:hAnsi="inherit"/>
                <w:color w:val="000000"/>
                <w:sz w:val="18"/>
                <w:szCs w:val="18"/>
              </w:rPr>
              <w:t>width</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100%</w:t>
            </w:r>
            <w:r>
              <w:rPr>
                <w:rStyle w:val="crayon-sy"/>
                <w:rFonts w:ascii="inherit" w:hAnsi="inherit"/>
                <w:color w:val="000000"/>
                <w:sz w:val="18"/>
                <w:szCs w:val="18"/>
              </w:rPr>
              <w:t>;}</w:t>
            </w:r>
          </w:p>
          <w:p w:rsidR="008F167C" w:rsidRDefault="008F167C">
            <w:pPr>
              <w:wordWrap w:val="0"/>
              <w:rPr>
                <w:rFonts w:ascii="inherit" w:hAnsi="inherit"/>
                <w:color w:val="000000"/>
                <w:sz w:val="18"/>
                <w:szCs w:val="18"/>
              </w:rPr>
            </w:pPr>
            <w:r>
              <w:rPr>
                <w:rStyle w:val="crayon-c"/>
                <w:rFonts w:ascii="inherit" w:hAnsi="inherit"/>
                <w:color w:val="000000"/>
                <w:sz w:val="18"/>
                <w:szCs w:val="18"/>
              </w:rPr>
              <w:t>/* задаст фиксированную ширину для таблицы */</w:t>
            </w:r>
          </w:p>
          <w:p w:rsidR="008F167C" w:rsidRDefault="008F167C">
            <w:pPr>
              <w:wordWrap w:val="0"/>
              <w:rPr>
                <w:rFonts w:ascii="inherit" w:hAnsi="inherit"/>
                <w:color w:val="000000"/>
                <w:sz w:val="18"/>
                <w:szCs w:val="18"/>
              </w:rPr>
            </w:pPr>
            <w:r>
              <w:rPr>
                <w:rStyle w:val="crayon-k"/>
                <w:rFonts w:ascii="inherit" w:hAnsi="inherit"/>
                <w:color w:val="000000"/>
                <w:sz w:val="18"/>
                <w:szCs w:val="18"/>
              </w:rPr>
              <w:t xml:space="preserve">table </w:t>
            </w:r>
            <w:r>
              <w:rPr>
                <w:rStyle w:val="crayon-sy"/>
                <w:rFonts w:ascii="inherit" w:hAnsi="inherit"/>
                <w:color w:val="000000"/>
                <w:sz w:val="18"/>
                <w:szCs w:val="18"/>
              </w:rPr>
              <w:t>{</w:t>
            </w:r>
            <w:r>
              <w:rPr>
                <w:rStyle w:val="crayon-e"/>
                <w:rFonts w:ascii="inherit" w:hAnsi="inherit"/>
                <w:color w:val="000000"/>
                <w:sz w:val="18"/>
                <w:szCs w:val="18"/>
              </w:rPr>
              <w:t>width</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600px</w:t>
            </w:r>
            <w:r>
              <w:rPr>
                <w:rStyle w:val="crayon-sy"/>
                <w:rFonts w:ascii="inherit" w:hAnsi="inherit"/>
                <w:color w:val="000000"/>
                <w:sz w:val="18"/>
                <w:szCs w:val="18"/>
              </w:rPr>
              <w:t>;}</w:t>
            </w:r>
          </w:p>
        </w:tc>
      </w:tr>
    </w:tbl>
    <w:p w:rsidR="008F167C" w:rsidRDefault="008F167C" w:rsidP="008F167C">
      <w:pPr>
        <w:pStyle w:val="a3"/>
        <w:spacing w:before="0" w:beforeAutospacing="0" w:after="300" w:afterAutospacing="0" w:line="360" w:lineRule="atLeast"/>
        <w:textAlignment w:val="baseline"/>
        <w:rPr>
          <w:ins w:id="196" w:author="Unknown"/>
          <w:rFonts w:ascii="Arial" w:hAnsi="Arial" w:cs="Arial"/>
          <w:color w:val="333333"/>
        </w:rPr>
      </w:pPr>
      <w:ins w:id="197" w:author="Unknown">
        <w:r>
          <w:rPr>
            <w:rFonts w:ascii="Arial" w:hAnsi="Arial" w:cs="Arial"/>
            <w:color w:val="333333"/>
          </w:rPr>
          <w:t>Если для ячеек таблицы заданы внутренние отступы и границы, то ширина таблицы будет включать в себя следующие значения:</w:t>
        </w:r>
        <w:r>
          <w:rPr>
            <w:rFonts w:ascii="Arial" w:hAnsi="Arial" w:cs="Arial"/>
            <w:color w:val="333333"/>
          </w:rPr>
          <w:br/>
        </w:r>
        <w:r>
          <w:rPr>
            <w:rStyle w:val="HTML2"/>
            <w:color w:val="333333"/>
            <w:sz w:val="21"/>
            <w:szCs w:val="21"/>
            <w:shd w:val="clear" w:color="auto" w:fill="F5F5F5"/>
          </w:rPr>
          <w:t>padding-left</w:t>
        </w:r>
        <w:r>
          <w:rPr>
            <w:rStyle w:val="apple-converted-space"/>
            <w:rFonts w:ascii="Arial" w:hAnsi="Arial" w:cs="Arial"/>
            <w:color w:val="333333"/>
          </w:rPr>
          <w:t> </w:t>
        </w:r>
        <w:r>
          <w:rPr>
            <w:rFonts w:ascii="Arial" w:hAnsi="Arial" w:cs="Arial"/>
            <w:color w:val="333333"/>
          </w:rPr>
          <w:t>и</w:t>
        </w:r>
        <w:r>
          <w:rPr>
            <w:rStyle w:val="apple-converted-space"/>
            <w:rFonts w:ascii="Arial" w:hAnsi="Arial" w:cs="Arial"/>
            <w:color w:val="333333"/>
          </w:rPr>
          <w:t> </w:t>
        </w:r>
        <w:r>
          <w:rPr>
            <w:rStyle w:val="HTML2"/>
            <w:color w:val="333333"/>
            <w:sz w:val="21"/>
            <w:szCs w:val="21"/>
            <w:shd w:val="clear" w:color="auto" w:fill="F5F5F5"/>
          </w:rPr>
          <w:t>padding-right</w:t>
        </w:r>
        <w:r>
          <w:rPr>
            <w:rFonts w:ascii="Arial" w:hAnsi="Arial" w:cs="Arial"/>
            <w:color w:val="333333"/>
          </w:rPr>
          <w:t>, ширина</w:t>
        </w:r>
        <w:r>
          <w:rPr>
            <w:rStyle w:val="apple-converted-space"/>
            <w:rFonts w:ascii="Arial" w:hAnsi="Arial" w:cs="Arial"/>
            <w:color w:val="333333"/>
          </w:rPr>
          <w:t> </w:t>
        </w:r>
        <w:r>
          <w:rPr>
            <w:rStyle w:val="HTML2"/>
            <w:color w:val="333333"/>
            <w:sz w:val="21"/>
            <w:szCs w:val="21"/>
            <w:shd w:val="clear" w:color="auto" w:fill="F5F5F5"/>
          </w:rPr>
          <w:t>border-left</w:t>
        </w:r>
        <w:r>
          <w:rPr>
            <w:rStyle w:val="apple-converted-space"/>
            <w:rFonts w:ascii="Arial" w:hAnsi="Arial" w:cs="Arial"/>
            <w:color w:val="333333"/>
          </w:rPr>
          <w:t> </w:t>
        </w:r>
        <w:r>
          <w:rPr>
            <w:rFonts w:ascii="Arial" w:hAnsi="Arial" w:cs="Arial"/>
            <w:color w:val="333333"/>
          </w:rPr>
          <w:t>плюс ширина</w:t>
        </w:r>
        <w:r>
          <w:rPr>
            <w:rStyle w:val="apple-converted-space"/>
            <w:rFonts w:ascii="Arial" w:hAnsi="Arial" w:cs="Arial"/>
            <w:color w:val="333333"/>
          </w:rPr>
          <w:t> </w:t>
        </w:r>
        <w:r>
          <w:rPr>
            <w:rStyle w:val="HTML2"/>
            <w:color w:val="333333"/>
            <w:sz w:val="21"/>
            <w:szCs w:val="21"/>
            <w:shd w:val="clear" w:color="auto" w:fill="F5F5F5"/>
          </w:rPr>
          <w:t>border-right</w:t>
        </w:r>
        <w:proofErr w:type="gramStart"/>
        <w:r>
          <w:rPr>
            <w:rFonts w:ascii="Arial" w:hAnsi="Arial" w:cs="Arial"/>
            <w:color w:val="333333"/>
          </w:rPr>
          <w:t>последней</w:t>
        </w:r>
        <w:proofErr w:type="gramEnd"/>
        <w:r>
          <w:rPr>
            <w:rFonts w:ascii="Arial" w:hAnsi="Arial" w:cs="Arial"/>
            <w:color w:val="333333"/>
          </w:rPr>
          <w:t xml:space="preserve"> ячейки в ряду. Если заданы ширина и границы ячеек, то ширина таблицы будет складываться из ширины ячеек плюс ширина</w:t>
        </w:r>
        <w:r>
          <w:rPr>
            <w:rStyle w:val="apple-converted-space"/>
            <w:rFonts w:ascii="Arial" w:hAnsi="Arial" w:cs="Arial"/>
            <w:color w:val="333333"/>
          </w:rPr>
          <w:t> </w:t>
        </w:r>
        <w:r>
          <w:rPr>
            <w:rStyle w:val="HTML2"/>
            <w:color w:val="333333"/>
            <w:sz w:val="21"/>
            <w:szCs w:val="21"/>
            <w:shd w:val="clear" w:color="auto" w:fill="F5F5F5"/>
          </w:rPr>
          <w:t>border-left</w:t>
        </w:r>
        <w:r>
          <w:rPr>
            <w:rStyle w:val="apple-converted-space"/>
            <w:rFonts w:ascii="Arial" w:hAnsi="Arial" w:cs="Arial"/>
            <w:color w:val="333333"/>
          </w:rPr>
          <w:t> </w:t>
        </w:r>
        <w:r>
          <w:rPr>
            <w:rFonts w:ascii="Arial" w:hAnsi="Arial" w:cs="Arial"/>
            <w:color w:val="333333"/>
          </w:rPr>
          <w:t>и ширина</w:t>
        </w:r>
        <w:r>
          <w:rPr>
            <w:rStyle w:val="apple-converted-space"/>
            <w:rFonts w:ascii="Arial" w:hAnsi="Arial" w:cs="Arial"/>
            <w:color w:val="333333"/>
          </w:rPr>
          <w:t> </w:t>
        </w:r>
        <w:r>
          <w:rPr>
            <w:rStyle w:val="HTML2"/>
            <w:color w:val="333333"/>
            <w:sz w:val="21"/>
            <w:szCs w:val="21"/>
            <w:shd w:val="clear" w:color="auto" w:fill="F5F5F5"/>
          </w:rPr>
          <w:t>border-right</w:t>
        </w:r>
        <w:r>
          <w:rPr>
            <w:rStyle w:val="apple-converted-space"/>
            <w:rFonts w:ascii="Arial" w:hAnsi="Arial" w:cs="Arial"/>
            <w:color w:val="333333"/>
          </w:rPr>
          <w:t> </w:t>
        </w:r>
        <w:r>
          <w:rPr>
            <w:rFonts w:ascii="Arial" w:hAnsi="Arial" w:cs="Arial"/>
            <w:color w:val="333333"/>
          </w:rPr>
          <w:t>последней ячейки в ряду.</w:t>
        </w:r>
      </w:ins>
    </w:p>
    <w:p w:rsidR="008F167C" w:rsidRDefault="008F167C" w:rsidP="008F167C">
      <w:pPr>
        <w:pStyle w:val="3"/>
        <w:spacing w:before="0" w:beforeAutospacing="0" w:after="240" w:afterAutospacing="0"/>
        <w:rPr>
          <w:ins w:id="198" w:author="Unknown"/>
          <w:b w:val="0"/>
          <w:bCs w:val="0"/>
          <w:color w:val="333333"/>
          <w:sz w:val="36"/>
          <w:szCs w:val="36"/>
        </w:rPr>
      </w:pPr>
      <w:ins w:id="199" w:author="Unknown">
        <w:r>
          <w:rPr>
            <w:b w:val="0"/>
            <w:bCs w:val="0"/>
            <w:color w:val="333333"/>
            <w:sz w:val="36"/>
            <w:szCs w:val="36"/>
          </w:rPr>
          <w:t>2. Как создать строки (ряды) таблицы</w:t>
        </w:r>
      </w:ins>
    </w:p>
    <w:p w:rsidR="008F167C" w:rsidRDefault="008F167C" w:rsidP="008F167C">
      <w:pPr>
        <w:pStyle w:val="a3"/>
        <w:spacing w:before="0" w:beforeAutospacing="0" w:after="300" w:afterAutospacing="0" w:line="360" w:lineRule="atLeast"/>
        <w:textAlignment w:val="baseline"/>
        <w:rPr>
          <w:ins w:id="200" w:author="Unknown"/>
          <w:rFonts w:ascii="Arial" w:hAnsi="Arial" w:cs="Arial"/>
          <w:color w:val="333333"/>
        </w:rPr>
      </w:pPr>
      <w:ins w:id="201" w:author="Unknown">
        <w:r>
          <w:rPr>
            <w:rFonts w:ascii="Arial" w:hAnsi="Arial" w:cs="Arial"/>
            <w:color w:val="333333"/>
          </w:rPr>
          <w:t>Строки или ряды таблицы создаются с помощью тега</w:t>
        </w:r>
        <w:r>
          <w:rPr>
            <w:rStyle w:val="apple-converted-space"/>
            <w:rFonts w:ascii="Arial" w:hAnsi="Arial" w:cs="Arial"/>
            <w:color w:val="333333"/>
          </w:rPr>
          <w:t> </w:t>
        </w:r>
        <w:r>
          <w:rPr>
            <w:rStyle w:val="HTML2"/>
            <w:color w:val="333333"/>
            <w:sz w:val="21"/>
            <w:szCs w:val="21"/>
            <w:shd w:val="clear" w:color="auto" w:fill="F5F5F5"/>
          </w:rPr>
          <w:t>&lt;tr&gt;</w:t>
        </w:r>
        <w:r>
          <w:rPr>
            <w:rFonts w:ascii="Arial" w:hAnsi="Arial" w:cs="Arial"/>
            <w:color w:val="333333"/>
          </w:rPr>
          <w:t>. Количество горизонтальных строк таблицы определяется количеством парных тегов</w:t>
        </w:r>
        <w:r>
          <w:rPr>
            <w:rStyle w:val="apple-converted-space"/>
            <w:rFonts w:ascii="Arial" w:hAnsi="Arial" w:cs="Arial"/>
            <w:color w:val="333333"/>
          </w:rPr>
          <w:t> </w:t>
        </w:r>
        <w:r>
          <w:rPr>
            <w:rStyle w:val="HTML2"/>
            <w:color w:val="333333"/>
            <w:sz w:val="21"/>
            <w:szCs w:val="21"/>
            <w:shd w:val="clear" w:color="auto" w:fill="F5F5F5"/>
          </w:rPr>
          <w:t>&lt;tr&gt;&lt;/tr&gt;</w:t>
        </w:r>
        <w:r>
          <w:rPr>
            <w:rFonts w:ascii="Arial" w:hAnsi="Arial" w:cs="Arial"/>
            <w:color w:val="333333"/>
          </w:rPr>
          <w:t>.</w:t>
        </w:r>
      </w:ins>
    </w:p>
    <w:p w:rsidR="008F167C" w:rsidRDefault="008F167C" w:rsidP="008F167C">
      <w:pPr>
        <w:pStyle w:val="3"/>
        <w:spacing w:before="0" w:beforeAutospacing="0" w:after="240" w:afterAutospacing="0"/>
        <w:rPr>
          <w:ins w:id="202" w:author="Unknown"/>
          <w:b w:val="0"/>
          <w:bCs w:val="0"/>
          <w:color w:val="333333"/>
          <w:sz w:val="36"/>
          <w:szCs w:val="36"/>
        </w:rPr>
      </w:pPr>
      <w:ins w:id="203" w:author="Unknown">
        <w:r>
          <w:rPr>
            <w:b w:val="0"/>
            <w:bCs w:val="0"/>
            <w:color w:val="333333"/>
            <w:sz w:val="36"/>
            <w:szCs w:val="36"/>
          </w:rPr>
          <w:t>3. Как сделать ячейку заголовка столбца таблицы</w:t>
        </w:r>
      </w:ins>
    </w:p>
    <w:p w:rsidR="008F167C" w:rsidRDefault="008F167C" w:rsidP="008F167C">
      <w:pPr>
        <w:pStyle w:val="a3"/>
        <w:spacing w:before="0" w:beforeAutospacing="0" w:after="300" w:afterAutospacing="0" w:line="360" w:lineRule="atLeast"/>
        <w:textAlignment w:val="baseline"/>
        <w:rPr>
          <w:ins w:id="204" w:author="Unknown"/>
          <w:rFonts w:ascii="Arial" w:hAnsi="Arial" w:cs="Arial"/>
          <w:color w:val="333333"/>
        </w:rPr>
      </w:pPr>
      <w:ins w:id="205" w:author="Unknown">
        <w:r>
          <w:rPr>
            <w:rFonts w:ascii="Arial" w:hAnsi="Arial" w:cs="Arial"/>
            <w:color w:val="333333"/>
          </w:rPr>
          <w:t>Элемент</w:t>
        </w:r>
        <w:r>
          <w:rPr>
            <w:rStyle w:val="apple-converted-space"/>
            <w:rFonts w:ascii="Arial" w:hAnsi="Arial" w:cs="Arial"/>
            <w:color w:val="333333"/>
          </w:rPr>
          <w:t> </w:t>
        </w:r>
        <w:r>
          <w:rPr>
            <w:rStyle w:val="HTML2"/>
            <w:color w:val="333333"/>
            <w:sz w:val="21"/>
            <w:szCs w:val="21"/>
            <w:shd w:val="clear" w:color="auto" w:fill="F5F5F5"/>
          </w:rPr>
          <w:t>&lt;th&gt;</w:t>
        </w:r>
        <w:r>
          <w:rPr>
            <w:rStyle w:val="apple-converted-space"/>
            <w:rFonts w:ascii="Arial" w:hAnsi="Arial" w:cs="Arial"/>
            <w:color w:val="333333"/>
          </w:rPr>
          <w:t> </w:t>
        </w:r>
        <w:r>
          <w:rPr>
            <w:rFonts w:ascii="Arial" w:hAnsi="Arial" w:cs="Arial"/>
            <w:color w:val="333333"/>
          </w:rPr>
          <w:t>создаёт заголовок столбца — специальную ячейку, текст в которой выделяется полужирным. Количество ячеек заголовка определяется количеством пар тегов</w:t>
        </w:r>
        <w:r>
          <w:rPr>
            <w:rStyle w:val="apple-converted-space"/>
            <w:rFonts w:ascii="Arial" w:hAnsi="Arial" w:cs="Arial"/>
            <w:color w:val="333333"/>
          </w:rPr>
          <w:t> </w:t>
        </w:r>
        <w:r>
          <w:rPr>
            <w:rStyle w:val="HTML2"/>
            <w:color w:val="333333"/>
            <w:sz w:val="21"/>
            <w:szCs w:val="21"/>
            <w:shd w:val="clear" w:color="auto" w:fill="F5F5F5"/>
          </w:rPr>
          <w:t>&lt;th&gt;&lt;/th&gt;</w:t>
        </w:r>
        <w:r>
          <w:rPr>
            <w:rFonts w:ascii="Arial" w:hAnsi="Arial" w:cs="Arial"/>
            <w:color w:val="333333"/>
          </w:rPr>
          <w:t>. Для элемента доступны атрибуты</w:t>
        </w:r>
        <w:r>
          <w:rPr>
            <w:rStyle w:val="apple-converted-space"/>
            <w:rFonts w:ascii="Arial" w:hAnsi="Arial" w:cs="Arial"/>
            <w:color w:val="333333"/>
          </w:rPr>
          <w:t> </w:t>
        </w:r>
        <w:r>
          <w:rPr>
            <w:rStyle w:val="HTML2"/>
            <w:color w:val="333333"/>
            <w:sz w:val="21"/>
            <w:szCs w:val="21"/>
            <w:shd w:val="clear" w:color="auto" w:fill="F5F5F5"/>
          </w:rPr>
          <w:t>colspan</w:t>
        </w:r>
        <w:r>
          <w:rPr>
            <w:rFonts w:ascii="Arial" w:hAnsi="Arial" w:cs="Arial"/>
            <w:color w:val="333333"/>
          </w:rPr>
          <w:t>,</w:t>
        </w:r>
        <w:r>
          <w:rPr>
            <w:rStyle w:val="apple-converted-space"/>
            <w:rFonts w:ascii="Arial" w:hAnsi="Arial" w:cs="Arial"/>
            <w:color w:val="333333"/>
          </w:rPr>
          <w:t> </w:t>
        </w:r>
        <w:r>
          <w:rPr>
            <w:rStyle w:val="HTML2"/>
            <w:color w:val="333333"/>
            <w:sz w:val="21"/>
            <w:szCs w:val="21"/>
            <w:shd w:val="clear" w:color="auto" w:fill="F5F5F5"/>
          </w:rPr>
          <w:t>rowspan</w:t>
        </w:r>
        <w:r>
          <w:rPr>
            <w:rFonts w:ascii="Arial" w:hAnsi="Arial" w:cs="Arial"/>
            <w:color w:val="333333"/>
          </w:rPr>
          <w:t>,</w:t>
        </w:r>
        <w:r>
          <w:rPr>
            <w:rStyle w:val="apple-converted-space"/>
            <w:rFonts w:ascii="Arial" w:hAnsi="Arial" w:cs="Arial"/>
            <w:color w:val="333333"/>
          </w:rPr>
          <w:t> </w:t>
        </w:r>
        <w:r>
          <w:rPr>
            <w:rStyle w:val="HTML2"/>
            <w:color w:val="333333"/>
            <w:sz w:val="21"/>
            <w:szCs w:val="21"/>
            <w:shd w:val="clear" w:color="auto" w:fill="F5F5F5"/>
          </w:rPr>
          <w:t>headers</w:t>
        </w:r>
        <w:r>
          <w:rPr>
            <w:rFonts w:ascii="Arial" w:hAnsi="Arial" w:cs="Arial"/>
            <w:color w:val="333333"/>
          </w:rPr>
          <w:t>.</w:t>
        </w:r>
      </w:ins>
    </w:p>
    <w:p w:rsidR="008F167C" w:rsidRDefault="008F167C" w:rsidP="008F167C">
      <w:pPr>
        <w:rPr>
          <w:ins w:id="206" w:author="Unknown"/>
          <w:rFonts w:ascii="Courier New" w:hAnsi="Courier New" w:cs="Courier New"/>
          <w:color w:val="333333"/>
        </w:rPr>
      </w:pPr>
      <w:ins w:id="207" w:author="Unknown">
        <w:r>
          <w:rPr>
            <w:rFonts w:ascii="Courier New" w:hAnsi="Courier New" w:cs="Courier New"/>
            <w:color w:val="333333"/>
          </w:rPr>
          <w:lastRenderedPageBreak/>
          <w:object w:dxaOrig="1440" w:dyaOrig="1440">
            <v:shape id="_x0000_i1078" type="#_x0000_t75" style="width:1in;height:1in" o:ole="">
              <v:imagedata r:id="rId46" o:title=""/>
            </v:shape>
            <w:control r:id="rId52" w:name="Объект 54" w:shapeid="_x0000_i1078"/>
          </w:object>
        </w:r>
      </w:ins>
    </w:p>
    <w:tbl>
      <w:tblPr>
        <w:tblW w:w="0" w:type="auto"/>
        <w:tblCellSpacing w:w="15" w:type="dxa"/>
        <w:tblCellMar>
          <w:top w:w="15" w:type="dxa"/>
          <w:left w:w="15" w:type="dxa"/>
          <w:bottom w:w="15" w:type="dxa"/>
          <w:right w:w="15" w:type="dxa"/>
        </w:tblCellMar>
        <w:tblLook w:val="04A0"/>
      </w:tblPr>
      <w:tblGrid>
        <w:gridCol w:w="165"/>
        <w:gridCol w:w="9280"/>
      </w:tblGrid>
      <w:tr w:rsidR="008F167C" w:rsidRPr="008F167C" w:rsidTr="008F167C">
        <w:trPr>
          <w:tblCellSpacing w:w="15" w:type="dxa"/>
        </w:trPr>
        <w:tc>
          <w:tcPr>
            <w:tcW w:w="0" w:type="auto"/>
            <w:tcBorders>
              <w:top w:val="nil"/>
              <w:left w:val="nil"/>
              <w:bottom w:val="nil"/>
              <w:right w:val="nil"/>
            </w:tcBorders>
            <w:vAlign w:val="center"/>
            <w:hideMark/>
          </w:tcPr>
          <w:p w:rsidR="008F167C" w:rsidRDefault="008F167C">
            <w:pPr>
              <w:jc w:val="center"/>
              <w:rPr>
                <w:rFonts w:ascii="inherit" w:hAnsi="inherit"/>
                <w:sz w:val="18"/>
                <w:szCs w:val="18"/>
              </w:rPr>
            </w:pPr>
            <w:r>
              <w:rPr>
                <w:rFonts w:ascii="inherit" w:hAnsi="inherit"/>
                <w:sz w:val="18"/>
                <w:szCs w:val="18"/>
              </w:rPr>
              <w:t>1</w:t>
            </w:r>
          </w:p>
          <w:p w:rsidR="008F167C" w:rsidRDefault="008F167C">
            <w:pPr>
              <w:jc w:val="center"/>
              <w:rPr>
                <w:rFonts w:ascii="inherit" w:hAnsi="inherit"/>
                <w:sz w:val="18"/>
                <w:szCs w:val="18"/>
              </w:rPr>
            </w:pPr>
            <w:r>
              <w:rPr>
                <w:rFonts w:ascii="inherit" w:hAnsi="inherit"/>
                <w:sz w:val="18"/>
                <w:szCs w:val="18"/>
              </w:rPr>
              <w:t>2</w:t>
            </w:r>
          </w:p>
          <w:p w:rsidR="008F167C" w:rsidRDefault="008F167C">
            <w:pPr>
              <w:jc w:val="center"/>
              <w:rPr>
                <w:rFonts w:ascii="inherit" w:hAnsi="inherit"/>
                <w:sz w:val="18"/>
                <w:szCs w:val="18"/>
              </w:rPr>
            </w:pPr>
            <w:r>
              <w:rPr>
                <w:rFonts w:ascii="inherit" w:hAnsi="inherit"/>
                <w:sz w:val="18"/>
                <w:szCs w:val="18"/>
              </w:rPr>
              <w:t>3</w:t>
            </w:r>
          </w:p>
        </w:tc>
        <w:tc>
          <w:tcPr>
            <w:tcW w:w="9900" w:type="dxa"/>
            <w:tcBorders>
              <w:top w:val="nil"/>
              <w:left w:val="nil"/>
              <w:bottom w:val="nil"/>
              <w:right w:val="nil"/>
            </w:tcBorders>
            <w:vAlign w:val="center"/>
            <w:hideMark/>
          </w:tcPr>
          <w:p w:rsidR="008F167C" w:rsidRPr="008F167C" w:rsidRDefault="008F167C">
            <w:pPr>
              <w:wordWrap w:val="0"/>
              <w:rPr>
                <w:rFonts w:ascii="inherit" w:hAnsi="inherit"/>
                <w:color w:val="000000"/>
                <w:sz w:val="18"/>
                <w:szCs w:val="18"/>
                <w:lang w:val="en-US"/>
              </w:rPr>
            </w:pP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table</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tr</w:t>
            </w:r>
            <w:r w:rsidRPr="008F167C">
              <w:rPr>
                <w:rStyle w:val="crayon-o"/>
                <w:rFonts w:ascii="inherit" w:hAnsi="inherit"/>
                <w:color w:val="000000"/>
                <w:sz w:val="18"/>
                <w:szCs w:val="18"/>
                <w:lang w:val="en-US"/>
              </w:rPr>
              <w:t>&gt;&lt;</w:t>
            </w:r>
            <w:r w:rsidRPr="008F167C">
              <w:rPr>
                <w:rStyle w:val="crayon-v"/>
                <w:rFonts w:ascii="inherit" w:hAnsi="inherit"/>
                <w:color w:val="000000"/>
                <w:sz w:val="18"/>
                <w:szCs w:val="18"/>
                <w:lang w:val="en-US"/>
              </w:rPr>
              <w:t>th</w:t>
            </w:r>
            <w:r w:rsidRPr="008F167C">
              <w:rPr>
                <w:rStyle w:val="crayon-o"/>
                <w:rFonts w:ascii="inherit" w:hAnsi="inherit"/>
                <w:color w:val="000000"/>
                <w:sz w:val="18"/>
                <w:szCs w:val="18"/>
                <w:lang w:val="en-US"/>
              </w:rPr>
              <w:t>&gt;</w:t>
            </w:r>
            <w:r>
              <w:rPr>
                <w:rFonts w:ascii="inherit" w:hAnsi="inherit"/>
                <w:color w:val="000000"/>
                <w:sz w:val="18"/>
                <w:szCs w:val="18"/>
              </w:rPr>
              <w:t>ячейка</w:t>
            </w:r>
            <w:r w:rsidRPr="008F167C">
              <w:rPr>
                <w:rStyle w:val="crayon-h"/>
                <w:rFonts w:ascii="inherit" w:hAnsi="inherit"/>
                <w:color w:val="000000"/>
                <w:sz w:val="18"/>
                <w:szCs w:val="18"/>
                <w:lang w:val="en-US"/>
              </w:rPr>
              <w:t xml:space="preserve"> </w:t>
            </w:r>
            <w:r>
              <w:rPr>
                <w:rFonts w:ascii="inherit" w:hAnsi="inherit"/>
                <w:color w:val="000000"/>
                <w:sz w:val="18"/>
                <w:szCs w:val="18"/>
              </w:rPr>
              <w:t>заголовка</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th</w:t>
            </w:r>
            <w:r w:rsidRPr="008F167C">
              <w:rPr>
                <w:rStyle w:val="crayon-o"/>
                <w:rFonts w:ascii="inherit" w:hAnsi="inherit"/>
                <w:color w:val="000000"/>
                <w:sz w:val="18"/>
                <w:szCs w:val="18"/>
                <w:lang w:val="en-US"/>
              </w:rPr>
              <w:t>&gt;&lt;</w:t>
            </w:r>
            <w:r w:rsidRPr="008F167C">
              <w:rPr>
                <w:rStyle w:val="crayon-v"/>
                <w:rFonts w:ascii="inherit" w:hAnsi="inherit"/>
                <w:color w:val="000000"/>
                <w:sz w:val="18"/>
                <w:szCs w:val="18"/>
                <w:lang w:val="en-US"/>
              </w:rPr>
              <w:t>th</w:t>
            </w:r>
            <w:r w:rsidRPr="008F167C">
              <w:rPr>
                <w:rStyle w:val="crayon-o"/>
                <w:rFonts w:ascii="inherit" w:hAnsi="inherit"/>
                <w:color w:val="000000"/>
                <w:sz w:val="18"/>
                <w:szCs w:val="18"/>
                <w:lang w:val="en-US"/>
              </w:rPr>
              <w:t>&gt;</w:t>
            </w:r>
            <w:r>
              <w:rPr>
                <w:rFonts w:ascii="inherit" w:hAnsi="inherit"/>
                <w:color w:val="000000"/>
                <w:sz w:val="18"/>
                <w:szCs w:val="18"/>
              </w:rPr>
              <w:t>ячейка</w:t>
            </w:r>
            <w:r w:rsidRPr="008F167C">
              <w:rPr>
                <w:rStyle w:val="crayon-h"/>
                <w:rFonts w:ascii="inherit" w:hAnsi="inherit"/>
                <w:color w:val="000000"/>
                <w:sz w:val="18"/>
                <w:szCs w:val="18"/>
                <w:lang w:val="en-US"/>
              </w:rPr>
              <w:t xml:space="preserve"> </w:t>
            </w:r>
            <w:r>
              <w:rPr>
                <w:rFonts w:ascii="inherit" w:hAnsi="inherit"/>
                <w:color w:val="000000"/>
                <w:sz w:val="18"/>
                <w:szCs w:val="18"/>
              </w:rPr>
              <w:t>заголовка</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th</w:t>
            </w:r>
            <w:r w:rsidRPr="008F167C">
              <w:rPr>
                <w:rStyle w:val="crayon-o"/>
                <w:rFonts w:ascii="inherit" w:hAnsi="inherit"/>
                <w:color w:val="000000"/>
                <w:sz w:val="18"/>
                <w:szCs w:val="18"/>
                <w:lang w:val="en-US"/>
              </w:rPr>
              <w:t>&gt;&lt;/</w:t>
            </w:r>
            <w:r w:rsidRPr="008F167C">
              <w:rPr>
                <w:rStyle w:val="crayon-v"/>
                <w:rFonts w:ascii="inherit" w:hAnsi="inherit"/>
                <w:color w:val="000000"/>
                <w:sz w:val="18"/>
                <w:szCs w:val="18"/>
                <w:lang w:val="en-US"/>
              </w:rPr>
              <w:t>tr</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table</w:t>
            </w:r>
            <w:r w:rsidRPr="008F167C">
              <w:rPr>
                <w:rStyle w:val="crayon-o"/>
                <w:rFonts w:ascii="inherit" w:hAnsi="inherit"/>
                <w:color w:val="000000"/>
                <w:sz w:val="18"/>
                <w:szCs w:val="18"/>
                <w:lang w:val="en-US"/>
              </w:rPr>
              <w:t>&gt;</w:t>
            </w:r>
          </w:p>
        </w:tc>
      </w:tr>
    </w:tbl>
    <w:p w:rsidR="008F167C" w:rsidRDefault="008F167C" w:rsidP="008F167C">
      <w:pPr>
        <w:pStyle w:val="3"/>
        <w:spacing w:before="0" w:beforeAutospacing="0" w:after="240" w:afterAutospacing="0"/>
        <w:rPr>
          <w:ins w:id="208" w:author="Unknown"/>
          <w:b w:val="0"/>
          <w:bCs w:val="0"/>
          <w:color w:val="333333"/>
          <w:sz w:val="36"/>
          <w:szCs w:val="36"/>
        </w:rPr>
      </w:pPr>
      <w:ins w:id="209" w:author="Unknown">
        <w:r>
          <w:rPr>
            <w:b w:val="0"/>
            <w:bCs w:val="0"/>
            <w:color w:val="333333"/>
            <w:sz w:val="36"/>
            <w:szCs w:val="36"/>
          </w:rPr>
          <w:t>4. Как сделать ячейку тела таблицы</w:t>
        </w:r>
      </w:ins>
    </w:p>
    <w:p w:rsidR="008F167C" w:rsidRDefault="008F167C" w:rsidP="008F167C">
      <w:pPr>
        <w:pStyle w:val="a3"/>
        <w:spacing w:before="0" w:beforeAutospacing="0" w:after="300" w:afterAutospacing="0" w:line="360" w:lineRule="atLeast"/>
        <w:textAlignment w:val="baseline"/>
        <w:rPr>
          <w:ins w:id="210" w:author="Unknown"/>
          <w:rFonts w:ascii="Arial" w:hAnsi="Arial" w:cs="Arial"/>
          <w:color w:val="333333"/>
        </w:rPr>
      </w:pPr>
      <w:ins w:id="211" w:author="Unknown">
        <w:r>
          <w:rPr>
            <w:rFonts w:ascii="Arial" w:hAnsi="Arial" w:cs="Arial"/>
            <w:color w:val="333333"/>
          </w:rPr>
          <w:t>Элемент</w:t>
        </w:r>
        <w:r>
          <w:rPr>
            <w:rStyle w:val="apple-converted-space"/>
            <w:rFonts w:ascii="Arial" w:hAnsi="Arial" w:cs="Arial"/>
            <w:color w:val="333333"/>
          </w:rPr>
          <w:t> </w:t>
        </w:r>
        <w:r>
          <w:rPr>
            <w:rStyle w:val="HTML2"/>
            <w:color w:val="333333"/>
            <w:sz w:val="21"/>
            <w:szCs w:val="21"/>
            <w:shd w:val="clear" w:color="auto" w:fill="F5F5F5"/>
          </w:rPr>
          <w:t>&lt;td&gt;</w:t>
        </w:r>
        <w:r>
          <w:rPr>
            <w:rStyle w:val="apple-converted-space"/>
            <w:rFonts w:ascii="Arial" w:hAnsi="Arial" w:cs="Arial"/>
            <w:color w:val="333333"/>
          </w:rPr>
          <w:t> </w:t>
        </w:r>
        <w:r>
          <w:rPr>
            <w:rFonts w:ascii="Arial" w:hAnsi="Arial" w:cs="Arial"/>
            <w:color w:val="333333"/>
          </w:rPr>
          <w:t>создаёт ячейки таблицы, внутрь которых помещаются данные таблицы. Парные теги</w:t>
        </w:r>
        <w:r>
          <w:rPr>
            <w:rStyle w:val="apple-converted-space"/>
            <w:rFonts w:ascii="Arial" w:hAnsi="Arial" w:cs="Arial"/>
            <w:color w:val="333333"/>
          </w:rPr>
          <w:t> </w:t>
        </w:r>
        <w:r>
          <w:rPr>
            <w:rStyle w:val="HTML2"/>
            <w:color w:val="333333"/>
            <w:sz w:val="21"/>
            <w:szCs w:val="21"/>
            <w:shd w:val="clear" w:color="auto" w:fill="F5F5F5"/>
          </w:rPr>
          <w:t>&lt;td&gt;&lt;/td&gt;</w:t>
        </w:r>
        <w:r>
          <w:rPr>
            <w:rFonts w:ascii="Arial" w:hAnsi="Arial" w:cs="Arial"/>
            <w:color w:val="333333"/>
          </w:rPr>
          <w:t>, расположенные в одном ряду, определяют количество ячеек в строке таблицы. Количество пар ячеек</w:t>
        </w:r>
        <w:r>
          <w:rPr>
            <w:rStyle w:val="apple-converted-space"/>
            <w:rFonts w:ascii="Arial" w:hAnsi="Arial" w:cs="Arial"/>
            <w:color w:val="333333"/>
          </w:rPr>
          <w:t> </w:t>
        </w:r>
        <w:r>
          <w:rPr>
            <w:rStyle w:val="HTML2"/>
            <w:color w:val="333333"/>
            <w:sz w:val="21"/>
            <w:szCs w:val="21"/>
            <w:shd w:val="clear" w:color="auto" w:fill="F5F5F5"/>
          </w:rPr>
          <w:t>&lt;td&gt;</w:t>
        </w:r>
        <w:r>
          <w:rPr>
            <w:rStyle w:val="apple-converted-space"/>
            <w:rFonts w:ascii="Arial" w:hAnsi="Arial" w:cs="Arial"/>
            <w:color w:val="333333"/>
          </w:rPr>
          <w:t> </w:t>
        </w:r>
        <w:r>
          <w:rPr>
            <w:rFonts w:ascii="Arial" w:hAnsi="Arial" w:cs="Arial"/>
            <w:color w:val="333333"/>
          </w:rPr>
          <w:t>должно быть равно количеству пар ячеек</w:t>
        </w:r>
        <w:r>
          <w:rPr>
            <w:rStyle w:val="apple-converted-space"/>
            <w:rFonts w:ascii="Arial" w:hAnsi="Arial" w:cs="Arial"/>
            <w:color w:val="333333"/>
          </w:rPr>
          <w:t> </w:t>
        </w:r>
        <w:r>
          <w:rPr>
            <w:rStyle w:val="HTML2"/>
            <w:color w:val="333333"/>
            <w:sz w:val="21"/>
            <w:szCs w:val="21"/>
            <w:shd w:val="clear" w:color="auto" w:fill="F5F5F5"/>
          </w:rPr>
          <w:t>&lt;th&gt;</w:t>
        </w:r>
        <w:r>
          <w:rPr>
            <w:rFonts w:ascii="Arial" w:hAnsi="Arial" w:cs="Arial"/>
            <w:color w:val="333333"/>
          </w:rPr>
          <w:t>. Для элемента доступны атрибуты</w:t>
        </w:r>
        <w:r>
          <w:rPr>
            <w:rStyle w:val="apple-converted-space"/>
            <w:rFonts w:ascii="Arial" w:hAnsi="Arial" w:cs="Arial"/>
            <w:color w:val="333333"/>
          </w:rPr>
          <w:t> </w:t>
        </w:r>
        <w:r>
          <w:rPr>
            <w:rStyle w:val="HTML2"/>
            <w:color w:val="333333"/>
            <w:sz w:val="21"/>
            <w:szCs w:val="21"/>
            <w:shd w:val="clear" w:color="auto" w:fill="F5F5F5"/>
          </w:rPr>
          <w:t>colspan</w:t>
        </w:r>
        <w:r>
          <w:rPr>
            <w:rFonts w:ascii="Arial" w:hAnsi="Arial" w:cs="Arial"/>
            <w:color w:val="333333"/>
          </w:rPr>
          <w:t>,</w:t>
        </w:r>
        <w:r>
          <w:rPr>
            <w:rStyle w:val="apple-converted-space"/>
            <w:rFonts w:ascii="Arial" w:hAnsi="Arial" w:cs="Arial"/>
            <w:color w:val="333333"/>
          </w:rPr>
          <w:t> </w:t>
        </w:r>
        <w:r>
          <w:rPr>
            <w:rStyle w:val="HTML2"/>
            <w:color w:val="333333"/>
            <w:sz w:val="21"/>
            <w:szCs w:val="21"/>
            <w:shd w:val="clear" w:color="auto" w:fill="F5F5F5"/>
          </w:rPr>
          <w:t>rowspan</w:t>
        </w:r>
        <w:r>
          <w:rPr>
            <w:rFonts w:ascii="Arial" w:hAnsi="Arial" w:cs="Arial"/>
            <w:color w:val="333333"/>
          </w:rPr>
          <w:t>,</w:t>
        </w:r>
        <w:r>
          <w:rPr>
            <w:rStyle w:val="HTML2"/>
            <w:color w:val="333333"/>
            <w:sz w:val="21"/>
            <w:szCs w:val="21"/>
            <w:shd w:val="clear" w:color="auto" w:fill="F5F5F5"/>
          </w:rPr>
          <w:t>headers</w:t>
        </w:r>
        <w:r>
          <w:rPr>
            <w:rFonts w:ascii="Arial" w:hAnsi="Arial" w:cs="Arial"/>
            <w:color w:val="333333"/>
          </w:rPr>
          <w:t>.</w:t>
        </w:r>
      </w:ins>
    </w:p>
    <w:p w:rsidR="008F167C" w:rsidRDefault="008F167C" w:rsidP="008F167C">
      <w:pPr>
        <w:rPr>
          <w:ins w:id="212" w:author="Unknown"/>
          <w:rFonts w:ascii="Courier New" w:hAnsi="Courier New" w:cs="Courier New"/>
          <w:color w:val="333333"/>
        </w:rPr>
      </w:pPr>
      <w:ins w:id="213" w:author="Unknown">
        <w:r>
          <w:rPr>
            <w:rFonts w:ascii="Courier New" w:hAnsi="Courier New" w:cs="Courier New"/>
            <w:color w:val="333333"/>
          </w:rPr>
          <w:object w:dxaOrig="1440" w:dyaOrig="1440">
            <v:shape id="_x0000_i1079" type="#_x0000_t75" style="width:1in;height:1in" o:ole="">
              <v:imagedata r:id="rId46" o:title=""/>
            </v:shape>
            <w:control r:id="rId53" w:name="Объект 55" w:shapeid="_x0000_i1079"/>
          </w:object>
        </w:r>
      </w:ins>
    </w:p>
    <w:tbl>
      <w:tblPr>
        <w:tblW w:w="0" w:type="auto"/>
        <w:tblCellSpacing w:w="15" w:type="dxa"/>
        <w:tblCellMar>
          <w:top w:w="15" w:type="dxa"/>
          <w:left w:w="15" w:type="dxa"/>
          <w:bottom w:w="15" w:type="dxa"/>
          <w:right w:w="15" w:type="dxa"/>
        </w:tblCellMar>
        <w:tblLook w:val="04A0"/>
      </w:tblPr>
      <w:tblGrid>
        <w:gridCol w:w="165"/>
        <w:gridCol w:w="9280"/>
      </w:tblGrid>
      <w:tr w:rsidR="008F167C" w:rsidTr="008F167C">
        <w:trPr>
          <w:tblCellSpacing w:w="15" w:type="dxa"/>
        </w:trPr>
        <w:tc>
          <w:tcPr>
            <w:tcW w:w="0" w:type="auto"/>
            <w:tcBorders>
              <w:top w:val="nil"/>
              <w:left w:val="nil"/>
              <w:bottom w:val="nil"/>
              <w:right w:val="nil"/>
            </w:tcBorders>
            <w:vAlign w:val="center"/>
            <w:hideMark/>
          </w:tcPr>
          <w:p w:rsidR="008F167C" w:rsidRDefault="008F167C">
            <w:pPr>
              <w:jc w:val="center"/>
              <w:rPr>
                <w:rFonts w:ascii="inherit" w:hAnsi="inherit"/>
                <w:sz w:val="18"/>
                <w:szCs w:val="18"/>
              </w:rPr>
            </w:pPr>
            <w:r>
              <w:rPr>
                <w:rFonts w:ascii="inherit" w:hAnsi="inherit"/>
                <w:sz w:val="18"/>
                <w:szCs w:val="18"/>
              </w:rPr>
              <w:t>1</w:t>
            </w:r>
          </w:p>
          <w:p w:rsidR="008F167C" w:rsidRDefault="008F167C">
            <w:pPr>
              <w:jc w:val="center"/>
              <w:rPr>
                <w:rFonts w:ascii="inherit" w:hAnsi="inherit"/>
                <w:sz w:val="18"/>
                <w:szCs w:val="18"/>
              </w:rPr>
            </w:pPr>
            <w:r>
              <w:rPr>
                <w:rFonts w:ascii="inherit" w:hAnsi="inherit"/>
                <w:sz w:val="18"/>
                <w:szCs w:val="18"/>
              </w:rPr>
              <w:t>2</w:t>
            </w:r>
          </w:p>
          <w:p w:rsidR="008F167C" w:rsidRDefault="008F167C">
            <w:pPr>
              <w:jc w:val="center"/>
              <w:rPr>
                <w:rFonts w:ascii="inherit" w:hAnsi="inherit"/>
                <w:sz w:val="18"/>
                <w:szCs w:val="18"/>
              </w:rPr>
            </w:pPr>
            <w:r>
              <w:rPr>
                <w:rFonts w:ascii="inherit" w:hAnsi="inherit"/>
                <w:sz w:val="18"/>
                <w:szCs w:val="18"/>
              </w:rPr>
              <w:t>3</w:t>
            </w:r>
          </w:p>
          <w:p w:rsidR="008F167C" w:rsidRDefault="008F167C">
            <w:pPr>
              <w:jc w:val="center"/>
              <w:rPr>
                <w:rFonts w:ascii="inherit" w:hAnsi="inherit"/>
                <w:sz w:val="18"/>
                <w:szCs w:val="18"/>
              </w:rPr>
            </w:pPr>
            <w:r>
              <w:rPr>
                <w:rFonts w:ascii="inherit" w:hAnsi="inherit"/>
                <w:sz w:val="18"/>
                <w:szCs w:val="18"/>
              </w:rPr>
              <w:t>4</w:t>
            </w:r>
          </w:p>
        </w:tc>
        <w:tc>
          <w:tcPr>
            <w:tcW w:w="9900" w:type="dxa"/>
            <w:tcBorders>
              <w:top w:val="nil"/>
              <w:left w:val="nil"/>
              <w:bottom w:val="nil"/>
              <w:right w:val="nil"/>
            </w:tcBorders>
            <w:vAlign w:val="center"/>
            <w:hideMark/>
          </w:tcPr>
          <w:p w:rsidR="008F167C" w:rsidRDefault="008F167C">
            <w:pPr>
              <w:wordWrap w:val="0"/>
              <w:rPr>
                <w:rFonts w:ascii="inherit" w:hAnsi="inherit"/>
                <w:color w:val="000000"/>
                <w:sz w:val="18"/>
                <w:szCs w:val="18"/>
              </w:rPr>
            </w:pPr>
            <w:r>
              <w:rPr>
                <w:rStyle w:val="crayon-o"/>
                <w:rFonts w:ascii="inherit" w:hAnsi="inherit"/>
                <w:color w:val="000000"/>
                <w:sz w:val="18"/>
                <w:szCs w:val="18"/>
              </w:rPr>
              <w:t>&lt;</w:t>
            </w:r>
            <w:r>
              <w:rPr>
                <w:rStyle w:val="crayon-v"/>
                <w:rFonts w:ascii="inherit" w:hAnsi="inherit"/>
                <w:color w:val="000000"/>
                <w:sz w:val="18"/>
                <w:szCs w:val="18"/>
              </w:rPr>
              <w:t>table</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o"/>
                <w:rFonts w:ascii="inherit" w:hAnsi="inherit"/>
                <w:color w:val="000000"/>
                <w:sz w:val="18"/>
                <w:szCs w:val="18"/>
              </w:rPr>
              <w:t>&lt;</w:t>
            </w:r>
            <w:r>
              <w:rPr>
                <w:rStyle w:val="crayon-v"/>
                <w:rFonts w:ascii="inherit" w:hAnsi="inherit"/>
                <w:color w:val="000000"/>
                <w:sz w:val="18"/>
                <w:szCs w:val="18"/>
              </w:rPr>
              <w:t>tr</w:t>
            </w:r>
            <w:r>
              <w:rPr>
                <w:rStyle w:val="crayon-o"/>
                <w:rFonts w:ascii="inherit" w:hAnsi="inherit"/>
                <w:color w:val="000000"/>
                <w:sz w:val="18"/>
                <w:szCs w:val="18"/>
              </w:rPr>
              <w:t>&gt;&lt;</w:t>
            </w:r>
            <w:r>
              <w:rPr>
                <w:rStyle w:val="crayon-v"/>
                <w:rFonts w:ascii="inherit" w:hAnsi="inherit"/>
                <w:color w:val="000000"/>
                <w:sz w:val="18"/>
                <w:szCs w:val="18"/>
              </w:rPr>
              <w:t>th</w:t>
            </w:r>
            <w:r>
              <w:rPr>
                <w:rStyle w:val="crayon-o"/>
                <w:rFonts w:ascii="inherit" w:hAnsi="inherit"/>
                <w:color w:val="000000"/>
                <w:sz w:val="18"/>
                <w:szCs w:val="18"/>
              </w:rPr>
              <w:t>&gt;</w:t>
            </w:r>
            <w:r>
              <w:rPr>
                <w:rFonts w:ascii="inherit" w:hAnsi="inherit"/>
                <w:color w:val="000000"/>
                <w:sz w:val="18"/>
                <w:szCs w:val="18"/>
              </w:rPr>
              <w:t>ячейка</w:t>
            </w:r>
            <w:r>
              <w:rPr>
                <w:rStyle w:val="crayon-h"/>
                <w:rFonts w:ascii="inherit" w:hAnsi="inherit"/>
                <w:color w:val="000000"/>
                <w:sz w:val="18"/>
                <w:szCs w:val="18"/>
              </w:rPr>
              <w:t xml:space="preserve"> </w:t>
            </w:r>
            <w:r>
              <w:rPr>
                <w:rFonts w:ascii="inherit" w:hAnsi="inherit"/>
                <w:color w:val="000000"/>
                <w:sz w:val="18"/>
                <w:szCs w:val="18"/>
              </w:rPr>
              <w:t>заголовка</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&gt;&lt;</w:t>
            </w:r>
            <w:r>
              <w:rPr>
                <w:rStyle w:val="crayon-v"/>
                <w:rFonts w:ascii="inherit" w:hAnsi="inherit"/>
                <w:color w:val="000000"/>
                <w:sz w:val="18"/>
                <w:szCs w:val="18"/>
              </w:rPr>
              <w:t>th</w:t>
            </w:r>
            <w:r>
              <w:rPr>
                <w:rStyle w:val="crayon-o"/>
                <w:rFonts w:ascii="inherit" w:hAnsi="inherit"/>
                <w:color w:val="000000"/>
                <w:sz w:val="18"/>
                <w:szCs w:val="18"/>
              </w:rPr>
              <w:t>&gt;</w:t>
            </w:r>
            <w:r>
              <w:rPr>
                <w:rFonts w:ascii="inherit" w:hAnsi="inherit"/>
                <w:color w:val="000000"/>
                <w:sz w:val="18"/>
                <w:szCs w:val="18"/>
              </w:rPr>
              <w:t>ячейка</w:t>
            </w:r>
            <w:r>
              <w:rPr>
                <w:rStyle w:val="crayon-h"/>
                <w:rFonts w:ascii="inherit" w:hAnsi="inherit"/>
                <w:color w:val="000000"/>
                <w:sz w:val="18"/>
                <w:szCs w:val="18"/>
              </w:rPr>
              <w:t xml:space="preserve"> </w:t>
            </w:r>
            <w:r>
              <w:rPr>
                <w:rFonts w:ascii="inherit" w:hAnsi="inherit"/>
                <w:color w:val="000000"/>
                <w:sz w:val="18"/>
                <w:szCs w:val="18"/>
              </w:rPr>
              <w:t>заголовка</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&gt;&lt;/</w:t>
            </w:r>
            <w:r>
              <w:rPr>
                <w:rStyle w:val="crayon-v"/>
                <w:rFonts w:ascii="inherit" w:hAnsi="inherit"/>
                <w:color w:val="000000"/>
                <w:sz w:val="18"/>
                <w:szCs w:val="18"/>
              </w:rPr>
              <w:t>tr</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o"/>
                <w:rFonts w:ascii="inherit" w:hAnsi="inherit"/>
                <w:color w:val="000000"/>
                <w:sz w:val="18"/>
                <w:szCs w:val="18"/>
              </w:rPr>
              <w:t>&lt;</w:t>
            </w:r>
            <w:r>
              <w:rPr>
                <w:rStyle w:val="crayon-v"/>
                <w:rFonts w:ascii="inherit" w:hAnsi="inherit"/>
                <w:color w:val="000000"/>
                <w:sz w:val="18"/>
                <w:szCs w:val="18"/>
              </w:rPr>
              <w:t>tr</w:t>
            </w:r>
            <w:r>
              <w:rPr>
                <w:rStyle w:val="crayon-o"/>
                <w:rFonts w:ascii="inherit" w:hAnsi="inherit"/>
                <w:color w:val="000000"/>
                <w:sz w:val="18"/>
                <w:szCs w:val="18"/>
              </w:rPr>
              <w:t>&gt;&lt;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ячейка</w:t>
            </w:r>
            <w:r>
              <w:rPr>
                <w:rStyle w:val="crayon-h"/>
                <w:rFonts w:ascii="inherit" w:hAnsi="inherit"/>
                <w:color w:val="000000"/>
                <w:sz w:val="18"/>
                <w:szCs w:val="18"/>
              </w:rPr>
              <w:t xml:space="preserve"> </w:t>
            </w:r>
            <w:r>
              <w:rPr>
                <w:rFonts w:ascii="inherit" w:hAnsi="inherit"/>
                <w:color w:val="000000"/>
                <w:sz w:val="18"/>
                <w:szCs w:val="18"/>
              </w:rPr>
              <w:t>тела</w:t>
            </w:r>
            <w:r>
              <w:rPr>
                <w:rStyle w:val="crayon-h"/>
                <w:rFonts w:ascii="inherit" w:hAnsi="inherit"/>
                <w:color w:val="000000"/>
                <w:sz w:val="18"/>
                <w:szCs w:val="18"/>
              </w:rPr>
              <w:t xml:space="preserve"> </w:t>
            </w:r>
            <w:r>
              <w:rPr>
                <w:rFonts w:ascii="inherit" w:hAnsi="inherit"/>
                <w:color w:val="000000"/>
                <w:sz w:val="18"/>
                <w:szCs w:val="18"/>
              </w:rPr>
              <w:t>таблицы</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ячейка</w:t>
            </w:r>
            <w:r>
              <w:rPr>
                <w:rStyle w:val="crayon-h"/>
                <w:rFonts w:ascii="inherit" w:hAnsi="inherit"/>
                <w:color w:val="000000"/>
                <w:sz w:val="18"/>
                <w:szCs w:val="18"/>
              </w:rPr>
              <w:t xml:space="preserve"> </w:t>
            </w:r>
            <w:r>
              <w:rPr>
                <w:rFonts w:ascii="inherit" w:hAnsi="inherit"/>
                <w:color w:val="000000"/>
                <w:sz w:val="18"/>
                <w:szCs w:val="18"/>
              </w:rPr>
              <w:t>тела</w:t>
            </w:r>
            <w:r>
              <w:rPr>
                <w:rStyle w:val="crayon-h"/>
                <w:rFonts w:ascii="inherit" w:hAnsi="inherit"/>
                <w:color w:val="000000"/>
                <w:sz w:val="18"/>
                <w:szCs w:val="18"/>
              </w:rPr>
              <w:t xml:space="preserve"> </w:t>
            </w:r>
            <w:r>
              <w:rPr>
                <w:rFonts w:ascii="inherit" w:hAnsi="inherit"/>
                <w:color w:val="000000"/>
                <w:sz w:val="18"/>
                <w:szCs w:val="18"/>
              </w:rPr>
              <w:t>таблицы</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&gt;&lt;/</w:t>
            </w:r>
            <w:r>
              <w:rPr>
                <w:rStyle w:val="crayon-v"/>
                <w:rFonts w:ascii="inherit" w:hAnsi="inherit"/>
                <w:color w:val="000000"/>
                <w:sz w:val="18"/>
                <w:szCs w:val="18"/>
              </w:rPr>
              <w:t>tr</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o"/>
                <w:rFonts w:ascii="inherit" w:hAnsi="inherit"/>
                <w:color w:val="000000"/>
                <w:sz w:val="18"/>
                <w:szCs w:val="18"/>
              </w:rPr>
              <w:t>&lt;/</w:t>
            </w:r>
            <w:r>
              <w:rPr>
                <w:rStyle w:val="crayon-v"/>
                <w:rFonts w:ascii="inherit" w:hAnsi="inherit"/>
                <w:color w:val="000000"/>
                <w:sz w:val="18"/>
                <w:szCs w:val="18"/>
              </w:rPr>
              <w:t>table</w:t>
            </w:r>
            <w:r>
              <w:rPr>
                <w:rStyle w:val="crayon-o"/>
                <w:rFonts w:ascii="inherit" w:hAnsi="inherit"/>
                <w:color w:val="000000"/>
                <w:sz w:val="18"/>
                <w:szCs w:val="18"/>
              </w:rPr>
              <w:t>&gt;</w:t>
            </w:r>
          </w:p>
        </w:tc>
      </w:tr>
    </w:tbl>
    <w:p w:rsidR="008F167C" w:rsidRDefault="008F167C" w:rsidP="008F167C">
      <w:pPr>
        <w:pStyle w:val="3"/>
        <w:spacing w:before="0" w:beforeAutospacing="0" w:after="240" w:afterAutospacing="0"/>
        <w:rPr>
          <w:ins w:id="214" w:author="Unknown"/>
          <w:b w:val="0"/>
          <w:bCs w:val="0"/>
          <w:color w:val="333333"/>
          <w:sz w:val="36"/>
          <w:szCs w:val="36"/>
        </w:rPr>
      </w:pPr>
      <w:ins w:id="215" w:author="Unknown">
        <w:r>
          <w:rPr>
            <w:b w:val="0"/>
            <w:bCs w:val="0"/>
            <w:color w:val="333333"/>
            <w:sz w:val="36"/>
            <w:szCs w:val="36"/>
          </w:rPr>
          <w:t>5. Как добавить подпись (заголовок) к таблице</w:t>
        </w:r>
      </w:ins>
    </w:p>
    <w:p w:rsidR="008F167C" w:rsidRDefault="008F167C" w:rsidP="008F167C">
      <w:pPr>
        <w:pStyle w:val="a3"/>
        <w:spacing w:before="0" w:beforeAutospacing="0" w:after="300" w:afterAutospacing="0" w:line="360" w:lineRule="atLeast"/>
        <w:textAlignment w:val="baseline"/>
        <w:rPr>
          <w:ins w:id="216" w:author="Unknown"/>
          <w:rFonts w:ascii="Arial" w:hAnsi="Arial" w:cs="Arial"/>
          <w:color w:val="333333"/>
        </w:rPr>
      </w:pPr>
      <w:ins w:id="217" w:author="Unknown">
        <w:r>
          <w:rPr>
            <w:rFonts w:ascii="Arial" w:hAnsi="Arial" w:cs="Arial"/>
            <w:color w:val="333333"/>
          </w:rPr>
          <w:t>Элемент</w:t>
        </w:r>
        <w:r>
          <w:rPr>
            <w:rStyle w:val="apple-converted-space"/>
            <w:rFonts w:ascii="Arial" w:hAnsi="Arial" w:cs="Arial"/>
            <w:color w:val="333333"/>
          </w:rPr>
          <w:t> </w:t>
        </w:r>
        <w:r>
          <w:rPr>
            <w:rStyle w:val="HTML2"/>
            <w:color w:val="333333"/>
            <w:sz w:val="21"/>
            <w:szCs w:val="21"/>
            <w:shd w:val="clear" w:color="auto" w:fill="F5F5F5"/>
          </w:rPr>
          <w:t>&lt;caption&gt;</w:t>
        </w:r>
        <w:r>
          <w:rPr>
            <w:rStyle w:val="apple-converted-space"/>
            <w:rFonts w:ascii="Arial" w:hAnsi="Arial" w:cs="Arial"/>
            <w:color w:val="333333"/>
          </w:rPr>
          <w:t> </w:t>
        </w:r>
        <w:r>
          <w:rPr>
            <w:rFonts w:ascii="Arial" w:hAnsi="Arial" w:cs="Arial"/>
            <w:color w:val="333333"/>
          </w:rPr>
          <w:t>создает подпись таблицы. Добавляется непосредственно после тега</w:t>
        </w:r>
        <w:r>
          <w:rPr>
            <w:rStyle w:val="apple-converted-space"/>
            <w:rFonts w:ascii="Arial" w:hAnsi="Arial" w:cs="Arial"/>
            <w:color w:val="333333"/>
          </w:rPr>
          <w:t> </w:t>
        </w:r>
        <w:r>
          <w:rPr>
            <w:rStyle w:val="HTML2"/>
            <w:color w:val="333333"/>
            <w:sz w:val="21"/>
            <w:szCs w:val="21"/>
            <w:shd w:val="clear" w:color="auto" w:fill="F5F5F5"/>
          </w:rPr>
          <w:t>&lt;table&gt;</w:t>
        </w:r>
        <w:r>
          <w:rPr>
            <w:rFonts w:ascii="Arial" w:hAnsi="Arial" w:cs="Arial"/>
            <w:color w:val="333333"/>
          </w:rPr>
          <w:t>, вне строки или ячейки.</w:t>
        </w:r>
      </w:ins>
    </w:p>
    <w:p w:rsidR="008F167C" w:rsidRDefault="008F167C" w:rsidP="008F167C">
      <w:pPr>
        <w:rPr>
          <w:ins w:id="218" w:author="Unknown"/>
          <w:rFonts w:ascii="Courier New" w:hAnsi="Courier New" w:cs="Courier New"/>
          <w:color w:val="333333"/>
        </w:rPr>
      </w:pPr>
      <w:ins w:id="219" w:author="Unknown">
        <w:r>
          <w:rPr>
            <w:rFonts w:ascii="Courier New" w:hAnsi="Courier New" w:cs="Courier New"/>
            <w:color w:val="333333"/>
          </w:rPr>
          <w:object w:dxaOrig="1440" w:dyaOrig="1440">
            <v:shape id="_x0000_i1080" type="#_x0000_t75" style="width:1in;height:1in" o:ole="">
              <v:imagedata r:id="rId46" o:title=""/>
            </v:shape>
            <w:control r:id="rId54" w:name="Объект 56" w:shapeid="_x0000_i1080"/>
          </w:object>
        </w:r>
      </w:ins>
    </w:p>
    <w:tbl>
      <w:tblPr>
        <w:tblW w:w="0" w:type="auto"/>
        <w:tblCellSpacing w:w="15" w:type="dxa"/>
        <w:tblCellMar>
          <w:top w:w="15" w:type="dxa"/>
          <w:left w:w="15" w:type="dxa"/>
          <w:bottom w:w="15" w:type="dxa"/>
          <w:right w:w="15" w:type="dxa"/>
        </w:tblCellMar>
        <w:tblLook w:val="04A0"/>
      </w:tblPr>
      <w:tblGrid>
        <w:gridCol w:w="255"/>
        <w:gridCol w:w="9190"/>
      </w:tblGrid>
      <w:tr w:rsidR="008F167C" w:rsidTr="008F167C">
        <w:trPr>
          <w:tblCellSpacing w:w="15" w:type="dxa"/>
        </w:trPr>
        <w:tc>
          <w:tcPr>
            <w:tcW w:w="0" w:type="auto"/>
            <w:tcBorders>
              <w:top w:val="nil"/>
              <w:left w:val="nil"/>
              <w:bottom w:val="nil"/>
              <w:right w:val="nil"/>
            </w:tcBorders>
            <w:vAlign w:val="center"/>
            <w:hideMark/>
          </w:tcPr>
          <w:p w:rsidR="008F167C" w:rsidRDefault="008F167C">
            <w:pPr>
              <w:jc w:val="center"/>
              <w:rPr>
                <w:rFonts w:ascii="inherit" w:hAnsi="inherit"/>
                <w:sz w:val="18"/>
                <w:szCs w:val="18"/>
              </w:rPr>
            </w:pPr>
            <w:r>
              <w:rPr>
                <w:rFonts w:ascii="inherit" w:hAnsi="inherit"/>
                <w:sz w:val="18"/>
                <w:szCs w:val="18"/>
              </w:rPr>
              <w:t>1</w:t>
            </w:r>
          </w:p>
          <w:p w:rsidR="008F167C" w:rsidRDefault="008F167C">
            <w:pPr>
              <w:jc w:val="center"/>
              <w:rPr>
                <w:rFonts w:ascii="inherit" w:hAnsi="inherit"/>
                <w:sz w:val="18"/>
                <w:szCs w:val="18"/>
              </w:rPr>
            </w:pPr>
            <w:r>
              <w:rPr>
                <w:rFonts w:ascii="inherit" w:hAnsi="inherit"/>
                <w:sz w:val="18"/>
                <w:szCs w:val="18"/>
              </w:rPr>
              <w:t>2</w:t>
            </w:r>
          </w:p>
          <w:p w:rsidR="008F167C" w:rsidRDefault="008F167C">
            <w:pPr>
              <w:jc w:val="center"/>
              <w:rPr>
                <w:rFonts w:ascii="inherit" w:hAnsi="inherit"/>
                <w:sz w:val="18"/>
                <w:szCs w:val="18"/>
              </w:rPr>
            </w:pPr>
            <w:r>
              <w:rPr>
                <w:rFonts w:ascii="inherit" w:hAnsi="inherit"/>
                <w:sz w:val="18"/>
                <w:szCs w:val="18"/>
              </w:rPr>
              <w:t>3</w:t>
            </w:r>
          </w:p>
          <w:p w:rsidR="008F167C" w:rsidRDefault="008F167C">
            <w:pPr>
              <w:jc w:val="center"/>
              <w:rPr>
                <w:rFonts w:ascii="inherit" w:hAnsi="inherit"/>
                <w:sz w:val="18"/>
                <w:szCs w:val="18"/>
              </w:rPr>
            </w:pPr>
            <w:r>
              <w:rPr>
                <w:rFonts w:ascii="inherit" w:hAnsi="inherit"/>
                <w:sz w:val="18"/>
                <w:szCs w:val="18"/>
              </w:rPr>
              <w:lastRenderedPageBreak/>
              <w:t>4</w:t>
            </w:r>
          </w:p>
          <w:p w:rsidR="008F167C" w:rsidRDefault="008F167C">
            <w:pPr>
              <w:jc w:val="center"/>
              <w:rPr>
                <w:rFonts w:ascii="inherit" w:hAnsi="inherit"/>
                <w:sz w:val="18"/>
                <w:szCs w:val="18"/>
              </w:rPr>
            </w:pPr>
            <w:r>
              <w:rPr>
                <w:rFonts w:ascii="inherit" w:hAnsi="inherit"/>
                <w:sz w:val="18"/>
                <w:szCs w:val="18"/>
              </w:rPr>
              <w:t>5</w:t>
            </w:r>
          </w:p>
          <w:p w:rsidR="008F167C" w:rsidRDefault="008F167C">
            <w:pPr>
              <w:jc w:val="center"/>
              <w:rPr>
                <w:rFonts w:ascii="inherit" w:hAnsi="inherit"/>
                <w:sz w:val="18"/>
                <w:szCs w:val="18"/>
              </w:rPr>
            </w:pPr>
            <w:r>
              <w:rPr>
                <w:rFonts w:ascii="inherit" w:hAnsi="inherit"/>
                <w:sz w:val="18"/>
                <w:szCs w:val="18"/>
              </w:rPr>
              <w:t>6</w:t>
            </w:r>
          </w:p>
          <w:p w:rsidR="008F167C" w:rsidRDefault="008F167C">
            <w:pPr>
              <w:jc w:val="center"/>
              <w:rPr>
                <w:rFonts w:ascii="inherit" w:hAnsi="inherit"/>
                <w:sz w:val="18"/>
                <w:szCs w:val="18"/>
              </w:rPr>
            </w:pPr>
            <w:r>
              <w:rPr>
                <w:rFonts w:ascii="inherit" w:hAnsi="inherit"/>
                <w:sz w:val="18"/>
                <w:szCs w:val="18"/>
              </w:rPr>
              <w:t>7</w:t>
            </w:r>
          </w:p>
          <w:p w:rsidR="008F167C" w:rsidRDefault="008F167C">
            <w:pPr>
              <w:jc w:val="center"/>
              <w:rPr>
                <w:rFonts w:ascii="inherit" w:hAnsi="inherit"/>
                <w:sz w:val="18"/>
                <w:szCs w:val="18"/>
              </w:rPr>
            </w:pPr>
            <w:r>
              <w:rPr>
                <w:rFonts w:ascii="inherit" w:hAnsi="inherit"/>
                <w:sz w:val="18"/>
                <w:szCs w:val="18"/>
              </w:rPr>
              <w:t>8</w:t>
            </w:r>
          </w:p>
          <w:p w:rsidR="008F167C" w:rsidRDefault="008F167C">
            <w:pPr>
              <w:jc w:val="center"/>
              <w:rPr>
                <w:rFonts w:ascii="inherit" w:hAnsi="inherit"/>
                <w:sz w:val="18"/>
                <w:szCs w:val="18"/>
              </w:rPr>
            </w:pPr>
            <w:r>
              <w:rPr>
                <w:rFonts w:ascii="inherit" w:hAnsi="inherit"/>
                <w:sz w:val="18"/>
                <w:szCs w:val="18"/>
              </w:rPr>
              <w:t>9</w:t>
            </w:r>
          </w:p>
          <w:p w:rsidR="008F167C" w:rsidRDefault="008F167C">
            <w:pPr>
              <w:jc w:val="center"/>
              <w:rPr>
                <w:rFonts w:ascii="inherit" w:hAnsi="inherit"/>
                <w:sz w:val="18"/>
                <w:szCs w:val="18"/>
              </w:rPr>
            </w:pPr>
            <w:r>
              <w:rPr>
                <w:rFonts w:ascii="inherit" w:hAnsi="inherit"/>
                <w:sz w:val="18"/>
                <w:szCs w:val="18"/>
              </w:rPr>
              <w:t>10</w:t>
            </w:r>
          </w:p>
          <w:p w:rsidR="008F167C" w:rsidRDefault="008F167C">
            <w:pPr>
              <w:jc w:val="center"/>
              <w:rPr>
                <w:rFonts w:ascii="inherit" w:hAnsi="inherit"/>
                <w:sz w:val="18"/>
                <w:szCs w:val="18"/>
              </w:rPr>
            </w:pPr>
            <w:r>
              <w:rPr>
                <w:rFonts w:ascii="inherit" w:hAnsi="inherit"/>
                <w:sz w:val="18"/>
                <w:szCs w:val="18"/>
              </w:rPr>
              <w:t>11</w:t>
            </w:r>
          </w:p>
          <w:p w:rsidR="008F167C" w:rsidRDefault="008F167C">
            <w:pPr>
              <w:jc w:val="center"/>
              <w:rPr>
                <w:rFonts w:ascii="inherit" w:hAnsi="inherit"/>
                <w:sz w:val="18"/>
                <w:szCs w:val="18"/>
              </w:rPr>
            </w:pPr>
            <w:r>
              <w:rPr>
                <w:rFonts w:ascii="inherit" w:hAnsi="inherit"/>
                <w:sz w:val="18"/>
                <w:szCs w:val="18"/>
              </w:rPr>
              <w:t>12</w:t>
            </w:r>
          </w:p>
          <w:p w:rsidR="008F167C" w:rsidRDefault="008F167C">
            <w:pPr>
              <w:jc w:val="center"/>
              <w:rPr>
                <w:rFonts w:ascii="inherit" w:hAnsi="inherit"/>
                <w:sz w:val="18"/>
                <w:szCs w:val="18"/>
              </w:rPr>
            </w:pPr>
            <w:r>
              <w:rPr>
                <w:rFonts w:ascii="inherit" w:hAnsi="inherit"/>
                <w:sz w:val="18"/>
                <w:szCs w:val="18"/>
              </w:rPr>
              <w:t>13</w:t>
            </w:r>
          </w:p>
          <w:p w:rsidR="008F167C" w:rsidRDefault="008F167C">
            <w:pPr>
              <w:jc w:val="center"/>
              <w:rPr>
                <w:rFonts w:ascii="inherit" w:hAnsi="inherit"/>
                <w:sz w:val="18"/>
                <w:szCs w:val="18"/>
              </w:rPr>
            </w:pPr>
            <w:r>
              <w:rPr>
                <w:rFonts w:ascii="inherit" w:hAnsi="inherit"/>
                <w:sz w:val="18"/>
                <w:szCs w:val="18"/>
              </w:rPr>
              <w:t>14</w:t>
            </w:r>
          </w:p>
          <w:p w:rsidR="008F167C" w:rsidRDefault="008F167C">
            <w:pPr>
              <w:jc w:val="center"/>
              <w:rPr>
                <w:rFonts w:ascii="inherit" w:hAnsi="inherit"/>
                <w:sz w:val="18"/>
                <w:szCs w:val="18"/>
              </w:rPr>
            </w:pPr>
            <w:r>
              <w:rPr>
                <w:rFonts w:ascii="inherit" w:hAnsi="inherit"/>
                <w:sz w:val="18"/>
                <w:szCs w:val="18"/>
              </w:rPr>
              <w:t>15</w:t>
            </w:r>
          </w:p>
          <w:p w:rsidR="008F167C" w:rsidRDefault="008F167C">
            <w:pPr>
              <w:jc w:val="center"/>
              <w:rPr>
                <w:rFonts w:ascii="inherit" w:hAnsi="inherit"/>
                <w:sz w:val="18"/>
                <w:szCs w:val="18"/>
              </w:rPr>
            </w:pPr>
            <w:r>
              <w:rPr>
                <w:rFonts w:ascii="inherit" w:hAnsi="inherit"/>
                <w:sz w:val="18"/>
                <w:szCs w:val="18"/>
              </w:rPr>
              <w:t>16</w:t>
            </w:r>
          </w:p>
          <w:p w:rsidR="008F167C" w:rsidRDefault="008F167C">
            <w:pPr>
              <w:jc w:val="center"/>
              <w:rPr>
                <w:rFonts w:ascii="inherit" w:hAnsi="inherit"/>
                <w:sz w:val="18"/>
                <w:szCs w:val="18"/>
              </w:rPr>
            </w:pPr>
            <w:r>
              <w:rPr>
                <w:rFonts w:ascii="inherit" w:hAnsi="inherit"/>
                <w:sz w:val="18"/>
                <w:szCs w:val="18"/>
              </w:rPr>
              <w:t>17</w:t>
            </w:r>
          </w:p>
          <w:p w:rsidR="008F167C" w:rsidRDefault="008F167C">
            <w:pPr>
              <w:jc w:val="center"/>
              <w:rPr>
                <w:rFonts w:ascii="inherit" w:hAnsi="inherit"/>
                <w:sz w:val="18"/>
                <w:szCs w:val="18"/>
              </w:rPr>
            </w:pPr>
            <w:r>
              <w:rPr>
                <w:rFonts w:ascii="inherit" w:hAnsi="inherit"/>
                <w:sz w:val="18"/>
                <w:szCs w:val="18"/>
              </w:rPr>
              <w:t>18</w:t>
            </w:r>
          </w:p>
          <w:p w:rsidR="008F167C" w:rsidRDefault="008F167C">
            <w:pPr>
              <w:jc w:val="center"/>
              <w:rPr>
                <w:rFonts w:ascii="inherit" w:hAnsi="inherit"/>
                <w:sz w:val="18"/>
                <w:szCs w:val="18"/>
              </w:rPr>
            </w:pPr>
            <w:r>
              <w:rPr>
                <w:rFonts w:ascii="inherit" w:hAnsi="inherit"/>
                <w:sz w:val="18"/>
                <w:szCs w:val="18"/>
              </w:rPr>
              <w:t>19</w:t>
            </w:r>
          </w:p>
          <w:p w:rsidR="008F167C" w:rsidRDefault="008F167C">
            <w:pPr>
              <w:jc w:val="center"/>
              <w:rPr>
                <w:rFonts w:ascii="inherit" w:hAnsi="inherit"/>
                <w:sz w:val="18"/>
                <w:szCs w:val="18"/>
              </w:rPr>
            </w:pPr>
            <w:r>
              <w:rPr>
                <w:rFonts w:ascii="inherit" w:hAnsi="inherit"/>
                <w:sz w:val="18"/>
                <w:szCs w:val="18"/>
              </w:rPr>
              <w:t>20</w:t>
            </w:r>
          </w:p>
          <w:p w:rsidR="008F167C" w:rsidRDefault="008F167C">
            <w:pPr>
              <w:jc w:val="center"/>
              <w:rPr>
                <w:rFonts w:ascii="inherit" w:hAnsi="inherit"/>
                <w:sz w:val="18"/>
                <w:szCs w:val="18"/>
              </w:rPr>
            </w:pPr>
            <w:r>
              <w:rPr>
                <w:rFonts w:ascii="inherit" w:hAnsi="inherit"/>
                <w:sz w:val="18"/>
                <w:szCs w:val="18"/>
              </w:rPr>
              <w:t>21</w:t>
            </w:r>
          </w:p>
          <w:p w:rsidR="008F167C" w:rsidRDefault="008F167C">
            <w:pPr>
              <w:jc w:val="center"/>
              <w:rPr>
                <w:rFonts w:ascii="inherit" w:hAnsi="inherit"/>
                <w:sz w:val="18"/>
                <w:szCs w:val="18"/>
              </w:rPr>
            </w:pPr>
            <w:r>
              <w:rPr>
                <w:rFonts w:ascii="inherit" w:hAnsi="inherit"/>
                <w:sz w:val="18"/>
                <w:szCs w:val="18"/>
              </w:rPr>
              <w:t>22</w:t>
            </w:r>
          </w:p>
        </w:tc>
        <w:tc>
          <w:tcPr>
            <w:tcW w:w="9795" w:type="dxa"/>
            <w:tcBorders>
              <w:top w:val="nil"/>
              <w:left w:val="nil"/>
              <w:bottom w:val="nil"/>
              <w:right w:val="nil"/>
            </w:tcBorders>
            <w:vAlign w:val="center"/>
            <w:hideMark/>
          </w:tcPr>
          <w:p w:rsidR="008F167C" w:rsidRDefault="008F167C">
            <w:pPr>
              <w:wordWrap w:val="0"/>
              <w:rPr>
                <w:rFonts w:ascii="inherit" w:hAnsi="inherit"/>
                <w:color w:val="000000"/>
                <w:sz w:val="18"/>
                <w:szCs w:val="18"/>
              </w:rPr>
            </w:pPr>
            <w:r>
              <w:rPr>
                <w:rStyle w:val="crayon-o"/>
                <w:rFonts w:ascii="inherit" w:hAnsi="inherit"/>
                <w:color w:val="000000"/>
                <w:sz w:val="18"/>
                <w:szCs w:val="18"/>
              </w:rPr>
              <w:lastRenderedPageBreak/>
              <w:t>&lt;</w:t>
            </w:r>
            <w:r>
              <w:rPr>
                <w:rStyle w:val="crayon-v"/>
                <w:rFonts w:ascii="inherit" w:hAnsi="inherit"/>
                <w:color w:val="000000"/>
                <w:sz w:val="18"/>
                <w:szCs w:val="18"/>
              </w:rPr>
              <w:t>table</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o"/>
                <w:rFonts w:ascii="inherit" w:hAnsi="inherit"/>
                <w:color w:val="000000"/>
                <w:sz w:val="18"/>
                <w:szCs w:val="18"/>
              </w:rPr>
              <w:t>&lt;</w:t>
            </w:r>
            <w:r>
              <w:rPr>
                <w:rStyle w:val="crayon-v"/>
                <w:rFonts w:ascii="inherit" w:hAnsi="inherit"/>
                <w:color w:val="000000"/>
                <w:sz w:val="18"/>
                <w:szCs w:val="18"/>
              </w:rPr>
              <w:t>caption</w:t>
            </w:r>
            <w:r>
              <w:rPr>
                <w:rStyle w:val="crayon-o"/>
                <w:rFonts w:ascii="inherit" w:hAnsi="inherit"/>
                <w:color w:val="000000"/>
                <w:sz w:val="18"/>
                <w:szCs w:val="18"/>
              </w:rPr>
              <w:t>&gt;</w:t>
            </w:r>
            <w:r>
              <w:rPr>
                <w:rFonts w:ascii="inherit" w:hAnsi="inherit"/>
                <w:color w:val="000000"/>
                <w:sz w:val="18"/>
                <w:szCs w:val="18"/>
              </w:rPr>
              <w:t>Перечень</w:t>
            </w:r>
            <w:r>
              <w:rPr>
                <w:rStyle w:val="crayon-h"/>
                <w:rFonts w:ascii="inherit" w:hAnsi="inherit"/>
                <w:color w:val="000000"/>
                <w:sz w:val="18"/>
                <w:szCs w:val="18"/>
              </w:rPr>
              <w:t xml:space="preserve"> </w:t>
            </w:r>
            <w:r>
              <w:rPr>
                <w:rFonts w:ascii="inherit" w:hAnsi="inherit"/>
                <w:color w:val="000000"/>
                <w:sz w:val="18"/>
                <w:szCs w:val="18"/>
              </w:rPr>
              <w:t>продуктов</w:t>
            </w:r>
            <w:r>
              <w:rPr>
                <w:rStyle w:val="crayon-o"/>
                <w:rFonts w:ascii="inherit" w:hAnsi="inherit"/>
                <w:color w:val="000000"/>
                <w:sz w:val="18"/>
                <w:szCs w:val="18"/>
              </w:rPr>
              <w:t>&lt;/</w:t>
            </w:r>
            <w:r>
              <w:rPr>
                <w:rStyle w:val="crayon-v"/>
                <w:rFonts w:ascii="inherit" w:hAnsi="inherit"/>
                <w:color w:val="000000"/>
                <w:sz w:val="18"/>
                <w:szCs w:val="18"/>
              </w:rPr>
              <w:t>caption</w:t>
            </w:r>
            <w:r>
              <w:rPr>
                <w:rStyle w:val="crayon-o"/>
                <w:rFonts w:ascii="inherit" w:hAnsi="inherit"/>
                <w:color w:val="000000"/>
                <w:sz w:val="18"/>
                <w:szCs w:val="18"/>
              </w:rPr>
              <w:t>&gt;</w:t>
            </w:r>
          </w:p>
          <w:p w:rsidR="008F167C" w:rsidRPr="008F167C" w:rsidRDefault="008F167C">
            <w:pPr>
              <w:wordWrap w:val="0"/>
              <w:rPr>
                <w:rFonts w:ascii="inherit" w:hAnsi="inherit"/>
                <w:color w:val="000000"/>
                <w:sz w:val="18"/>
                <w:szCs w:val="18"/>
                <w:lang w:val="en-US"/>
              </w:rPr>
            </w:pPr>
            <w:r>
              <w:rPr>
                <w:rStyle w:val="crayon-h"/>
                <w:rFonts w:ascii="inherit" w:hAnsi="inherit"/>
                <w:color w:val="000000"/>
                <w:sz w:val="18"/>
                <w:szCs w:val="18"/>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tr</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lastRenderedPageBreak/>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th</w:t>
            </w:r>
            <w:r w:rsidRPr="008F167C">
              <w:rPr>
                <w:rStyle w:val="crayon-o"/>
                <w:rFonts w:ascii="inherit" w:hAnsi="inherit"/>
                <w:color w:val="000000"/>
                <w:sz w:val="18"/>
                <w:szCs w:val="18"/>
                <w:lang w:val="en-US"/>
              </w:rPr>
              <w:t>&gt;</w:t>
            </w:r>
            <w:r w:rsidRPr="008F167C">
              <w:rPr>
                <w:rFonts w:ascii="inherit" w:hAnsi="inherit"/>
                <w:color w:val="000000"/>
                <w:sz w:val="18"/>
                <w:szCs w:val="18"/>
                <w:lang w:val="en-US"/>
              </w:rPr>
              <w:t>№</w:t>
            </w:r>
            <w:r w:rsidRPr="008F167C">
              <w:rPr>
                <w:rStyle w:val="crayon-h"/>
                <w:rFonts w:ascii="inherit" w:hAnsi="inherit"/>
                <w:color w:val="000000"/>
                <w:sz w:val="18"/>
                <w:szCs w:val="18"/>
                <w:lang w:val="en-US"/>
              </w:rPr>
              <w:t xml:space="preserve"> </w:t>
            </w:r>
            <w:r>
              <w:rPr>
                <w:rFonts w:ascii="inherit" w:hAnsi="inherit"/>
                <w:color w:val="000000"/>
                <w:sz w:val="18"/>
                <w:szCs w:val="18"/>
              </w:rPr>
              <w:t>п</w:t>
            </w:r>
            <w:r w:rsidRPr="008F167C">
              <w:rPr>
                <w:rStyle w:val="crayon-o"/>
                <w:rFonts w:ascii="inherit" w:hAnsi="inherit"/>
                <w:color w:val="000000"/>
                <w:sz w:val="18"/>
                <w:szCs w:val="18"/>
                <w:lang w:val="en-US"/>
              </w:rPr>
              <w:t>/</w:t>
            </w:r>
            <w:r>
              <w:rPr>
                <w:rFonts w:ascii="inherit" w:hAnsi="inherit"/>
                <w:color w:val="000000"/>
                <w:sz w:val="18"/>
                <w:szCs w:val="18"/>
              </w:rPr>
              <w:t>п</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th</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th</w:t>
            </w:r>
            <w:r w:rsidRPr="008F167C">
              <w:rPr>
                <w:rStyle w:val="crayon-o"/>
                <w:rFonts w:ascii="inherit" w:hAnsi="inherit"/>
                <w:color w:val="000000"/>
                <w:sz w:val="18"/>
                <w:szCs w:val="18"/>
                <w:lang w:val="en-US"/>
              </w:rPr>
              <w:t>&gt;</w:t>
            </w:r>
            <w:r>
              <w:rPr>
                <w:rFonts w:ascii="inherit" w:hAnsi="inherit"/>
                <w:color w:val="000000"/>
                <w:sz w:val="18"/>
                <w:szCs w:val="18"/>
              </w:rPr>
              <w:t>Наименование</w:t>
            </w:r>
            <w:r w:rsidRPr="008F167C">
              <w:rPr>
                <w:rStyle w:val="crayon-h"/>
                <w:rFonts w:ascii="inherit" w:hAnsi="inherit"/>
                <w:color w:val="000000"/>
                <w:sz w:val="18"/>
                <w:szCs w:val="18"/>
                <w:lang w:val="en-US"/>
              </w:rPr>
              <w:t xml:space="preserve"> </w:t>
            </w:r>
            <w:r>
              <w:rPr>
                <w:rFonts w:ascii="inherit" w:hAnsi="inherit"/>
                <w:color w:val="000000"/>
                <w:sz w:val="18"/>
                <w:szCs w:val="18"/>
              </w:rPr>
              <w:t>товара</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th</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th</w:t>
            </w:r>
            <w:r w:rsidRPr="008F167C">
              <w:rPr>
                <w:rStyle w:val="crayon-o"/>
                <w:rFonts w:ascii="inherit" w:hAnsi="inherit"/>
                <w:color w:val="000000"/>
                <w:sz w:val="18"/>
                <w:szCs w:val="18"/>
                <w:lang w:val="en-US"/>
              </w:rPr>
              <w:t>&gt;</w:t>
            </w:r>
            <w:r>
              <w:rPr>
                <w:rFonts w:ascii="inherit" w:hAnsi="inherit"/>
                <w:color w:val="000000"/>
                <w:sz w:val="18"/>
                <w:szCs w:val="18"/>
              </w:rPr>
              <w:t>Ед</w:t>
            </w:r>
            <w:r w:rsidRPr="008F167C">
              <w:rPr>
                <w:rStyle w:val="crayon-sy"/>
                <w:rFonts w:ascii="inherit" w:hAnsi="inherit"/>
                <w:color w:val="000000"/>
                <w:sz w:val="18"/>
                <w:szCs w:val="18"/>
                <w:lang w:val="en-US"/>
              </w:rPr>
              <w:t>.</w:t>
            </w:r>
            <w:r w:rsidRPr="008F167C">
              <w:rPr>
                <w:rStyle w:val="crayon-h"/>
                <w:rFonts w:ascii="inherit" w:hAnsi="inherit"/>
                <w:color w:val="000000"/>
                <w:sz w:val="18"/>
                <w:szCs w:val="18"/>
                <w:lang w:val="en-US"/>
              </w:rPr>
              <w:t xml:space="preserve"> </w:t>
            </w:r>
            <w:r>
              <w:rPr>
                <w:rFonts w:ascii="inherit" w:hAnsi="inherit"/>
                <w:color w:val="000000"/>
                <w:sz w:val="18"/>
                <w:szCs w:val="18"/>
              </w:rPr>
              <w:t>изм</w:t>
            </w:r>
            <w:r w:rsidRPr="008F167C">
              <w:rPr>
                <w:rStyle w:val="crayon-sy"/>
                <w:rFonts w:ascii="inherit" w:hAnsi="inherit"/>
                <w:color w:val="000000"/>
                <w:sz w:val="18"/>
                <w:szCs w:val="18"/>
                <w:lang w:val="en-US"/>
              </w:rPr>
              <w:t>.</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th</w:t>
            </w:r>
            <w:r w:rsidRPr="008F167C">
              <w:rPr>
                <w:rStyle w:val="crayon-o"/>
                <w:rFonts w:ascii="inherit" w:hAnsi="inherit"/>
                <w:color w:val="000000"/>
                <w:sz w:val="18"/>
                <w:szCs w:val="18"/>
                <w:lang w:val="en-US"/>
              </w:rPr>
              <w:t>&gt;</w:t>
            </w:r>
          </w:p>
          <w:p w:rsidR="008F167C" w:rsidRDefault="008F167C">
            <w:pPr>
              <w:wordWrap w:val="0"/>
              <w:rPr>
                <w:rFonts w:ascii="inherit" w:hAnsi="inherit"/>
                <w:color w:val="000000"/>
                <w:sz w:val="18"/>
                <w:szCs w:val="18"/>
              </w:rPr>
            </w:pPr>
            <w:r w:rsidRPr="008F167C">
              <w:rPr>
                <w:rStyle w:val="crayon-h"/>
                <w:rFonts w:ascii="inherit" w:hAnsi="inherit"/>
                <w:color w:val="000000"/>
                <w:sz w:val="18"/>
                <w:szCs w:val="18"/>
                <w:lang w:val="en-US"/>
              </w:rPr>
              <w:t>    </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w:t>
            </w:r>
            <w:r>
              <w:rPr>
                <w:rFonts w:ascii="inherit" w:hAnsi="inherit"/>
                <w:color w:val="000000"/>
                <w:sz w:val="18"/>
                <w:szCs w:val="18"/>
              </w:rPr>
              <w:t>Количество</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w:t>
            </w:r>
            <w:r>
              <w:rPr>
                <w:rFonts w:ascii="inherit" w:hAnsi="inherit"/>
                <w:color w:val="000000"/>
                <w:sz w:val="18"/>
                <w:szCs w:val="18"/>
              </w:rPr>
              <w:t>Цена</w:t>
            </w:r>
            <w:r>
              <w:rPr>
                <w:rStyle w:val="crayon-h"/>
                <w:rFonts w:ascii="inherit" w:hAnsi="inherit"/>
                <w:color w:val="000000"/>
                <w:sz w:val="18"/>
                <w:szCs w:val="18"/>
              </w:rPr>
              <w:t xml:space="preserve"> </w:t>
            </w:r>
            <w:r>
              <w:rPr>
                <w:rFonts w:ascii="inherit" w:hAnsi="inherit"/>
                <w:color w:val="000000"/>
                <w:sz w:val="18"/>
                <w:szCs w:val="18"/>
              </w:rPr>
              <w:t>за</w:t>
            </w:r>
            <w:r>
              <w:rPr>
                <w:rStyle w:val="crayon-h"/>
                <w:rFonts w:ascii="inherit" w:hAnsi="inherit"/>
                <w:color w:val="000000"/>
                <w:sz w:val="18"/>
                <w:szCs w:val="18"/>
              </w:rPr>
              <w:t xml:space="preserve"> </w:t>
            </w:r>
            <w:r>
              <w:rPr>
                <w:rFonts w:ascii="inherit" w:hAnsi="inherit"/>
                <w:color w:val="000000"/>
                <w:sz w:val="18"/>
                <w:szCs w:val="18"/>
              </w:rPr>
              <w:t>ед</w:t>
            </w:r>
            <w:r>
              <w:rPr>
                <w:rStyle w:val="crayon-sy"/>
                <w:rFonts w:ascii="inherit" w:hAnsi="inherit"/>
                <w:color w:val="000000"/>
                <w:sz w:val="18"/>
                <w:szCs w:val="18"/>
              </w:rPr>
              <w:t>.</w:t>
            </w:r>
            <w:r>
              <w:rPr>
                <w:rStyle w:val="crayon-h"/>
                <w:rFonts w:ascii="inherit" w:hAnsi="inherit"/>
                <w:color w:val="000000"/>
                <w:sz w:val="18"/>
                <w:szCs w:val="18"/>
              </w:rPr>
              <w:t xml:space="preserve"> </w:t>
            </w:r>
            <w:r>
              <w:rPr>
                <w:rFonts w:ascii="inherit" w:hAnsi="inherit"/>
                <w:color w:val="000000"/>
                <w:sz w:val="18"/>
                <w:szCs w:val="18"/>
              </w:rPr>
              <w:t>изм</w:t>
            </w:r>
            <w:r>
              <w:rPr>
                <w:rStyle w:val="crayon-sy"/>
                <w:rFonts w:ascii="inherit" w:hAnsi="inherit"/>
                <w:color w:val="000000"/>
                <w:sz w:val="18"/>
                <w:szCs w:val="18"/>
              </w:rPr>
              <w:t>.,</w:t>
            </w:r>
            <w:r>
              <w:rPr>
                <w:rStyle w:val="crayon-h"/>
                <w:rFonts w:ascii="inherit" w:hAnsi="inherit"/>
                <w:color w:val="000000"/>
                <w:sz w:val="18"/>
                <w:szCs w:val="18"/>
              </w:rPr>
              <w:t xml:space="preserve"> </w:t>
            </w:r>
            <w:r>
              <w:rPr>
                <w:rFonts w:ascii="inherit" w:hAnsi="inherit"/>
                <w:color w:val="000000"/>
                <w:sz w:val="18"/>
                <w:szCs w:val="18"/>
              </w:rPr>
              <w:t>руб</w:t>
            </w:r>
            <w:r>
              <w:rPr>
                <w:rStyle w:val="crayon-sy"/>
                <w:rFonts w:ascii="inherit" w:hAnsi="inherit"/>
                <w:color w:val="000000"/>
                <w:sz w:val="18"/>
                <w:szCs w:val="18"/>
              </w:rPr>
              <w:t>.</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w:t>
            </w:r>
            <w:r>
              <w:rPr>
                <w:rFonts w:ascii="inherit" w:hAnsi="inherit"/>
                <w:color w:val="000000"/>
                <w:sz w:val="18"/>
                <w:szCs w:val="18"/>
              </w:rPr>
              <w:t>Стоимость</w:t>
            </w:r>
            <w:r>
              <w:rPr>
                <w:rStyle w:val="crayon-sy"/>
                <w:rFonts w:ascii="inherit" w:hAnsi="inherit"/>
                <w:color w:val="000000"/>
                <w:sz w:val="18"/>
                <w:szCs w:val="18"/>
              </w:rPr>
              <w:t>,</w:t>
            </w:r>
            <w:r>
              <w:rPr>
                <w:rStyle w:val="crayon-h"/>
                <w:rFonts w:ascii="inherit" w:hAnsi="inherit"/>
                <w:color w:val="000000"/>
                <w:sz w:val="18"/>
                <w:szCs w:val="18"/>
              </w:rPr>
              <w:t xml:space="preserve"> </w:t>
            </w:r>
            <w:r>
              <w:rPr>
                <w:rFonts w:ascii="inherit" w:hAnsi="inherit"/>
                <w:color w:val="000000"/>
                <w:sz w:val="18"/>
                <w:szCs w:val="18"/>
              </w:rPr>
              <w:t>руб</w:t>
            </w:r>
            <w:r>
              <w:rPr>
                <w:rStyle w:val="crayon-sy"/>
                <w:rFonts w:ascii="inherit" w:hAnsi="inherit"/>
                <w:color w:val="000000"/>
                <w:sz w:val="18"/>
                <w:szCs w:val="18"/>
              </w:rPr>
              <w:t>.</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tr</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tr</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Style w:val="crayon-cn"/>
                <w:rFonts w:ascii="inherit" w:hAnsi="inherit"/>
                <w:color w:val="000000"/>
                <w:sz w:val="18"/>
                <w:szCs w:val="18"/>
              </w:rPr>
              <w:t>1.</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Томаты</w:t>
            </w:r>
            <w:r>
              <w:rPr>
                <w:rStyle w:val="crayon-h"/>
                <w:rFonts w:ascii="inherit" w:hAnsi="inherit"/>
                <w:color w:val="000000"/>
                <w:sz w:val="18"/>
                <w:szCs w:val="18"/>
              </w:rPr>
              <w:t xml:space="preserve"> </w:t>
            </w:r>
            <w:r>
              <w:rPr>
                <w:rFonts w:ascii="inherit" w:hAnsi="inherit"/>
                <w:color w:val="000000"/>
                <w:sz w:val="18"/>
                <w:szCs w:val="18"/>
              </w:rPr>
              <w:t>свежие</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кг</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&gt;&lt;</w:t>
            </w:r>
            <w:r>
              <w:rPr>
                <w:rStyle w:val="crayon-v"/>
                <w:rFonts w:ascii="inherit" w:hAnsi="inherit"/>
                <w:color w:val="000000"/>
                <w:sz w:val="18"/>
                <w:szCs w:val="18"/>
              </w:rPr>
              <w:t>td</w:t>
            </w:r>
            <w:r>
              <w:rPr>
                <w:rStyle w:val="crayon-o"/>
                <w:rFonts w:ascii="inherit" w:hAnsi="inherit"/>
                <w:color w:val="000000"/>
                <w:sz w:val="18"/>
                <w:szCs w:val="18"/>
              </w:rPr>
              <w:t>&gt;</w:t>
            </w:r>
            <w:r>
              <w:rPr>
                <w:rStyle w:val="crayon-cn"/>
                <w:rFonts w:ascii="inherit" w:hAnsi="inherit"/>
                <w:color w:val="000000"/>
                <w:sz w:val="18"/>
                <w:szCs w:val="18"/>
              </w:rPr>
              <w:t>15</w:t>
            </w:r>
            <w:r>
              <w:rPr>
                <w:rStyle w:val="crayon-sy"/>
                <w:rFonts w:ascii="inherit" w:hAnsi="inherit"/>
                <w:color w:val="000000"/>
                <w:sz w:val="18"/>
                <w:szCs w:val="18"/>
              </w:rPr>
              <w:t>,</w:t>
            </w:r>
            <w:r>
              <w:rPr>
                <w:rStyle w:val="crayon-cn"/>
                <w:rFonts w:ascii="inherit" w:hAnsi="inherit"/>
                <w:color w:val="000000"/>
                <w:sz w:val="18"/>
                <w:szCs w:val="18"/>
              </w:rPr>
              <w:t>20</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&gt;&lt;</w:t>
            </w:r>
            <w:r>
              <w:rPr>
                <w:rStyle w:val="crayon-v"/>
                <w:rFonts w:ascii="inherit" w:hAnsi="inherit"/>
                <w:color w:val="000000"/>
                <w:sz w:val="18"/>
                <w:szCs w:val="18"/>
              </w:rPr>
              <w:t>td</w:t>
            </w:r>
            <w:r>
              <w:rPr>
                <w:rStyle w:val="crayon-o"/>
                <w:rFonts w:ascii="inherit" w:hAnsi="inherit"/>
                <w:color w:val="000000"/>
                <w:sz w:val="18"/>
                <w:szCs w:val="18"/>
              </w:rPr>
              <w:t>&gt;</w:t>
            </w:r>
            <w:r>
              <w:rPr>
                <w:rStyle w:val="crayon-cn"/>
                <w:rFonts w:ascii="inherit" w:hAnsi="inherit"/>
                <w:color w:val="000000"/>
                <w:sz w:val="18"/>
                <w:szCs w:val="18"/>
              </w:rPr>
              <w:t>69</w:t>
            </w:r>
            <w:r>
              <w:rPr>
                <w:rStyle w:val="crayon-sy"/>
                <w:rFonts w:ascii="inherit" w:hAnsi="inherit"/>
                <w:color w:val="000000"/>
                <w:sz w:val="18"/>
                <w:szCs w:val="18"/>
              </w:rPr>
              <w:t>,</w:t>
            </w:r>
            <w:r>
              <w:rPr>
                <w:rStyle w:val="crayon-cn"/>
                <w:rFonts w:ascii="inherit" w:hAnsi="inherit"/>
                <w:color w:val="000000"/>
                <w:sz w:val="18"/>
                <w:szCs w:val="18"/>
              </w:rPr>
              <w:t>00</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&gt;&lt;</w:t>
            </w:r>
            <w:r>
              <w:rPr>
                <w:rStyle w:val="crayon-v"/>
                <w:rFonts w:ascii="inherit" w:hAnsi="inherit"/>
                <w:color w:val="000000"/>
                <w:sz w:val="18"/>
                <w:szCs w:val="18"/>
              </w:rPr>
              <w:t>td</w:t>
            </w:r>
            <w:r>
              <w:rPr>
                <w:rStyle w:val="crayon-o"/>
                <w:rFonts w:ascii="inherit" w:hAnsi="inherit"/>
                <w:color w:val="000000"/>
                <w:sz w:val="18"/>
                <w:szCs w:val="18"/>
              </w:rPr>
              <w:t>&gt;</w:t>
            </w:r>
            <w:r>
              <w:rPr>
                <w:rStyle w:val="crayon-cn"/>
                <w:rFonts w:ascii="inherit" w:hAnsi="inherit"/>
                <w:color w:val="000000"/>
                <w:sz w:val="18"/>
                <w:szCs w:val="18"/>
              </w:rPr>
              <w:t>1048</w:t>
            </w:r>
            <w:r>
              <w:rPr>
                <w:rStyle w:val="crayon-sy"/>
                <w:rFonts w:ascii="inherit" w:hAnsi="inherit"/>
                <w:color w:val="000000"/>
                <w:sz w:val="18"/>
                <w:szCs w:val="18"/>
              </w:rPr>
              <w:t>,</w:t>
            </w:r>
            <w:r>
              <w:rPr>
                <w:rStyle w:val="crayon-cn"/>
                <w:rFonts w:ascii="inherit" w:hAnsi="inherit"/>
                <w:color w:val="000000"/>
                <w:sz w:val="18"/>
                <w:szCs w:val="18"/>
              </w:rPr>
              <w:t>80</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tr</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tr</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Style w:val="crayon-cn"/>
                <w:rFonts w:ascii="inherit" w:hAnsi="inherit"/>
                <w:color w:val="000000"/>
                <w:sz w:val="18"/>
                <w:szCs w:val="18"/>
              </w:rPr>
              <w:t>2.</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Огурцы</w:t>
            </w:r>
            <w:r>
              <w:rPr>
                <w:rStyle w:val="crayon-h"/>
                <w:rFonts w:ascii="inherit" w:hAnsi="inherit"/>
                <w:color w:val="000000"/>
                <w:sz w:val="18"/>
                <w:szCs w:val="18"/>
              </w:rPr>
              <w:t xml:space="preserve"> </w:t>
            </w:r>
            <w:r>
              <w:rPr>
                <w:rFonts w:ascii="inherit" w:hAnsi="inherit"/>
                <w:color w:val="000000"/>
                <w:sz w:val="18"/>
                <w:szCs w:val="18"/>
              </w:rPr>
              <w:t>свежие</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кг</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&gt;&lt;</w:t>
            </w:r>
            <w:r>
              <w:rPr>
                <w:rStyle w:val="crayon-v"/>
                <w:rFonts w:ascii="inherit" w:hAnsi="inherit"/>
                <w:color w:val="000000"/>
                <w:sz w:val="18"/>
                <w:szCs w:val="18"/>
              </w:rPr>
              <w:t>td</w:t>
            </w:r>
            <w:r>
              <w:rPr>
                <w:rStyle w:val="crayon-o"/>
                <w:rFonts w:ascii="inherit" w:hAnsi="inherit"/>
                <w:color w:val="000000"/>
                <w:sz w:val="18"/>
                <w:szCs w:val="18"/>
              </w:rPr>
              <w:t>&gt;</w:t>
            </w:r>
            <w:r>
              <w:rPr>
                <w:rStyle w:val="crayon-cn"/>
                <w:rFonts w:ascii="inherit" w:hAnsi="inherit"/>
                <w:color w:val="000000"/>
                <w:sz w:val="18"/>
                <w:szCs w:val="18"/>
              </w:rPr>
              <w:t>2</w:t>
            </w:r>
            <w:r>
              <w:rPr>
                <w:rStyle w:val="crayon-sy"/>
                <w:rFonts w:ascii="inherit" w:hAnsi="inherit"/>
                <w:color w:val="000000"/>
                <w:sz w:val="18"/>
                <w:szCs w:val="18"/>
              </w:rPr>
              <w:t>,</w:t>
            </w:r>
            <w:r>
              <w:rPr>
                <w:rStyle w:val="crayon-cn"/>
                <w:rFonts w:ascii="inherit" w:hAnsi="inherit"/>
                <w:color w:val="000000"/>
                <w:sz w:val="18"/>
                <w:szCs w:val="18"/>
              </w:rPr>
              <w:t>50</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&gt;&lt;</w:t>
            </w:r>
            <w:r>
              <w:rPr>
                <w:rStyle w:val="crayon-v"/>
                <w:rFonts w:ascii="inherit" w:hAnsi="inherit"/>
                <w:color w:val="000000"/>
                <w:sz w:val="18"/>
                <w:szCs w:val="18"/>
              </w:rPr>
              <w:t>td</w:t>
            </w:r>
            <w:r>
              <w:rPr>
                <w:rStyle w:val="crayon-o"/>
                <w:rFonts w:ascii="inherit" w:hAnsi="inherit"/>
                <w:color w:val="000000"/>
                <w:sz w:val="18"/>
                <w:szCs w:val="18"/>
              </w:rPr>
              <w:t>&gt;</w:t>
            </w:r>
            <w:r>
              <w:rPr>
                <w:rStyle w:val="crayon-cn"/>
                <w:rFonts w:ascii="inherit" w:hAnsi="inherit"/>
                <w:color w:val="000000"/>
                <w:sz w:val="18"/>
                <w:szCs w:val="18"/>
              </w:rPr>
              <w:t>48</w:t>
            </w:r>
            <w:r>
              <w:rPr>
                <w:rStyle w:val="crayon-sy"/>
                <w:rFonts w:ascii="inherit" w:hAnsi="inherit"/>
                <w:color w:val="000000"/>
                <w:sz w:val="18"/>
                <w:szCs w:val="18"/>
              </w:rPr>
              <w:t>,</w:t>
            </w:r>
            <w:r>
              <w:rPr>
                <w:rStyle w:val="crayon-cn"/>
                <w:rFonts w:ascii="inherit" w:hAnsi="inherit"/>
                <w:color w:val="000000"/>
                <w:sz w:val="18"/>
                <w:szCs w:val="18"/>
              </w:rPr>
              <w:t>00</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&gt;&lt;</w:t>
            </w:r>
            <w:r>
              <w:rPr>
                <w:rStyle w:val="crayon-v"/>
                <w:rFonts w:ascii="inherit" w:hAnsi="inherit"/>
                <w:color w:val="000000"/>
                <w:sz w:val="18"/>
                <w:szCs w:val="18"/>
              </w:rPr>
              <w:t>td</w:t>
            </w:r>
            <w:r>
              <w:rPr>
                <w:rStyle w:val="crayon-o"/>
                <w:rFonts w:ascii="inherit" w:hAnsi="inherit"/>
                <w:color w:val="000000"/>
                <w:sz w:val="18"/>
                <w:szCs w:val="18"/>
              </w:rPr>
              <w:t>&gt;</w:t>
            </w:r>
            <w:r>
              <w:rPr>
                <w:rStyle w:val="crayon-cn"/>
                <w:rFonts w:ascii="inherit" w:hAnsi="inherit"/>
                <w:color w:val="000000"/>
                <w:sz w:val="18"/>
                <w:szCs w:val="18"/>
              </w:rPr>
              <w:t>120</w:t>
            </w:r>
            <w:r>
              <w:rPr>
                <w:rStyle w:val="crayon-sy"/>
                <w:rFonts w:ascii="inherit" w:hAnsi="inherit"/>
                <w:color w:val="000000"/>
                <w:sz w:val="18"/>
                <w:szCs w:val="18"/>
              </w:rPr>
              <w:t>,</w:t>
            </w:r>
            <w:r>
              <w:rPr>
                <w:rStyle w:val="crayon-cn"/>
                <w:rFonts w:ascii="inherit" w:hAnsi="inherit"/>
                <w:color w:val="000000"/>
                <w:sz w:val="18"/>
                <w:szCs w:val="18"/>
              </w:rPr>
              <w:t>00</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Pr="008F167C" w:rsidRDefault="008F167C">
            <w:pPr>
              <w:wordWrap w:val="0"/>
              <w:rPr>
                <w:rFonts w:ascii="inherit" w:hAnsi="inherit"/>
                <w:color w:val="000000"/>
                <w:sz w:val="18"/>
                <w:szCs w:val="18"/>
                <w:lang w:val="en-US"/>
              </w:rPr>
            </w:pPr>
            <w:r>
              <w:rPr>
                <w:rStyle w:val="crayon-h"/>
                <w:rFonts w:ascii="inherit" w:hAnsi="inherit"/>
                <w:color w:val="000000"/>
                <w:sz w:val="18"/>
                <w:szCs w:val="18"/>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tr</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tr</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e"/>
                <w:rFonts w:ascii="inherit" w:hAnsi="inherit"/>
                <w:color w:val="000000"/>
                <w:sz w:val="18"/>
                <w:szCs w:val="18"/>
                <w:lang w:val="en-US"/>
              </w:rPr>
              <w:t xml:space="preserve">td </w:t>
            </w:r>
            <w:r w:rsidRPr="008F167C">
              <w:rPr>
                <w:rStyle w:val="crayon-v"/>
                <w:rFonts w:ascii="inherit" w:hAnsi="inherit"/>
                <w:color w:val="000000"/>
                <w:sz w:val="18"/>
                <w:szCs w:val="18"/>
                <w:lang w:val="en-US"/>
              </w:rPr>
              <w:t>colspan</w:t>
            </w:r>
            <w:r w:rsidRPr="008F167C">
              <w:rPr>
                <w:rStyle w:val="crayon-o"/>
                <w:rFonts w:ascii="inherit" w:hAnsi="inherit"/>
                <w:color w:val="000000"/>
                <w:sz w:val="18"/>
                <w:szCs w:val="18"/>
                <w:lang w:val="en-US"/>
              </w:rPr>
              <w:t>=</w:t>
            </w:r>
            <w:r w:rsidRPr="008F167C">
              <w:rPr>
                <w:rStyle w:val="crayon-s"/>
                <w:rFonts w:ascii="inherit" w:hAnsi="inherit"/>
                <w:color w:val="000000"/>
                <w:sz w:val="18"/>
                <w:szCs w:val="18"/>
                <w:lang w:val="en-US"/>
              </w:rPr>
              <w:t>"5"</w:t>
            </w:r>
            <w:r w:rsidRPr="008F167C">
              <w:rPr>
                <w:rStyle w:val="crayon-h"/>
                <w:rFonts w:ascii="inherit" w:hAnsi="inherit"/>
                <w:color w:val="000000"/>
                <w:sz w:val="18"/>
                <w:szCs w:val="18"/>
                <w:lang w:val="en-US"/>
              </w:rPr>
              <w:t xml:space="preserve"> </w:t>
            </w:r>
            <w:r w:rsidRPr="008F167C">
              <w:rPr>
                <w:rStyle w:val="crayon-v"/>
                <w:rFonts w:ascii="inherit" w:hAnsi="inherit"/>
                <w:color w:val="000000"/>
                <w:sz w:val="18"/>
                <w:szCs w:val="18"/>
                <w:lang w:val="en-US"/>
              </w:rPr>
              <w:t>style</w:t>
            </w:r>
            <w:r w:rsidRPr="008F167C">
              <w:rPr>
                <w:rStyle w:val="crayon-o"/>
                <w:rFonts w:ascii="inherit" w:hAnsi="inherit"/>
                <w:color w:val="000000"/>
                <w:sz w:val="18"/>
                <w:szCs w:val="18"/>
                <w:lang w:val="en-US"/>
              </w:rPr>
              <w:t>=</w:t>
            </w:r>
            <w:r w:rsidRPr="008F167C">
              <w:rPr>
                <w:rStyle w:val="crayon-s"/>
                <w:rFonts w:ascii="inherit" w:hAnsi="inherit"/>
                <w:color w:val="000000"/>
                <w:sz w:val="18"/>
                <w:szCs w:val="18"/>
                <w:lang w:val="en-US"/>
              </w:rPr>
              <w:t>"text-align:right"</w:t>
            </w:r>
            <w:r w:rsidRPr="008F167C">
              <w:rPr>
                <w:rStyle w:val="crayon-o"/>
                <w:rFonts w:ascii="inherit" w:hAnsi="inherit"/>
                <w:color w:val="000000"/>
                <w:sz w:val="18"/>
                <w:szCs w:val="18"/>
                <w:lang w:val="en-US"/>
              </w:rPr>
              <w:t>&gt;</w:t>
            </w:r>
            <w:r>
              <w:rPr>
                <w:rFonts w:ascii="inherit" w:hAnsi="inherit"/>
                <w:color w:val="000000"/>
                <w:sz w:val="18"/>
                <w:szCs w:val="18"/>
              </w:rPr>
              <w:t>ИТОГО</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r w:rsidRPr="008F167C">
              <w:rPr>
                <w:rStyle w:val="crayon-cn"/>
                <w:rFonts w:ascii="inherit" w:hAnsi="inherit"/>
                <w:color w:val="000000"/>
                <w:sz w:val="18"/>
                <w:szCs w:val="18"/>
                <w:lang w:val="en-US"/>
              </w:rPr>
              <w:t>1168</w:t>
            </w:r>
            <w:r w:rsidRPr="008F167C">
              <w:rPr>
                <w:rStyle w:val="crayon-sy"/>
                <w:rFonts w:ascii="inherit" w:hAnsi="inherit"/>
                <w:color w:val="000000"/>
                <w:sz w:val="18"/>
                <w:szCs w:val="18"/>
                <w:lang w:val="en-US"/>
              </w:rPr>
              <w:t>,</w:t>
            </w:r>
            <w:r w:rsidRPr="008F167C">
              <w:rPr>
                <w:rStyle w:val="crayon-cn"/>
                <w:rFonts w:ascii="inherit" w:hAnsi="inherit"/>
                <w:color w:val="000000"/>
                <w:sz w:val="18"/>
                <w:szCs w:val="18"/>
                <w:lang w:val="en-US"/>
              </w:rPr>
              <w:t>80</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p>
          <w:p w:rsidR="008F167C" w:rsidRDefault="008F167C">
            <w:pPr>
              <w:wordWrap w:val="0"/>
              <w:rPr>
                <w:rFonts w:ascii="inherit" w:hAnsi="inherit"/>
                <w:color w:val="000000"/>
                <w:sz w:val="18"/>
                <w:szCs w:val="18"/>
              </w:rPr>
            </w:pPr>
            <w:r w:rsidRPr="008F167C">
              <w:rPr>
                <w:rStyle w:val="crayon-h"/>
                <w:rFonts w:ascii="inherit" w:hAnsi="inherit"/>
                <w:color w:val="000000"/>
                <w:sz w:val="18"/>
                <w:szCs w:val="18"/>
                <w:lang w:val="en-US"/>
              </w:rPr>
              <w:t>  </w:t>
            </w:r>
            <w:r>
              <w:rPr>
                <w:rStyle w:val="crayon-o"/>
                <w:rFonts w:ascii="inherit" w:hAnsi="inherit"/>
                <w:color w:val="000000"/>
                <w:sz w:val="18"/>
                <w:szCs w:val="18"/>
              </w:rPr>
              <w:t>&lt;/</w:t>
            </w:r>
            <w:r>
              <w:rPr>
                <w:rStyle w:val="crayon-v"/>
                <w:rFonts w:ascii="inherit" w:hAnsi="inherit"/>
                <w:color w:val="000000"/>
                <w:sz w:val="18"/>
                <w:szCs w:val="18"/>
              </w:rPr>
              <w:t>tr</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o"/>
                <w:rFonts w:ascii="inherit" w:hAnsi="inherit"/>
                <w:color w:val="000000"/>
                <w:sz w:val="18"/>
                <w:szCs w:val="18"/>
              </w:rPr>
              <w:t>&lt;/</w:t>
            </w:r>
            <w:r>
              <w:rPr>
                <w:rStyle w:val="crayon-v"/>
                <w:rFonts w:ascii="inherit" w:hAnsi="inherit"/>
                <w:color w:val="000000"/>
                <w:sz w:val="18"/>
                <w:szCs w:val="18"/>
              </w:rPr>
              <w:t>table</w:t>
            </w:r>
            <w:r>
              <w:rPr>
                <w:rStyle w:val="crayon-o"/>
                <w:rFonts w:ascii="inherit" w:hAnsi="inherit"/>
                <w:color w:val="000000"/>
                <w:sz w:val="18"/>
                <w:szCs w:val="18"/>
              </w:rPr>
              <w:t>&gt;</w:t>
            </w:r>
          </w:p>
        </w:tc>
      </w:tr>
    </w:tbl>
    <w:p w:rsidR="008F167C" w:rsidRDefault="008F167C" w:rsidP="008F167C">
      <w:pPr>
        <w:pStyle w:val="3"/>
        <w:spacing w:before="0" w:beforeAutospacing="0" w:after="240" w:afterAutospacing="0"/>
        <w:rPr>
          <w:ins w:id="220" w:author="Unknown"/>
          <w:b w:val="0"/>
          <w:bCs w:val="0"/>
          <w:color w:val="333333"/>
          <w:sz w:val="36"/>
          <w:szCs w:val="36"/>
        </w:rPr>
      </w:pPr>
      <w:ins w:id="221" w:author="Unknown">
        <w:r>
          <w:rPr>
            <w:b w:val="0"/>
            <w:bCs w:val="0"/>
            <w:color w:val="333333"/>
            <w:sz w:val="36"/>
            <w:szCs w:val="36"/>
          </w:rPr>
          <w:lastRenderedPageBreak/>
          <w:t>6. Группирование строк и столбцов таблицы</w:t>
        </w:r>
      </w:ins>
    </w:p>
    <w:p w:rsidR="008F167C" w:rsidRDefault="008F167C" w:rsidP="008F167C">
      <w:pPr>
        <w:pStyle w:val="a3"/>
        <w:spacing w:before="0" w:beforeAutospacing="0" w:after="300" w:afterAutospacing="0" w:line="360" w:lineRule="atLeast"/>
        <w:textAlignment w:val="baseline"/>
        <w:rPr>
          <w:ins w:id="222" w:author="Unknown"/>
          <w:rFonts w:ascii="Arial" w:hAnsi="Arial" w:cs="Arial"/>
          <w:color w:val="333333"/>
        </w:rPr>
      </w:pPr>
      <w:ins w:id="223" w:author="Unknown">
        <w:r>
          <w:rPr>
            <w:rFonts w:ascii="Arial" w:hAnsi="Arial" w:cs="Arial"/>
            <w:color w:val="333333"/>
          </w:rPr>
          <w:t>Элемент</w:t>
        </w:r>
        <w:r>
          <w:rPr>
            <w:rStyle w:val="apple-converted-space"/>
            <w:rFonts w:ascii="Arial" w:hAnsi="Arial" w:cs="Arial"/>
            <w:color w:val="333333"/>
          </w:rPr>
          <w:t> </w:t>
        </w:r>
        <w:r>
          <w:rPr>
            <w:rStyle w:val="HTML2"/>
            <w:color w:val="333333"/>
            <w:sz w:val="21"/>
            <w:szCs w:val="21"/>
            <w:shd w:val="clear" w:color="auto" w:fill="F5F5F5"/>
          </w:rPr>
          <w:t>&lt;colgroup&gt;</w:t>
        </w:r>
        <w:r>
          <w:rPr>
            <w:rStyle w:val="apple-converted-space"/>
            <w:rFonts w:ascii="Arial" w:hAnsi="Arial" w:cs="Arial"/>
            <w:color w:val="333333"/>
          </w:rPr>
          <w:t> </w:t>
        </w:r>
        <w:r>
          <w:rPr>
            <w:rFonts w:ascii="Arial" w:hAnsi="Arial" w:cs="Arial"/>
            <w:color w:val="333333"/>
          </w:rPr>
          <w:t>создает структурную группу столбцов, выделяя логически однородные ячейки. Группирует один или более столбцов для единого форматирования, позволяя применить стили к столбцам вместо того, чтобы повторять стили для каждой ячейки и для каждой строки. Добавляется непосредственно после тегов</w:t>
        </w:r>
        <w:r>
          <w:rPr>
            <w:rStyle w:val="apple-converted-space"/>
            <w:rFonts w:ascii="Arial" w:hAnsi="Arial" w:cs="Arial"/>
            <w:color w:val="333333"/>
          </w:rPr>
          <w:t> </w:t>
        </w:r>
        <w:r>
          <w:rPr>
            <w:rStyle w:val="HTML2"/>
            <w:color w:val="333333"/>
            <w:sz w:val="21"/>
            <w:szCs w:val="21"/>
            <w:shd w:val="clear" w:color="auto" w:fill="F5F5F5"/>
          </w:rPr>
          <w:t>&lt;table&gt;</w:t>
        </w:r>
        <w:r>
          <w:rPr>
            <w:rStyle w:val="apple-converted-space"/>
            <w:rFonts w:ascii="Arial" w:hAnsi="Arial" w:cs="Arial"/>
            <w:color w:val="333333"/>
          </w:rPr>
          <w:t> </w:t>
        </w:r>
        <w:r>
          <w:rPr>
            <w:rFonts w:ascii="Arial" w:hAnsi="Arial" w:cs="Arial"/>
            <w:color w:val="333333"/>
          </w:rPr>
          <w:t>и</w:t>
        </w:r>
        <w:r>
          <w:rPr>
            <w:rStyle w:val="apple-converted-space"/>
            <w:rFonts w:ascii="Arial" w:hAnsi="Arial" w:cs="Arial"/>
            <w:color w:val="333333"/>
          </w:rPr>
          <w:t> </w:t>
        </w:r>
        <w:r>
          <w:rPr>
            <w:rStyle w:val="HTML2"/>
            <w:color w:val="333333"/>
            <w:sz w:val="21"/>
            <w:szCs w:val="21"/>
            <w:shd w:val="clear" w:color="auto" w:fill="F5F5F5"/>
          </w:rPr>
          <w:t>&lt;caption&gt;</w:t>
        </w:r>
        <w:r>
          <w:rPr>
            <w:rFonts w:ascii="Arial" w:hAnsi="Arial" w:cs="Arial"/>
            <w:color w:val="333333"/>
          </w:rPr>
          <w:t>.</w:t>
        </w:r>
      </w:ins>
    </w:p>
    <w:p w:rsidR="008F167C" w:rsidRDefault="008F167C" w:rsidP="008F167C">
      <w:pPr>
        <w:pStyle w:val="a3"/>
        <w:spacing w:before="0" w:beforeAutospacing="0" w:after="300" w:afterAutospacing="0" w:line="360" w:lineRule="atLeast"/>
        <w:textAlignment w:val="baseline"/>
        <w:rPr>
          <w:ins w:id="224" w:author="Unknown"/>
          <w:rFonts w:ascii="Arial" w:hAnsi="Arial" w:cs="Arial"/>
          <w:color w:val="333333"/>
        </w:rPr>
      </w:pPr>
      <w:ins w:id="225" w:author="Unknown">
        <w:r>
          <w:rPr>
            <w:rFonts w:ascii="Arial" w:hAnsi="Arial" w:cs="Arial"/>
            <w:color w:val="333333"/>
          </w:rPr>
          <w:t>Элемент</w:t>
        </w:r>
        <w:r>
          <w:rPr>
            <w:rStyle w:val="apple-converted-space"/>
            <w:rFonts w:ascii="Arial" w:hAnsi="Arial" w:cs="Arial"/>
            <w:color w:val="333333"/>
          </w:rPr>
          <w:t> </w:t>
        </w:r>
        <w:r>
          <w:rPr>
            <w:rStyle w:val="HTML2"/>
            <w:color w:val="333333"/>
            <w:sz w:val="21"/>
            <w:szCs w:val="21"/>
            <w:shd w:val="clear" w:color="auto" w:fill="F5F5F5"/>
          </w:rPr>
          <w:t>&lt;col&gt;</w:t>
        </w:r>
        <w:r>
          <w:rPr>
            <w:rStyle w:val="apple-converted-space"/>
            <w:rFonts w:ascii="Arial" w:hAnsi="Arial" w:cs="Arial"/>
            <w:color w:val="333333"/>
          </w:rPr>
          <w:t> </w:t>
        </w:r>
        <w:r>
          <w:rPr>
            <w:rFonts w:ascii="Arial" w:hAnsi="Arial" w:cs="Arial"/>
            <w:color w:val="333333"/>
          </w:rPr>
          <w:t>формирует группы столбцов, которые делят таблицу на разделы, не относящиеся к общей структуре, т.е. не содержащие информацию одного типа. Позволяет задавать свойства столбцов для каждого столбца в пределах элемента</w:t>
        </w:r>
        <w:r>
          <w:rPr>
            <w:rStyle w:val="HTML2"/>
            <w:color w:val="333333"/>
            <w:sz w:val="21"/>
            <w:szCs w:val="21"/>
            <w:shd w:val="clear" w:color="auto" w:fill="F5F5F5"/>
          </w:rPr>
          <w:t>&lt;colgroup&gt;</w:t>
        </w:r>
        <w:r>
          <w:rPr>
            <w:rFonts w:ascii="Arial" w:hAnsi="Arial" w:cs="Arial"/>
            <w:color w:val="333333"/>
          </w:rPr>
          <w:t>. С помощью атрибута</w:t>
        </w:r>
        <w:r>
          <w:rPr>
            <w:rStyle w:val="apple-converted-space"/>
            <w:rFonts w:ascii="Arial" w:hAnsi="Arial" w:cs="Arial"/>
            <w:color w:val="333333"/>
          </w:rPr>
          <w:t> </w:t>
        </w:r>
        <w:r>
          <w:rPr>
            <w:rStyle w:val="HTML2"/>
            <w:color w:val="333333"/>
            <w:sz w:val="21"/>
            <w:szCs w:val="21"/>
            <w:shd w:val="clear" w:color="auto" w:fill="F5F5F5"/>
          </w:rPr>
          <w:t>&lt;style&gt;</w:t>
        </w:r>
        <w:r>
          <w:rPr>
            <w:rStyle w:val="apple-converted-space"/>
            <w:rFonts w:ascii="Arial" w:hAnsi="Arial" w:cs="Arial"/>
            <w:color w:val="333333"/>
          </w:rPr>
          <w:t> </w:t>
        </w:r>
        <w:r>
          <w:rPr>
            <w:rFonts w:ascii="Arial" w:hAnsi="Arial" w:cs="Arial"/>
            <w:color w:val="333333"/>
          </w:rPr>
          <w:t>можно изменить основной цвет фона ячеек. Для элемента</w:t>
        </w:r>
        <w:r>
          <w:rPr>
            <w:rStyle w:val="apple-converted-space"/>
            <w:rFonts w:ascii="Arial" w:hAnsi="Arial" w:cs="Arial"/>
            <w:color w:val="333333"/>
          </w:rPr>
          <w:t> </w:t>
        </w:r>
        <w:r>
          <w:rPr>
            <w:rStyle w:val="HTML2"/>
            <w:color w:val="333333"/>
            <w:sz w:val="21"/>
            <w:szCs w:val="21"/>
            <w:shd w:val="clear" w:color="auto" w:fill="F5F5F5"/>
          </w:rPr>
          <w:t>&lt;col&gt;</w:t>
        </w:r>
        <w:r>
          <w:rPr>
            <w:rStyle w:val="apple-converted-space"/>
            <w:rFonts w:ascii="Arial" w:hAnsi="Arial" w:cs="Arial"/>
            <w:color w:val="333333"/>
          </w:rPr>
          <w:t> </w:t>
        </w:r>
        <w:r>
          <w:rPr>
            <w:rFonts w:ascii="Arial" w:hAnsi="Arial" w:cs="Arial"/>
            <w:color w:val="333333"/>
          </w:rPr>
          <w:t>доступен атрибут</w:t>
        </w:r>
        <w:r>
          <w:rPr>
            <w:rStyle w:val="apple-converted-space"/>
            <w:rFonts w:ascii="Arial" w:hAnsi="Arial" w:cs="Arial"/>
            <w:color w:val="333333"/>
          </w:rPr>
          <w:t> </w:t>
        </w:r>
        <w:r>
          <w:rPr>
            <w:rStyle w:val="HTML2"/>
            <w:color w:val="333333"/>
            <w:sz w:val="21"/>
            <w:szCs w:val="21"/>
            <w:shd w:val="clear" w:color="auto" w:fill="F5F5F5"/>
          </w:rPr>
          <w:t>span</w:t>
        </w:r>
        <w:r>
          <w:rPr>
            <w:rFonts w:ascii="Arial" w:hAnsi="Arial" w:cs="Arial"/>
            <w:color w:val="333333"/>
          </w:rPr>
          <w:t>, задающий количество столбцов для объединения.</w:t>
        </w:r>
      </w:ins>
    </w:p>
    <w:p w:rsidR="008F167C" w:rsidRDefault="008F167C" w:rsidP="008F167C">
      <w:pPr>
        <w:rPr>
          <w:ins w:id="226" w:author="Unknown"/>
          <w:rFonts w:ascii="Courier New" w:hAnsi="Courier New" w:cs="Courier New"/>
          <w:color w:val="333333"/>
        </w:rPr>
      </w:pPr>
      <w:ins w:id="227" w:author="Unknown">
        <w:r>
          <w:rPr>
            <w:rFonts w:ascii="Courier New" w:hAnsi="Courier New" w:cs="Courier New"/>
            <w:color w:val="333333"/>
          </w:rPr>
          <w:lastRenderedPageBreak/>
          <w:object w:dxaOrig="1440" w:dyaOrig="1440">
            <v:shape id="_x0000_i1081" type="#_x0000_t75" style="width:1in;height:1in" o:ole="">
              <v:imagedata r:id="rId46" o:title=""/>
            </v:shape>
            <w:control r:id="rId55" w:name="Объект 57" w:shapeid="_x0000_i1081"/>
          </w:object>
        </w:r>
      </w:ins>
    </w:p>
    <w:tbl>
      <w:tblPr>
        <w:tblW w:w="0" w:type="auto"/>
        <w:tblCellSpacing w:w="15" w:type="dxa"/>
        <w:tblCellMar>
          <w:top w:w="15" w:type="dxa"/>
          <w:left w:w="15" w:type="dxa"/>
          <w:bottom w:w="15" w:type="dxa"/>
          <w:right w:w="15" w:type="dxa"/>
        </w:tblCellMar>
        <w:tblLook w:val="04A0"/>
      </w:tblPr>
      <w:tblGrid>
        <w:gridCol w:w="255"/>
        <w:gridCol w:w="9190"/>
      </w:tblGrid>
      <w:tr w:rsidR="008F167C" w:rsidTr="008F167C">
        <w:trPr>
          <w:tblCellSpacing w:w="15" w:type="dxa"/>
        </w:trPr>
        <w:tc>
          <w:tcPr>
            <w:tcW w:w="0" w:type="auto"/>
            <w:tcBorders>
              <w:top w:val="nil"/>
              <w:left w:val="nil"/>
              <w:bottom w:val="nil"/>
              <w:right w:val="nil"/>
            </w:tcBorders>
            <w:vAlign w:val="center"/>
            <w:hideMark/>
          </w:tcPr>
          <w:p w:rsidR="008F167C" w:rsidRDefault="008F167C">
            <w:pPr>
              <w:jc w:val="center"/>
              <w:rPr>
                <w:rFonts w:ascii="inherit" w:hAnsi="inherit"/>
                <w:sz w:val="18"/>
                <w:szCs w:val="18"/>
              </w:rPr>
            </w:pPr>
            <w:r>
              <w:rPr>
                <w:rFonts w:ascii="inherit" w:hAnsi="inherit"/>
                <w:sz w:val="18"/>
                <w:szCs w:val="18"/>
              </w:rPr>
              <w:t>1</w:t>
            </w:r>
          </w:p>
          <w:p w:rsidR="008F167C" w:rsidRDefault="008F167C">
            <w:pPr>
              <w:jc w:val="center"/>
              <w:rPr>
                <w:rFonts w:ascii="inherit" w:hAnsi="inherit"/>
                <w:sz w:val="18"/>
                <w:szCs w:val="18"/>
              </w:rPr>
            </w:pPr>
            <w:r>
              <w:rPr>
                <w:rFonts w:ascii="inherit" w:hAnsi="inherit"/>
                <w:sz w:val="18"/>
                <w:szCs w:val="18"/>
              </w:rPr>
              <w:t>2</w:t>
            </w:r>
          </w:p>
          <w:p w:rsidR="008F167C" w:rsidRDefault="008F167C">
            <w:pPr>
              <w:jc w:val="center"/>
              <w:rPr>
                <w:rFonts w:ascii="inherit" w:hAnsi="inherit"/>
                <w:sz w:val="18"/>
                <w:szCs w:val="18"/>
              </w:rPr>
            </w:pPr>
            <w:r>
              <w:rPr>
                <w:rFonts w:ascii="inherit" w:hAnsi="inherit"/>
                <w:sz w:val="18"/>
                <w:szCs w:val="18"/>
              </w:rPr>
              <w:t>3</w:t>
            </w:r>
          </w:p>
          <w:p w:rsidR="008F167C" w:rsidRDefault="008F167C">
            <w:pPr>
              <w:jc w:val="center"/>
              <w:rPr>
                <w:rFonts w:ascii="inherit" w:hAnsi="inherit"/>
                <w:sz w:val="18"/>
                <w:szCs w:val="18"/>
              </w:rPr>
            </w:pPr>
            <w:r>
              <w:rPr>
                <w:rFonts w:ascii="inherit" w:hAnsi="inherit"/>
                <w:sz w:val="18"/>
                <w:szCs w:val="18"/>
              </w:rPr>
              <w:t>4</w:t>
            </w:r>
          </w:p>
          <w:p w:rsidR="008F167C" w:rsidRDefault="008F167C">
            <w:pPr>
              <w:jc w:val="center"/>
              <w:rPr>
                <w:rFonts w:ascii="inherit" w:hAnsi="inherit"/>
                <w:sz w:val="18"/>
                <w:szCs w:val="18"/>
              </w:rPr>
            </w:pPr>
            <w:r>
              <w:rPr>
                <w:rFonts w:ascii="inherit" w:hAnsi="inherit"/>
                <w:sz w:val="18"/>
                <w:szCs w:val="18"/>
              </w:rPr>
              <w:t>5</w:t>
            </w:r>
          </w:p>
          <w:p w:rsidR="008F167C" w:rsidRDefault="008F167C">
            <w:pPr>
              <w:jc w:val="center"/>
              <w:rPr>
                <w:rFonts w:ascii="inherit" w:hAnsi="inherit"/>
                <w:sz w:val="18"/>
                <w:szCs w:val="18"/>
              </w:rPr>
            </w:pPr>
            <w:r>
              <w:rPr>
                <w:rFonts w:ascii="inherit" w:hAnsi="inherit"/>
                <w:sz w:val="18"/>
                <w:szCs w:val="18"/>
              </w:rPr>
              <w:t>6</w:t>
            </w:r>
          </w:p>
          <w:p w:rsidR="008F167C" w:rsidRDefault="008F167C">
            <w:pPr>
              <w:jc w:val="center"/>
              <w:rPr>
                <w:rFonts w:ascii="inherit" w:hAnsi="inherit"/>
                <w:sz w:val="18"/>
                <w:szCs w:val="18"/>
              </w:rPr>
            </w:pPr>
            <w:r>
              <w:rPr>
                <w:rFonts w:ascii="inherit" w:hAnsi="inherit"/>
                <w:sz w:val="18"/>
                <w:szCs w:val="18"/>
              </w:rPr>
              <w:t>7</w:t>
            </w:r>
          </w:p>
          <w:p w:rsidR="008F167C" w:rsidRDefault="008F167C">
            <w:pPr>
              <w:jc w:val="center"/>
              <w:rPr>
                <w:rFonts w:ascii="inherit" w:hAnsi="inherit"/>
                <w:sz w:val="18"/>
                <w:szCs w:val="18"/>
              </w:rPr>
            </w:pPr>
            <w:r>
              <w:rPr>
                <w:rFonts w:ascii="inherit" w:hAnsi="inherit"/>
                <w:sz w:val="18"/>
                <w:szCs w:val="18"/>
              </w:rPr>
              <w:t>8</w:t>
            </w:r>
          </w:p>
          <w:p w:rsidR="008F167C" w:rsidRDefault="008F167C">
            <w:pPr>
              <w:jc w:val="center"/>
              <w:rPr>
                <w:rFonts w:ascii="inherit" w:hAnsi="inherit"/>
                <w:sz w:val="18"/>
                <w:szCs w:val="18"/>
              </w:rPr>
            </w:pPr>
            <w:r>
              <w:rPr>
                <w:rFonts w:ascii="inherit" w:hAnsi="inherit"/>
                <w:sz w:val="18"/>
                <w:szCs w:val="18"/>
              </w:rPr>
              <w:t>9</w:t>
            </w:r>
          </w:p>
          <w:p w:rsidR="008F167C" w:rsidRDefault="008F167C">
            <w:pPr>
              <w:jc w:val="center"/>
              <w:rPr>
                <w:rFonts w:ascii="inherit" w:hAnsi="inherit"/>
                <w:sz w:val="18"/>
                <w:szCs w:val="18"/>
              </w:rPr>
            </w:pPr>
            <w:r>
              <w:rPr>
                <w:rFonts w:ascii="inherit" w:hAnsi="inherit"/>
                <w:sz w:val="18"/>
                <w:szCs w:val="18"/>
              </w:rPr>
              <w:t>10</w:t>
            </w:r>
          </w:p>
          <w:p w:rsidR="008F167C" w:rsidRDefault="008F167C">
            <w:pPr>
              <w:jc w:val="center"/>
              <w:rPr>
                <w:rFonts w:ascii="inherit" w:hAnsi="inherit"/>
                <w:sz w:val="18"/>
                <w:szCs w:val="18"/>
              </w:rPr>
            </w:pPr>
            <w:r>
              <w:rPr>
                <w:rFonts w:ascii="inherit" w:hAnsi="inherit"/>
                <w:sz w:val="18"/>
                <w:szCs w:val="18"/>
              </w:rPr>
              <w:t>11</w:t>
            </w:r>
          </w:p>
          <w:p w:rsidR="008F167C" w:rsidRDefault="008F167C">
            <w:pPr>
              <w:jc w:val="center"/>
              <w:rPr>
                <w:rFonts w:ascii="inherit" w:hAnsi="inherit"/>
                <w:sz w:val="18"/>
                <w:szCs w:val="18"/>
              </w:rPr>
            </w:pPr>
            <w:r>
              <w:rPr>
                <w:rFonts w:ascii="inherit" w:hAnsi="inherit"/>
                <w:sz w:val="18"/>
                <w:szCs w:val="18"/>
              </w:rPr>
              <w:t>12</w:t>
            </w:r>
          </w:p>
          <w:p w:rsidR="008F167C" w:rsidRDefault="008F167C">
            <w:pPr>
              <w:jc w:val="center"/>
              <w:rPr>
                <w:rFonts w:ascii="inherit" w:hAnsi="inherit"/>
                <w:sz w:val="18"/>
                <w:szCs w:val="18"/>
              </w:rPr>
            </w:pPr>
            <w:r>
              <w:rPr>
                <w:rFonts w:ascii="inherit" w:hAnsi="inherit"/>
                <w:sz w:val="18"/>
                <w:szCs w:val="18"/>
              </w:rPr>
              <w:t>13</w:t>
            </w:r>
          </w:p>
          <w:p w:rsidR="008F167C" w:rsidRDefault="008F167C">
            <w:pPr>
              <w:jc w:val="center"/>
              <w:rPr>
                <w:rFonts w:ascii="inherit" w:hAnsi="inherit"/>
                <w:sz w:val="18"/>
                <w:szCs w:val="18"/>
              </w:rPr>
            </w:pPr>
            <w:r>
              <w:rPr>
                <w:rFonts w:ascii="inherit" w:hAnsi="inherit"/>
                <w:sz w:val="18"/>
                <w:szCs w:val="18"/>
              </w:rPr>
              <w:t>14</w:t>
            </w:r>
          </w:p>
          <w:p w:rsidR="008F167C" w:rsidRDefault="008F167C">
            <w:pPr>
              <w:jc w:val="center"/>
              <w:rPr>
                <w:rFonts w:ascii="inherit" w:hAnsi="inherit"/>
                <w:sz w:val="18"/>
                <w:szCs w:val="18"/>
              </w:rPr>
            </w:pPr>
            <w:r>
              <w:rPr>
                <w:rFonts w:ascii="inherit" w:hAnsi="inherit"/>
                <w:sz w:val="18"/>
                <w:szCs w:val="18"/>
              </w:rPr>
              <w:t>15</w:t>
            </w:r>
          </w:p>
          <w:p w:rsidR="008F167C" w:rsidRDefault="008F167C">
            <w:pPr>
              <w:jc w:val="center"/>
              <w:rPr>
                <w:rFonts w:ascii="inherit" w:hAnsi="inherit"/>
                <w:sz w:val="18"/>
                <w:szCs w:val="18"/>
              </w:rPr>
            </w:pPr>
            <w:r>
              <w:rPr>
                <w:rFonts w:ascii="inherit" w:hAnsi="inherit"/>
                <w:sz w:val="18"/>
                <w:szCs w:val="18"/>
              </w:rPr>
              <w:t>16</w:t>
            </w:r>
          </w:p>
          <w:p w:rsidR="008F167C" w:rsidRDefault="008F167C">
            <w:pPr>
              <w:jc w:val="center"/>
              <w:rPr>
                <w:rFonts w:ascii="inherit" w:hAnsi="inherit"/>
                <w:sz w:val="18"/>
                <w:szCs w:val="18"/>
              </w:rPr>
            </w:pPr>
            <w:r>
              <w:rPr>
                <w:rFonts w:ascii="inherit" w:hAnsi="inherit"/>
                <w:sz w:val="18"/>
                <w:szCs w:val="18"/>
              </w:rPr>
              <w:t>17</w:t>
            </w:r>
          </w:p>
          <w:p w:rsidR="008F167C" w:rsidRDefault="008F167C">
            <w:pPr>
              <w:jc w:val="center"/>
              <w:rPr>
                <w:rFonts w:ascii="inherit" w:hAnsi="inherit"/>
                <w:sz w:val="18"/>
                <w:szCs w:val="18"/>
              </w:rPr>
            </w:pPr>
            <w:r>
              <w:rPr>
                <w:rFonts w:ascii="inherit" w:hAnsi="inherit"/>
                <w:sz w:val="18"/>
                <w:szCs w:val="18"/>
              </w:rPr>
              <w:t>18</w:t>
            </w:r>
          </w:p>
          <w:p w:rsidR="008F167C" w:rsidRDefault="008F167C">
            <w:pPr>
              <w:jc w:val="center"/>
              <w:rPr>
                <w:rFonts w:ascii="inherit" w:hAnsi="inherit"/>
                <w:sz w:val="18"/>
                <w:szCs w:val="18"/>
              </w:rPr>
            </w:pPr>
            <w:r>
              <w:rPr>
                <w:rFonts w:ascii="inherit" w:hAnsi="inherit"/>
                <w:sz w:val="18"/>
                <w:szCs w:val="18"/>
              </w:rPr>
              <w:t>19</w:t>
            </w:r>
          </w:p>
          <w:p w:rsidR="008F167C" w:rsidRDefault="008F167C">
            <w:pPr>
              <w:jc w:val="center"/>
              <w:rPr>
                <w:rFonts w:ascii="inherit" w:hAnsi="inherit"/>
                <w:sz w:val="18"/>
                <w:szCs w:val="18"/>
              </w:rPr>
            </w:pPr>
            <w:r>
              <w:rPr>
                <w:rFonts w:ascii="inherit" w:hAnsi="inherit"/>
                <w:sz w:val="18"/>
                <w:szCs w:val="18"/>
              </w:rPr>
              <w:t>20</w:t>
            </w:r>
          </w:p>
          <w:p w:rsidR="008F167C" w:rsidRDefault="008F167C">
            <w:pPr>
              <w:jc w:val="center"/>
              <w:rPr>
                <w:rFonts w:ascii="inherit" w:hAnsi="inherit"/>
                <w:sz w:val="18"/>
                <w:szCs w:val="18"/>
              </w:rPr>
            </w:pPr>
            <w:r>
              <w:rPr>
                <w:rFonts w:ascii="inherit" w:hAnsi="inherit"/>
                <w:sz w:val="18"/>
                <w:szCs w:val="18"/>
              </w:rPr>
              <w:t>21</w:t>
            </w:r>
          </w:p>
        </w:tc>
        <w:tc>
          <w:tcPr>
            <w:tcW w:w="9795" w:type="dxa"/>
            <w:tcBorders>
              <w:top w:val="nil"/>
              <w:left w:val="nil"/>
              <w:bottom w:val="nil"/>
              <w:right w:val="nil"/>
            </w:tcBorders>
            <w:vAlign w:val="center"/>
            <w:hideMark/>
          </w:tcPr>
          <w:p w:rsidR="008F167C" w:rsidRPr="008F167C" w:rsidRDefault="008F167C">
            <w:pPr>
              <w:wordWrap w:val="0"/>
              <w:rPr>
                <w:rFonts w:ascii="inherit" w:hAnsi="inherit"/>
                <w:color w:val="000000"/>
                <w:sz w:val="18"/>
                <w:szCs w:val="18"/>
                <w:lang w:val="en-US"/>
              </w:rPr>
            </w:pP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table</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colgroup</w:t>
            </w:r>
            <w:r w:rsidRPr="008F167C">
              <w:rPr>
                <w:rStyle w:val="crayon-o"/>
                <w:rFonts w:ascii="inherit" w:hAnsi="inherit"/>
                <w:color w:val="000000"/>
                <w:sz w:val="18"/>
                <w:szCs w:val="18"/>
                <w:lang w:val="en-US"/>
              </w:rPr>
              <w:t>&gt;</w:t>
            </w:r>
          </w:p>
          <w:p w:rsidR="008F167C" w:rsidRDefault="008F167C">
            <w:pPr>
              <w:wordWrap w:val="0"/>
              <w:rPr>
                <w:rFonts w:ascii="inherit" w:hAnsi="inherit"/>
                <w:color w:val="000000"/>
                <w:sz w:val="18"/>
                <w:szCs w:val="18"/>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e"/>
                <w:rFonts w:ascii="inherit" w:hAnsi="inherit"/>
                <w:color w:val="000000"/>
                <w:sz w:val="18"/>
                <w:szCs w:val="18"/>
                <w:lang w:val="en-US"/>
              </w:rPr>
              <w:t xml:space="preserve">col </w:t>
            </w:r>
            <w:r w:rsidRPr="008F167C">
              <w:rPr>
                <w:rStyle w:val="crayon-v"/>
                <w:rFonts w:ascii="inherit" w:hAnsi="inherit"/>
                <w:color w:val="000000"/>
                <w:sz w:val="18"/>
                <w:szCs w:val="18"/>
                <w:lang w:val="en-US"/>
              </w:rPr>
              <w:t>span</w:t>
            </w:r>
            <w:r w:rsidRPr="008F167C">
              <w:rPr>
                <w:rStyle w:val="crayon-o"/>
                <w:rFonts w:ascii="inherit" w:hAnsi="inherit"/>
                <w:color w:val="000000"/>
                <w:sz w:val="18"/>
                <w:szCs w:val="18"/>
                <w:lang w:val="en-US"/>
              </w:rPr>
              <w:t>=</w:t>
            </w:r>
            <w:r w:rsidRPr="008F167C">
              <w:rPr>
                <w:rStyle w:val="crayon-s"/>
                <w:rFonts w:ascii="inherit" w:hAnsi="inherit"/>
                <w:color w:val="000000"/>
                <w:sz w:val="18"/>
                <w:szCs w:val="18"/>
                <w:lang w:val="en-US"/>
              </w:rPr>
              <w:t>"2"</w:t>
            </w:r>
            <w:r w:rsidRPr="008F167C">
              <w:rPr>
                <w:rStyle w:val="crayon-h"/>
                <w:rFonts w:ascii="inherit" w:hAnsi="inherit"/>
                <w:color w:val="000000"/>
                <w:sz w:val="18"/>
                <w:szCs w:val="18"/>
                <w:lang w:val="en-US"/>
              </w:rPr>
              <w:t xml:space="preserve"> </w:t>
            </w:r>
            <w:r w:rsidRPr="008F167C">
              <w:rPr>
                <w:rStyle w:val="crayon-v"/>
                <w:rFonts w:ascii="inherit" w:hAnsi="inherit"/>
                <w:color w:val="000000"/>
                <w:sz w:val="18"/>
                <w:szCs w:val="18"/>
                <w:lang w:val="en-US"/>
              </w:rPr>
              <w:t>style</w:t>
            </w:r>
            <w:r w:rsidRPr="008F167C">
              <w:rPr>
                <w:rStyle w:val="crayon-o"/>
                <w:rFonts w:ascii="inherit" w:hAnsi="inherit"/>
                <w:color w:val="000000"/>
                <w:sz w:val="18"/>
                <w:szCs w:val="18"/>
                <w:lang w:val="en-US"/>
              </w:rPr>
              <w:t>=</w:t>
            </w:r>
            <w:r w:rsidRPr="008F167C">
              <w:rPr>
                <w:rStyle w:val="crayon-s"/>
                <w:rFonts w:ascii="inherit" w:hAnsi="inherit"/>
                <w:color w:val="000000"/>
                <w:sz w:val="18"/>
                <w:szCs w:val="18"/>
                <w:lang w:val="en-US"/>
              </w:rPr>
              <w:t>"background:Khaki"</w:t>
            </w:r>
            <w:r w:rsidRPr="008F167C">
              <w:rPr>
                <w:rStyle w:val="crayon-o"/>
                <w:rFonts w:ascii="inherit" w:hAnsi="inherit"/>
                <w:color w:val="000000"/>
                <w:sz w:val="18"/>
                <w:szCs w:val="18"/>
                <w:lang w:val="en-US"/>
              </w:rPr>
              <w:t>&gt;&lt;!--</w:t>
            </w:r>
            <w:r w:rsidRPr="008F167C">
              <w:rPr>
                <w:rStyle w:val="crayon-h"/>
                <w:rFonts w:ascii="inherit" w:hAnsi="inherit"/>
                <w:color w:val="000000"/>
                <w:sz w:val="18"/>
                <w:szCs w:val="18"/>
                <w:lang w:val="en-US"/>
              </w:rPr>
              <w:t xml:space="preserve"> </w:t>
            </w:r>
            <w:r>
              <w:rPr>
                <w:rFonts w:ascii="inherit" w:hAnsi="inherit"/>
                <w:color w:val="000000"/>
                <w:sz w:val="18"/>
                <w:szCs w:val="18"/>
              </w:rPr>
              <w:t>С</w:t>
            </w:r>
            <w:r>
              <w:rPr>
                <w:rStyle w:val="crayon-h"/>
                <w:rFonts w:ascii="inherit" w:hAnsi="inherit"/>
                <w:color w:val="000000"/>
                <w:sz w:val="18"/>
                <w:szCs w:val="18"/>
              </w:rPr>
              <w:t xml:space="preserve"> </w:t>
            </w:r>
            <w:r>
              <w:rPr>
                <w:rFonts w:ascii="inherit" w:hAnsi="inherit"/>
                <w:color w:val="000000"/>
                <w:sz w:val="18"/>
                <w:szCs w:val="18"/>
              </w:rPr>
              <w:t>помощью</w:t>
            </w:r>
            <w:r>
              <w:rPr>
                <w:rStyle w:val="crayon-h"/>
                <w:rFonts w:ascii="inherit" w:hAnsi="inherit"/>
                <w:color w:val="000000"/>
                <w:sz w:val="18"/>
                <w:szCs w:val="18"/>
              </w:rPr>
              <w:t xml:space="preserve"> </w:t>
            </w:r>
            <w:r>
              <w:rPr>
                <w:rFonts w:ascii="inherit" w:hAnsi="inherit"/>
                <w:color w:val="000000"/>
                <w:sz w:val="18"/>
                <w:szCs w:val="18"/>
              </w:rPr>
              <w:t>этой</w:t>
            </w:r>
            <w:r>
              <w:rPr>
                <w:rStyle w:val="crayon-h"/>
                <w:rFonts w:ascii="inherit" w:hAnsi="inherit"/>
                <w:color w:val="000000"/>
                <w:sz w:val="18"/>
                <w:szCs w:val="18"/>
              </w:rPr>
              <w:t xml:space="preserve"> </w:t>
            </w:r>
            <w:r>
              <w:rPr>
                <w:rFonts w:ascii="inherit" w:hAnsi="inherit"/>
                <w:color w:val="000000"/>
                <w:sz w:val="18"/>
                <w:szCs w:val="18"/>
              </w:rPr>
              <w:t>конструкции</w:t>
            </w:r>
            <w:r>
              <w:rPr>
                <w:rStyle w:val="crayon-h"/>
                <w:rFonts w:ascii="inherit" w:hAnsi="inherit"/>
                <w:color w:val="000000"/>
                <w:sz w:val="18"/>
                <w:szCs w:val="18"/>
              </w:rPr>
              <w:t xml:space="preserve"> </w:t>
            </w:r>
            <w:r>
              <w:rPr>
                <w:rFonts w:ascii="inherit" w:hAnsi="inherit"/>
                <w:color w:val="000000"/>
                <w:sz w:val="18"/>
                <w:szCs w:val="18"/>
              </w:rPr>
              <w:t>задаем</w:t>
            </w:r>
            <w:r>
              <w:rPr>
                <w:rStyle w:val="crayon-h"/>
                <w:rFonts w:ascii="inherit" w:hAnsi="inherit"/>
                <w:color w:val="000000"/>
                <w:sz w:val="18"/>
                <w:szCs w:val="18"/>
              </w:rPr>
              <w:t xml:space="preserve"> </w:t>
            </w:r>
            <w:r>
              <w:rPr>
                <w:rFonts w:ascii="inherit" w:hAnsi="inherit"/>
                <w:color w:val="000000"/>
                <w:sz w:val="18"/>
                <w:szCs w:val="18"/>
              </w:rPr>
              <w:t>цвет</w:t>
            </w:r>
            <w:r>
              <w:rPr>
                <w:rStyle w:val="crayon-h"/>
                <w:rFonts w:ascii="inherit" w:hAnsi="inherit"/>
                <w:color w:val="000000"/>
                <w:sz w:val="18"/>
                <w:szCs w:val="18"/>
              </w:rPr>
              <w:t xml:space="preserve"> </w:t>
            </w:r>
            <w:r>
              <w:rPr>
                <w:rFonts w:ascii="inherit" w:hAnsi="inherit"/>
                <w:color w:val="000000"/>
                <w:sz w:val="18"/>
                <w:szCs w:val="18"/>
              </w:rPr>
              <w:t>фона</w:t>
            </w:r>
            <w:r>
              <w:rPr>
                <w:rStyle w:val="crayon-h"/>
                <w:rFonts w:ascii="inherit" w:hAnsi="inherit"/>
                <w:color w:val="000000"/>
                <w:sz w:val="18"/>
                <w:szCs w:val="18"/>
              </w:rPr>
              <w:t xml:space="preserve"> </w:t>
            </w:r>
            <w:r>
              <w:rPr>
                <w:rFonts w:ascii="inherit" w:hAnsi="inherit"/>
                <w:color w:val="000000"/>
                <w:sz w:val="18"/>
                <w:szCs w:val="18"/>
              </w:rPr>
              <w:t>для</w:t>
            </w:r>
            <w:r>
              <w:rPr>
                <w:rStyle w:val="crayon-h"/>
                <w:rFonts w:ascii="inherit" w:hAnsi="inherit"/>
                <w:color w:val="000000"/>
                <w:sz w:val="18"/>
                <w:szCs w:val="18"/>
              </w:rPr>
              <w:t xml:space="preserve"> </w:t>
            </w:r>
            <w:r>
              <w:rPr>
                <w:rFonts w:ascii="inherit" w:hAnsi="inherit"/>
                <w:color w:val="000000"/>
                <w:sz w:val="18"/>
                <w:szCs w:val="18"/>
              </w:rPr>
              <w:t>первых</w:t>
            </w:r>
            <w:r>
              <w:rPr>
                <w:rStyle w:val="crayon-h"/>
                <w:rFonts w:ascii="inherit" w:hAnsi="inherit"/>
                <w:color w:val="000000"/>
                <w:sz w:val="18"/>
                <w:szCs w:val="18"/>
              </w:rPr>
              <w:t xml:space="preserve"> </w:t>
            </w:r>
            <w:r>
              <w:rPr>
                <w:rFonts w:ascii="inherit" w:hAnsi="inherit"/>
                <w:color w:val="000000"/>
                <w:sz w:val="18"/>
                <w:szCs w:val="18"/>
              </w:rPr>
              <w:t>двух</w:t>
            </w:r>
            <w:r>
              <w:rPr>
                <w:rStyle w:val="crayon-h"/>
                <w:rFonts w:ascii="inherit" w:hAnsi="inherit"/>
                <w:color w:val="000000"/>
                <w:sz w:val="18"/>
                <w:szCs w:val="18"/>
              </w:rPr>
              <w:t xml:space="preserve"> </w:t>
            </w:r>
            <w:r>
              <w:rPr>
                <w:rFonts w:ascii="inherit" w:hAnsi="inherit"/>
                <w:color w:val="000000"/>
                <w:sz w:val="18"/>
                <w:szCs w:val="18"/>
              </w:rPr>
              <w:t>столбцов</w:t>
            </w:r>
            <w:r>
              <w:rPr>
                <w:rStyle w:val="crayon-h"/>
                <w:rFonts w:ascii="inherit" w:hAnsi="inherit"/>
                <w:color w:val="000000"/>
                <w:sz w:val="18"/>
                <w:szCs w:val="18"/>
              </w:rPr>
              <w:t xml:space="preserve"> </w:t>
            </w:r>
            <w:r>
              <w:rPr>
                <w:rFonts w:ascii="inherit" w:hAnsi="inherit"/>
                <w:color w:val="000000"/>
                <w:sz w:val="18"/>
                <w:szCs w:val="18"/>
              </w:rPr>
              <w:t>таблицы</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sidRPr="008F167C">
              <w:rPr>
                <w:rStyle w:val="crayon-o"/>
                <w:rFonts w:ascii="inherit" w:hAnsi="inherit"/>
                <w:color w:val="000000"/>
                <w:sz w:val="18"/>
                <w:szCs w:val="18"/>
                <w:lang w:val="en-US"/>
              </w:rPr>
              <w:t>&lt;</w:t>
            </w:r>
            <w:r w:rsidRPr="008F167C">
              <w:rPr>
                <w:rStyle w:val="crayon-e"/>
                <w:rFonts w:ascii="inherit" w:hAnsi="inherit"/>
                <w:color w:val="000000"/>
                <w:sz w:val="18"/>
                <w:szCs w:val="18"/>
                <w:lang w:val="en-US"/>
              </w:rPr>
              <w:t xml:space="preserve">col </w:t>
            </w:r>
            <w:r w:rsidRPr="008F167C">
              <w:rPr>
                <w:rStyle w:val="crayon-v"/>
                <w:rFonts w:ascii="inherit" w:hAnsi="inherit"/>
                <w:color w:val="000000"/>
                <w:sz w:val="18"/>
                <w:szCs w:val="18"/>
                <w:lang w:val="en-US"/>
              </w:rPr>
              <w:t>style</w:t>
            </w:r>
            <w:r w:rsidRPr="008F167C">
              <w:rPr>
                <w:rStyle w:val="crayon-o"/>
                <w:rFonts w:ascii="inherit" w:hAnsi="inherit"/>
                <w:color w:val="000000"/>
                <w:sz w:val="18"/>
                <w:szCs w:val="18"/>
                <w:lang w:val="en-US"/>
              </w:rPr>
              <w:t>=</w:t>
            </w:r>
            <w:r w:rsidRPr="008F167C">
              <w:rPr>
                <w:rStyle w:val="crayon-s"/>
                <w:rFonts w:ascii="inherit" w:hAnsi="inherit"/>
                <w:color w:val="000000"/>
                <w:sz w:val="18"/>
                <w:szCs w:val="18"/>
                <w:lang w:val="en-US"/>
              </w:rPr>
              <w:t>"background-color:LightCyan"</w:t>
            </w:r>
            <w:r w:rsidRPr="008F167C">
              <w:rPr>
                <w:rStyle w:val="crayon-o"/>
                <w:rFonts w:ascii="inherit" w:hAnsi="inherit"/>
                <w:color w:val="000000"/>
                <w:sz w:val="18"/>
                <w:szCs w:val="18"/>
                <w:lang w:val="en-US"/>
              </w:rPr>
              <w:t>&gt;&lt;!--</w:t>
            </w:r>
            <w:r w:rsidRPr="008F167C">
              <w:rPr>
                <w:rStyle w:val="crayon-h"/>
                <w:rFonts w:ascii="inherit" w:hAnsi="inherit"/>
                <w:color w:val="000000"/>
                <w:sz w:val="18"/>
                <w:szCs w:val="18"/>
                <w:lang w:val="en-US"/>
              </w:rPr>
              <w:t xml:space="preserve"> </w:t>
            </w:r>
            <w:r>
              <w:rPr>
                <w:rFonts w:ascii="inherit" w:hAnsi="inherit"/>
                <w:color w:val="000000"/>
                <w:sz w:val="18"/>
                <w:szCs w:val="18"/>
              </w:rPr>
              <w:t>Задаем</w:t>
            </w:r>
            <w:r>
              <w:rPr>
                <w:rStyle w:val="crayon-h"/>
                <w:rFonts w:ascii="inherit" w:hAnsi="inherit"/>
                <w:color w:val="000000"/>
                <w:sz w:val="18"/>
                <w:szCs w:val="18"/>
              </w:rPr>
              <w:t xml:space="preserve"> </w:t>
            </w:r>
            <w:r>
              <w:rPr>
                <w:rFonts w:ascii="inherit" w:hAnsi="inherit"/>
                <w:color w:val="000000"/>
                <w:sz w:val="18"/>
                <w:szCs w:val="18"/>
              </w:rPr>
              <w:t>цвет</w:t>
            </w:r>
            <w:r>
              <w:rPr>
                <w:rStyle w:val="crayon-h"/>
                <w:rFonts w:ascii="inherit" w:hAnsi="inherit"/>
                <w:color w:val="000000"/>
                <w:sz w:val="18"/>
                <w:szCs w:val="18"/>
              </w:rPr>
              <w:t xml:space="preserve"> </w:t>
            </w:r>
            <w:r>
              <w:rPr>
                <w:rFonts w:ascii="inherit" w:hAnsi="inherit"/>
                <w:color w:val="000000"/>
                <w:sz w:val="18"/>
                <w:szCs w:val="18"/>
              </w:rPr>
              <w:t>фона</w:t>
            </w:r>
            <w:r>
              <w:rPr>
                <w:rStyle w:val="crayon-h"/>
                <w:rFonts w:ascii="inherit" w:hAnsi="inherit"/>
                <w:color w:val="000000"/>
                <w:sz w:val="18"/>
                <w:szCs w:val="18"/>
              </w:rPr>
              <w:t xml:space="preserve"> </w:t>
            </w:r>
            <w:r>
              <w:rPr>
                <w:rFonts w:ascii="inherit" w:hAnsi="inherit"/>
                <w:color w:val="000000"/>
                <w:sz w:val="18"/>
                <w:szCs w:val="18"/>
              </w:rPr>
              <w:t>для</w:t>
            </w:r>
            <w:r>
              <w:rPr>
                <w:rStyle w:val="crayon-h"/>
                <w:rFonts w:ascii="inherit" w:hAnsi="inherit"/>
                <w:color w:val="000000"/>
                <w:sz w:val="18"/>
                <w:szCs w:val="18"/>
              </w:rPr>
              <w:t xml:space="preserve"> </w:t>
            </w:r>
            <w:r>
              <w:rPr>
                <w:rFonts w:ascii="inherit" w:hAnsi="inherit"/>
                <w:color w:val="000000"/>
                <w:sz w:val="18"/>
                <w:szCs w:val="18"/>
              </w:rPr>
              <w:t>следующего</w:t>
            </w:r>
            <w:r>
              <w:rPr>
                <w:rStyle w:val="crayon-h"/>
                <w:rFonts w:ascii="inherit" w:hAnsi="inherit"/>
                <w:color w:val="000000"/>
                <w:sz w:val="18"/>
                <w:szCs w:val="18"/>
              </w:rPr>
              <w:t xml:space="preserve"> </w:t>
            </w:r>
            <w:r>
              <w:rPr>
                <w:rStyle w:val="crayon-sy"/>
                <w:rFonts w:ascii="inherit" w:hAnsi="inherit"/>
                <w:color w:val="000000"/>
                <w:sz w:val="18"/>
                <w:szCs w:val="18"/>
              </w:rPr>
              <w:t>(</w:t>
            </w:r>
            <w:r>
              <w:rPr>
                <w:rFonts w:ascii="inherit" w:hAnsi="inherit"/>
                <w:color w:val="000000"/>
                <w:sz w:val="18"/>
                <w:szCs w:val="18"/>
              </w:rPr>
              <w:t>одного</w:t>
            </w:r>
            <w:r>
              <w:rPr>
                <w:rStyle w:val="crayon-sy"/>
                <w:rFonts w:ascii="inherit" w:hAnsi="inherit"/>
                <w:color w:val="000000"/>
                <w:sz w:val="18"/>
                <w:szCs w:val="18"/>
              </w:rPr>
              <w:t>)</w:t>
            </w:r>
            <w:r>
              <w:rPr>
                <w:rStyle w:val="crayon-h"/>
                <w:rFonts w:ascii="inherit" w:hAnsi="inherit"/>
                <w:color w:val="000000"/>
                <w:sz w:val="18"/>
                <w:szCs w:val="18"/>
              </w:rPr>
              <w:t xml:space="preserve"> </w:t>
            </w:r>
            <w:r>
              <w:rPr>
                <w:rFonts w:ascii="inherit" w:hAnsi="inherit"/>
                <w:color w:val="000000"/>
                <w:sz w:val="18"/>
                <w:szCs w:val="18"/>
              </w:rPr>
              <w:t>столбца</w:t>
            </w:r>
            <w:r>
              <w:rPr>
                <w:rStyle w:val="crayon-h"/>
                <w:rFonts w:ascii="inherit" w:hAnsi="inherit"/>
                <w:color w:val="000000"/>
                <w:sz w:val="18"/>
                <w:szCs w:val="18"/>
              </w:rPr>
              <w:t xml:space="preserve"> </w:t>
            </w:r>
            <w:r>
              <w:rPr>
                <w:rFonts w:ascii="inherit" w:hAnsi="inherit"/>
                <w:color w:val="000000"/>
                <w:sz w:val="18"/>
                <w:szCs w:val="18"/>
              </w:rPr>
              <w:t>таблицы</w:t>
            </w:r>
            <w:r>
              <w:rPr>
                <w:rStyle w:val="crayon-o"/>
                <w:rFonts w:ascii="inherit" w:hAnsi="inherit"/>
                <w:color w:val="000000"/>
                <w:sz w:val="18"/>
                <w:szCs w:val="18"/>
              </w:rPr>
              <w:t>--&gt;</w:t>
            </w:r>
          </w:p>
          <w:p w:rsidR="008F167C" w:rsidRPr="008F167C" w:rsidRDefault="008F167C">
            <w:pPr>
              <w:wordWrap w:val="0"/>
              <w:rPr>
                <w:rFonts w:ascii="inherit" w:hAnsi="inherit"/>
                <w:color w:val="000000"/>
                <w:sz w:val="18"/>
                <w:szCs w:val="18"/>
                <w:lang w:val="en-US"/>
              </w:rPr>
            </w:pPr>
            <w:r>
              <w:rPr>
                <w:rStyle w:val="crayon-h"/>
                <w:rFonts w:ascii="inherit" w:hAnsi="inherit"/>
                <w:color w:val="000000"/>
                <w:sz w:val="18"/>
                <w:szCs w:val="18"/>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colgroup</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tr</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th</w:t>
            </w:r>
            <w:r w:rsidRPr="008F167C">
              <w:rPr>
                <w:rStyle w:val="crayon-o"/>
                <w:rFonts w:ascii="inherit" w:hAnsi="inherit"/>
                <w:color w:val="000000"/>
                <w:sz w:val="18"/>
                <w:szCs w:val="18"/>
                <w:lang w:val="en-US"/>
              </w:rPr>
              <w:t>&gt;</w:t>
            </w:r>
            <w:r w:rsidRPr="008F167C">
              <w:rPr>
                <w:rFonts w:ascii="inherit" w:hAnsi="inherit"/>
                <w:color w:val="000000"/>
                <w:sz w:val="18"/>
                <w:szCs w:val="18"/>
                <w:lang w:val="en-US"/>
              </w:rPr>
              <w:t>№</w:t>
            </w:r>
            <w:r w:rsidRPr="008F167C">
              <w:rPr>
                <w:rStyle w:val="crayon-h"/>
                <w:rFonts w:ascii="inherit" w:hAnsi="inherit"/>
                <w:color w:val="000000"/>
                <w:sz w:val="18"/>
                <w:szCs w:val="18"/>
                <w:lang w:val="en-US"/>
              </w:rPr>
              <w:t xml:space="preserve"> </w:t>
            </w:r>
            <w:r>
              <w:rPr>
                <w:rFonts w:ascii="inherit" w:hAnsi="inherit"/>
                <w:color w:val="000000"/>
                <w:sz w:val="18"/>
                <w:szCs w:val="18"/>
              </w:rPr>
              <w:t>п</w:t>
            </w:r>
            <w:r w:rsidRPr="008F167C">
              <w:rPr>
                <w:rStyle w:val="crayon-o"/>
                <w:rFonts w:ascii="inherit" w:hAnsi="inherit"/>
                <w:color w:val="000000"/>
                <w:sz w:val="18"/>
                <w:szCs w:val="18"/>
                <w:lang w:val="en-US"/>
              </w:rPr>
              <w:t>/</w:t>
            </w:r>
            <w:r>
              <w:rPr>
                <w:rFonts w:ascii="inherit" w:hAnsi="inherit"/>
                <w:color w:val="000000"/>
                <w:sz w:val="18"/>
                <w:szCs w:val="18"/>
              </w:rPr>
              <w:t>п</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th</w:t>
            </w:r>
            <w:r w:rsidRPr="008F167C">
              <w:rPr>
                <w:rStyle w:val="crayon-o"/>
                <w:rFonts w:ascii="inherit" w:hAnsi="inherit"/>
                <w:color w:val="000000"/>
                <w:sz w:val="18"/>
                <w:szCs w:val="18"/>
                <w:lang w:val="en-US"/>
              </w:rPr>
              <w:t>&gt;</w:t>
            </w:r>
          </w:p>
          <w:p w:rsidR="008F167C" w:rsidRDefault="008F167C">
            <w:pPr>
              <w:wordWrap w:val="0"/>
              <w:rPr>
                <w:rFonts w:ascii="inherit" w:hAnsi="inherit"/>
                <w:color w:val="000000"/>
                <w:sz w:val="18"/>
                <w:szCs w:val="18"/>
              </w:rPr>
            </w:pPr>
            <w:r w:rsidRPr="008F167C">
              <w:rPr>
                <w:rStyle w:val="crayon-h"/>
                <w:rFonts w:ascii="inherit" w:hAnsi="inherit"/>
                <w:color w:val="000000"/>
                <w:sz w:val="18"/>
                <w:szCs w:val="18"/>
                <w:lang w:val="en-US"/>
              </w:rPr>
              <w:t>    </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w:t>
            </w:r>
            <w:r>
              <w:rPr>
                <w:rFonts w:ascii="inherit" w:hAnsi="inherit"/>
                <w:color w:val="000000"/>
                <w:sz w:val="18"/>
                <w:szCs w:val="18"/>
              </w:rPr>
              <w:t>Наименование</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w:t>
            </w:r>
            <w:r>
              <w:rPr>
                <w:rFonts w:ascii="inherit" w:hAnsi="inherit"/>
                <w:color w:val="000000"/>
                <w:sz w:val="18"/>
                <w:szCs w:val="18"/>
              </w:rPr>
              <w:t>Цена</w:t>
            </w:r>
            <w:r>
              <w:rPr>
                <w:rStyle w:val="crayon-sy"/>
                <w:rFonts w:ascii="inherit" w:hAnsi="inherit"/>
                <w:color w:val="000000"/>
                <w:sz w:val="18"/>
                <w:szCs w:val="18"/>
              </w:rPr>
              <w:t>,</w:t>
            </w:r>
            <w:r>
              <w:rPr>
                <w:rStyle w:val="crayon-h"/>
                <w:rFonts w:ascii="inherit" w:hAnsi="inherit"/>
                <w:color w:val="000000"/>
                <w:sz w:val="18"/>
                <w:szCs w:val="18"/>
              </w:rPr>
              <w:t xml:space="preserve"> </w:t>
            </w:r>
            <w:r>
              <w:rPr>
                <w:rFonts w:ascii="inherit" w:hAnsi="inherit"/>
                <w:color w:val="000000"/>
                <w:sz w:val="18"/>
                <w:szCs w:val="18"/>
              </w:rPr>
              <w:t>руб</w:t>
            </w:r>
            <w:r>
              <w:rPr>
                <w:rStyle w:val="crayon-sy"/>
                <w:rFonts w:ascii="inherit" w:hAnsi="inherit"/>
                <w:color w:val="000000"/>
                <w:sz w:val="18"/>
                <w:szCs w:val="18"/>
              </w:rPr>
              <w:t>.</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tr</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tr</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Style w:val="crayon-cn"/>
                <w:rFonts w:ascii="inherit" w:hAnsi="inherit"/>
                <w:color w:val="000000"/>
                <w:sz w:val="18"/>
                <w:szCs w:val="18"/>
              </w:rPr>
              <w:t>1</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Карандаш</w:t>
            </w:r>
            <w:r>
              <w:rPr>
                <w:rStyle w:val="crayon-h"/>
                <w:rFonts w:ascii="inherit" w:hAnsi="inherit"/>
                <w:color w:val="000000"/>
                <w:sz w:val="18"/>
                <w:szCs w:val="18"/>
              </w:rPr>
              <w:t xml:space="preserve"> </w:t>
            </w:r>
            <w:r>
              <w:rPr>
                <w:rFonts w:ascii="inherit" w:hAnsi="inherit"/>
                <w:color w:val="000000"/>
                <w:sz w:val="18"/>
                <w:szCs w:val="18"/>
              </w:rPr>
              <w:t>цветной</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Pr="008F167C" w:rsidRDefault="008F167C">
            <w:pPr>
              <w:wordWrap w:val="0"/>
              <w:rPr>
                <w:rFonts w:ascii="inherit" w:hAnsi="inherit"/>
                <w:color w:val="000000"/>
                <w:sz w:val="18"/>
                <w:szCs w:val="18"/>
                <w:lang w:val="en-US"/>
              </w:rPr>
            </w:pPr>
            <w:r>
              <w:rPr>
                <w:rStyle w:val="crayon-h"/>
                <w:rFonts w:ascii="inherit" w:hAnsi="inherit"/>
                <w:color w:val="000000"/>
                <w:sz w:val="18"/>
                <w:szCs w:val="18"/>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r w:rsidRPr="008F167C">
              <w:rPr>
                <w:rStyle w:val="crayon-cn"/>
                <w:rFonts w:ascii="inherit" w:hAnsi="inherit"/>
                <w:color w:val="000000"/>
                <w:sz w:val="18"/>
                <w:szCs w:val="18"/>
                <w:lang w:val="en-US"/>
              </w:rPr>
              <w:t>20</w:t>
            </w:r>
            <w:r w:rsidRPr="008F167C">
              <w:rPr>
                <w:rStyle w:val="crayon-sy"/>
                <w:rFonts w:ascii="inherit" w:hAnsi="inherit"/>
                <w:color w:val="000000"/>
                <w:sz w:val="18"/>
                <w:szCs w:val="18"/>
                <w:lang w:val="en-US"/>
              </w:rPr>
              <w:t>,</w:t>
            </w:r>
            <w:r w:rsidRPr="008F167C">
              <w:rPr>
                <w:rStyle w:val="crayon-cn"/>
                <w:rFonts w:ascii="inherit" w:hAnsi="inherit"/>
                <w:color w:val="000000"/>
                <w:sz w:val="18"/>
                <w:szCs w:val="18"/>
                <w:lang w:val="en-US"/>
              </w:rPr>
              <w:t>00</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tr</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tr</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r w:rsidRPr="008F167C">
              <w:rPr>
                <w:rStyle w:val="crayon-cn"/>
                <w:rFonts w:ascii="inherit" w:hAnsi="inherit"/>
                <w:color w:val="000000"/>
                <w:sz w:val="18"/>
                <w:szCs w:val="18"/>
                <w:lang w:val="en-US"/>
              </w:rPr>
              <w:t>2</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r>
              <w:rPr>
                <w:rFonts w:ascii="inherit" w:hAnsi="inherit"/>
                <w:color w:val="000000"/>
                <w:sz w:val="18"/>
                <w:szCs w:val="18"/>
              </w:rPr>
              <w:t>Линейка</w:t>
            </w:r>
            <w:r w:rsidRPr="008F167C">
              <w:rPr>
                <w:rStyle w:val="crayon-h"/>
                <w:rFonts w:ascii="inherit" w:hAnsi="inherit"/>
                <w:color w:val="000000"/>
                <w:sz w:val="18"/>
                <w:szCs w:val="18"/>
                <w:lang w:val="en-US"/>
              </w:rPr>
              <w:t xml:space="preserve"> </w:t>
            </w:r>
            <w:r w:rsidRPr="008F167C">
              <w:rPr>
                <w:rStyle w:val="crayon-cn"/>
                <w:rFonts w:ascii="inherit" w:hAnsi="inherit"/>
                <w:color w:val="000000"/>
                <w:sz w:val="18"/>
                <w:szCs w:val="18"/>
                <w:lang w:val="en-US"/>
              </w:rPr>
              <w:t>20</w:t>
            </w:r>
            <w:r w:rsidRPr="008F167C">
              <w:rPr>
                <w:rStyle w:val="crayon-h"/>
                <w:rFonts w:ascii="inherit" w:hAnsi="inherit"/>
                <w:color w:val="000000"/>
                <w:sz w:val="18"/>
                <w:szCs w:val="18"/>
                <w:lang w:val="en-US"/>
              </w:rPr>
              <w:t xml:space="preserve"> </w:t>
            </w:r>
            <w:r>
              <w:rPr>
                <w:rFonts w:ascii="inherit" w:hAnsi="inherit"/>
                <w:color w:val="000000"/>
                <w:sz w:val="18"/>
                <w:szCs w:val="18"/>
              </w:rPr>
              <w:t>см</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r w:rsidRPr="008F167C">
              <w:rPr>
                <w:rStyle w:val="crayon-cn"/>
                <w:rFonts w:ascii="inherit" w:hAnsi="inherit"/>
                <w:color w:val="000000"/>
                <w:sz w:val="18"/>
                <w:szCs w:val="18"/>
                <w:lang w:val="en-US"/>
              </w:rPr>
              <w:t>30</w:t>
            </w:r>
            <w:r w:rsidRPr="008F167C">
              <w:rPr>
                <w:rStyle w:val="crayon-sy"/>
                <w:rFonts w:ascii="inherit" w:hAnsi="inherit"/>
                <w:color w:val="000000"/>
                <w:sz w:val="18"/>
                <w:szCs w:val="18"/>
                <w:lang w:val="en-US"/>
              </w:rPr>
              <w:t>,</w:t>
            </w:r>
            <w:r w:rsidRPr="008F167C">
              <w:rPr>
                <w:rStyle w:val="crayon-cn"/>
                <w:rFonts w:ascii="inherit" w:hAnsi="inherit"/>
                <w:color w:val="000000"/>
                <w:sz w:val="18"/>
                <w:szCs w:val="18"/>
                <w:lang w:val="en-US"/>
              </w:rPr>
              <w:t>00</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p>
          <w:p w:rsidR="008F167C" w:rsidRDefault="008F167C">
            <w:pPr>
              <w:wordWrap w:val="0"/>
              <w:rPr>
                <w:rFonts w:ascii="inherit" w:hAnsi="inherit"/>
                <w:color w:val="000000"/>
                <w:sz w:val="18"/>
                <w:szCs w:val="18"/>
              </w:rPr>
            </w:pPr>
            <w:r w:rsidRPr="008F167C">
              <w:rPr>
                <w:rStyle w:val="crayon-h"/>
                <w:rFonts w:ascii="inherit" w:hAnsi="inherit"/>
                <w:color w:val="000000"/>
                <w:sz w:val="18"/>
                <w:szCs w:val="18"/>
                <w:lang w:val="en-US"/>
              </w:rPr>
              <w:t>  </w:t>
            </w:r>
            <w:r>
              <w:rPr>
                <w:rStyle w:val="crayon-o"/>
                <w:rFonts w:ascii="inherit" w:hAnsi="inherit"/>
                <w:color w:val="000000"/>
                <w:sz w:val="18"/>
                <w:szCs w:val="18"/>
              </w:rPr>
              <w:t>&lt;/</w:t>
            </w:r>
            <w:r>
              <w:rPr>
                <w:rStyle w:val="crayon-v"/>
                <w:rFonts w:ascii="inherit" w:hAnsi="inherit"/>
                <w:color w:val="000000"/>
                <w:sz w:val="18"/>
                <w:szCs w:val="18"/>
              </w:rPr>
              <w:t>tr</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o"/>
                <w:rFonts w:ascii="inherit" w:hAnsi="inherit"/>
                <w:color w:val="000000"/>
                <w:sz w:val="18"/>
                <w:szCs w:val="18"/>
              </w:rPr>
              <w:t>&lt;/</w:t>
            </w:r>
            <w:r>
              <w:rPr>
                <w:rStyle w:val="crayon-v"/>
                <w:rFonts w:ascii="inherit" w:hAnsi="inherit"/>
                <w:color w:val="000000"/>
                <w:sz w:val="18"/>
                <w:szCs w:val="18"/>
              </w:rPr>
              <w:t>table</w:t>
            </w:r>
            <w:r>
              <w:rPr>
                <w:rStyle w:val="crayon-o"/>
                <w:rFonts w:ascii="inherit" w:hAnsi="inherit"/>
                <w:color w:val="000000"/>
                <w:sz w:val="18"/>
                <w:szCs w:val="18"/>
              </w:rPr>
              <w:t>&gt;</w:t>
            </w:r>
          </w:p>
        </w:tc>
      </w:tr>
    </w:tbl>
    <w:p w:rsidR="008F167C" w:rsidRDefault="008F167C" w:rsidP="008F167C">
      <w:pPr>
        <w:rPr>
          <w:ins w:id="228" w:author="Unknown"/>
          <w:rFonts w:ascii="Times New Roman" w:hAnsi="Times New Roman" w:cs="Times New Roman"/>
        </w:rPr>
      </w:pPr>
      <w:ins w:id="229" w:author="Unknown">
        <w:r>
          <w:fldChar w:fldCharType="begin"/>
        </w:r>
        <w:r>
          <w:instrText xml:space="preserve"> INCLUDEPICTURE "https://html5book.ru/wp-content/uploads/2014/06/table_primer.png" \* MERGEFORMATINET </w:instrText>
        </w:r>
      </w:ins>
      <w:r>
        <w:fldChar w:fldCharType="separate"/>
      </w:r>
      <w:r>
        <w:pict>
          <v:shape id="_x0000_i1082" type="#_x0000_t75" alt="table_primer" style="width:258pt;height:141pt"/>
        </w:pict>
      </w:r>
      <w:ins w:id="230" w:author="Unknown">
        <w:r>
          <w:fldChar w:fldCharType="end"/>
        </w:r>
      </w:ins>
    </w:p>
    <w:p w:rsidR="008F167C" w:rsidRDefault="008F167C" w:rsidP="008F167C">
      <w:pPr>
        <w:rPr>
          <w:ins w:id="231" w:author="Unknown"/>
        </w:rPr>
      </w:pPr>
      <w:ins w:id="232" w:author="Unknown">
        <w:r>
          <w:lastRenderedPageBreak/>
          <w:t>РИС. 2. ВЫДЕЛЕНИЕ СТОЛБЦОВ ТАБЛИЦЫ ДРУГИМ ЦВЕТОМ С ИСПОЛЬЗОВАНИЕМ ТЕГОВ &lt;COL</w:t>
        </w:r>
        <w:proofErr w:type="gramStart"/>
        <w:r>
          <w:t>&gt; И</w:t>
        </w:r>
        <w:proofErr w:type="gramEnd"/>
        <w:r>
          <w:t xml:space="preserve"> &lt;COLGROUP&gt;</w:t>
        </w:r>
      </w:ins>
    </w:p>
    <w:p w:rsidR="008F167C" w:rsidRDefault="008F167C" w:rsidP="008F167C">
      <w:pPr>
        <w:pStyle w:val="3"/>
        <w:spacing w:before="0" w:beforeAutospacing="0" w:after="240" w:afterAutospacing="0"/>
        <w:rPr>
          <w:ins w:id="233" w:author="Unknown"/>
          <w:b w:val="0"/>
          <w:bCs w:val="0"/>
          <w:color w:val="333333"/>
          <w:sz w:val="36"/>
          <w:szCs w:val="36"/>
        </w:rPr>
      </w:pPr>
      <w:ins w:id="234" w:author="Unknown">
        <w:r>
          <w:rPr>
            <w:b w:val="0"/>
            <w:bCs w:val="0"/>
            <w:color w:val="333333"/>
            <w:sz w:val="36"/>
            <w:szCs w:val="36"/>
          </w:rPr>
          <w:t>7. Группировка разделов таблицы</w:t>
        </w:r>
      </w:ins>
    </w:p>
    <w:p w:rsidR="008F167C" w:rsidRDefault="008F167C" w:rsidP="008F167C">
      <w:pPr>
        <w:pStyle w:val="a3"/>
        <w:spacing w:before="0" w:beforeAutospacing="0" w:after="300" w:afterAutospacing="0" w:line="360" w:lineRule="atLeast"/>
        <w:textAlignment w:val="baseline"/>
        <w:rPr>
          <w:ins w:id="235" w:author="Unknown"/>
          <w:rFonts w:ascii="Arial" w:hAnsi="Arial" w:cs="Arial"/>
          <w:color w:val="333333"/>
        </w:rPr>
      </w:pPr>
      <w:ins w:id="236" w:author="Unknown">
        <w:r>
          <w:rPr>
            <w:rFonts w:ascii="Arial" w:hAnsi="Arial" w:cs="Arial"/>
            <w:color w:val="333333"/>
          </w:rPr>
          <w:t>Элемент</w:t>
        </w:r>
        <w:r>
          <w:rPr>
            <w:rStyle w:val="apple-converted-space"/>
            <w:rFonts w:ascii="Arial" w:hAnsi="Arial" w:cs="Arial"/>
            <w:color w:val="333333"/>
          </w:rPr>
          <w:t> </w:t>
        </w:r>
        <w:r>
          <w:rPr>
            <w:rStyle w:val="HTML2"/>
            <w:color w:val="333333"/>
            <w:sz w:val="21"/>
            <w:szCs w:val="21"/>
            <w:shd w:val="clear" w:color="auto" w:fill="F5F5F5"/>
          </w:rPr>
          <w:t>&lt;thead&gt;</w:t>
        </w:r>
        <w:r>
          <w:rPr>
            <w:rStyle w:val="apple-converted-space"/>
            <w:rFonts w:ascii="Arial" w:hAnsi="Arial" w:cs="Arial"/>
            <w:color w:val="333333"/>
          </w:rPr>
          <w:t> </w:t>
        </w:r>
        <w:r>
          <w:rPr>
            <w:rFonts w:ascii="Arial" w:hAnsi="Arial" w:cs="Arial"/>
            <w:color w:val="333333"/>
          </w:rPr>
          <w:t>создает группу заголовков для строк таблицы с целью задания единого оформления. Используется в сочетании с элементами</w:t>
        </w:r>
        <w:r>
          <w:rPr>
            <w:rStyle w:val="apple-converted-space"/>
            <w:rFonts w:ascii="Arial" w:hAnsi="Arial" w:cs="Arial"/>
            <w:color w:val="333333"/>
          </w:rPr>
          <w:t> </w:t>
        </w:r>
        <w:r>
          <w:rPr>
            <w:rStyle w:val="HTML2"/>
            <w:color w:val="333333"/>
            <w:sz w:val="21"/>
            <w:szCs w:val="21"/>
            <w:shd w:val="clear" w:color="auto" w:fill="F5F5F5"/>
          </w:rPr>
          <w:t>&lt;tbody&gt;</w:t>
        </w:r>
        <w:r>
          <w:rPr>
            <w:rStyle w:val="apple-converted-space"/>
            <w:rFonts w:ascii="Arial" w:hAnsi="Arial" w:cs="Arial"/>
            <w:color w:val="333333"/>
          </w:rPr>
          <w:t> </w:t>
        </w:r>
        <w:r>
          <w:rPr>
            <w:rFonts w:ascii="Arial" w:hAnsi="Arial" w:cs="Arial"/>
            <w:color w:val="333333"/>
          </w:rPr>
          <w:t>и</w:t>
        </w:r>
        <w:r>
          <w:rPr>
            <w:rStyle w:val="apple-converted-space"/>
            <w:rFonts w:ascii="Arial" w:hAnsi="Arial" w:cs="Arial"/>
            <w:color w:val="333333"/>
          </w:rPr>
          <w:t> </w:t>
        </w:r>
        <w:r>
          <w:rPr>
            <w:rStyle w:val="HTML2"/>
            <w:color w:val="333333"/>
            <w:sz w:val="21"/>
            <w:szCs w:val="21"/>
            <w:shd w:val="clear" w:color="auto" w:fill="F5F5F5"/>
          </w:rPr>
          <w:t>&lt;tfoot&gt;</w:t>
        </w:r>
        <w:r>
          <w:rPr>
            <w:rFonts w:ascii="Arial" w:hAnsi="Arial" w:cs="Arial"/>
            <w:color w:val="333333"/>
          </w:rPr>
          <w:t>для указания каждой части таблицы.</w:t>
        </w:r>
      </w:ins>
    </w:p>
    <w:p w:rsidR="008F167C" w:rsidRDefault="008F167C" w:rsidP="008F167C">
      <w:pPr>
        <w:pStyle w:val="a3"/>
        <w:spacing w:before="0" w:beforeAutospacing="0" w:after="300" w:afterAutospacing="0" w:line="360" w:lineRule="atLeast"/>
        <w:textAlignment w:val="baseline"/>
        <w:rPr>
          <w:ins w:id="237" w:author="Unknown"/>
          <w:rFonts w:ascii="Arial" w:hAnsi="Arial" w:cs="Arial"/>
          <w:color w:val="333333"/>
        </w:rPr>
      </w:pPr>
      <w:ins w:id="238" w:author="Unknown">
        <w:r>
          <w:rPr>
            <w:rFonts w:ascii="Arial" w:hAnsi="Arial" w:cs="Arial"/>
            <w:color w:val="333333"/>
          </w:rPr>
          <w:t>Элемент должен быть использован в следующем порядке: как дочерний элемент</w:t>
        </w:r>
        <w:r>
          <w:rPr>
            <w:rStyle w:val="HTML2"/>
            <w:color w:val="333333"/>
            <w:sz w:val="21"/>
            <w:szCs w:val="21"/>
            <w:shd w:val="clear" w:color="auto" w:fill="F5F5F5"/>
          </w:rPr>
          <w:t>&lt;table&gt;</w:t>
        </w:r>
        <w:r>
          <w:rPr>
            <w:rFonts w:ascii="Arial" w:hAnsi="Arial" w:cs="Arial"/>
            <w:color w:val="333333"/>
          </w:rPr>
          <w:t>, после</w:t>
        </w:r>
        <w:r>
          <w:rPr>
            <w:rStyle w:val="apple-converted-space"/>
            <w:rFonts w:ascii="Arial" w:hAnsi="Arial" w:cs="Arial"/>
            <w:color w:val="333333"/>
          </w:rPr>
          <w:t> </w:t>
        </w:r>
        <w:r>
          <w:rPr>
            <w:rStyle w:val="HTML2"/>
            <w:color w:val="333333"/>
            <w:sz w:val="21"/>
            <w:szCs w:val="21"/>
            <w:shd w:val="clear" w:color="auto" w:fill="F5F5F5"/>
          </w:rPr>
          <w:t>&lt;caption&gt;</w:t>
        </w:r>
        <w:r>
          <w:rPr>
            <w:rStyle w:val="apple-converted-space"/>
            <w:rFonts w:ascii="Arial" w:hAnsi="Arial" w:cs="Arial"/>
            <w:color w:val="333333"/>
          </w:rPr>
          <w:t> </w:t>
        </w:r>
        <w:r>
          <w:rPr>
            <w:rFonts w:ascii="Arial" w:hAnsi="Arial" w:cs="Arial"/>
            <w:color w:val="333333"/>
          </w:rPr>
          <w:t>и</w:t>
        </w:r>
        <w:r>
          <w:rPr>
            <w:rStyle w:val="apple-converted-space"/>
            <w:rFonts w:ascii="Arial" w:hAnsi="Arial" w:cs="Arial"/>
            <w:color w:val="333333"/>
          </w:rPr>
          <w:t> </w:t>
        </w:r>
        <w:r>
          <w:rPr>
            <w:rStyle w:val="HTML2"/>
            <w:color w:val="333333"/>
            <w:sz w:val="21"/>
            <w:szCs w:val="21"/>
            <w:shd w:val="clear" w:color="auto" w:fill="F5F5F5"/>
          </w:rPr>
          <w:t>&lt;colgroup&gt;</w:t>
        </w:r>
        <w:r>
          <w:rPr>
            <w:rFonts w:ascii="Arial" w:hAnsi="Arial" w:cs="Arial"/>
            <w:color w:val="333333"/>
          </w:rPr>
          <w:t>, и перед</w:t>
        </w:r>
        <w:r>
          <w:rPr>
            <w:rStyle w:val="apple-converted-space"/>
            <w:rFonts w:ascii="Arial" w:hAnsi="Arial" w:cs="Arial"/>
            <w:color w:val="333333"/>
          </w:rPr>
          <w:t> </w:t>
        </w:r>
        <w:r>
          <w:rPr>
            <w:rStyle w:val="HTML2"/>
            <w:color w:val="333333"/>
            <w:sz w:val="21"/>
            <w:szCs w:val="21"/>
            <w:shd w:val="clear" w:color="auto" w:fill="F5F5F5"/>
          </w:rPr>
          <w:t>&lt;tbody&gt;</w:t>
        </w:r>
        <w:r>
          <w:rPr>
            <w:rFonts w:ascii="Arial" w:hAnsi="Arial" w:cs="Arial"/>
            <w:color w:val="333333"/>
          </w:rPr>
          <w:t>,</w:t>
        </w:r>
        <w:r>
          <w:rPr>
            <w:rStyle w:val="apple-converted-space"/>
            <w:rFonts w:ascii="Arial" w:hAnsi="Arial" w:cs="Arial"/>
            <w:color w:val="333333"/>
          </w:rPr>
          <w:t> </w:t>
        </w:r>
        <w:r>
          <w:rPr>
            <w:rStyle w:val="HTML2"/>
            <w:color w:val="333333"/>
            <w:sz w:val="21"/>
            <w:szCs w:val="21"/>
            <w:shd w:val="clear" w:color="auto" w:fill="F5F5F5"/>
          </w:rPr>
          <w:t>&lt;tfoot&gt;</w:t>
        </w:r>
        <w:r>
          <w:rPr>
            <w:rStyle w:val="apple-converted-space"/>
            <w:rFonts w:ascii="Arial" w:hAnsi="Arial" w:cs="Arial"/>
            <w:color w:val="333333"/>
          </w:rPr>
          <w:t> </w:t>
        </w:r>
        <w:r>
          <w:rPr>
            <w:rFonts w:ascii="Arial" w:hAnsi="Arial" w:cs="Arial"/>
            <w:color w:val="333333"/>
          </w:rPr>
          <w:t>и</w:t>
        </w:r>
        <w:r>
          <w:rPr>
            <w:rStyle w:val="apple-converted-space"/>
            <w:rFonts w:ascii="Arial" w:hAnsi="Arial" w:cs="Arial"/>
            <w:color w:val="333333"/>
          </w:rPr>
          <w:t> </w:t>
        </w:r>
        <w:r>
          <w:rPr>
            <w:rStyle w:val="HTML2"/>
            <w:color w:val="333333"/>
            <w:sz w:val="21"/>
            <w:szCs w:val="21"/>
            <w:shd w:val="clear" w:color="auto" w:fill="F5F5F5"/>
          </w:rPr>
          <w:t>&lt;tr&gt;</w:t>
        </w:r>
        <w:r>
          <w:rPr>
            <w:rFonts w:ascii="Arial" w:hAnsi="Arial" w:cs="Arial"/>
            <w:color w:val="333333"/>
          </w:rPr>
          <w:t>элементами. В пределах одной таблицы можно использовать один раз.</w:t>
        </w:r>
      </w:ins>
    </w:p>
    <w:p w:rsidR="008F167C" w:rsidRDefault="008F167C" w:rsidP="008F167C">
      <w:pPr>
        <w:pStyle w:val="a3"/>
        <w:spacing w:before="0" w:beforeAutospacing="0" w:after="300" w:afterAutospacing="0" w:line="360" w:lineRule="atLeast"/>
        <w:textAlignment w:val="baseline"/>
        <w:rPr>
          <w:ins w:id="239" w:author="Unknown"/>
          <w:rFonts w:ascii="Arial" w:hAnsi="Arial" w:cs="Arial"/>
          <w:color w:val="333333"/>
        </w:rPr>
      </w:pPr>
      <w:ins w:id="240" w:author="Unknown">
        <w:r>
          <w:rPr>
            <w:rFonts w:ascii="Arial" w:hAnsi="Arial" w:cs="Arial"/>
            <w:color w:val="333333"/>
          </w:rPr>
          <w:t>Элемент</w:t>
        </w:r>
        <w:r>
          <w:rPr>
            <w:rStyle w:val="apple-converted-space"/>
            <w:rFonts w:ascii="Arial" w:hAnsi="Arial" w:cs="Arial"/>
            <w:color w:val="333333"/>
          </w:rPr>
          <w:t> </w:t>
        </w:r>
        <w:r>
          <w:rPr>
            <w:rStyle w:val="HTML2"/>
            <w:color w:val="333333"/>
            <w:sz w:val="21"/>
            <w:szCs w:val="21"/>
            <w:shd w:val="clear" w:color="auto" w:fill="F5F5F5"/>
          </w:rPr>
          <w:t>&lt;tbody&gt;</w:t>
        </w:r>
        <w:r>
          <w:rPr>
            <w:rStyle w:val="apple-converted-space"/>
            <w:rFonts w:ascii="Arial" w:hAnsi="Arial" w:cs="Arial"/>
            <w:color w:val="333333"/>
          </w:rPr>
          <w:t> </w:t>
        </w:r>
        <w:r>
          <w:rPr>
            <w:rFonts w:ascii="Arial" w:hAnsi="Arial" w:cs="Arial"/>
            <w:color w:val="333333"/>
          </w:rPr>
          <w:t>группирует основное содержимое таблицы. Используется в сочетании с элементами</w:t>
        </w:r>
        <w:r>
          <w:rPr>
            <w:rStyle w:val="apple-converted-space"/>
            <w:rFonts w:ascii="Arial" w:hAnsi="Arial" w:cs="Arial"/>
            <w:color w:val="333333"/>
          </w:rPr>
          <w:t> </w:t>
        </w:r>
        <w:r>
          <w:rPr>
            <w:rStyle w:val="HTML2"/>
            <w:color w:val="333333"/>
            <w:sz w:val="21"/>
            <w:szCs w:val="21"/>
            <w:shd w:val="clear" w:color="auto" w:fill="F5F5F5"/>
          </w:rPr>
          <w:t>&lt;thead&gt;</w:t>
        </w:r>
        <w:r>
          <w:rPr>
            <w:rStyle w:val="apple-converted-space"/>
            <w:rFonts w:ascii="Arial" w:hAnsi="Arial" w:cs="Arial"/>
            <w:color w:val="333333"/>
          </w:rPr>
          <w:t> </w:t>
        </w:r>
        <w:r>
          <w:rPr>
            <w:rFonts w:ascii="Arial" w:hAnsi="Arial" w:cs="Arial"/>
            <w:color w:val="333333"/>
          </w:rPr>
          <w:t>и</w:t>
        </w:r>
        <w:r>
          <w:rPr>
            <w:rStyle w:val="apple-converted-space"/>
            <w:rFonts w:ascii="Arial" w:hAnsi="Arial" w:cs="Arial"/>
            <w:color w:val="333333"/>
          </w:rPr>
          <w:t> </w:t>
        </w:r>
        <w:r>
          <w:rPr>
            <w:rStyle w:val="HTML2"/>
            <w:color w:val="333333"/>
            <w:sz w:val="21"/>
            <w:szCs w:val="21"/>
            <w:shd w:val="clear" w:color="auto" w:fill="F5F5F5"/>
          </w:rPr>
          <w:t>&lt;tfoot&gt;</w:t>
        </w:r>
        <w:r>
          <w:rPr>
            <w:rFonts w:ascii="Arial" w:hAnsi="Arial" w:cs="Arial"/>
            <w:color w:val="333333"/>
          </w:rPr>
          <w:t>.</w:t>
        </w:r>
      </w:ins>
    </w:p>
    <w:p w:rsidR="008F167C" w:rsidRDefault="008F167C" w:rsidP="008F167C">
      <w:pPr>
        <w:pStyle w:val="a3"/>
        <w:spacing w:before="0" w:beforeAutospacing="0" w:after="300" w:afterAutospacing="0" w:line="360" w:lineRule="atLeast"/>
        <w:textAlignment w:val="baseline"/>
        <w:rPr>
          <w:ins w:id="241" w:author="Unknown"/>
          <w:rFonts w:ascii="Arial" w:hAnsi="Arial" w:cs="Arial"/>
          <w:color w:val="333333"/>
        </w:rPr>
      </w:pPr>
      <w:ins w:id="242" w:author="Unknown">
        <w:r>
          <w:rPr>
            <w:rFonts w:ascii="Arial" w:hAnsi="Arial" w:cs="Arial"/>
            <w:color w:val="333333"/>
          </w:rPr>
          <w:t>Элемент</w:t>
        </w:r>
        <w:r>
          <w:rPr>
            <w:rStyle w:val="apple-converted-space"/>
            <w:rFonts w:ascii="Arial" w:hAnsi="Arial" w:cs="Arial"/>
            <w:color w:val="333333"/>
          </w:rPr>
          <w:t> </w:t>
        </w:r>
        <w:r>
          <w:rPr>
            <w:rStyle w:val="HTML2"/>
            <w:color w:val="333333"/>
            <w:sz w:val="21"/>
            <w:szCs w:val="21"/>
            <w:shd w:val="clear" w:color="auto" w:fill="F5F5F5"/>
          </w:rPr>
          <w:t>&lt;tfoot&gt;</w:t>
        </w:r>
        <w:r>
          <w:rPr>
            <w:rStyle w:val="apple-converted-space"/>
            <w:rFonts w:ascii="Arial" w:hAnsi="Arial" w:cs="Arial"/>
            <w:color w:val="333333"/>
          </w:rPr>
          <w:t> </w:t>
        </w:r>
        <w:r>
          <w:rPr>
            <w:rFonts w:ascii="Arial" w:hAnsi="Arial" w:cs="Arial"/>
            <w:color w:val="333333"/>
          </w:rPr>
          <w:t>создает группу строк для представления информации о суммах или итогах, расположенную в нижней части таблицы. Используется в таблице один раз. Располагается после тега</w:t>
        </w:r>
        <w:r>
          <w:rPr>
            <w:rStyle w:val="apple-converted-space"/>
            <w:rFonts w:ascii="Arial" w:hAnsi="Arial" w:cs="Arial"/>
            <w:color w:val="333333"/>
          </w:rPr>
          <w:t> </w:t>
        </w:r>
        <w:r>
          <w:rPr>
            <w:rStyle w:val="HTML2"/>
            <w:color w:val="333333"/>
            <w:sz w:val="21"/>
            <w:szCs w:val="21"/>
            <w:shd w:val="clear" w:color="auto" w:fill="F5F5F5"/>
          </w:rPr>
          <w:t>&lt;thead&gt;</w:t>
        </w:r>
        <w:r>
          <w:rPr>
            <w:rFonts w:ascii="Arial" w:hAnsi="Arial" w:cs="Arial"/>
            <w:color w:val="333333"/>
          </w:rPr>
          <w:t>, перед тегами</w:t>
        </w:r>
        <w:r>
          <w:rPr>
            <w:rStyle w:val="apple-converted-space"/>
            <w:rFonts w:ascii="Arial" w:hAnsi="Arial" w:cs="Arial"/>
            <w:color w:val="333333"/>
          </w:rPr>
          <w:t> </w:t>
        </w:r>
        <w:r>
          <w:rPr>
            <w:rStyle w:val="HTML2"/>
            <w:color w:val="333333"/>
            <w:sz w:val="21"/>
            <w:szCs w:val="21"/>
            <w:shd w:val="clear" w:color="auto" w:fill="F5F5F5"/>
          </w:rPr>
          <w:t>&lt;tbody&gt;</w:t>
        </w:r>
        <w:r>
          <w:rPr>
            <w:rStyle w:val="apple-converted-space"/>
            <w:rFonts w:ascii="Arial" w:hAnsi="Arial" w:cs="Arial"/>
            <w:color w:val="333333"/>
          </w:rPr>
          <w:t> </w:t>
        </w:r>
        <w:r>
          <w:rPr>
            <w:rFonts w:ascii="Arial" w:hAnsi="Arial" w:cs="Arial"/>
            <w:color w:val="333333"/>
          </w:rPr>
          <w:t>и</w:t>
        </w:r>
        <w:r>
          <w:rPr>
            <w:rStyle w:val="apple-converted-space"/>
            <w:rFonts w:ascii="Arial" w:hAnsi="Arial" w:cs="Arial"/>
            <w:color w:val="333333"/>
          </w:rPr>
          <w:t> </w:t>
        </w:r>
        <w:r>
          <w:rPr>
            <w:rStyle w:val="HTML2"/>
            <w:color w:val="333333"/>
            <w:sz w:val="21"/>
            <w:szCs w:val="21"/>
            <w:shd w:val="clear" w:color="auto" w:fill="F5F5F5"/>
          </w:rPr>
          <w:t>&lt;tr&gt;</w:t>
        </w:r>
        <w:r>
          <w:rPr>
            <w:rFonts w:ascii="Arial" w:hAnsi="Arial" w:cs="Arial"/>
            <w:color w:val="333333"/>
          </w:rPr>
          <w:t>.</w:t>
        </w:r>
      </w:ins>
    </w:p>
    <w:p w:rsidR="008F167C" w:rsidRDefault="008F167C" w:rsidP="008F167C">
      <w:pPr>
        <w:rPr>
          <w:ins w:id="243" w:author="Unknown"/>
          <w:rFonts w:ascii="Courier New" w:hAnsi="Courier New" w:cs="Courier New"/>
          <w:color w:val="333333"/>
        </w:rPr>
      </w:pPr>
      <w:ins w:id="244" w:author="Unknown">
        <w:r>
          <w:rPr>
            <w:rFonts w:ascii="Courier New" w:hAnsi="Courier New" w:cs="Courier New"/>
            <w:color w:val="333333"/>
          </w:rPr>
          <w:object w:dxaOrig="1440" w:dyaOrig="1440">
            <v:shape id="_x0000_i1083" type="#_x0000_t75" style="width:1in;height:1in" o:ole="">
              <v:imagedata r:id="rId46" o:title=""/>
            </v:shape>
            <w:control r:id="rId56" w:name="Объект 59" w:shapeid="_x0000_i1083"/>
          </w:object>
        </w:r>
      </w:ins>
    </w:p>
    <w:tbl>
      <w:tblPr>
        <w:tblW w:w="0" w:type="auto"/>
        <w:tblCellSpacing w:w="15" w:type="dxa"/>
        <w:tblCellMar>
          <w:top w:w="15" w:type="dxa"/>
          <w:left w:w="15" w:type="dxa"/>
          <w:bottom w:w="15" w:type="dxa"/>
          <w:right w:w="15" w:type="dxa"/>
        </w:tblCellMar>
        <w:tblLook w:val="04A0"/>
      </w:tblPr>
      <w:tblGrid>
        <w:gridCol w:w="255"/>
        <w:gridCol w:w="9190"/>
      </w:tblGrid>
      <w:tr w:rsidR="008F167C" w:rsidTr="008F167C">
        <w:trPr>
          <w:tblCellSpacing w:w="15" w:type="dxa"/>
        </w:trPr>
        <w:tc>
          <w:tcPr>
            <w:tcW w:w="0" w:type="auto"/>
            <w:tcBorders>
              <w:top w:val="nil"/>
              <w:left w:val="nil"/>
              <w:bottom w:val="nil"/>
              <w:right w:val="nil"/>
            </w:tcBorders>
            <w:vAlign w:val="center"/>
            <w:hideMark/>
          </w:tcPr>
          <w:p w:rsidR="008F167C" w:rsidRDefault="008F167C">
            <w:pPr>
              <w:jc w:val="center"/>
              <w:rPr>
                <w:rFonts w:ascii="inherit" w:hAnsi="inherit"/>
                <w:sz w:val="18"/>
                <w:szCs w:val="18"/>
              </w:rPr>
            </w:pPr>
            <w:r>
              <w:rPr>
                <w:rFonts w:ascii="inherit" w:hAnsi="inherit"/>
                <w:sz w:val="18"/>
                <w:szCs w:val="18"/>
              </w:rPr>
              <w:t>1</w:t>
            </w:r>
          </w:p>
          <w:p w:rsidR="008F167C" w:rsidRDefault="008F167C">
            <w:pPr>
              <w:jc w:val="center"/>
              <w:rPr>
                <w:rFonts w:ascii="inherit" w:hAnsi="inherit"/>
                <w:sz w:val="18"/>
                <w:szCs w:val="18"/>
              </w:rPr>
            </w:pPr>
            <w:r>
              <w:rPr>
                <w:rFonts w:ascii="inherit" w:hAnsi="inherit"/>
                <w:sz w:val="18"/>
                <w:szCs w:val="18"/>
              </w:rPr>
              <w:t>2</w:t>
            </w:r>
          </w:p>
          <w:p w:rsidR="008F167C" w:rsidRDefault="008F167C">
            <w:pPr>
              <w:jc w:val="center"/>
              <w:rPr>
                <w:rFonts w:ascii="inherit" w:hAnsi="inherit"/>
                <w:sz w:val="18"/>
                <w:szCs w:val="18"/>
              </w:rPr>
            </w:pPr>
            <w:r>
              <w:rPr>
                <w:rFonts w:ascii="inherit" w:hAnsi="inherit"/>
                <w:sz w:val="18"/>
                <w:szCs w:val="18"/>
              </w:rPr>
              <w:t>3</w:t>
            </w:r>
          </w:p>
          <w:p w:rsidR="008F167C" w:rsidRDefault="008F167C">
            <w:pPr>
              <w:jc w:val="center"/>
              <w:rPr>
                <w:rFonts w:ascii="inherit" w:hAnsi="inherit"/>
                <w:sz w:val="18"/>
                <w:szCs w:val="18"/>
              </w:rPr>
            </w:pPr>
            <w:r>
              <w:rPr>
                <w:rFonts w:ascii="inherit" w:hAnsi="inherit"/>
                <w:sz w:val="18"/>
                <w:szCs w:val="18"/>
              </w:rPr>
              <w:t>4</w:t>
            </w:r>
          </w:p>
          <w:p w:rsidR="008F167C" w:rsidRDefault="008F167C">
            <w:pPr>
              <w:jc w:val="center"/>
              <w:rPr>
                <w:rFonts w:ascii="inherit" w:hAnsi="inherit"/>
                <w:sz w:val="18"/>
                <w:szCs w:val="18"/>
              </w:rPr>
            </w:pPr>
            <w:r>
              <w:rPr>
                <w:rFonts w:ascii="inherit" w:hAnsi="inherit"/>
                <w:sz w:val="18"/>
                <w:szCs w:val="18"/>
              </w:rPr>
              <w:t>5</w:t>
            </w:r>
          </w:p>
          <w:p w:rsidR="008F167C" w:rsidRDefault="008F167C">
            <w:pPr>
              <w:jc w:val="center"/>
              <w:rPr>
                <w:rFonts w:ascii="inherit" w:hAnsi="inherit"/>
                <w:sz w:val="18"/>
                <w:szCs w:val="18"/>
              </w:rPr>
            </w:pPr>
            <w:r>
              <w:rPr>
                <w:rFonts w:ascii="inherit" w:hAnsi="inherit"/>
                <w:sz w:val="18"/>
                <w:szCs w:val="18"/>
              </w:rPr>
              <w:t>6</w:t>
            </w:r>
          </w:p>
          <w:p w:rsidR="008F167C" w:rsidRDefault="008F167C">
            <w:pPr>
              <w:jc w:val="center"/>
              <w:rPr>
                <w:rFonts w:ascii="inherit" w:hAnsi="inherit"/>
                <w:sz w:val="18"/>
                <w:szCs w:val="18"/>
              </w:rPr>
            </w:pPr>
            <w:r>
              <w:rPr>
                <w:rFonts w:ascii="inherit" w:hAnsi="inherit"/>
                <w:sz w:val="18"/>
                <w:szCs w:val="18"/>
              </w:rPr>
              <w:t>7</w:t>
            </w:r>
          </w:p>
          <w:p w:rsidR="008F167C" w:rsidRDefault="008F167C">
            <w:pPr>
              <w:jc w:val="center"/>
              <w:rPr>
                <w:rFonts w:ascii="inherit" w:hAnsi="inherit"/>
                <w:sz w:val="18"/>
                <w:szCs w:val="18"/>
              </w:rPr>
            </w:pPr>
            <w:r>
              <w:rPr>
                <w:rFonts w:ascii="inherit" w:hAnsi="inherit"/>
                <w:sz w:val="18"/>
                <w:szCs w:val="18"/>
              </w:rPr>
              <w:t>8</w:t>
            </w:r>
          </w:p>
          <w:p w:rsidR="008F167C" w:rsidRDefault="008F167C">
            <w:pPr>
              <w:jc w:val="center"/>
              <w:rPr>
                <w:rFonts w:ascii="inherit" w:hAnsi="inherit"/>
                <w:sz w:val="18"/>
                <w:szCs w:val="18"/>
              </w:rPr>
            </w:pPr>
            <w:r>
              <w:rPr>
                <w:rFonts w:ascii="inherit" w:hAnsi="inherit"/>
                <w:sz w:val="18"/>
                <w:szCs w:val="18"/>
              </w:rPr>
              <w:t>9</w:t>
            </w:r>
          </w:p>
          <w:p w:rsidR="008F167C" w:rsidRDefault="008F167C">
            <w:pPr>
              <w:jc w:val="center"/>
              <w:rPr>
                <w:rFonts w:ascii="inherit" w:hAnsi="inherit"/>
                <w:sz w:val="18"/>
                <w:szCs w:val="18"/>
              </w:rPr>
            </w:pPr>
            <w:r>
              <w:rPr>
                <w:rFonts w:ascii="inherit" w:hAnsi="inherit"/>
                <w:sz w:val="18"/>
                <w:szCs w:val="18"/>
              </w:rPr>
              <w:t>10</w:t>
            </w:r>
          </w:p>
          <w:p w:rsidR="008F167C" w:rsidRDefault="008F167C">
            <w:pPr>
              <w:jc w:val="center"/>
              <w:rPr>
                <w:rFonts w:ascii="inherit" w:hAnsi="inherit"/>
                <w:sz w:val="18"/>
                <w:szCs w:val="18"/>
              </w:rPr>
            </w:pPr>
            <w:r>
              <w:rPr>
                <w:rFonts w:ascii="inherit" w:hAnsi="inherit"/>
                <w:sz w:val="18"/>
                <w:szCs w:val="18"/>
              </w:rPr>
              <w:t>11</w:t>
            </w:r>
          </w:p>
          <w:p w:rsidR="008F167C" w:rsidRDefault="008F167C">
            <w:pPr>
              <w:jc w:val="center"/>
              <w:rPr>
                <w:rFonts w:ascii="inherit" w:hAnsi="inherit"/>
                <w:sz w:val="18"/>
                <w:szCs w:val="18"/>
              </w:rPr>
            </w:pPr>
            <w:r>
              <w:rPr>
                <w:rFonts w:ascii="inherit" w:hAnsi="inherit"/>
                <w:sz w:val="18"/>
                <w:szCs w:val="18"/>
              </w:rPr>
              <w:t>12</w:t>
            </w:r>
          </w:p>
          <w:p w:rsidR="008F167C" w:rsidRDefault="008F167C">
            <w:pPr>
              <w:jc w:val="center"/>
              <w:rPr>
                <w:rFonts w:ascii="inherit" w:hAnsi="inherit"/>
                <w:sz w:val="18"/>
                <w:szCs w:val="18"/>
              </w:rPr>
            </w:pPr>
            <w:r>
              <w:rPr>
                <w:rFonts w:ascii="inherit" w:hAnsi="inherit"/>
                <w:sz w:val="18"/>
                <w:szCs w:val="18"/>
              </w:rPr>
              <w:lastRenderedPageBreak/>
              <w:t>13</w:t>
            </w:r>
          </w:p>
          <w:p w:rsidR="008F167C" w:rsidRDefault="008F167C">
            <w:pPr>
              <w:jc w:val="center"/>
              <w:rPr>
                <w:rFonts w:ascii="inherit" w:hAnsi="inherit"/>
                <w:sz w:val="18"/>
                <w:szCs w:val="18"/>
              </w:rPr>
            </w:pPr>
            <w:r>
              <w:rPr>
                <w:rFonts w:ascii="inherit" w:hAnsi="inherit"/>
                <w:sz w:val="18"/>
                <w:szCs w:val="18"/>
              </w:rPr>
              <w:t>14</w:t>
            </w:r>
          </w:p>
          <w:p w:rsidR="008F167C" w:rsidRDefault="008F167C">
            <w:pPr>
              <w:jc w:val="center"/>
              <w:rPr>
                <w:rFonts w:ascii="inherit" w:hAnsi="inherit"/>
                <w:sz w:val="18"/>
                <w:szCs w:val="18"/>
              </w:rPr>
            </w:pPr>
            <w:r>
              <w:rPr>
                <w:rFonts w:ascii="inherit" w:hAnsi="inherit"/>
                <w:sz w:val="18"/>
                <w:szCs w:val="18"/>
              </w:rPr>
              <w:t>15</w:t>
            </w:r>
          </w:p>
          <w:p w:rsidR="008F167C" w:rsidRDefault="008F167C">
            <w:pPr>
              <w:jc w:val="center"/>
              <w:rPr>
                <w:rFonts w:ascii="inherit" w:hAnsi="inherit"/>
                <w:sz w:val="18"/>
                <w:szCs w:val="18"/>
              </w:rPr>
            </w:pPr>
            <w:r>
              <w:rPr>
                <w:rFonts w:ascii="inherit" w:hAnsi="inherit"/>
                <w:sz w:val="18"/>
                <w:szCs w:val="18"/>
              </w:rPr>
              <w:t>16</w:t>
            </w:r>
          </w:p>
          <w:p w:rsidR="008F167C" w:rsidRDefault="008F167C">
            <w:pPr>
              <w:jc w:val="center"/>
              <w:rPr>
                <w:rFonts w:ascii="inherit" w:hAnsi="inherit"/>
                <w:sz w:val="18"/>
                <w:szCs w:val="18"/>
              </w:rPr>
            </w:pPr>
            <w:r>
              <w:rPr>
                <w:rFonts w:ascii="inherit" w:hAnsi="inherit"/>
                <w:sz w:val="18"/>
                <w:szCs w:val="18"/>
              </w:rPr>
              <w:t>17</w:t>
            </w:r>
          </w:p>
          <w:p w:rsidR="008F167C" w:rsidRDefault="008F167C">
            <w:pPr>
              <w:jc w:val="center"/>
              <w:rPr>
                <w:rFonts w:ascii="inherit" w:hAnsi="inherit"/>
                <w:sz w:val="18"/>
                <w:szCs w:val="18"/>
              </w:rPr>
            </w:pPr>
            <w:r>
              <w:rPr>
                <w:rFonts w:ascii="inherit" w:hAnsi="inherit"/>
                <w:sz w:val="18"/>
                <w:szCs w:val="18"/>
              </w:rPr>
              <w:t>18</w:t>
            </w:r>
          </w:p>
          <w:p w:rsidR="008F167C" w:rsidRDefault="008F167C">
            <w:pPr>
              <w:jc w:val="center"/>
              <w:rPr>
                <w:rFonts w:ascii="inherit" w:hAnsi="inherit"/>
                <w:sz w:val="18"/>
                <w:szCs w:val="18"/>
              </w:rPr>
            </w:pPr>
            <w:r>
              <w:rPr>
                <w:rFonts w:ascii="inherit" w:hAnsi="inherit"/>
                <w:sz w:val="18"/>
                <w:szCs w:val="18"/>
              </w:rPr>
              <w:t>19</w:t>
            </w:r>
          </w:p>
          <w:p w:rsidR="008F167C" w:rsidRDefault="008F167C">
            <w:pPr>
              <w:jc w:val="center"/>
              <w:rPr>
                <w:rFonts w:ascii="inherit" w:hAnsi="inherit"/>
                <w:sz w:val="18"/>
                <w:szCs w:val="18"/>
              </w:rPr>
            </w:pPr>
            <w:r>
              <w:rPr>
                <w:rFonts w:ascii="inherit" w:hAnsi="inherit"/>
                <w:sz w:val="18"/>
                <w:szCs w:val="18"/>
              </w:rPr>
              <w:t>20</w:t>
            </w:r>
          </w:p>
          <w:p w:rsidR="008F167C" w:rsidRDefault="008F167C">
            <w:pPr>
              <w:jc w:val="center"/>
              <w:rPr>
                <w:rFonts w:ascii="inherit" w:hAnsi="inherit"/>
                <w:sz w:val="18"/>
                <w:szCs w:val="18"/>
              </w:rPr>
            </w:pPr>
            <w:r>
              <w:rPr>
                <w:rFonts w:ascii="inherit" w:hAnsi="inherit"/>
                <w:sz w:val="18"/>
                <w:szCs w:val="18"/>
              </w:rPr>
              <w:t>21</w:t>
            </w:r>
          </w:p>
          <w:p w:rsidR="008F167C" w:rsidRDefault="008F167C">
            <w:pPr>
              <w:jc w:val="center"/>
              <w:rPr>
                <w:rFonts w:ascii="inherit" w:hAnsi="inherit"/>
                <w:sz w:val="18"/>
                <w:szCs w:val="18"/>
              </w:rPr>
            </w:pPr>
            <w:r>
              <w:rPr>
                <w:rFonts w:ascii="inherit" w:hAnsi="inherit"/>
                <w:sz w:val="18"/>
                <w:szCs w:val="18"/>
              </w:rPr>
              <w:t>22</w:t>
            </w:r>
          </w:p>
          <w:p w:rsidR="008F167C" w:rsidRDefault="008F167C">
            <w:pPr>
              <w:jc w:val="center"/>
              <w:rPr>
                <w:rFonts w:ascii="inherit" w:hAnsi="inherit"/>
                <w:sz w:val="18"/>
                <w:szCs w:val="18"/>
              </w:rPr>
            </w:pPr>
            <w:r>
              <w:rPr>
                <w:rFonts w:ascii="inherit" w:hAnsi="inherit"/>
                <w:sz w:val="18"/>
                <w:szCs w:val="18"/>
              </w:rPr>
              <w:t>23</w:t>
            </w:r>
          </w:p>
          <w:p w:rsidR="008F167C" w:rsidRDefault="008F167C">
            <w:pPr>
              <w:jc w:val="center"/>
              <w:rPr>
                <w:rFonts w:ascii="inherit" w:hAnsi="inherit"/>
                <w:sz w:val="18"/>
                <w:szCs w:val="18"/>
              </w:rPr>
            </w:pPr>
            <w:r>
              <w:rPr>
                <w:rFonts w:ascii="inherit" w:hAnsi="inherit"/>
                <w:sz w:val="18"/>
                <w:szCs w:val="18"/>
              </w:rPr>
              <w:t>24</w:t>
            </w:r>
          </w:p>
          <w:p w:rsidR="008F167C" w:rsidRDefault="008F167C">
            <w:pPr>
              <w:jc w:val="center"/>
              <w:rPr>
                <w:rFonts w:ascii="inherit" w:hAnsi="inherit"/>
                <w:sz w:val="18"/>
                <w:szCs w:val="18"/>
              </w:rPr>
            </w:pPr>
            <w:r>
              <w:rPr>
                <w:rFonts w:ascii="inherit" w:hAnsi="inherit"/>
                <w:sz w:val="18"/>
                <w:szCs w:val="18"/>
              </w:rPr>
              <w:t>25</w:t>
            </w:r>
          </w:p>
          <w:p w:rsidR="008F167C" w:rsidRDefault="008F167C">
            <w:pPr>
              <w:jc w:val="center"/>
              <w:rPr>
                <w:rFonts w:ascii="inherit" w:hAnsi="inherit"/>
                <w:sz w:val="18"/>
                <w:szCs w:val="18"/>
              </w:rPr>
            </w:pPr>
            <w:r>
              <w:rPr>
                <w:rFonts w:ascii="inherit" w:hAnsi="inherit"/>
                <w:sz w:val="18"/>
                <w:szCs w:val="18"/>
              </w:rPr>
              <w:t>26</w:t>
            </w:r>
          </w:p>
          <w:p w:rsidR="008F167C" w:rsidRDefault="008F167C">
            <w:pPr>
              <w:jc w:val="center"/>
              <w:rPr>
                <w:rFonts w:ascii="inherit" w:hAnsi="inherit"/>
                <w:sz w:val="18"/>
                <w:szCs w:val="18"/>
              </w:rPr>
            </w:pPr>
            <w:r>
              <w:rPr>
                <w:rFonts w:ascii="inherit" w:hAnsi="inherit"/>
                <w:sz w:val="18"/>
                <w:szCs w:val="18"/>
              </w:rPr>
              <w:t>27</w:t>
            </w:r>
          </w:p>
        </w:tc>
        <w:tc>
          <w:tcPr>
            <w:tcW w:w="9795" w:type="dxa"/>
            <w:tcBorders>
              <w:top w:val="nil"/>
              <w:left w:val="nil"/>
              <w:bottom w:val="nil"/>
              <w:right w:val="nil"/>
            </w:tcBorders>
            <w:vAlign w:val="center"/>
            <w:hideMark/>
          </w:tcPr>
          <w:p w:rsidR="008F167C" w:rsidRPr="008F167C" w:rsidRDefault="008F167C">
            <w:pPr>
              <w:wordWrap w:val="0"/>
              <w:rPr>
                <w:rFonts w:ascii="inherit" w:hAnsi="inherit"/>
                <w:color w:val="000000"/>
                <w:sz w:val="18"/>
                <w:szCs w:val="18"/>
                <w:lang w:val="en-US"/>
              </w:rPr>
            </w:pPr>
            <w:r w:rsidRPr="008F167C">
              <w:rPr>
                <w:rStyle w:val="crayon-o"/>
                <w:rFonts w:ascii="inherit" w:hAnsi="inherit"/>
                <w:color w:val="000000"/>
                <w:sz w:val="18"/>
                <w:szCs w:val="18"/>
                <w:lang w:val="en-US"/>
              </w:rPr>
              <w:lastRenderedPageBreak/>
              <w:t>&lt;</w:t>
            </w:r>
            <w:r w:rsidRPr="008F167C">
              <w:rPr>
                <w:rStyle w:val="crayon-v"/>
                <w:rFonts w:ascii="inherit" w:hAnsi="inherit"/>
                <w:color w:val="000000"/>
                <w:sz w:val="18"/>
                <w:szCs w:val="18"/>
                <w:lang w:val="en-US"/>
              </w:rPr>
              <w:t>table</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xml:space="preserve">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thead</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tr</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th</w:t>
            </w:r>
            <w:r w:rsidRPr="008F167C">
              <w:rPr>
                <w:rStyle w:val="crayon-o"/>
                <w:rFonts w:ascii="inherit" w:hAnsi="inherit"/>
                <w:color w:val="000000"/>
                <w:sz w:val="18"/>
                <w:szCs w:val="18"/>
                <w:lang w:val="en-US"/>
              </w:rPr>
              <w:t>&gt;</w:t>
            </w:r>
            <w:r w:rsidRPr="008F167C">
              <w:rPr>
                <w:rFonts w:ascii="inherit" w:hAnsi="inherit"/>
                <w:color w:val="000000"/>
                <w:sz w:val="18"/>
                <w:szCs w:val="18"/>
                <w:lang w:val="en-US"/>
              </w:rPr>
              <w:t>№</w:t>
            </w:r>
            <w:r w:rsidRPr="008F167C">
              <w:rPr>
                <w:rStyle w:val="crayon-h"/>
                <w:rFonts w:ascii="inherit" w:hAnsi="inherit"/>
                <w:color w:val="000000"/>
                <w:sz w:val="18"/>
                <w:szCs w:val="18"/>
                <w:lang w:val="en-US"/>
              </w:rPr>
              <w:t xml:space="preserve"> </w:t>
            </w:r>
            <w:r>
              <w:rPr>
                <w:rFonts w:ascii="inherit" w:hAnsi="inherit"/>
                <w:color w:val="000000"/>
                <w:sz w:val="18"/>
                <w:szCs w:val="18"/>
              </w:rPr>
              <w:t>п</w:t>
            </w:r>
            <w:r w:rsidRPr="008F167C">
              <w:rPr>
                <w:rStyle w:val="crayon-o"/>
                <w:rFonts w:ascii="inherit" w:hAnsi="inherit"/>
                <w:color w:val="000000"/>
                <w:sz w:val="18"/>
                <w:szCs w:val="18"/>
                <w:lang w:val="en-US"/>
              </w:rPr>
              <w:t>/</w:t>
            </w:r>
            <w:r>
              <w:rPr>
                <w:rFonts w:ascii="inherit" w:hAnsi="inherit"/>
                <w:color w:val="000000"/>
                <w:sz w:val="18"/>
                <w:szCs w:val="18"/>
              </w:rPr>
              <w:t>п</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th</w:t>
            </w:r>
            <w:r w:rsidRPr="008F167C">
              <w:rPr>
                <w:rStyle w:val="crayon-o"/>
                <w:rFonts w:ascii="inherit" w:hAnsi="inherit"/>
                <w:color w:val="000000"/>
                <w:sz w:val="18"/>
                <w:szCs w:val="18"/>
                <w:lang w:val="en-US"/>
              </w:rPr>
              <w:t>&gt;</w:t>
            </w:r>
          </w:p>
          <w:p w:rsidR="008F167C" w:rsidRDefault="008F167C">
            <w:pPr>
              <w:wordWrap w:val="0"/>
              <w:rPr>
                <w:rFonts w:ascii="inherit" w:hAnsi="inherit"/>
                <w:color w:val="000000"/>
                <w:sz w:val="18"/>
                <w:szCs w:val="18"/>
              </w:rPr>
            </w:pPr>
            <w:r w:rsidRPr="008F167C">
              <w:rPr>
                <w:rStyle w:val="crayon-h"/>
                <w:rFonts w:ascii="inherit" w:hAnsi="inherit"/>
                <w:color w:val="000000"/>
                <w:sz w:val="18"/>
                <w:szCs w:val="18"/>
                <w:lang w:val="en-US"/>
              </w:rPr>
              <w:t>    </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w:t>
            </w:r>
            <w:r>
              <w:rPr>
                <w:rFonts w:ascii="inherit" w:hAnsi="inherit"/>
                <w:color w:val="000000"/>
                <w:sz w:val="18"/>
                <w:szCs w:val="18"/>
              </w:rPr>
              <w:t>Наименование</w:t>
            </w:r>
            <w:r>
              <w:rPr>
                <w:rStyle w:val="crayon-h"/>
                <w:rFonts w:ascii="inherit" w:hAnsi="inherit"/>
                <w:color w:val="000000"/>
                <w:sz w:val="18"/>
                <w:szCs w:val="18"/>
              </w:rPr>
              <w:t xml:space="preserve"> </w:t>
            </w:r>
            <w:r>
              <w:rPr>
                <w:rFonts w:ascii="inherit" w:hAnsi="inherit"/>
                <w:color w:val="000000"/>
                <w:sz w:val="18"/>
                <w:szCs w:val="18"/>
              </w:rPr>
              <w:t>товара</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th</w:t>
            </w:r>
            <w:proofErr w:type="gramStart"/>
            <w:r>
              <w:rPr>
                <w:rStyle w:val="crayon-o"/>
                <w:rFonts w:ascii="inherit" w:hAnsi="inherit"/>
                <w:color w:val="000000"/>
                <w:sz w:val="18"/>
                <w:szCs w:val="18"/>
              </w:rPr>
              <w:t>&gt;</w:t>
            </w:r>
            <w:r>
              <w:rPr>
                <w:rFonts w:ascii="inherit" w:hAnsi="inherit"/>
                <w:color w:val="000000"/>
                <w:sz w:val="18"/>
                <w:szCs w:val="18"/>
              </w:rPr>
              <w:t>Е</w:t>
            </w:r>
            <w:proofErr w:type="gramEnd"/>
            <w:r>
              <w:rPr>
                <w:rFonts w:ascii="inherit" w:hAnsi="inherit"/>
                <w:color w:val="000000"/>
                <w:sz w:val="18"/>
                <w:szCs w:val="18"/>
              </w:rPr>
              <w:t>д</w:t>
            </w:r>
            <w:r>
              <w:rPr>
                <w:rStyle w:val="crayon-sy"/>
                <w:rFonts w:ascii="inherit" w:hAnsi="inherit"/>
                <w:color w:val="000000"/>
                <w:sz w:val="18"/>
                <w:szCs w:val="18"/>
              </w:rPr>
              <w:t>.</w:t>
            </w:r>
            <w:r>
              <w:rPr>
                <w:rStyle w:val="crayon-h"/>
                <w:rFonts w:ascii="inherit" w:hAnsi="inherit"/>
                <w:color w:val="000000"/>
                <w:sz w:val="18"/>
                <w:szCs w:val="18"/>
              </w:rPr>
              <w:t xml:space="preserve"> </w:t>
            </w:r>
            <w:r>
              <w:rPr>
                <w:rFonts w:ascii="inherit" w:hAnsi="inherit"/>
                <w:color w:val="000000"/>
                <w:sz w:val="18"/>
                <w:szCs w:val="18"/>
              </w:rPr>
              <w:t>изм</w:t>
            </w:r>
            <w:r>
              <w:rPr>
                <w:rStyle w:val="crayon-sy"/>
                <w:rFonts w:ascii="inherit" w:hAnsi="inherit"/>
                <w:color w:val="000000"/>
                <w:sz w:val="18"/>
                <w:szCs w:val="18"/>
              </w:rPr>
              <w:t>.</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w:t>
            </w:r>
            <w:r>
              <w:rPr>
                <w:rFonts w:ascii="inherit" w:hAnsi="inherit"/>
                <w:color w:val="000000"/>
                <w:sz w:val="18"/>
                <w:szCs w:val="18"/>
              </w:rPr>
              <w:t>Количество</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w:t>
            </w:r>
            <w:r>
              <w:rPr>
                <w:rFonts w:ascii="inherit" w:hAnsi="inherit"/>
                <w:color w:val="000000"/>
                <w:sz w:val="18"/>
                <w:szCs w:val="18"/>
              </w:rPr>
              <w:t>Цена</w:t>
            </w:r>
            <w:r>
              <w:rPr>
                <w:rStyle w:val="crayon-h"/>
                <w:rFonts w:ascii="inherit" w:hAnsi="inherit"/>
                <w:color w:val="000000"/>
                <w:sz w:val="18"/>
                <w:szCs w:val="18"/>
              </w:rPr>
              <w:t xml:space="preserve"> </w:t>
            </w:r>
            <w:r>
              <w:rPr>
                <w:rFonts w:ascii="inherit" w:hAnsi="inherit"/>
                <w:color w:val="000000"/>
                <w:sz w:val="18"/>
                <w:szCs w:val="18"/>
              </w:rPr>
              <w:t>за</w:t>
            </w:r>
            <w:r>
              <w:rPr>
                <w:rStyle w:val="crayon-h"/>
                <w:rFonts w:ascii="inherit" w:hAnsi="inherit"/>
                <w:color w:val="000000"/>
                <w:sz w:val="18"/>
                <w:szCs w:val="18"/>
              </w:rPr>
              <w:t xml:space="preserve"> </w:t>
            </w:r>
            <w:r>
              <w:rPr>
                <w:rFonts w:ascii="inherit" w:hAnsi="inherit"/>
                <w:color w:val="000000"/>
                <w:sz w:val="18"/>
                <w:szCs w:val="18"/>
              </w:rPr>
              <w:t>ед</w:t>
            </w:r>
            <w:r>
              <w:rPr>
                <w:rStyle w:val="crayon-sy"/>
                <w:rFonts w:ascii="inherit" w:hAnsi="inherit"/>
                <w:color w:val="000000"/>
                <w:sz w:val="18"/>
                <w:szCs w:val="18"/>
              </w:rPr>
              <w:t>.</w:t>
            </w:r>
            <w:r>
              <w:rPr>
                <w:rStyle w:val="crayon-h"/>
                <w:rFonts w:ascii="inherit" w:hAnsi="inherit"/>
                <w:color w:val="000000"/>
                <w:sz w:val="18"/>
                <w:szCs w:val="18"/>
              </w:rPr>
              <w:t xml:space="preserve"> </w:t>
            </w:r>
            <w:r>
              <w:rPr>
                <w:rFonts w:ascii="inherit" w:hAnsi="inherit"/>
                <w:color w:val="000000"/>
                <w:sz w:val="18"/>
                <w:szCs w:val="18"/>
              </w:rPr>
              <w:t>изм</w:t>
            </w:r>
            <w:r>
              <w:rPr>
                <w:rStyle w:val="crayon-sy"/>
                <w:rFonts w:ascii="inherit" w:hAnsi="inherit"/>
                <w:color w:val="000000"/>
                <w:sz w:val="18"/>
                <w:szCs w:val="18"/>
              </w:rPr>
              <w:t>.,</w:t>
            </w:r>
            <w:r>
              <w:rPr>
                <w:rStyle w:val="crayon-h"/>
                <w:rFonts w:ascii="inherit" w:hAnsi="inherit"/>
                <w:color w:val="000000"/>
                <w:sz w:val="18"/>
                <w:szCs w:val="18"/>
              </w:rPr>
              <w:t xml:space="preserve"> </w:t>
            </w:r>
            <w:r>
              <w:rPr>
                <w:rFonts w:ascii="inherit" w:hAnsi="inherit"/>
                <w:color w:val="000000"/>
                <w:sz w:val="18"/>
                <w:szCs w:val="18"/>
              </w:rPr>
              <w:t>руб</w:t>
            </w:r>
            <w:r>
              <w:rPr>
                <w:rStyle w:val="crayon-sy"/>
                <w:rFonts w:ascii="inherit" w:hAnsi="inherit"/>
                <w:color w:val="000000"/>
                <w:sz w:val="18"/>
                <w:szCs w:val="18"/>
              </w:rPr>
              <w:t>.</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w:t>
            </w:r>
            <w:r>
              <w:rPr>
                <w:rFonts w:ascii="inherit" w:hAnsi="inherit"/>
                <w:color w:val="000000"/>
                <w:sz w:val="18"/>
                <w:szCs w:val="18"/>
              </w:rPr>
              <w:t>Стоимость</w:t>
            </w:r>
            <w:r>
              <w:rPr>
                <w:rStyle w:val="crayon-sy"/>
                <w:rFonts w:ascii="inherit" w:hAnsi="inherit"/>
                <w:color w:val="000000"/>
                <w:sz w:val="18"/>
                <w:szCs w:val="18"/>
              </w:rPr>
              <w:t>,</w:t>
            </w:r>
            <w:r>
              <w:rPr>
                <w:rStyle w:val="crayon-h"/>
                <w:rFonts w:ascii="inherit" w:hAnsi="inherit"/>
                <w:color w:val="000000"/>
                <w:sz w:val="18"/>
                <w:szCs w:val="18"/>
              </w:rPr>
              <w:t xml:space="preserve"> </w:t>
            </w:r>
            <w:r>
              <w:rPr>
                <w:rFonts w:ascii="inherit" w:hAnsi="inherit"/>
                <w:color w:val="000000"/>
                <w:sz w:val="18"/>
                <w:szCs w:val="18"/>
              </w:rPr>
              <w:t>руб</w:t>
            </w:r>
            <w:r>
              <w:rPr>
                <w:rStyle w:val="crayon-sy"/>
                <w:rFonts w:ascii="inherit" w:hAnsi="inherit"/>
                <w:color w:val="000000"/>
                <w:sz w:val="18"/>
                <w:szCs w:val="18"/>
              </w:rPr>
              <w:t>.</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tr</w:t>
            </w:r>
            <w:r>
              <w:rPr>
                <w:rStyle w:val="crayon-o"/>
                <w:rFonts w:ascii="inherit" w:hAnsi="inherit"/>
                <w:color w:val="000000"/>
                <w:sz w:val="18"/>
                <w:szCs w:val="18"/>
              </w:rPr>
              <w:t>&gt;</w:t>
            </w:r>
          </w:p>
          <w:p w:rsidR="008F167C" w:rsidRPr="008F167C" w:rsidRDefault="008F167C">
            <w:pPr>
              <w:wordWrap w:val="0"/>
              <w:rPr>
                <w:rFonts w:ascii="inherit" w:hAnsi="inherit"/>
                <w:color w:val="000000"/>
                <w:sz w:val="18"/>
                <w:szCs w:val="18"/>
                <w:lang w:val="en-US"/>
              </w:rPr>
            </w:pPr>
            <w:r>
              <w:rPr>
                <w:rStyle w:val="crayon-h"/>
                <w:rFonts w:ascii="inherit" w:hAnsi="inherit"/>
                <w:color w:val="000000"/>
                <w:sz w:val="18"/>
                <w:szCs w:val="18"/>
              </w:rPr>
              <w:t xml:space="preserve">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thead</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tfoot</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lastRenderedPageBreak/>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tr</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e"/>
                <w:rFonts w:ascii="inherit" w:hAnsi="inherit"/>
                <w:color w:val="000000"/>
                <w:sz w:val="18"/>
                <w:szCs w:val="18"/>
                <w:lang w:val="en-US"/>
              </w:rPr>
              <w:t xml:space="preserve">td </w:t>
            </w:r>
            <w:r w:rsidRPr="008F167C">
              <w:rPr>
                <w:rStyle w:val="crayon-v"/>
                <w:rFonts w:ascii="inherit" w:hAnsi="inherit"/>
                <w:color w:val="000000"/>
                <w:sz w:val="18"/>
                <w:szCs w:val="18"/>
                <w:lang w:val="en-US"/>
              </w:rPr>
              <w:t>colspan</w:t>
            </w:r>
            <w:r w:rsidRPr="008F167C">
              <w:rPr>
                <w:rStyle w:val="crayon-o"/>
                <w:rFonts w:ascii="inherit" w:hAnsi="inherit"/>
                <w:color w:val="000000"/>
                <w:sz w:val="18"/>
                <w:szCs w:val="18"/>
                <w:lang w:val="en-US"/>
              </w:rPr>
              <w:t>=</w:t>
            </w:r>
            <w:r w:rsidRPr="008F167C">
              <w:rPr>
                <w:rStyle w:val="crayon-s"/>
                <w:rFonts w:ascii="inherit" w:hAnsi="inherit"/>
                <w:color w:val="000000"/>
                <w:sz w:val="18"/>
                <w:szCs w:val="18"/>
                <w:lang w:val="en-US"/>
              </w:rPr>
              <w:t>"5"</w:t>
            </w:r>
            <w:r w:rsidRPr="008F167C">
              <w:rPr>
                <w:rStyle w:val="crayon-h"/>
                <w:rFonts w:ascii="inherit" w:hAnsi="inherit"/>
                <w:color w:val="000000"/>
                <w:sz w:val="18"/>
                <w:szCs w:val="18"/>
                <w:lang w:val="en-US"/>
              </w:rPr>
              <w:t xml:space="preserve"> </w:t>
            </w:r>
            <w:r w:rsidRPr="008F167C">
              <w:rPr>
                <w:rStyle w:val="crayon-v"/>
                <w:rFonts w:ascii="inherit" w:hAnsi="inherit"/>
                <w:color w:val="000000"/>
                <w:sz w:val="18"/>
                <w:szCs w:val="18"/>
                <w:lang w:val="en-US"/>
              </w:rPr>
              <w:t>style</w:t>
            </w:r>
            <w:r w:rsidRPr="008F167C">
              <w:rPr>
                <w:rStyle w:val="crayon-o"/>
                <w:rFonts w:ascii="inherit" w:hAnsi="inherit"/>
                <w:color w:val="000000"/>
                <w:sz w:val="18"/>
                <w:szCs w:val="18"/>
                <w:lang w:val="en-US"/>
              </w:rPr>
              <w:t>=</w:t>
            </w:r>
            <w:r w:rsidRPr="008F167C">
              <w:rPr>
                <w:rStyle w:val="crayon-s"/>
                <w:rFonts w:ascii="inherit" w:hAnsi="inherit"/>
                <w:color w:val="000000"/>
                <w:sz w:val="18"/>
                <w:szCs w:val="18"/>
                <w:lang w:val="en-US"/>
              </w:rPr>
              <w:t>"text-align:right"</w:t>
            </w:r>
            <w:r w:rsidRPr="008F167C">
              <w:rPr>
                <w:rStyle w:val="crayon-o"/>
                <w:rFonts w:ascii="inherit" w:hAnsi="inherit"/>
                <w:color w:val="000000"/>
                <w:sz w:val="18"/>
                <w:szCs w:val="18"/>
                <w:lang w:val="en-US"/>
              </w:rPr>
              <w:t>&gt;</w:t>
            </w:r>
            <w:r>
              <w:rPr>
                <w:rFonts w:ascii="inherit" w:hAnsi="inherit"/>
                <w:color w:val="000000"/>
                <w:sz w:val="18"/>
                <w:szCs w:val="18"/>
              </w:rPr>
              <w:t>ИТОГО</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r w:rsidRPr="008F167C">
              <w:rPr>
                <w:rStyle w:val="crayon-cn"/>
                <w:rFonts w:ascii="inherit" w:hAnsi="inherit"/>
                <w:color w:val="000000"/>
                <w:sz w:val="18"/>
                <w:szCs w:val="18"/>
                <w:lang w:val="en-US"/>
              </w:rPr>
              <w:t>1168</w:t>
            </w:r>
            <w:r w:rsidRPr="008F167C">
              <w:rPr>
                <w:rStyle w:val="crayon-sy"/>
                <w:rFonts w:ascii="inherit" w:hAnsi="inherit"/>
                <w:color w:val="000000"/>
                <w:sz w:val="18"/>
                <w:szCs w:val="18"/>
                <w:lang w:val="en-US"/>
              </w:rPr>
              <w:t>,</w:t>
            </w:r>
            <w:r w:rsidRPr="008F167C">
              <w:rPr>
                <w:rStyle w:val="crayon-cn"/>
                <w:rFonts w:ascii="inherit" w:hAnsi="inherit"/>
                <w:color w:val="000000"/>
                <w:sz w:val="18"/>
                <w:szCs w:val="18"/>
                <w:lang w:val="en-US"/>
              </w:rPr>
              <w:t>80</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tr</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tfoot</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tbody</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tr</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r w:rsidRPr="008F167C">
              <w:rPr>
                <w:rStyle w:val="crayon-cn"/>
                <w:rFonts w:ascii="inherit" w:hAnsi="inherit"/>
                <w:color w:val="000000"/>
                <w:sz w:val="18"/>
                <w:szCs w:val="18"/>
                <w:lang w:val="en-US"/>
              </w:rPr>
              <w:t>1.</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r>
              <w:rPr>
                <w:rFonts w:ascii="inherit" w:hAnsi="inherit"/>
                <w:color w:val="000000"/>
                <w:sz w:val="18"/>
                <w:szCs w:val="18"/>
              </w:rPr>
              <w:t>Томаты</w:t>
            </w:r>
            <w:r w:rsidRPr="008F167C">
              <w:rPr>
                <w:rStyle w:val="crayon-h"/>
                <w:rFonts w:ascii="inherit" w:hAnsi="inherit"/>
                <w:color w:val="000000"/>
                <w:sz w:val="18"/>
                <w:szCs w:val="18"/>
                <w:lang w:val="en-US"/>
              </w:rPr>
              <w:t xml:space="preserve"> </w:t>
            </w:r>
            <w:r>
              <w:rPr>
                <w:rFonts w:ascii="inherit" w:hAnsi="inherit"/>
                <w:color w:val="000000"/>
                <w:sz w:val="18"/>
                <w:szCs w:val="18"/>
              </w:rPr>
              <w:t>свежие</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r>
              <w:rPr>
                <w:rFonts w:ascii="inherit" w:hAnsi="inherit"/>
                <w:color w:val="000000"/>
                <w:sz w:val="18"/>
                <w:szCs w:val="18"/>
              </w:rPr>
              <w:t>кг</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r w:rsidRPr="008F167C">
              <w:rPr>
                <w:rStyle w:val="crayon-cn"/>
                <w:rFonts w:ascii="inherit" w:hAnsi="inherit"/>
                <w:color w:val="000000"/>
                <w:sz w:val="18"/>
                <w:szCs w:val="18"/>
                <w:lang w:val="en-US"/>
              </w:rPr>
              <w:t>15</w:t>
            </w:r>
            <w:r w:rsidRPr="008F167C">
              <w:rPr>
                <w:rStyle w:val="crayon-sy"/>
                <w:rFonts w:ascii="inherit" w:hAnsi="inherit"/>
                <w:color w:val="000000"/>
                <w:sz w:val="18"/>
                <w:szCs w:val="18"/>
                <w:lang w:val="en-US"/>
              </w:rPr>
              <w:t>,</w:t>
            </w:r>
            <w:r w:rsidRPr="008F167C">
              <w:rPr>
                <w:rStyle w:val="crayon-cn"/>
                <w:rFonts w:ascii="inherit" w:hAnsi="inherit"/>
                <w:color w:val="000000"/>
                <w:sz w:val="18"/>
                <w:szCs w:val="18"/>
                <w:lang w:val="en-US"/>
              </w:rPr>
              <w:t>20</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r w:rsidRPr="008F167C">
              <w:rPr>
                <w:rStyle w:val="crayon-cn"/>
                <w:rFonts w:ascii="inherit" w:hAnsi="inherit"/>
                <w:color w:val="000000"/>
                <w:sz w:val="18"/>
                <w:szCs w:val="18"/>
                <w:lang w:val="en-US"/>
              </w:rPr>
              <w:t>69</w:t>
            </w:r>
            <w:r w:rsidRPr="008F167C">
              <w:rPr>
                <w:rStyle w:val="crayon-sy"/>
                <w:rFonts w:ascii="inherit" w:hAnsi="inherit"/>
                <w:color w:val="000000"/>
                <w:sz w:val="18"/>
                <w:szCs w:val="18"/>
                <w:lang w:val="en-US"/>
              </w:rPr>
              <w:t>,</w:t>
            </w:r>
            <w:r w:rsidRPr="008F167C">
              <w:rPr>
                <w:rStyle w:val="crayon-cn"/>
                <w:rFonts w:ascii="inherit" w:hAnsi="inherit"/>
                <w:color w:val="000000"/>
                <w:sz w:val="18"/>
                <w:szCs w:val="18"/>
                <w:lang w:val="en-US"/>
              </w:rPr>
              <w:t>00</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r w:rsidRPr="008F167C">
              <w:rPr>
                <w:rStyle w:val="crayon-cn"/>
                <w:rFonts w:ascii="inherit" w:hAnsi="inherit"/>
                <w:color w:val="000000"/>
                <w:sz w:val="18"/>
                <w:szCs w:val="18"/>
                <w:lang w:val="en-US"/>
              </w:rPr>
              <w:t>1048</w:t>
            </w:r>
            <w:r w:rsidRPr="008F167C">
              <w:rPr>
                <w:rStyle w:val="crayon-sy"/>
                <w:rFonts w:ascii="inherit" w:hAnsi="inherit"/>
                <w:color w:val="000000"/>
                <w:sz w:val="18"/>
                <w:szCs w:val="18"/>
                <w:lang w:val="en-US"/>
              </w:rPr>
              <w:t>,</w:t>
            </w:r>
            <w:r w:rsidRPr="008F167C">
              <w:rPr>
                <w:rStyle w:val="crayon-cn"/>
                <w:rFonts w:ascii="inherit" w:hAnsi="inherit"/>
                <w:color w:val="000000"/>
                <w:sz w:val="18"/>
                <w:szCs w:val="18"/>
                <w:lang w:val="en-US"/>
              </w:rPr>
              <w:t>80</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tr</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tr</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r w:rsidRPr="008F167C">
              <w:rPr>
                <w:rStyle w:val="crayon-cn"/>
                <w:rFonts w:ascii="inherit" w:hAnsi="inherit"/>
                <w:color w:val="000000"/>
                <w:sz w:val="18"/>
                <w:szCs w:val="18"/>
                <w:lang w:val="en-US"/>
              </w:rPr>
              <w:t>2.</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r>
              <w:rPr>
                <w:rFonts w:ascii="inherit" w:hAnsi="inherit"/>
                <w:color w:val="000000"/>
                <w:sz w:val="18"/>
                <w:szCs w:val="18"/>
              </w:rPr>
              <w:t>Огурцы</w:t>
            </w:r>
            <w:r w:rsidRPr="008F167C">
              <w:rPr>
                <w:rStyle w:val="crayon-h"/>
                <w:rFonts w:ascii="inherit" w:hAnsi="inherit"/>
                <w:color w:val="000000"/>
                <w:sz w:val="18"/>
                <w:szCs w:val="18"/>
                <w:lang w:val="en-US"/>
              </w:rPr>
              <w:t xml:space="preserve"> </w:t>
            </w:r>
            <w:r>
              <w:rPr>
                <w:rFonts w:ascii="inherit" w:hAnsi="inherit"/>
                <w:color w:val="000000"/>
                <w:sz w:val="18"/>
                <w:szCs w:val="18"/>
              </w:rPr>
              <w:t>свежие</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r>
              <w:rPr>
                <w:rFonts w:ascii="inherit" w:hAnsi="inherit"/>
                <w:color w:val="000000"/>
                <w:sz w:val="18"/>
                <w:szCs w:val="18"/>
              </w:rPr>
              <w:t>кг</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r w:rsidRPr="008F167C">
              <w:rPr>
                <w:rStyle w:val="crayon-cn"/>
                <w:rFonts w:ascii="inherit" w:hAnsi="inherit"/>
                <w:color w:val="000000"/>
                <w:sz w:val="18"/>
                <w:szCs w:val="18"/>
                <w:lang w:val="en-US"/>
              </w:rPr>
              <w:t>2</w:t>
            </w:r>
            <w:r w:rsidRPr="008F167C">
              <w:rPr>
                <w:rStyle w:val="crayon-sy"/>
                <w:rFonts w:ascii="inherit" w:hAnsi="inherit"/>
                <w:color w:val="000000"/>
                <w:sz w:val="18"/>
                <w:szCs w:val="18"/>
                <w:lang w:val="en-US"/>
              </w:rPr>
              <w:t>,</w:t>
            </w:r>
            <w:r w:rsidRPr="008F167C">
              <w:rPr>
                <w:rStyle w:val="crayon-cn"/>
                <w:rFonts w:ascii="inherit" w:hAnsi="inherit"/>
                <w:color w:val="000000"/>
                <w:sz w:val="18"/>
                <w:szCs w:val="18"/>
                <w:lang w:val="en-US"/>
              </w:rPr>
              <w:t>50</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r w:rsidRPr="008F167C">
              <w:rPr>
                <w:rStyle w:val="crayon-cn"/>
                <w:rFonts w:ascii="inherit" w:hAnsi="inherit"/>
                <w:color w:val="000000"/>
                <w:sz w:val="18"/>
                <w:szCs w:val="18"/>
                <w:lang w:val="en-US"/>
              </w:rPr>
              <w:t>48</w:t>
            </w:r>
            <w:r w:rsidRPr="008F167C">
              <w:rPr>
                <w:rStyle w:val="crayon-sy"/>
                <w:rFonts w:ascii="inherit" w:hAnsi="inherit"/>
                <w:color w:val="000000"/>
                <w:sz w:val="18"/>
                <w:szCs w:val="18"/>
                <w:lang w:val="en-US"/>
              </w:rPr>
              <w:t>,</w:t>
            </w:r>
            <w:r w:rsidRPr="008F167C">
              <w:rPr>
                <w:rStyle w:val="crayon-cn"/>
                <w:rFonts w:ascii="inherit" w:hAnsi="inherit"/>
                <w:color w:val="000000"/>
                <w:sz w:val="18"/>
                <w:szCs w:val="18"/>
                <w:lang w:val="en-US"/>
              </w:rPr>
              <w:t>00</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r w:rsidRPr="008F167C">
              <w:rPr>
                <w:rStyle w:val="crayon-cn"/>
                <w:rFonts w:ascii="inherit" w:hAnsi="inherit"/>
                <w:color w:val="000000"/>
                <w:sz w:val="18"/>
                <w:szCs w:val="18"/>
                <w:lang w:val="en-US"/>
              </w:rPr>
              <w:t>120</w:t>
            </w:r>
            <w:r w:rsidRPr="008F167C">
              <w:rPr>
                <w:rStyle w:val="crayon-sy"/>
                <w:rFonts w:ascii="inherit" w:hAnsi="inherit"/>
                <w:color w:val="000000"/>
                <w:sz w:val="18"/>
                <w:szCs w:val="18"/>
                <w:lang w:val="en-US"/>
              </w:rPr>
              <w:t>,</w:t>
            </w:r>
            <w:r w:rsidRPr="008F167C">
              <w:rPr>
                <w:rStyle w:val="crayon-cn"/>
                <w:rFonts w:ascii="inherit" w:hAnsi="inherit"/>
                <w:color w:val="000000"/>
                <w:sz w:val="18"/>
                <w:szCs w:val="18"/>
                <w:lang w:val="en-US"/>
              </w:rPr>
              <w:t>00</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p>
          <w:p w:rsidR="008F167C" w:rsidRDefault="008F167C">
            <w:pPr>
              <w:wordWrap w:val="0"/>
              <w:rPr>
                <w:rFonts w:ascii="inherit" w:hAnsi="inherit"/>
                <w:color w:val="000000"/>
                <w:sz w:val="18"/>
                <w:szCs w:val="18"/>
              </w:rPr>
            </w:pPr>
            <w:r w:rsidRPr="008F167C">
              <w:rPr>
                <w:rStyle w:val="crayon-h"/>
                <w:rFonts w:ascii="inherit" w:hAnsi="inherit"/>
                <w:color w:val="000000"/>
                <w:sz w:val="18"/>
                <w:szCs w:val="18"/>
                <w:lang w:val="en-US"/>
              </w:rPr>
              <w:t>  </w:t>
            </w:r>
            <w:r>
              <w:rPr>
                <w:rStyle w:val="crayon-o"/>
                <w:rFonts w:ascii="inherit" w:hAnsi="inherit"/>
                <w:color w:val="000000"/>
                <w:sz w:val="18"/>
                <w:szCs w:val="18"/>
              </w:rPr>
              <w:t>&lt;/</w:t>
            </w:r>
            <w:r>
              <w:rPr>
                <w:rStyle w:val="crayon-v"/>
                <w:rFonts w:ascii="inherit" w:hAnsi="inherit"/>
                <w:color w:val="000000"/>
                <w:sz w:val="18"/>
                <w:szCs w:val="18"/>
              </w:rPr>
              <w:t>tr</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o"/>
                <w:rFonts w:ascii="inherit" w:hAnsi="inherit"/>
                <w:color w:val="000000"/>
                <w:sz w:val="18"/>
                <w:szCs w:val="18"/>
              </w:rPr>
              <w:t>&lt;/</w:t>
            </w:r>
            <w:r>
              <w:rPr>
                <w:rStyle w:val="crayon-v"/>
                <w:rFonts w:ascii="inherit" w:hAnsi="inherit"/>
                <w:color w:val="000000"/>
                <w:sz w:val="18"/>
                <w:szCs w:val="18"/>
              </w:rPr>
              <w:t>tbody</w:t>
            </w:r>
            <w:r>
              <w:rPr>
                <w:rStyle w:val="crayon-o"/>
                <w:rFonts w:ascii="inherit" w:hAnsi="inherit"/>
                <w:color w:val="000000"/>
                <w:sz w:val="18"/>
                <w:szCs w:val="18"/>
              </w:rPr>
              <w:t>&gt;</w:t>
            </w:r>
            <w:r>
              <w:rPr>
                <w:rStyle w:val="crayon-h"/>
                <w:rFonts w:ascii="inherit" w:hAnsi="inherit"/>
                <w:color w:val="000000"/>
                <w:sz w:val="18"/>
                <w:szCs w:val="18"/>
              </w:rPr>
              <w:t>  </w:t>
            </w:r>
          </w:p>
          <w:p w:rsidR="008F167C" w:rsidRDefault="008F167C">
            <w:pPr>
              <w:wordWrap w:val="0"/>
              <w:rPr>
                <w:rFonts w:ascii="inherit" w:hAnsi="inherit"/>
                <w:color w:val="000000"/>
                <w:sz w:val="18"/>
                <w:szCs w:val="18"/>
              </w:rPr>
            </w:pPr>
            <w:r>
              <w:rPr>
                <w:rStyle w:val="crayon-o"/>
                <w:rFonts w:ascii="inherit" w:hAnsi="inherit"/>
                <w:color w:val="000000"/>
                <w:sz w:val="18"/>
                <w:szCs w:val="18"/>
              </w:rPr>
              <w:t>&lt;/</w:t>
            </w:r>
            <w:r>
              <w:rPr>
                <w:rStyle w:val="crayon-v"/>
                <w:rFonts w:ascii="inherit" w:hAnsi="inherit"/>
                <w:color w:val="000000"/>
                <w:sz w:val="18"/>
                <w:szCs w:val="18"/>
              </w:rPr>
              <w:t>table</w:t>
            </w:r>
            <w:r>
              <w:rPr>
                <w:rStyle w:val="crayon-o"/>
                <w:rFonts w:ascii="inherit" w:hAnsi="inherit"/>
                <w:color w:val="000000"/>
                <w:sz w:val="18"/>
                <w:szCs w:val="18"/>
              </w:rPr>
              <w:t>&gt;</w:t>
            </w:r>
          </w:p>
        </w:tc>
      </w:tr>
    </w:tbl>
    <w:p w:rsidR="008F167C" w:rsidRDefault="008F167C" w:rsidP="008F167C">
      <w:pPr>
        <w:pStyle w:val="a3"/>
        <w:spacing w:before="0" w:beforeAutospacing="0" w:after="300" w:afterAutospacing="0" w:line="360" w:lineRule="atLeast"/>
        <w:textAlignment w:val="baseline"/>
        <w:rPr>
          <w:ins w:id="245" w:author="Unknown"/>
          <w:rFonts w:ascii="Arial" w:hAnsi="Arial" w:cs="Arial"/>
          <w:color w:val="333333"/>
        </w:rPr>
      </w:pPr>
      <w:ins w:id="246" w:author="Unknown">
        <w:r>
          <w:rPr>
            <w:rStyle w:val="ac"/>
            <w:rFonts w:ascii="Arial" w:hAnsi="Arial" w:cs="Arial"/>
            <w:color w:val="333333"/>
          </w:rPr>
          <w:lastRenderedPageBreak/>
          <w:t xml:space="preserve">Такая группировка строк была заложена в стандарте в расчете на то, что обозреватели при отображении длинных таблиц обеспечат прокрутку строк данных при сохранении надзаголовка и подзаголовка </w:t>
        </w:r>
        <w:proofErr w:type="gramStart"/>
        <w:r>
          <w:rPr>
            <w:rStyle w:val="ac"/>
            <w:rFonts w:ascii="Arial" w:hAnsi="Arial" w:cs="Arial"/>
            <w:color w:val="333333"/>
          </w:rPr>
          <w:t>неподвижными</w:t>
        </w:r>
        <w:proofErr w:type="gramEnd"/>
        <w:r>
          <w:rPr>
            <w:rStyle w:val="ac"/>
            <w:rFonts w:ascii="Arial" w:hAnsi="Arial" w:cs="Arial"/>
            <w:color w:val="333333"/>
          </w:rPr>
          <w:t>, а при их выводе на принтер смогут использовать надзаголовок и подзаголовок в качестве колонтитулов страницы. Однако</w:t>
        </w:r>
        <w:proofErr w:type="gramStart"/>
        <w:r>
          <w:rPr>
            <w:rStyle w:val="ac"/>
            <w:rFonts w:ascii="Arial" w:hAnsi="Arial" w:cs="Arial"/>
            <w:color w:val="333333"/>
          </w:rPr>
          <w:t>,</w:t>
        </w:r>
        <w:proofErr w:type="gramEnd"/>
        <w:r>
          <w:rPr>
            <w:rStyle w:val="ac"/>
            <w:rFonts w:ascii="Arial" w:hAnsi="Arial" w:cs="Arial"/>
            <w:color w:val="333333"/>
          </w:rPr>
          <w:t xml:space="preserve"> современные обозреватели этого не делают и либо просто отображают</w:t>
        </w:r>
        <w:r>
          <w:rPr>
            <w:rStyle w:val="apple-converted-space"/>
            <w:rFonts w:ascii="Arial" w:hAnsi="Arial" w:cs="Arial"/>
            <w:i/>
            <w:iCs/>
            <w:color w:val="333333"/>
          </w:rPr>
          <w:t> </w:t>
        </w:r>
        <w:r>
          <w:rPr>
            <w:rStyle w:val="HTML2"/>
            <w:i/>
            <w:iCs/>
            <w:color w:val="333333"/>
            <w:sz w:val="21"/>
            <w:szCs w:val="21"/>
            <w:shd w:val="clear" w:color="auto" w:fill="F5F5F5"/>
          </w:rPr>
          <w:t>&lt;thead&gt;</w:t>
        </w:r>
        <w:r>
          <w:rPr>
            <w:rStyle w:val="apple-converted-space"/>
            <w:rFonts w:ascii="Arial" w:hAnsi="Arial" w:cs="Arial"/>
            <w:i/>
            <w:iCs/>
            <w:color w:val="333333"/>
          </w:rPr>
          <w:t> </w:t>
        </w:r>
        <w:r>
          <w:rPr>
            <w:rStyle w:val="ac"/>
            <w:rFonts w:ascii="Arial" w:hAnsi="Arial" w:cs="Arial"/>
            <w:color w:val="333333"/>
          </w:rPr>
          <w:t>и</w:t>
        </w:r>
        <w:r>
          <w:rPr>
            <w:rStyle w:val="apple-converted-space"/>
            <w:rFonts w:ascii="Arial" w:hAnsi="Arial" w:cs="Arial"/>
            <w:i/>
            <w:iCs/>
            <w:color w:val="333333"/>
          </w:rPr>
          <w:t> </w:t>
        </w:r>
        <w:r>
          <w:rPr>
            <w:rStyle w:val="HTML2"/>
            <w:i/>
            <w:iCs/>
            <w:color w:val="333333"/>
            <w:sz w:val="21"/>
            <w:szCs w:val="21"/>
            <w:shd w:val="clear" w:color="auto" w:fill="F5F5F5"/>
          </w:rPr>
          <w:t>&lt;tfoot&gt;</w:t>
        </w:r>
        <w:r>
          <w:rPr>
            <w:rStyle w:val="apple-converted-space"/>
            <w:rFonts w:ascii="Arial" w:hAnsi="Arial" w:cs="Arial"/>
            <w:i/>
            <w:iCs/>
            <w:color w:val="333333"/>
          </w:rPr>
          <w:t> </w:t>
        </w:r>
        <w:r>
          <w:rPr>
            <w:rStyle w:val="ac"/>
            <w:rFonts w:ascii="Arial" w:hAnsi="Arial" w:cs="Arial"/>
            <w:color w:val="333333"/>
          </w:rPr>
          <w:t>как строки данных, либо, в лучшем случае, просто помещают соответствующие строки в начало и конец таблицы.</w:t>
        </w:r>
      </w:ins>
    </w:p>
    <w:p w:rsidR="008F167C" w:rsidRDefault="008F167C" w:rsidP="008F167C">
      <w:pPr>
        <w:pStyle w:val="3"/>
        <w:spacing w:before="0" w:beforeAutospacing="0" w:after="240" w:afterAutospacing="0"/>
        <w:rPr>
          <w:ins w:id="247" w:author="Unknown"/>
          <w:b w:val="0"/>
          <w:bCs w:val="0"/>
          <w:color w:val="333333"/>
          <w:sz w:val="36"/>
          <w:szCs w:val="36"/>
        </w:rPr>
      </w:pPr>
      <w:ins w:id="248" w:author="Unknown">
        <w:r>
          <w:rPr>
            <w:b w:val="0"/>
            <w:bCs w:val="0"/>
            <w:color w:val="333333"/>
            <w:sz w:val="36"/>
            <w:szCs w:val="36"/>
          </w:rPr>
          <w:t>8. Как объединить ячейки таблицы</w:t>
        </w:r>
      </w:ins>
    </w:p>
    <w:p w:rsidR="008F167C" w:rsidRDefault="008F167C" w:rsidP="008F167C">
      <w:pPr>
        <w:pStyle w:val="a3"/>
        <w:spacing w:before="0" w:beforeAutospacing="0" w:after="300" w:afterAutospacing="0" w:line="360" w:lineRule="atLeast"/>
        <w:textAlignment w:val="baseline"/>
        <w:rPr>
          <w:ins w:id="249" w:author="Unknown"/>
          <w:rFonts w:ascii="Arial" w:hAnsi="Arial" w:cs="Arial"/>
          <w:color w:val="333333"/>
        </w:rPr>
      </w:pPr>
      <w:ins w:id="250" w:author="Unknown">
        <w:r>
          <w:rPr>
            <w:rFonts w:ascii="Arial" w:hAnsi="Arial" w:cs="Arial"/>
            <w:color w:val="333333"/>
          </w:rPr>
          <w:t>Атрибуты</w:t>
        </w:r>
        <w:r>
          <w:rPr>
            <w:rStyle w:val="apple-converted-space"/>
            <w:rFonts w:ascii="Arial" w:hAnsi="Arial" w:cs="Arial"/>
            <w:color w:val="333333"/>
          </w:rPr>
          <w:t> </w:t>
        </w:r>
        <w:r>
          <w:rPr>
            <w:rStyle w:val="HTML2"/>
            <w:color w:val="333333"/>
            <w:sz w:val="21"/>
            <w:szCs w:val="21"/>
            <w:shd w:val="clear" w:color="auto" w:fill="F5F5F5"/>
          </w:rPr>
          <w:t>colspan</w:t>
        </w:r>
        <w:r>
          <w:rPr>
            <w:rStyle w:val="apple-converted-space"/>
            <w:rFonts w:ascii="Arial" w:hAnsi="Arial" w:cs="Arial"/>
            <w:color w:val="333333"/>
          </w:rPr>
          <w:t> </w:t>
        </w:r>
        <w:r>
          <w:rPr>
            <w:rFonts w:ascii="Arial" w:hAnsi="Arial" w:cs="Arial"/>
            <w:color w:val="333333"/>
          </w:rPr>
          <w:t>и</w:t>
        </w:r>
        <w:r>
          <w:rPr>
            <w:rStyle w:val="apple-converted-space"/>
            <w:rFonts w:ascii="Arial" w:hAnsi="Arial" w:cs="Arial"/>
            <w:color w:val="333333"/>
          </w:rPr>
          <w:t> </w:t>
        </w:r>
        <w:r>
          <w:rPr>
            <w:rStyle w:val="HTML2"/>
            <w:color w:val="333333"/>
            <w:sz w:val="21"/>
            <w:szCs w:val="21"/>
            <w:shd w:val="clear" w:color="auto" w:fill="F5F5F5"/>
          </w:rPr>
          <w:t>rowspan</w:t>
        </w:r>
        <w:r>
          <w:rPr>
            <w:rStyle w:val="apple-converted-space"/>
            <w:rFonts w:ascii="Arial" w:hAnsi="Arial" w:cs="Arial"/>
            <w:color w:val="333333"/>
          </w:rPr>
          <w:t> </w:t>
        </w:r>
        <w:r>
          <w:rPr>
            <w:rFonts w:ascii="Arial" w:hAnsi="Arial" w:cs="Arial"/>
            <w:color w:val="333333"/>
          </w:rPr>
          <w:t>объединяют ячейки таблицы. Атрибут</w:t>
        </w:r>
        <w:r>
          <w:rPr>
            <w:rStyle w:val="apple-converted-space"/>
            <w:rFonts w:ascii="Arial" w:hAnsi="Arial" w:cs="Arial"/>
            <w:color w:val="333333"/>
          </w:rPr>
          <w:t> </w:t>
        </w:r>
        <w:r>
          <w:rPr>
            <w:rStyle w:val="HTML2"/>
            <w:color w:val="333333"/>
            <w:sz w:val="21"/>
            <w:szCs w:val="21"/>
            <w:shd w:val="clear" w:color="auto" w:fill="F5F5F5"/>
          </w:rPr>
          <w:t>colspan</w:t>
        </w:r>
        <w:r>
          <w:rPr>
            <w:rStyle w:val="apple-converted-space"/>
            <w:rFonts w:ascii="Arial" w:hAnsi="Arial" w:cs="Arial"/>
            <w:color w:val="333333"/>
          </w:rPr>
          <w:t> </w:t>
        </w:r>
        <w:r>
          <w:rPr>
            <w:rFonts w:ascii="Arial" w:hAnsi="Arial" w:cs="Arial"/>
            <w:color w:val="333333"/>
          </w:rPr>
          <w:t>задает количество ячеек, объединенных по горизонтали, а</w:t>
        </w:r>
        <w:r>
          <w:rPr>
            <w:rStyle w:val="apple-converted-space"/>
            <w:rFonts w:ascii="Arial" w:hAnsi="Arial" w:cs="Arial"/>
            <w:color w:val="333333"/>
          </w:rPr>
          <w:t> </w:t>
        </w:r>
        <w:r>
          <w:rPr>
            <w:rStyle w:val="HTML2"/>
            <w:color w:val="333333"/>
            <w:sz w:val="21"/>
            <w:szCs w:val="21"/>
            <w:shd w:val="clear" w:color="auto" w:fill="F5F5F5"/>
          </w:rPr>
          <w:t>rowspan</w:t>
        </w:r>
        <w:r>
          <w:rPr>
            <w:rStyle w:val="apple-converted-space"/>
            <w:rFonts w:ascii="Arial" w:hAnsi="Arial" w:cs="Arial"/>
            <w:color w:val="333333"/>
          </w:rPr>
          <w:t> </w:t>
        </w:r>
        <w:r>
          <w:rPr>
            <w:rFonts w:ascii="Arial" w:hAnsi="Arial" w:cs="Arial"/>
            <w:color w:val="333333"/>
          </w:rPr>
          <w:t>— по вертикали.</w:t>
        </w:r>
      </w:ins>
    </w:p>
    <w:p w:rsidR="008F167C" w:rsidRDefault="008F167C" w:rsidP="008F167C">
      <w:pPr>
        <w:rPr>
          <w:ins w:id="251" w:author="Unknown"/>
          <w:rFonts w:ascii="Courier New" w:hAnsi="Courier New" w:cs="Courier New"/>
          <w:color w:val="333333"/>
        </w:rPr>
      </w:pPr>
      <w:ins w:id="252" w:author="Unknown">
        <w:r>
          <w:rPr>
            <w:rFonts w:ascii="Courier New" w:hAnsi="Courier New" w:cs="Courier New"/>
            <w:color w:val="333333"/>
          </w:rPr>
          <w:object w:dxaOrig="1440" w:dyaOrig="1440">
            <v:shape id="_x0000_i1084" type="#_x0000_t75" style="width:1in;height:1in" o:ole="">
              <v:imagedata r:id="rId46" o:title=""/>
            </v:shape>
            <w:control r:id="rId57" w:name="Объект 60" w:shapeid="_x0000_i1084"/>
          </w:object>
        </w:r>
      </w:ins>
    </w:p>
    <w:tbl>
      <w:tblPr>
        <w:tblW w:w="0" w:type="auto"/>
        <w:tblCellSpacing w:w="15" w:type="dxa"/>
        <w:tblCellMar>
          <w:top w:w="15" w:type="dxa"/>
          <w:left w:w="15" w:type="dxa"/>
          <w:bottom w:w="15" w:type="dxa"/>
          <w:right w:w="15" w:type="dxa"/>
        </w:tblCellMar>
        <w:tblLook w:val="04A0"/>
      </w:tblPr>
      <w:tblGrid>
        <w:gridCol w:w="255"/>
        <w:gridCol w:w="9190"/>
      </w:tblGrid>
      <w:tr w:rsidR="008F167C" w:rsidTr="008F167C">
        <w:trPr>
          <w:tblCellSpacing w:w="15" w:type="dxa"/>
        </w:trPr>
        <w:tc>
          <w:tcPr>
            <w:tcW w:w="0" w:type="auto"/>
            <w:tcBorders>
              <w:top w:val="nil"/>
              <w:left w:val="nil"/>
              <w:bottom w:val="nil"/>
              <w:right w:val="nil"/>
            </w:tcBorders>
            <w:vAlign w:val="center"/>
            <w:hideMark/>
          </w:tcPr>
          <w:p w:rsidR="008F167C" w:rsidRDefault="008F167C">
            <w:pPr>
              <w:jc w:val="center"/>
              <w:rPr>
                <w:rFonts w:ascii="inherit" w:hAnsi="inherit"/>
                <w:sz w:val="18"/>
                <w:szCs w:val="18"/>
              </w:rPr>
            </w:pPr>
            <w:r>
              <w:rPr>
                <w:rFonts w:ascii="inherit" w:hAnsi="inherit"/>
                <w:sz w:val="18"/>
                <w:szCs w:val="18"/>
              </w:rPr>
              <w:t>1</w:t>
            </w:r>
          </w:p>
          <w:p w:rsidR="008F167C" w:rsidRDefault="008F167C">
            <w:pPr>
              <w:jc w:val="center"/>
              <w:rPr>
                <w:rFonts w:ascii="inherit" w:hAnsi="inherit"/>
                <w:sz w:val="18"/>
                <w:szCs w:val="18"/>
              </w:rPr>
            </w:pPr>
            <w:r>
              <w:rPr>
                <w:rFonts w:ascii="inherit" w:hAnsi="inherit"/>
                <w:sz w:val="18"/>
                <w:szCs w:val="18"/>
              </w:rPr>
              <w:t>2</w:t>
            </w:r>
          </w:p>
          <w:p w:rsidR="008F167C" w:rsidRDefault="008F167C">
            <w:pPr>
              <w:jc w:val="center"/>
              <w:rPr>
                <w:rFonts w:ascii="inherit" w:hAnsi="inherit"/>
                <w:sz w:val="18"/>
                <w:szCs w:val="18"/>
              </w:rPr>
            </w:pPr>
            <w:r>
              <w:rPr>
                <w:rFonts w:ascii="inherit" w:hAnsi="inherit"/>
                <w:sz w:val="18"/>
                <w:szCs w:val="18"/>
              </w:rPr>
              <w:lastRenderedPageBreak/>
              <w:t>3</w:t>
            </w:r>
          </w:p>
          <w:p w:rsidR="008F167C" w:rsidRDefault="008F167C">
            <w:pPr>
              <w:jc w:val="center"/>
              <w:rPr>
                <w:rFonts w:ascii="inherit" w:hAnsi="inherit"/>
                <w:sz w:val="18"/>
                <w:szCs w:val="18"/>
              </w:rPr>
            </w:pPr>
            <w:r>
              <w:rPr>
                <w:rFonts w:ascii="inherit" w:hAnsi="inherit"/>
                <w:sz w:val="18"/>
                <w:szCs w:val="18"/>
              </w:rPr>
              <w:t>4</w:t>
            </w:r>
          </w:p>
          <w:p w:rsidR="008F167C" w:rsidRDefault="008F167C">
            <w:pPr>
              <w:jc w:val="center"/>
              <w:rPr>
                <w:rFonts w:ascii="inherit" w:hAnsi="inherit"/>
                <w:sz w:val="18"/>
                <w:szCs w:val="18"/>
              </w:rPr>
            </w:pPr>
            <w:r>
              <w:rPr>
                <w:rFonts w:ascii="inherit" w:hAnsi="inherit"/>
                <w:sz w:val="18"/>
                <w:szCs w:val="18"/>
              </w:rPr>
              <w:t>5</w:t>
            </w:r>
          </w:p>
          <w:p w:rsidR="008F167C" w:rsidRDefault="008F167C">
            <w:pPr>
              <w:jc w:val="center"/>
              <w:rPr>
                <w:rFonts w:ascii="inherit" w:hAnsi="inherit"/>
                <w:sz w:val="18"/>
                <w:szCs w:val="18"/>
              </w:rPr>
            </w:pPr>
            <w:r>
              <w:rPr>
                <w:rFonts w:ascii="inherit" w:hAnsi="inherit"/>
                <w:sz w:val="18"/>
                <w:szCs w:val="18"/>
              </w:rPr>
              <w:t>6</w:t>
            </w:r>
          </w:p>
          <w:p w:rsidR="008F167C" w:rsidRDefault="008F167C">
            <w:pPr>
              <w:jc w:val="center"/>
              <w:rPr>
                <w:rFonts w:ascii="inherit" w:hAnsi="inherit"/>
                <w:sz w:val="18"/>
                <w:szCs w:val="18"/>
              </w:rPr>
            </w:pPr>
            <w:r>
              <w:rPr>
                <w:rFonts w:ascii="inherit" w:hAnsi="inherit"/>
                <w:sz w:val="18"/>
                <w:szCs w:val="18"/>
              </w:rPr>
              <w:t>7</w:t>
            </w:r>
          </w:p>
          <w:p w:rsidR="008F167C" w:rsidRDefault="008F167C">
            <w:pPr>
              <w:jc w:val="center"/>
              <w:rPr>
                <w:rFonts w:ascii="inherit" w:hAnsi="inherit"/>
                <w:sz w:val="18"/>
                <w:szCs w:val="18"/>
              </w:rPr>
            </w:pPr>
            <w:r>
              <w:rPr>
                <w:rFonts w:ascii="inherit" w:hAnsi="inherit"/>
                <w:sz w:val="18"/>
                <w:szCs w:val="18"/>
              </w:rPr>
              <w:t>8</w:t>
            </w:r>
          </w:p>
          <w:p w:rsidR="008F167C" w:rsidRDefault="008F167C">
            <w:pPr>
              <w:jc w:val="center"/>
              <w:rPr>
                <w:rFonts w:ascii="inherit" w:hAnsi="inherit"/>
                <w:sz w:val="18"/>
                <w:szCs w:val="18"/>
              </w:rPr>
            </w:pPr>
            <w:r>
              <w:rPr>
                <w:rFonts w:ascii="inherit" w:hAnsi="inherit"/>
                <w:sz w:val="18"/>
                <w:szCs w:val="18"/>
              </w:rPr>
              <w:t>9</w:t>
            </w:r>
          </w:p>
          <w:p w:rsidR="008F167C" w:rsidRDefault="008F167C">
            <w:pPr>
              <w:jc w:val="center"/>
              <w:rPr>
                <w:rFonts w:ascii="inherit" w:hAnsi="inherit"/>
                <w:sz w:val="18"/>
                <w:szCs w:val="18"/>
              </w:rPr>
            </w:pPr>
            <w:r>
              <w:rPr>
                <w:rFonts w:ascii="inherit" w:hAnsi="inherit"/>
                <w:sz w:val="18"/>
                <w:szCs w:val="18"/>
              </w:rPr>
              <w:t>10</w:t>
            </w:r>
          </w:p>
          <w:p w:rsidR="008F167C" w:rsidRDefault="008F167C">
            <w:pPr>
              <w:jc w:val="center"/>
              <w:rPr>
                <w:rFonts w:ascii="inherit" w:hAnsi="inherit"/>
                <w:sz w:val="18"/>
                <w:szCs w:val="18"/>
              </w:rPr>
            </w:pPr>
            <w:r>
              <w:rPr>
                <w:rFonts w:ascii="inherit" w:hAnsi="inherit"/>
                <w:sz w:val="18"/>
                <w:szCs w:val="18"/>
              </w:rPr>
              <w:t>11</w:t>
            </w:r>
          </w:p>
          <w:p w:rsidR="008F167C" w:rsidRDefault="008F167C">
            <w:pPr>
              <w:jc w:val="center"/>
              <w:rPr>
                <w:rFonts w:ascii="inherit" w:hAnsi="inherit"/>
                <w:sz w:val="18"/>
                <w:szCs w:val="18"/>
              </w:rPr>
            </w:pPr>
            <w:r>
              <w:rPr>
                <w:rFonts w:ascii="inherit" w:hAnsi="inherit"/>
                <w:sz w:val="18"/>
                <w:szCs w:val="18"/>
              </w:rPr>
              <w:t>12</w:t>
            </w:r>
          </w:p>
          <w:p w:rsidR="008F167C" w:rsidRDefault="008F167C">
            <w:pPr>
              <w:jc w:val="center"/>
              <w:rPr>
                <w:rFonts w:ascii="inherit" w:hAnsi="inherit"/>
                <w:sz w:val="18"/>
                <w:szCs w:val="18"/>
              </w:rPr>
            </w:pPr>
            <w:r>
              <w:rPr>
                <w:rFonts w:ascii="inherit" w:hAnsi="inherit"/>
                <w:sz w:val="18"/>
                <w:szCs w:val="18"/>
              </w:rPr>
              <w:t>13</w:t>
            </w:r>
          </w:p>
          <w:p w:rsidR="008F167C" w:rsidRDefault="008F167C">
            <w:pPr>
              <w:jc w:val="center"/>
              <w:rPr>
                <w:rFonts w:ascii="inherit" w:hAnsi="inherit"/>
                <w:sz w:val="18"/>
                <w:szCs w:val="18"/>
              </w:rPr>
            </w:pPr>
            <w:r>
              <w:rPr>
                <w:rFonts w:ascii="inherit" w:hAnsi="inherit"/>
                <w:sz w:val="18"/>
                <w:szCs w:val="18"/>
              </w:rPr>
              <w:t>14</w:t>
            </w:r>
          </w:p>
          <w:p w:rsidR="008F167C" w:rsidRDefault="008F167C">
            <w:pPr>
              <w:jc w:val="center"/>
              <w:rPr>
                <w:rFonts w:ascii="inherit" w:hAnsi="inherit"/>
                <w:sz w:val="18"/>
                <w:szCs w:val="18"/>
              </w:rPr>
            </w:pPr>
            <w:r>
              <w:rPr>
                <w:rFonts w:ascii="inherit" w:hAnsi="inherit"/>
                <w:sz w:val="18"/>
                <w:szCs w:val="18"/>
              </w:rPr>
              <w:t>15</w:t>
            </w:r>
          </w:p>
          <w:p w:rsidR="008F167C" w:rsidRDefault="008F167C">
            <w:pPr>
              <w:jc w:val="center"/>
              <w:rPr>
                <w:rFonts w:ascii="inherit" w:hAnsi="inherit"/>
                <w:sz w:val="18"/>
                <w:szCs w:val="18"/>
              </w:rPr>
            </w:pPr>
            <w:r>
              <w:rPr>
                <w:rFonts w:ascii="inherit" w:hAnsi="inherit"/>
                <w:sz w:val="18"/>
                <w:szCs w:val="18"/>
              </w:rPr>
              <w:t>16</w:t>
            </w:r>
          </w:p>
          <w:p w:rsidR="008F167C" w:rsidRDefault="008F167C">
            <w:pPr>
              <w:jc w:val="center"/>
              <w:rPr>
                <w:rFonts w:ascii="inherit" w:hAnsi="inherit"/>
                <w:sz w:val="18"/>
                <w:szCs w:val="18"/>
              </w:rPr>
            </w:pPr>
            <w:r>
              <w:rPr>
                <w:rFonts w:ascii="inherit" w:hAnsi="inherit"/>
                <w:sz w:val="18"/>
                <w:szCs w:val="18"/>
              </w:rPr>
              <w:t>17</w:t>
            </w:r>
          </w:p>
          <w:p w:rsidR="008F167C" w:rsidRDefault="008F167C">
            <w:pPr>
              <w:jc w:val="center"/>
              <w:rPr>
                <w:rFonts w:ascii="inherit" w:hAnsi="inherit"/>
                <w:sz w:val="18"/>
                <w:szCs w:val="18"/>
              </w:rPr>
            </w:pPr>
            <w:r>
              <w:rPr>
                <w:rFonts w:ascii="inherit" w:hAnsi="inherit"/>
                <w:sz w:val="18"/>
                <w:szCs w:val="18"/>
              </w:rPr>
              <w:t>18</w:t>
            </w:r>
          </w:p>
          <w:p w:rsidR="008F167C" w:rsidRDefault="008F167C">
            <w:pPr>
              <w:jc w:val="center"/>
              <w:rPr>
                <w:rFonts w:ascii="inherit" w:hAnsi="inherit"/>
                <w:sz w:val="18"/>
                <w:szCs w:val="18"/>
              </w:rPr>
            </w:pPr>
            <w:r>
              <w:rPr>
                <w:rFonts w:ascii="inherit" w:hAnsi="inherit"/>
                <w:sz w:val="18"/>
                <w:szCs w:val="18"/>
              </w:rPr>
              <w:t>19</w:t>
            </w:r>
          </w:p>
          <w:p w:rsidR="008F167C" w:rsidRDefault="008F167C">
            <w:pPr>
              <w:jc w:val="center"/>
              <w:rPr>
                <w:rFonts w:ascii="inherit" w:hAnsi="inherit"/>
                <w:sz w:val="18"/>
                <w:szCs w:val="18"/>
              </w:rPr>
            </w:pPr>
            <w:r>
              <w:rPr>
                <w:rFonts w:ascii="inherit" w:hAnsi="inherit"/>
                <w:sz w:val="18"/>
                <w:szCs w:val="18"/>
              </w:rPr>
              <w:t>20</w:t>
            </w:r>
          </w:p>
          <w:p w:rsidR="008F167C" w:rsidRDefault="008F167C">
            <w:pPr>
              <w:jc w:val="center"/>
              <w:rPr>
                <w:rFonts w:ascii="inherit" w:hAnsi="inherit"/>
                <w:sz w:val="18"/>
                <w:szCs w:val="18"/>
              </w:rPr>
            </w:pPr>
            <w:r>
              <w:rPr>
                <w:rFonts w:ascii="inherit" w:hAnsi="inherit"/>
                <w:sz w:val="18"/>
                <w:szCs w:val="18"/>
              </w:rPr>
              <w:t>21</w:t>
            </w:r>
          </w:p>
        </w:tc>
        <w:tc>
          <w:tcPr>
            <w:tcW w:w="9795" w:type="dxa"/>
            <w:tcBorders>
              <w:top w:val="nil"/>
              <w:left w:val="nil"/>
              <w:bottom w:val="nil"/>
              <w:right w:val="nil"/>
            </w:tcBorders>
            <w:vAlign w:val="center"/>
            <w:hideMark/>
          </w:tcPr>
          <w:p w:rsidR="008F167C" w:rsidRPr="008F167C" w:rsidRDefault="008F167C">
            <w:pPr>
              <w:wordWrap w:val="0"/>
              <w:rPr>
                <w:rFonts w:ascii="inherit" w:hAnsi="inherit"/>
                <w:color w:val="000000"/>
                <w:sz w:val="18"/>
                <w:szCs w:val="18"/>
                <w:lang w:val="en-US"/>
              </w:rPr>
            </w:pPr>
            <w:r w:rsidRPr="008F167C">
              <w:rPr>
                <w:rStyle w:val="crayon-o"/>
                <w:rFonts w:ascii="inherit" w:hAnsi="inherit"/>
                <w:color w:val="000000"/>
                <w:sz w:val="18"/>
                <w:szCs w:val="18"/>
                <w:lang w:val="en-US"/>
              </w:rPr>
              <w:lastRenderedPageBreak/>
              <w:t>&lt;</w:t>
            </w:r>
            <w:r w:rsidRPr="008F167C">
              <w:rPr>
                <w:rStyle w:val="crayon-v"/>
                <w:rFonts w:ascii="inherit" w:hAnsi="inherit"/>
                <w:color w:val="000000"/>
                <w:sz w:val="18"/>
                <w:szCs w:val="18"/>
                <w:lang w:val="en-US"/>
              </w:rPr>
              <w:t>table</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tr</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lastRenderedPageBreak/>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th</w:t>
            </w:r>
            <w:r w:rsidRPr="008F167C">
              <w:rPr>
                <w:rStyle w:val="crayon-o"/>
                <w:rFonts w:ascii="inherit" w:hAnsi="inherit"/>
                <w:color w:val="000000"/>
                <w:sz w:val="18"/>
                <w:szCs w:val="18"/>
                <w:lang w:val="en-US"/>
              </w:rPr>
              <w:t>&gt;</w:t>
            </w:r>
            <w:r w:rsidRPr="008F167C">
              <w:rPr>
                <w:rFonts w:ascii="inherit" w:hAnsi="inherit"/>
                <w:color w:val="000000"/>
                <w:sz w:val="18"/>
                <w:szCs w:val="18"/>
                <w:lang w:val="en-US"/>
              </w:rPr>
              <w:t>№</w:t>
            </w:r>
            <w:r w:rsidRPr="008F167C">
              <w:rPr>
                <w:rStyle w:val="crayon-h"/>
                <w:rFonts w:ascii="inherit" w:hAnsi="inherit"/>
                <w:color w:val="000000"/>
                <w:sz w:val="18"/>
                <w:szCs w:val="18"/>
                <w:lang w:val="en-US"/>
              </w:rPr>
              <w:t xml:space="preserve"> </w:t>
            </w:r>
            <w:r>
              <w:rPr>
                <w:rFonts w:ascii="inherit" w:hAnsi="inherit"/>
                <w:color w:val="000000"/>
                <w:sz w:val="18"/>
                <w:szCs w:val="18"/>
              </w:rPr>
              <w:t>п</w:t>
            </w:r>
            <w:r w:rsidRPr="008F167C">
              <w:rPr>
                <w:rStyle w:val="crayon-o"/>
                <w:rFonts w:ascii="inherit" w:hAnsi="inherit"/>
                <w:color w:val="000000"/>
                <w:sz w:val="18"/>
                <w:szCs w:val="18"/>
                <w:lang w:val="en-US"/>
              </w:rPr>
              <w:t>/</w:t>
            </w:r>
            <w:r>
              <w:rPr>
                <w:rFonts w:ascii="inherit" w:hAnsi="inherit"/>
                <w:color w:val="000000"/>
                <w:sz w:val="18"/>
                <w:szCs w:val="18"/>
              </w:rPr>
              <w:t>п</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th</w:t>
            </w:r>
            <w:r w:rsidRPr="008F167C">
              <w:rPr>
                <w:rStyle w:val="crayon-o"/>
                <w:rFonts w:ascii="inherit" w:hAnsi="inherit"/>
                <w:color w:val="000000"/>
                <w:sz w:val="18"/>
                <w:szCs w:val="18"/>
                <w:lang w:val="en-US"/>
              </w:rPr>
              <w:t>&gt;</w:t>
            </w:r>
          </w:p>
          <w:p w:rsidR="008F167C" w:rsidRDefault="008F167C">
            <w:pPr>
              <w:wordWrap w:val="0"/>
              <w:rPr>
                <w:rFonts w:ascii="inherit" w:hAnsi="inherit"/>
                <w:color w:val="000000"/>
                <w:sz w:val="18"/>
                <w:szCs w:val="18"/>
              </w:rPr>
            </w:pPr>
            <w:r w:rsidRPr="008F167C">
              <w:rPr>
                <w:rStyle w:val="crayon-h"/>
                <w:rFonts w:ascii="inherit" w:hAnsi="inherit"/>
                <w:color w:val="000000"/>
                <w:sz w:val="18"/>
                <w:szCs w:val="18"/>
                <w:lang w:val="en-US"/>
              </w:rPr>
              <w:t>    </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w:t>
            </w:r>
            <w:r>
              <w:rPr>
                <w:rFonts w:ascii="inherit" w:hAnsi="inherit"/>
                <w:color w:val="000000"/>
                <w:sz w:val="18"/>
                <w:szCs w:val="18"/>
              </w:rPr>
              <w:t>Наименование</w:t>
            </w:r>
            <w:r>
              <w:rPr>
                <w:rStyle w:val="crayon-h"/>
                <w:rFonts w:ascii="inherit" w:hAnsi="inherit"/>
                <w:color w:val="000000"/>
                <w:sz w:val="18"/>
                <w:szCs w:val="18"/>
              </w:rPr>
              <w:t xml:space="preserve"> </w:t>
            </w:r>
            <w:r>
              <w:rPr>
                <w:rFonts w:ascii="inherit" w:hAnsi="inherit"/>
                <w:color w:val="000000"/>
                <w:sz w:val="18"/>
                <w:szCs w:val="18"/>
              </w:rPr>
              <w:t>товара</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th</w:t>
            </w:r>
            <w:proofErr w:type="gramStart"/>
            <w:r>
              <w:rPr>
                <w:rStyle w:val="crayon-o"/>
                <w:rFonts w:ascii="inherit" w:hAnsi="inherit"/>
                <w:color w:val="000000"/>
                <w:sz w:val="18"/>
                <w:szCs w:val="18"/>
              </w:rPr>
              <w:t>&gt;</w:t>
            </w:r>
            <w:r>
              <w:rPr>
                <w:rFonts w:ascii="inherit" w:hAnsi="inherit"/>
                <w:color w:val="000000"/>
                <w:sz w:val="18"/>
                <w:szCs w:val="18"/>
              </w:rPr>
              <w:t>Е</w:t>
            </w:r>
            <w:proofErr w:type="gramEnd"/>
            <w:r>
              <w:rPr>
                <w:rFonts w:ascii="inherit" w:hAnsi="inherit"/>
                <w:color w:val="000000"/>
                <w:sz w:val="18"/>
                <w:szCs w:val="18"/>
              </w:rPr>
              <w:t>д</w:t>
            </w:r>
            <w:r>
              <w:rPr>
                <w:rStyle w:val="crayon-sy"/>
                <w:rFonts w:ascii="inherit" w:hAnsi="inherit"/>
                <w:color w:val="000000"/>
                <w:sz w:val="18"/>
                <w:szCs w:val="18"/>
              </w:rPr>
              <w:t>.</w:t>
            </w:r>
            <w:r>
              <w:rPr>
                <w:rStyle w:val="crayon-h"/>
                <w:rFonts w:ascii="inherit" w:hAnsi="inherit"/>
                <w:color w:val="000000"/>
                <w:sz w:val="18"/>
                <w:szCs w:val="18"/>
              </w:rPr>
              <w:t xml:space="preserve"> </w:t>
            </w:r>
            <w:r>
              <w:rPr>
                <w:rFonts w:ascii="inherit" w:hAnsi="inherit"/>
                <w:color w:val="000000"/>
                <w:sz w:val="18"/>
                <w:szCs w:val="18"/>
              </w:rPr>
              <w:t>изм</w:t>
            </w:r>
            <w:r>
              <w:rPr>
                <w:rStyle w:val="crayon-sy"/>
                <w:rFonts w:ascii="inherit" w:hAnsi="inherit"/>
                <w:color w:val="000000"/>
                <w:sz w:val="18"/>
                <w:szCs w:val="18"/>
              </w:rPr>
              <w:t>.</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w:t>
            </w:r>
            <w:r>
              <w:rPr>
                <w:rFonts w:ascii="inherit" w:hAnsi="inherit"/>
                <w:color w:val="000000"/>
                <w:sz w:val="18"/>
                <w:szCs w:val="18"/>
              </w:rPr>
              <w:t>Количество</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w:t>
            </w:r>
            <w:r>
              <w:rPr>
                <w:rFonts w:ascii="inherit" w:hAnsi="inherit"/>
                <w:color w:val="000000"/>
                <w:sz w:val="18"/>
                <w:szCs w:val="18"/>
              </w:rPr>
              <w:t>Цена</w:t>
            </w:r>
            <w:r>
              <w:rPr>
                <w:rStyle w:val="crayon-h"/>
                <w:rFonts w:ascii="inherit" w:hAnsi="inherit"/>
                <w:color w:val="000000"/>
                <w:sz w:val="18"/>
                <w:szCs w:val="18"/>
              </w:rPr>
              <w:t xml:space="preserve"> </w:t>
            </w:r>
            <w:r>
              <w:rPr>
                <w:rFonts w:ascii="inherit" w:hAnsi="inherit"/>
                <w:color w:val="000000"/>
                <w:sz w:val="18"/>
                <w:szCs w:val="18"/>
              </w:rPr>
              <w:t>за</w:t>
            </w:r>
            <w:r>
              <w:rPr>
                <w:rStyle w:val="crayon-h"/>
                <w:rFonts w:ascii="inherit" w:hAnsi="inherit"/>
                <w:color w:val="000000"/>
                <w:sz w:val="18"/>
                <w:szCs w:val="18"/>
              </w:rPr>
              <w:t xml:space="preserve"> </w:t>
            </w:r>
            <w:r>
              <w:rPr>
                <w:rFonts w:ascii="inherit" w:hAnsi="inherit"/>
                <w:color w:val="000000"/>
                <w:sz w:val="18"/>
                <w:szCs w:val="18"/>
              </w:rPr>
              <w:t>ед</w:t>
            </w:r>
            <w:r>
              <w:rPr>
                <w:rStyle w:val="crayon-sy"/>
                <w:rFonts w:ascii="inherit" w:hAnsi="inherit"/>
                <w:color w:val="000000"/>
                <w:sz w:val="18"/>
                <w:szCs w:val="18"/>
              </w:rPr>
              <w:t>.</w:t>
            </w:r>
            <w:r>
              <w:rPr>
                <w:rStyle w:val="crayon-h"/>
                <w:rFonts w:ascii="inherit" w:hAnsi="inherit"/>
                <w:color w:val="000000"/>
                <w:sz w:val="18"/>
                <w:szCs w:val="18"/>
              </w:rPr>
              <w:t xml:space="preserve"> </w:t>
            </w:r>
            <w:r>
              <w:rPr>
                <w:rFonts w:ascii="inherit" w:hAnsi="inherit"/>
                <w:color w:val="000000"/>
                <w:sz w:val="18"/>
                <w:szCs w:val="18"/>
              </w:rPr>
              <w:t>изм</w:t>
            </w:r>
            <w:r>
              <w:rPr>
                <w:rStyle w:val="crayon-sy"/>
                <w:rFonts w:ascii="inherit" w:hAnsi="inherit"/>
                <w:color w:val="000000"/>
                <w:sz w:val="18"/>
                <w:szCs w:val="18"/>
              </w:rPr>
              <w:t>.,</w:t>
            </w:r>
            <w:r>
              <w:rPr>
                <w:rStyle w:val="crayon-h"/>
                <w:rFonts w:ascii="inherit" w:hAnsi="inherit"/>
                <w:color w:val="000000"/>
                <w:sz w:val="18"/>
                <w:szCs w:val="18"/>
              </w:rPr>
              <w:t xml:space="preserve"> </w:t>
            </w:r>
            <w:r>
              <w:rPr>
                <w:rFonts w:ascii="inherit" w:hAnsi="inherit"/>
                <w:color w:val="000000"/>
                <w:sz w:val="18"/>
                <w:szCs w:val="18"/>
              </w:rPr>
              <w:t>руб</w:t>
            </w:r>
            <w:r>
              <w:rPr>
                <w:rStyle w:val="crayon-sy"/>
                <w:rFonts w:ascii="inherit" w:hAnsi="inherit"/>
                <w:color w:val="000000"/>
                <w:sz w:val="18"/>
                <w:szCs w:val="18"/>
              </w:rPr>
              <w:t>.</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w:t>
            </w:r>
            <w:r>
              <w:rPr>
                <w:rFonts w:ascii="inherit" w:hAnsi="inherit"/>
                <w:color w:val="000000"/>
                <w:sz w:val="18"/>
                <w:szCs w:val="18"/>
              </w:rPr>
              <w:t>Стоимость</w:t>
            </w:r>
            <w:r>
              <w:rPr>
                <w:rStyle w:val="crayon-sy"/>
                <w:rFonts w:ascii="inherit" w:hAnsi="inherit"/>
                <w:color w:val="000000"/>
                <w:sz w:val="18"/>
                <w:szCs w:val="18"/>
              </w:rPr>
              <w:t>,</w:t>
            </w:r>
            <w:r>
              <w:rPr>
                <w:rStyle w:val="crayon-h"/>
                <w:rFonts w:ascii="inherit" w:hAnsi="inherit"/>
                <w:color w:val="000000"/>
                <w:sz w:val="18"/>
                <w:szCs w:val="18"/>
              </w:rPr>
              <w:t xml:space="preserve"> </w:t>
            </w:r>
            <w:r>
              <w:rPr>
                <w:rFonts w:ascii="inherit" w:hAnsi="inherit"/>
                <w:color w:val="000000"/>
                <w:sz w:val="18"/>
                <w:szCs w:val="18"/>
              </w:rPr>
              <w:t>руб</w:t>
            </w:r>
            <w:r>
              <w:rPr>
                <w:rStyle w:val="crayon-sy"/>
                <w:rFonts w:ascii="inherit" w:hAnsi="inherit"/>
                <w:color w:val="000000"/>
                <w:sz w:val="18"/>
                <w:szCs w:val="18"/>
              </w:rPr>
              <w:t>.</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tr</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tr</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Style w:val="crayon-cn"/>
                <w:rFonts w:ascii="inherit" w:hAnsi="inherit"/>
                <w:color w:val="000000"/>
                <w:sz w:val="18"/>
                <w:szCs w:val="18"/>
              </w:rPr>
              <w:t>1.</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Томаты</w:t>
            </w:r>
            <w:r>
              <w:rPr>
                <w:rStyle w:val="crayon-h"/>
                <w:rFonts w:ascii="inherit" w:hAnsi="inherit"/>
                <w:color w:val="000000"/>
                <w:sz w:val="18"/>
                <w:szCs w:val="18"/>
              </w:rPr>
              <w:t xml:space="preserve"> </w:t>
            </w:r>
            <w:r>
              <w:rPr>
                <w:rFonts w:ascii="inherit" w:hAnsi="inherit"/>
                <w:color w:val="000000"/>
                <w:sz w:val="18"/>
                <w:szCs w:val="18"/>
              </w:rPr>
              <w:t>свежие</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кг</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&gt;&lt;</w:t>
            </w:r>
            <w:r>
              <w:rPr>
                <w:rStyle w:val="crayon-v"/>
                <w:rFonts w:ascii="inherit" w:hAnsi="inherit"/>
                <w:color w:val="000000"/>
                <w:sz w:val="18"/>
                <w:szCs w:val="18"/>
              </w:rPr>
              <w:t>td</w:t>
            </w:r>
            <w:r>
              <w:rPr>
                <w:rStyle w:val="crayon-o"/>
                <w:rFonts w:ascii="inherit" w:hAnsi="inherit"/>
                <w:color w:val="000000"/>
                <w:sz w:val="18"/>
                <w:szCs w:val="18"/>
              </w:rPr>
              <w:t>&gt;</w:t>
            </w:r>
            <w:r>
              <w:rPr>
                <w:rStyle w:val="crayon-cn"/>
                <w:rFonts w:ascii="inherit" w:hAnsi="inherit"/>
                <w:color w:val="000000"/>
                <w:sz w:val="18"/>
                <w:szCs w:val="18"/>
              </w:rPr>
              <w:t>15</w:t>
            </w:r>
            <w:r>
              <w:rPr>
                <w:rStyle w:val="crayon-sy"/>
                <w:rFonts w:ascii="inherit" w:hAnsi="inherit"/>
                <w:color w:val="000000"/>
                <w:sz w:val="18"/>
                <w:szCs w:val="18"/>
              </w:rPr>
              <w:t>,</w:t>
            </w:r>
            <w:r>
              <w:rPr>
                <w:rStyle w:val="crayon-cn"/>
                <w:rFonts w:ascii="inherit" w:hAnsi="inherit"/>
                <w:color w:val="000000"/>
                <w:sz w:val="18"/>
                <w:szCs w:val="18"/>
              </w:rPr>
              <w:t>20</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&gt;&lt;</w:t>
            </w:r>
            <w:r>
              <w:rPr>
                <w:rStyle w:val="crayon-v"/>
                <w:rFonts w:ascii="inherit" w:hAnsi="inherit"/>
                <w:color w:val="000000"/>
                <w:sz w:val="18"/>
                <w:szCs w:val="18"/>
              </w:rPr>
              <w:t>td</w:t>
            </w:r>
            <w:r>
              <w:rPr>
                <w:rStyle w:val="crayon-o"/>
                <w:rFonts w:ascii="inherit" w:hAnsi="inherit"/>
                <w:color w:val="000000"/>
                <w:sz w:val="18"/>
                <w:szCs w:val="18"/>
              </w:rPr>
              <w:t>&gt;</w:t>
            </w:r>
            <w:r>
              <w:rPr>
                <w:rStyle w:val="crayon-cn"/>
                <w:rFonts w:ascii="inherit" w:hAnsi="inherit"/>
                <w:color w:val="000000"/>
                <w:sz w:val="18"/>
                <w:szCs w:val="18"/>
              </w:rPr>
              <w:t>69</w:t>
            </w:r>
            <w:r>
              <w:rPr>
                <w:rStyle w:val="crayon-sy"/>
                <w:rFonts w:ascii="inherit" w:hAnsi="inherit"/>
                <w:color w:val="000000"/>
                <w:sz w:val="18"/>
                <w:szCs w:val="18"/>
              </w:rPr>
              <w:t>,</w:t>
            </w:r>
            <w:r>
              <w:rPr>
                <w:rStyle w:val="crayon-cn"/>
                <w:rFonts w:ascii="inherit" w:hAnsi="inherit"/>
                <w:color w:val="000000"/>
                <w:sz w:val="18"/>
                <w:szCs w:val="18"/>
              </w:rPr>
              <w:t>00</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&gt;&lt;</w:t>
            </w:r>
            <w:r>
              <w:rPr>
                <w:rStyle w:val="crayon-v"/>
                <w:rFonts w:ascii="inherit" w:hAnsi="inherit"/>
                <w:color w:val="000000"/>
                <w:sz w:val="18"/>
                <w:szCs w:val="18"/>
              </w:rPr>
              <w:t>td</w:t>
            </w:r>
            <w:r>
              <w:rPr>
                <w:rStyle w:val="crayon-o"/>
                <w:rFonts w:ascii="inherit" w:hAnsi="inherit"/>
                <w:color w:val="000000"/>
                <w:sz w:val="18"/>
                <w:szCs w:val="18"/>
              </w:rPr>
              <w:t>&gt;</w:t>
            </w:r>
            <w:r>
              <w:rPr>
                <w:rStyle w:val="crayon-cn"/>
                <w:rFonts w:ascii="inherit" w:hAnsi="inherit"/>
                <w:color w:val="000000"/>
                <w:sz w:val="18"/>
                <w:szCs w:val="18"/>
              </w:rPr>
              <w:t>1048</w:t>
            </w:r>
            <w:r>
              <w:rPr>
                <w:rStyle w:val="crayon-sy"/>
                <w:rFonts w:ascii="inherit" w:hAnsi="inherit"/>
                <w:color w:val="000000"/>
                <w:sz w:val="18"/>
                <w:szCs w:val="18"/>
              </w:rPr>
              <w:t>,</w:t>
            </w:r>
            <w:r>
              <w:rPr>
                <w:rStyle w:val="crayon-cn"/>
                <w:rFonts w:ascii="inherit" w:hAnsi="inherit"/>
                <w:color w:val="000000"/>
                <w:sz w:val="18"/>
                <w:szCs w:val="18"/>
              </w:rPr>
              <w:t>80</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tr</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tr</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Style w:val="crayon-cn"/>
                <w:rFonts w:ascii="inherit" w:hAnsi="inherit"/>
                <w:color w:val="000000"/>
                <w:sz w:val="18"/>
                <w:szCs w:val="18"/>
              </w:rPr>
              <w:t>2.</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Огурцы</w:t>
            </w:r>
            <w:r>
              <w:rPr>
                <w:rStyle w:val="crayon-h"/>
                <w:rFonts w:ascii="inherit" w:hAnsi="inherit"/>
                <w:color w:val="000000"/>
                <w:sz w:val="18"/>
                <w:szCs w:val="18"/>
              </w:rPr>
              <w:t xml:space="preserve"> </w:t>
            </w:r>
            <w:r>
              <w:rPr>
                <w:rFonts w:ascii="inherit" w:hAnsi="inherit"/>
                <w:color w:val="000000"/>
                <w:sz w:val="18"/>
                <w:szCs w:val="18"/>
              </w:rPr>
              <w:t>свежие</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кг</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&gt;&lt;</w:t>
            </w:r>
            <w:r>
              <w:rPr>
                <w:rStyle w:val="crayon-v"/>
                <w:rFonts w:ascii="inherit" w:hAnsi="inherit"/>
                <w:color w:val="000000"/>
                <w:sz w:val="18"/>
                <w:szCs w:val="18"/>
              </w:rPr>
              <w:t>td</w:t>
            </w:r>
            <w:r>
              <w:rPr>
                <w:rStyle w:val="crayon-o"/>
                <w:rFonts w:ascii="inherit" w:hAnsi="inherit"/>
                <w:color w:val="000000"/>
                <w:sz w:val="18"/>
                <w:szCs w:val="18"/>
              </w:rPr>
              <w:t>&gt;</w:t>
            </w:r>
            <w:r>
              <w:rPr>
                <w:rStyle w:val="crayon-cn"/>
                <w:rFonts w:ascii="inherit" w:hAnsi="inherit"/>
                <w:color w:val="000000"/>
                <w:sz w:val="18"/>
                <w:szCs w:val="18"/>
              </w:rPr>
              <w:t>2</w:t>
            </w:r>
            <w:r>
              <w:rPr>
                <w:rStyle w:val="crayon-sy"/>
                <w:rFonts w:ascii="inherit" w:hAnsi="inherit"/>
                <w:color w:val="000000"/>
                <w:sz w:val="18"/>
                <w:szCs w:val="18"/>
              </w:rPr>
              <w:t>,</w:t>
            </w:r>
            <w:r>
              <w:rPr>
                <w:rStyle w:val="crayon-cn"/>
                <w:rFonts w:ascii="inherit" w:hAnsi="inherit"/>
                <w:color w:val="000000"/>
                <w:sz w:val="18"/>
                <w:szCs w:val="18"/>
              </w:rPr>
              <w:t>50</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&gt;&lt;</w:t>
            </w:r>
            <w:r>
              <w:rPr>
                <w:rStyle w:val="crayon-v"/>
                <w:rFonts w:ascii="inherit" w:hAnsi="inherit"/>
                <w:color w:val="000000"/>
                <w:sz w:val="18"/>
                <w:szCs w:val="18"/>
              </w:rPr>
              <w:t>td</w:t>
            </w:r>
            <w:r>
              <w:rPr>
                <w:rStyle w:val="crayon-o"/>
                <w:rFonts w:ascii="inherit" w:hAnsi="inherit"/>
                <w:color w:val="000000"/>
                <w:sz w:val="18"/>
                <w:szCs w:val="18"/>
              </w:rPr>
              <w:t>&gt;</w:t>
            </w:r>
            <w:r>
              <w:rPr>
                <w:rStyle w:val="crayon-cn"/>
                <w:rFonts w:ascii="inherit" w:hAnsi="inherit"/>
                <w:color w:val="000000"/>
                <w:sz w:val="18"/>
                <w:szCs w:val="18"/>
              </w:rPr>
              <w:t>48</w:t>
            </w:r>
            <w:r>
              <w:rPr>
                <w:rStyle w:val="crayon-sy"/>
                <w:rFonts w:ascii="inherit" w:hAnsi="inherit"/>
                <w:color w:val="000000"/>
                <w:sz w:val="18"/>
                <w:szCs w:val="18"/>
              </w:rPr>
              <w:t>,</w:t>
            </w:r>
            <w:r>
              <w:rPr>
                <w:rStyle w:val="crayon-cn"/>
                <w:rFonts w:ascii="inherit" w:hAnsi="inherit"/>
                <w:color w:val="000000"/>
                <w:sz w:val="18"/>
                <w:szCs w:val="18"/>
              </w:rPr>
              <w:t>00</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&gt;&lt;</w:t>
            </w:r>
            <w:r>
              <w:rPr>
                <w:rStyle w:val="crayon-v"/>
                <w:rFonts w:ascii="inherit" w:hAnsi="inherit"/>
                <w:color w:val="000000"/>
                <w:sz w:val="18"/>
                <w:szCs w:val="18"/>
              </w:rPr>
              <w:t>td</w:t>
            </w:r>
            <w:r>
              <w:rPr>
                <w:rStyle w:val="crayon-o"/>
                <w:rFonts w:ascii="inherit" w:hAnsi="inherit"/>
                <w:color w:val="000000"/>
                <w:sz w:val="18"/>
                <w:szCs w:val="18"/>
              </w:rPr>
              <w:t>&gt;</w:t>
            </w:r>
            <w:r>
              <w:rPr>
                <w:rStyle w:val="crayon-cn"/>
                <w:rFonts w:ascii="inherit" w:hAnsi="inherit"/>
                <w:color w:val="000000"/>
                <w:sz w:val="18"/>
                <w:szCs w:val="18"/>
              </w:rPr>
              <w:t>120</w:t>
            </w:r>
            <w:r>
              <w:rPr>
                <w:rStyle w:val="crayon-sy"/>
                <w:rFonts w:ascii="inherit" w:hAnsi="inherit"/>
                <w:color w:val="000000"/>
                <w:sz w:val="18"/>
                <w:szCs w:val="18"/>
              </w:rPr>
              <w:t>,</w:t>
            </w:r>
            <w:r>
              <w:rPr>
                <w:rStyle w:val="crayon-cn"/>
                <w:rFonts w:ascii="inherit" w:hAnsi="inherit"/>
                <w:color w:val="000000"/>
                <w:sz w:val="18"/>
                <w:szCs w:val="18"/>
              </w:rPr>
              <w:t>00</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Pr="008F167C" w:rsidRDefault="008F167C">
            <w:pPr>
              <w:wordWrap w:val="0"/>
              <w:rPr>
                <w:rFonts w:ascii="inherit" w:hAnsi="inherit"/>
                <w:color w:val="000000"/>
                <w:sz w:val="18"/>
                <w:szCs w:val="18"/>
                <w:lang w:val="en-US"/>
              </w:rPr>
            </w:pPr>
            <w:r>
              <w:rPr>
                <w:rStyle w:val="crayon-h"/>
                <w:rFonts w:ascii="inherit" w:hAnsi="inherit"/>
                <w:color w:val="000000"/>
                <w:sz w:val="18"/>
                <w:szCs w:val="18"/>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tr</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tr</w:t>
            </w:r>
            <w:r w:rsidRPr="008F167C">
              <w:rPr>
                <w:rStyle w:val="crayon-o"/>
                <w:rFonts w:ascii="inherit" w:hAnsi="inherit"/>
                <w:color w:val="000000"/>
                <w:sz w:val="18"/>
                <w:szCs w:val="18"/>
                <w:lang w:val="en-US"/>
              </w:rPr>
              <w:t>&gt;</w:t>
            </w:r>
          </w:p>
          <w:p w:rsidR="008F167C" w:rsidRDefault="008F167C">
            <w:pPr>
              <w:wordWrap w:val="0"/>
              <w:rPr>
                <w:rFonts w:ascii="inherit" w:hAnsi="inherit"/>
                <w:color w:val="000000"/>
                <w:sz w:val="18"/>
                <w:szCs w:val="18"/>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e"/>
                <w:rFonts w:ascii="inherit" w:hAnsi="inherit"/>
                <w:color w:val="000000"/>
                <w:sz w:val="18"/>
                <w:szCs w:val="18"/>
                <w:lang w:val="en-US"/>
              </w:rPr>
              <w:t xml:space="preserve">td </w:t>
            </w:r>
            <w:r w:rsidRPr="008F167C">
              <w:rPr>
                <w:rStyle w:val="crayon-v"/>
                <w:rFonts w:ascii="inherit" w:hAnsi="inherit"/>
                <w:color w:val="000000"/>
                <w:sz w:val="18"/>
                <w:szCs w:val="18"/>
                <w:lang w:val="en-US"/>
              </w:rPr>
              <w:t>colspan</w:t>
            </w:r>
            <w:r w:rsidRPr="008F167C">
              <w:rPr>
                <w:rStyle w:val="crayon-o"/>
                <w:rFonts w:ascii="inherit" w:hAnsi="inherit"/>
                <w:color w:val="000000"/>
                <w:sz w:val="18"/>
                <w:szCs w:val="18"/>
                <w:lang w:val="en-US"/>
              </w:rPr>
              <w:t>=</w:t>
            </w:r>
            <w:r w:rsidRPr="008F167C">
              <w:rPr>
                <w:rStyle w:val="crayon-s"/>
                <w:rFonts w:ascii="inherit" w:hAnsi="inherit"/>
                <w:color w:val="000000"/>
                <w:sz w:val="18"/>
                <w:szCs w:val="18"/>
                <w:lang w:val="en-US"/>
              </w:rPr>
              <w:t>"5"</w:t>
            </w:r>
            <w:r w:rsidRPr="008F167C">
              <w:rPr>
                <w:rStyle w:val="crayon-h"/>
                <w:rFonts w:ascii="inherit" w:hAnsi="inherit"/>
                <w:color w:val="000000"/>
                <w:sz w:val="18"/>
                <w:szCs w:val="18"/>
                <w:lang w:val="en-US"/>
              </w:rPr>
              <w:t xml:space="preserve"> </w:t>
            </w:r>
            <w:r w:rsidRPr="008F167C">
              <w:rPr>
                <w:rStyle w:val="crayon-v"/>
                <w:rFonts w:ascii="inherit" w:hAnsi="inherit"/>
                <w:color w:val="000000"/>
                <w:sz w:val="18"/>
                <w:szCs w:val="18"/>
                <w:lang w:val="en-US"/>
              </w:rPr>
              <w:t>style</w:t>
            </w:r>
            <w:r w:rsidRPr="008F167C">
              <w:rPr>
                <w:rStyle w:val="crayon-o"/>
                <w:rFonts w:ascii="inherit" w:hAnsi="inherit"/>
                <w:color w:val="000000"/>
                <w:sz w:val="18"/>
                <w:szCs w:val="18"/>
                <w:lang w:val="en-US"/>
              </w:rPr>
              <w:t>=</w:t>
            </w:r>
            <w:r w:rsidRPr="008F167C">
              <w:rPr>
                <w:rStyle w:val="crayon-s"/>
                <w:rFonts w:ascii="inherit" w:hAnsi="inherit"/>
                <w:color w:val="000000"/>
                <w:sz w:val="18"/>
                <w:szCs w:val="18"/>
                <w:lang w:val="en-US"/>
              </w:rPr>
              <w:t>"text-align:right"</w:t>
            </w:r>
            <w:r w:rsidRPr="008F167C">
              <w:rPr>
                <w:rStyle w:val="crayon-o"/>
                <w:rFonts w:ascii="inherit" w:hAnsi="inherit"/>
                <w:color w:val="000000"/>
                <w:sz w:val="18"/>
                <w:szCs w:val="18"/>
                <w:lang w:val="en-US"/>
              </w:rPr>
              <w:t>&gt;</w:t>
            </w:r>
            <w:r>
              <w:rPr>
                <w:rFonts w:ascii="inherit" w:hAnsi="inherit"/>
                <w:color w:val="000000"/>
                <w:sz w:val="18"/>
                <w:szCs w:val="18"/>
              </w:rPr>
              <w:t>ИТОГО</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r w:rsidRPr="008F167C">
              <w:rPr>
                <w:rStyle w:val="crayon-cn"/>
                <w:rFonts w:ascii="inherit" w:hAnsi="inherit"/>
                <w:color w:val="000000"/>
                <w:sz w:val="18"/>
                <w:szCs w:val="18"/>
                <w:lang w:val="en-US"/>
              </w:rPr>
              <w:t>1168</w:t>
            </w:r>
            <w:r w:rsidRPr="008F167C">
              <w:rPr>
                <w:rStyle w:val="crayon-sy"/>
                <w:rFonts w:ascii="inherit" w:hAnsi="inherit"/>
                <w:color w:val="000000"/>
                <w:sz w:val="18"/>
                <w:szCs w:val="18"/>
                <w:lang w:val="en-US"/>
              </w:rPr>
              <w:t>,</w:t>
            </w:r>
            <w:r w:rsidRPr="008F167C">
              <w:rPr>
                <w:rStyle w:val="crayon-cn"/>
                <w:rFonts w:ascii="inherit" w:hAnsi="inherit"/>
                <w:color w:val="000000"/>
                <w:sz w:val="18"/>
                <w:szCs w:val="18"/>
                <w:lang w:val="en-US"/>
              </w:rPr>
              <w:t>80</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&gt;&lt;!--</w:t>
            </w:r>
            <w:r w:rsidRPr="008F167C">
              <w:rPr>
                <w:rStyle w:val="crayon-h"/>
                <w:rFonts w:ascii="inherit" w:hAnsi="inherit"/>
                <w:color w:val="000000"/>
                <w:sz w:val="18"/>
                <w:szCs w:val="18"/>
                <w:lang w:val="en-US"/>
              </w:rPr>
              <w:t xml:space="preserve"> </w:t>
            </w:r>
            <w:r>
              <w:rPr>
                <w:rFonts w:ascii="inherit" w:hAnsi="inherit"/>
                <w:color w:val="000000"/>
                <w:sz w:val="18"/>
                <w:szCs w:val="18"/>
              </w:rPr>
              <w:t>Задаем</w:t>
            </w:r>
            <w:r>
              <w:rPr>
                <w:rStyle w:val="crayon-h"/>
                <w:rFonts w:ascii="inherit" w:hAnsi="inherit"/>
                <w:color w:val="000000"/>
                <w:sz w:val="18"/>
                <w:szCs w:val="18"/>
              </w:rPr>
              <w:t xml:space="preserve"> </w:t>
            </w:r>
            <w:r>
              <w:rPr>
                <w:rFonts w:ascii="inherit" w:hAnsi="inherit"/>
                <w:color w:val="000000"/>
                <w:sz w:val="18"/>
                <w:szCs w:val="18"/>
              </w:rPr>
              <w:t>количество</w:t>
            </w:r>
            <w:r>
              <w:rPr>
                <w:rStyle w:val="crayon-h"/>
                <w:rFonts w:ascii="inherit" w:hAnsi="inherit"/>
                <w:color w:val="000000"/>
                <w:sz w:val="18"/>
                <w:szCs w:val="18"/>
              </w:rPr>
              <w:t xml:space="preserve"> </w:t>
            </w:r>
            <w:r>
              <w:rPr>
                <w:rFonts w:ascii="inherit" w:hAnsi="inherit"/>
                <w:color w:val="000000"/>
                <w:sz w:val="18"/>
                <w:szCs w:val="18"/>
              </w:rPr>
              <w:t>ячеек</w:t>
            </w:r>
            <w:r>
              <w:rPr>
                <w:rStyle w:val="crayon-h"/>
                <w:rFonts w:ascii="inherit" w:hAnsi="inherit"/>
                <w:color w:val="000000"/>
                <w:sz w:val="18"/>
                <w:szCs w:val="18"/>
              </w:rPr>
              <w:t xml:space="preserve"> </w:t>
            </w:r>
            <w:r>
              <w:rPr>
                <w:rFonts w:ascii="inherit" w:hAnsi="inherit"/>
                <w:color w:val="000000"/>
                <w:sz w:val="18"/>
                <w:szCs w:val="18"/>
              </w:rPr>
              <w:t>по</w:t>
            </w:r>
            <w:r>
              <w:rPr>
                <w:rStyle w:val="crayon-h"/>
                <w:rFonts w:ascii="inherit" w:hAnsi="inherit"/>
                <w:color w:val="000000"/>
                <w:sz w:val="18"/>
                <w:szCs w:val="18"/>
              </w:rPr>
              <w:t xml:space="preserve"> </w:t>
            </w:r>
            <w:r>
              <w:rPr>
                <w:rFonts w:ascii="inherit" w:hAnsi="inherit"/>
                <w:color w:val="000000"/>
                <w:sz w:val="18"/>
                <w:szCs w:val="18"/>
              </w:rPr>
              <w:t>горизонтали</w:t>
            </w:r>
            <w:r>
              <w:rPr>
                <w:rStyle w:val="crayon-h"/>
                <w:rFonts w:ascii="inherit" w:hAnsi="inherit"/>
                <w:color w:val="000000"/>
                <w:sz w:val="18"/>
                <w:szCs w:val="18"/>
              </w:rPr>
              <w:t xml:space="preserve"> </w:t>
            </w:r>
            <w:r>
              <w:rPr>
                <w:rFonts w:ascii="inherit" w:hAnsi="inherit"/>
                <w:color w:val="000000"/>
                <w:sz w:val="18"/>
                <w:szCs w:val="18"/>
              </w:rPr>
              <w:t>для</w:t>
            </w:r>
            <w:r>
              <w:rPr>
                <w:rStyle w:val="crayon-h"/>
                <w:rFonts w:ascii="inherit" w:hAnsi="inherit"/>
                <w:color w:val="000000"/>
                <w:sz w:val="18"/>
                <w:szCs w:val="18"/>
              </w:rPr>
              <w:t xml:space="preserve"> </w:t>
            </w:r>
            <w:r>
              <w:rPr>
                <w:rFonts w:ascii="inherit" w:hAnsi="inherit"/>
                <w:color w:val="000000"/>
                <w:sz w:val="18"/>
                <w:szCs w:val="18"/>
              </w:rPr>
              <w:t>объединения</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tr</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o"/>
                <w:rFonts w:ascii="inherit" w:hAnsi="inherit"/>
                <w:color w:val="000000"/>
                <w:sz w:val="18"/>
                <w:szCs w:val="18"/>
              </w:rPr>
              <w:t>&lt;/</w:t>
            </w:r>
            <w:r>
              <w:rPr>
                <w:rStyle w:val="crayon-v"/>
                <w:rFonts w:ascii="inherit" w:hAnsi="inherit"/>
                <w:color w:val="000000"/>
                <w:sz w:val="18"/>
                <w:szCs w:val="18"/>
              </w:rPr>
              <w:t>table</w:t>
            </w:r>
            <w:r>
              <w:rPr>
                <w:rStyle w:val="crayon-o"/>
                <w:rFonts w:ascii="inherit" w:hAnsi="inherit"/>
                <w:color w:val="000000"/>
                <w:sz w:val="18"/>
                <w:szCs w:val="18"/>
              </w:rPr>
              <w:t>&gt;</w:t>
            </w:r>
          </w:p>
        </w:tc>
      </w:tr>
    </w:tbl>
    <w:p w:rsidR="008F167C" w:rsidRDefault="008F167C" w:rsidP="008F167C">
      <w:pPr>
        <w:rPr>
          <w:ins w:id="253" w:author="Unknown"/>
          <w:rFonts w:ascii="Times New Roman" w:hAnsi="Times New Roman" w:cs="Times New Roman"/>
        </w:rPr>
      </w:pPr>
      <w:ins w:id="254" w:author="Unknown">
        <w:r>
          <w:lastRenderedPageBreak/>
          <w:fldChar w:fldCharType="begin"/>
        </w:r>
        <w:r>
          <w:instrText xml:space="preserve"> INCLUDEPICTURE "https://html5book.ru/wp-content/uploads/2014/06/table_primer2.png" \* MERGEFORMATINET </w:instrText>
        </w:r>
      </w:ins>
      <w:r>
        <w:fldChar w:fldCharType="separate"/>
      </w:r>
      <w:r>
        <w:pict>
          <v:shape id="_x0000_i1085" type="#_x0000_t75" alt="table_primer2" style="width:613.5pt;height:184.5pt"/>
        </w:pict>
      </w:r>
      <w:ins w:id="255" w:author="Unknown">
        <w:r>
          <w:fldChar w:fldCharType="end"/>
        </w:r>
      </w:ins>
    </w:p>
    <w:p w:rsidR="008F167C" w:rsidRDefault="008F167C" w:rsidP="008F167C">
      <w:pPr>
        <w:rPr>
          <w:ins w:id="256" w:author="Unknown"/>
        </w:rPr>
      </w:pPr>
      <w:ins w:id="257" w:author="Unknown">
        <w:r>
          <w:t>РИС. 3. ПРИМЕР ОБЪЕДИНЕНИЯ ЯЧЕЕК ТАБЛИЦЫ ПО ГОРИЗОНТАЛИ ПРИ ПОМОЩИ АТРИБУТА COLSPAN</w:t>
        </w:r>
      </w:ins>
    </w:p>
    <w:p w:rsidR="008F167C" w:rsidRDefault="008F167C" w:rsidP="008F167C">
      <w:pPr>
        <w:pStyle w:val="3"/>
        <w:spacing w:before="0" w:beforeAutospacing="0" w:after="240" w:afterAutospacing="0"/>
        <w:rPr>
          <w:ins w:id="258" w:author="Unknown"/>
          <w:b w:val="0"/>
          <w:bCs w:val="0"/>
          <w:color w:val="333333"/>
          <w:sz w:val="36"/>
          <w:szCs w:val="36"/>
        </w:rPr>
      </w:pPr>
      <w:ins w:id="259" w:author="Unknown">
        <w:r>
          <w:rPr>
            <w:b w:val="0"/>
            <w:bCs w:val="0"/>
            <w:color w:val="333333"/>
            <w:sz w:val="36"/>
            <w:szCs w:val="36"/>
          </w:rPr>
          <w:t>9. Атрибуты элементов таблицы</w:t>
        </w:r>
      </w:ins>
    </w:p>
    <w:tbl>
      <w:tblPr>
        <w:tblW w:w="10185" w:type="dxa"/>
        <w:tblBorders>
          <w:top w:val="single" w:sz="6" w:space="0" w:color="A0A1A2"/>
          <w:left w:val="single" w:sz="6" w:space="0" w:color="A0A1A2"/>
          <w:bottom w:val="single" w:sz="6" w:space="0" w:color="A0A1A2"/>
          <w:right w:val="single" w:sz="6" w:space="0" w:color="A0A1A2"/>
        </w:tblBorders>
        <w:tblCellMar>
          <w:top w:w="15" w:type="dxa"/>
          <w:left w:w="15" w:type="dxa"/>
          <w:bottom w:w="15" w:type="dxa"/>
          <w:right w:w="15" w:type="dxa"/>
        </w:tblCellMar>
        <w:tblLook w:val="04A0"/>
      </w:tblPr>
      <w:tblGrid>
        <w:gridCol w:w="2025"/>
        <w:gridCol w:w="8160"/>
      </w:tblGrid>
      <w:tr w:rsidR="008F167C" w:rsidTr="008F167C">
        <w:tc>
          <w:tcPr>
            <w:tcW w:w="0" w:type="auto"/>
            <w:gridSpan w:val="2"/>
            <w:tcBorders>
              <w:top w:val="nil"/>
              <w:left w:val="nil"/>
              <w:bottom w:val="nil"/>
              <w:right w:val="nil"/>
            </w:tcBorders>
            <w:shd w:val="clear" w:color="auto" w:fill="A0A1A2"/>
            <w:tcMar>
              <w:top w:w="105" w:type="dxa"/>
              <w:left w:w="225" w:type="dxa"/>
              <w:bottom w:w="105" w:type="dxa"/>
              <w:right w:w="225" w:type="dxa"/>
            </w:tcMar>
            <w:vAlign w:val="center"/>
            <w:hideMark/>
          </w:tcPr>
          <w:p w:rsidR="008F167C" w:rsidRDefault="008F167C">
            <w:pPr>
              <w:spacing w:before="150" w:after="150" w:line="360" w:lineRule="atLeast"/>
              <w:jc w:val="right"/>
              <w:rPr>
                <w:rFonts w:ascii="Arial" w:hAnsi="Arial" w:cs="Arial"/>
                <w:caps/>
                <w:color w:val="333333"/>
                <w:spacing w:val="8"/>
                <w:sz w:val="21"/>
                <w:szCs w:val="21"/>
              </w:rPr>
            </w:pPr>
            <w:r>
              <w:rPr>
                <w:rFonts w:ascii="Arial" w:hAnsi="Arial" w:cs="Arial"/>
                <w:caps/>
                <w:color w:val="333333"/>
                <w:spacing w:val="8"/>
                <w:sz w:val="21"/>
                <w:szCs w:val="21"/>
              </w:rPr>
              <w:lastRenderedPageBreak/>
              <w:t>ТАБЛИЦА 1. АТРИБУТЫ ЭЛЕМЕНТОВ ТАБЛИЦЫ</w:t>
            </w:r>
          </w:p>
        </w:tc>
      </w:tr>
      <w:tr w:rsidR="008F167C" w:rsidTr="008F167C">
        <w:tc>
          <w:tcPr>
            <w:tcW w:w="2025" w:type="dxa"/>
            <w:tcBorders>
              <w:right w:val="single" w:sz="6" w:space="0" w:color="FFFFFF"/>
            </w:tcBorders>
            <w:shd w:val="clear" w:color="auto" w:fill="A0A1A2"/>
            <w:tcMar>
              <w:top w:w="105" w:type="dxa"/>
              <w:left w:w="225" w:type="dxa"/>
              <w:bottom w:w="105" w:type="dxa"/>
              <w:right w:w="225" w:type="dxa"/>
            </w:tcMar>
            <w:vAlign w:val="center"/>
            <w:hideMark/>
          </w:tcPr>
          <w:p w:rsidR="008F167C" w:rsidRDefault="008F167C">
            <w:pPr>
              <w:spacing w:line="360" w:lineRule="atLeast"/>
              <w:rPr>
                <w:rFonts w:ascii="Arial" w:hAnsi="Arial" w:cs="Arial"/>
                <w:b/>
                <w:bCs/>
                <w:color w:val="FFFFFF"/>
                <w:sz w:val="24"/>
                <w:szCs w:val="24"/>
              </w:rPr>
            </w:pPr>
            <w:r>
              <w:rPr>
                <w:rFonts w:ascii="Arial" w:hAnsi="Arial" w:cs="Arial"/>
                <w:b/>
                <w:bCs/>
                <w:color w:val="FFFFFF"/>
              </w:rPr>
              <w:t>Атрибут</w:t>
            </w:r>
          </w:p>
        </w:tc>
        <w:tc>
          <w:tcPr>
            <w:tcW w:w="0" w:type="auto"/>
            <w:tcBorders>
              <w:right w:val="single" w:sz="6" w:space="0" w:color="A0A1A2"/>
            </w:tcBorders>
            <w:shd w:val="clear" w:color="auto" w:fill="A0A1A2"/>
            <w:tcMar>
              <w:top w:w="105" w:type="dxa"/>
              <w:left w:w="225" w:type="dxa"/>
              <w:bottom w:w="105" w:type="dxa"/>
              <w:right w:w="225" w:type="dxa"/>
            </w:tcMar>
            <w:vAlign w:val="center"/>
            <w:hideMark/>
          </w:tcPr>
          <w:p w:rsidR="008F167C" w:rsidRDefault="008F167C">
            <w:pPr>
              <w:spacing w:line="360" w:lineRule="atLeast"/>
              <w:rPr>
                <w:rFonts w:ascii="Arial" w:hAnsi="Arial" w:cs="Arial"/>
                <w:b/>
                <w:bCs/>
                <w:color w:val="FFFFFF"/>
                <w:sz w:val="24"/>
                <w:szCs w:val="24"/>
              </w:rPr>
            </w:pPr>
            <w:r>
              <w:rPr>
                <w:rFonts w:ascii="Arial" w:hAnsi="Arial" w:cs="Arial"/>
                <w:b/>
                <w:bCs/>
                <w:color w:val="FFFFFF"/>
              </w:rPr>
              <w:t>Описание, принимаемое значение</w:t>
            </w:r>
          </w:p>
        </w:tc>
      </w:tr>
      <w:tr w:rsidR="008F167C" w:rsidTr="008F167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8F167C" w:rsidRDefault="008F167C">
            <w:pPr>
              <w:rPr>
                <w:rFonts w:ascii="Arial" w:hAnsi="Arial" w:cs="Arial"/>
                <w:color w:val="333333"/>
              </w:rPr>
            </w:pPr>
            <w:r>
              <w:rPr>
                <w:rStyle w:val="HTML2"/>
                <w:rFonts w:eastAsiaTheme="minorHAnsi"/>
                <w:color w:val="333333"/>
                <w:sz w:val="19"/>
                <w:szCs w:val="19"/>
                <w:shd w:val="clear" w:color="auto" w:fill="F5F5F5"/>
              </w:rPr>
              <w:t>colspan</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8F167C" w:rsidRDefault="008F167C">
            <w:pPr>
              <w:rPr>
                <w:rFonts w:ascii="Arial" w:hAnsi="Arial" w:cs="Arial"/>
                <w:color w:val="333333"/>
              </w:rPr>
            </w:pPr>
            <w:r>
              <w:rPr>
                <w:rFonts w:ascii="Arial" w:hAnsi="Arial" w:cs="Arial"/>
                <w:color w:val="333333"/>
              </w:rPr>
              <w:t>Количество ячеек в строке для объединения по горизонтали.</w:t>
            </w:r>
            <w:r>
              <w:rPr>
                <w:rFonts w:ascii="Arial" w:hAnsi="Arial" w:cs="Arial"/>
                <w:color w:val="333333"/>
              </w:rPr>
              <w:br/>
            </w:r>
            <w:r>
              <w:rPr>
                <w:rStyle w:val="HTML2"/>
                <w:rFonts w:eastAsiaTheme="minorHAnsi"/>
                <w:color w:val="333333"/>
                <w:sz w:val="19"/>
                <w:szCs w:val="19"/>
                <w:shd w:val="clear" w:color="auto" w:fill="F5F5F5"/>
              </w:rPr>
              <w:t>&lt;td colspan="3"&gt;</w:t>
            </w:r>
            <w:r>
              <w:rPr>
                <w:rFonts w:ascii="Arial" w:hAnsi="Arial" w:cs="Arial"/>
                <w:color w:val="333333"/>
              </w:rPr>
              <w:br/>
              <w:t>Возможные значения: число от 1 до 999.</w:t>
            </w:r>
          </w:p>
        </w:tc>
      </w:tr>
      <w:tr w:rsidR="008F167C" w:rsidTr="008F167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8F167C" w:rsidRDefault="008F167C">
            <w:pPr>
              <w:rPr>
                <w:rFonts w:ascii="Arial" w:hAnsi="Arial" w:cs="Arial"/>
                <w:color w:val="333333"/>
              </w:rPr>
            </w:pPr>
            <w:r>
              <w:rPr>
                <w:rStyle w:val="HTML2"/>
                <w:rFonts w:eastAsiaTheme="minorHAnsi"/>
                <w:color w:val="333333"/>
                <w:sz w:val="19"/>
                <w:szCs w:val="19"/>
                <w:shd w:val="clear" w:color="auto" w:fill="F5F5F5"/>
              </w:rPr>
              <w:t>headers</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8F167C" w:rsidRDefault="008F167C">
            <w:pPr>
              <w:rPr>
                <w:rFonts w:ascii="Arial" w:hAnsi="Arial" w:cs="Arial"/>
                <w:color w:val="333333"/>
              </w:rPr>
            </w:pPr>
            <w:r>
              <w:rPr>
                <w:rFonts w:ascii="Arial" w:hAnsi="Arial" w:cs="Arial"/>
                <w:color w:val="333333"/>
              </w:rPr>
              <w:t>Задает список ячеек заголовка, содержащих информацию о заголовке текущей ячейки данных. Предназначен для речевых браузеров.</w:t>
            </w:r>
            <w:r>
              <w:rPr>
                <w:rFonts w:ascii="Arial" w:hAnsi="Arial" w:cs="Arial"/>
                <w:color w:val="333333"/>
              </w:rPr>
              <w:br/>
            </w:r>
            <w:r>
              <w:rPr>
                <w:rStyle w:val="HTML2"/>
                <w:rFonts w:eastAsiaTheme="minorHAnsi"/>
                <w:color w:val="333333"/>
                <w:sz w:val="19"/>
                <w:szCs w:val="19"/>
                <w:shd w:val="clear" w:color="auto" w:fill="F5F5F5"/>
              </w:rPr>
              <w:t>&lt;th id="идентификатор"&gt;...&lt;/th&gt;</w:t>
            </w:r>
            <w:r>
              <w:rPr>
                <w:rFonts w:ascii="Courier New" w:hAnsi="Courier New" w:cs="Courier New"/>
                <w:color w:val="333333"/>
                <w:sz w:val="19"/>
                <w:szCs w:val="19"/>
                <w:shd w:val="clear" w:color="auto" w:fill="F5F5F5"/>
              </w:rPr>
              <w:br/>
            </w:r>
            <w:r>
              <w:rPr>
                <w:rStyle w:val="HTML2"/>
                <w:rFonts w:eastAsiaTheme="minorHAnsi"/>
                <w:color w:val="333333"/>
                <w:sz w:val="19"/>
                <w:szCs w:val="19"/>
                <w:shd w:val="clear" w:color="auto" w:fill="F5F5F5"/>
              </w:rPr>
              <w:t>&lt;th headers="идентификатор"&gt;...&lt;/th&gt;</w:t>
            </w:r>
            <w:r>
              <w:rPr>
                <w:rFonts w:ascii="Arial" w:hAnsi="Arial" w:cs="Arial"/>
                <w:color w:val="333333"/>
              </w:rPr>
              <w:br/>
              <w:t>Принимаемые значения: список имен ячеек, разделенных пробелами; эти имена должны быть присвоены ячейкам через их атрибут</w:t>
            </w:r>
            <w:r>
              <w:rPr>
                <w:rStyle w:val="apple-converted-space"/>
                <w:rFonts w:ascii="Arial" w:hAnsi="Arial" w:cs="Arial"/>
                <w:color w:val="333333"/>
              </w:rPr>
              <w:t> </w:t>
            </w:r>
            <w:r>
              <w:rPr>
                <w:rStyle w:val="HTML2"/>
                <w:rFonts w:eastAsiaTheme="minorHAnsi"/>
                <w:color w:val="333333"/>
                <w:sz w:val="19"/>
                <w:szCs w:val="19"/>
                <w:shd w:val="clear" w:color="auto" w:fill="F5F5F5"/>
              </w:rPr>
              <w:t>id</w:t>
            </w:r>
            <w:r>
              <w:rPr>
                <w:rFonts w:ascii="Arial" w:hAnsi="Arial" w:cs="Arial"/>
                <w:color w:val="333333"/>
              </w:rPr>
              <w:t>.</w:t>
            </w:r>
          </w:p>
        </w:tc>
      </w:tr>
      <w:tr w:rsidR="008F167C" w:rsidTr="008F167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8F167C" w:rsidRDefault="008F167C">
            <w:pPr>
              <w:rPr>
                <w:rFonts w:ascii="Arial" w:hAnsi="Arial" w:cs="Arial"/>
                <w:color w:val="333333"/>
              </w:rPr>
            </w:pPr>
            <w:r>
              <w:rPr>
                <w:rStyle w:val="HTML2"/>
                <w:rFonts w:eastAsiaTheme="minorHAnsi"/>
                <w:color w:val="333333"/>
                <w:sz w:val="19"/>
                <w:szCs w:val="19"/>
                <w:shd w:val="clear" w:color="auto" w:fill="F5F5F5"/>
              </w:rPr>
              <w:t>rowspan</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8F167C" w:rsidRDefault="008F167C">
            <w:pPr>
              <w:rPr>
                <w:rFonts w:ascii="Arial" w:hAnsi="Arial" w:cs="Arial"/>
                <w:color w:val="333333"/>
              </w:rPr>
            </w:pPr>
            <w:r>
              <w:rPr>
                <w:rFonts w:ascii="Arial" w:hAnsi="Arial" w:cs="Arial"/>
                <w:color w:val="333333"/>
              </w:rPr>
              <w:t>Количество ячеек в столбце для объединения по вертикали.</w:t>
            </w:r>
            <w:r>
              <w:rPr>
                <w:rFonts w:ascii="Arial" w:hAnsi="Arial" w:cs="Arial"/>
                <w:color w:val="333333"/>
              </w:rPr>
              <w:br/>
            </w:r>
            <w:r>
              <w:rPr>
                <w:rStyle w:val="HTML2"/>
                <w:rFonts w:eastAsiaTheme="minorHAnsi"/>
                <w:color w:val="333333"/>
                <w:sz w:val="19"/>
                <w:szCs w:val="19"/>
                <w:shd w:val="clear" w:color="auto" w:fill="F5F5F5"/>
              </w:rPr>
              <w:t>&lt;td rowspan="2"&gt;</w:t>
            </w:r>
            <w:r>
              <w:rPr>
                <w:rFonts w:ascii="Arial" w:hAnsi="Arial" w:cs="Arial"/>
                <w:color w:val="333333"/>
              </w:rPr>
              <w:br/>
              <w:t>Возможные значения: число от 1 до 999.</w:t>
            </w:r>
          </w:p>
        </w:tc>
      </w:tr>
      <w:tr w:rsidR="008F167C" w:rsidTr="008F167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8F167C" w:rsidRDefault="008F167C">
            <w:pPr>
              <w:rPr>
                <w:rFonts w:ascii="Arial" w:hAnsi="Arial" w:cs="Arial"/>
                <w:color w:val="333333"/>
              </w:rPr>
            </w:pPr>
            <w:r>
              <w:rPr>
                <w:rStyle w:val="HTML2"/>
                <w:rFonts w:eastAsiaTheme="minorHAnsi"/>
                <w:color w:val="333333"/>
                <w:sz w:val="19"/>
                <w:szCs w:val="19"/>
                <w:shd w:val="clear" w:color="auto" w:fill="F5F5F5"/>
              </w:rPr>
              <w:t>span</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8F167C" w:rsidRDefault="008F167C">
            <w:pPr>
              <w:rPr>
                <w:rFonts w:ascii="Arial" w:hAnsi="Arial" w:cs="Arial"/>
                <w:color w:val="333333"/>
              </w:rPr>
            </w:pPr>
            <w:r>
              <w:rPr>
                <w:rFonts w:ascii="Arial" w:hAnsi="Arial" w:cs="Arial"/>
                <w:color w:val="333333"/>
              </w:rPr>
              <w:t>Количество колонок, объединяемых для задания единого стиля, по умолчанию равно 1.</w:t>
            </w:r>
            <w:r>
              <w:rPr>
                <w:rFonts w:ascii="Arial" w:hAnsi="Arial" w:cs="Arial"/>
                <w:color w:val="333333"/>
              </w:rPr>
              <w:br/>
            </w:r>
            <w:r>
              <w:rPr>
                <w:rStyle w:val="HTML2"/>
                <w:rFonts w:eastAsiaTheme="minorHAnsi"/>
                <w:color w:val="333333"/>
                <w:sz w:val="19"/>
                <w:szCs w:val="19"/>
                <w:shd w:val="clear" w:color="auto" w:fill="F5F5F5"/>
              </w:rPr>
              <w:t>&lt;col span="2"&gt;</w:t>
            </w:r>
            <w:r>
              <w:rPr>
                <w:rFonts w:ascii="Arial" w:hAnsi="Arial" w:cs="Arial"/>
                <w:color w:val="333333"/>
              </w:rPr>
              <w:br/>
              <w:t>Принимаемые значения: любое целое положительное число.</w:t>
            </w:r>
          </w:p>
        </w:tc>
      </w:tr>
    </w:tbl>
    <w:p w:rsidR="008F167C" w:rsidRDefault="008F167C" w:rsidP="008F167C">
      <w:pPr>
        <w:pStyle w:val="3"/>
        <w:spacing w:before="0" w:beforeAutospacing="0" w:after="300" w:afterAutospacing="0"/>
        <w:rPr>
          <w:ins w:id="260" w:author="Unknown"/>
          <w:b w:val="0"/>
          <w:bCs w:val="0"/>
          <w:color w:val="333333"/>
          <w:sz w:val="36"/>
          <w:szCs w:val="36"/>
        </w:rPr>
      </w:pPr>
      <w:ins w:id="261" w:author="Unknown">
        <w:r>
          <w:rPr>
            <w:b w:val="0"/>
            <w:bCs w:val="0"/>
            <w:color w:val="333333"/>
            <w:sz w:val="36"/>
            <w:szCs w:val="36"/>
          </w:rPr>
          <w:t>6. Пример создания таблицы</w:t>
        </w:r>
      </w:ins>
    </w:p>
    <w:p w:rsidR="008F167C" w:rsidRDefault="008F167C" w:rsidP="008F167C">
      <w:pPr>
        <w:rPr>
          <w:ins w:id="262" w:author="Unknown"/>
          <w:sz w:val="24"/>
          <w:szCs w:val="24"/>
        </w:rPr>
      </w:pPr>
      <w:ins w:id="263" w:author="Unknown">
        <w:r>
          <w:lastRenderedPageBreak/>
          <w:fldChar w:fldCharType="begin"/>
        </w:r>
        <w:r>
          <w:instrText xml:space="preserve"> INCLUDEPICTURE "https://html5book.ru/wp-content/uploads/2015/03/table-html.png" \* MERGEFORMATINET </w:instrText>
        </w:r>
      </w:ins>
      <w:r>
        <w:fldChar w:fldCharType="separate"/>
      </w:r>
      <w:r>
        <w:pict>
          <v:shape id="_x0000_i1086" type="#_x0000_t75" alt="table-html" style="width:495pt;height:398.25pt"/>
        </w:pict>
      </w:r>
      <w:ins w:id="264" w:author="Unknown">
        <w:r>
          <w:fldChar w:fldCharType="end"/>
        </w:r>
      </w:ins>
    </w:p>
    <w:p w:rsidR="008F167C" w:rsidRDefault="008F167C" w:rsidP="008F167C">
      <w:pPr>
        <w:rPr>
          <w:ins w:id="265" w:author="Unknown"/>
        </w:rPr>
      </w:pPr>
      <w:ins w:id="266" w:author="Unknown">
        <w:r>
          <w:t>РИС. 4. СОЗДАНИЕ МЕНЮ РЕСТОРАНА С ПОМОЩЬЮ HTML-ТАБЛИЦЫ</w:t>
        </w:r>
      </w:ins>
    </w:p>
    <w:p w:rsidR="008F167C" w:rsidRDefault="008F167C" w:rsidP="008F167C">
      <w:pPr>
        <w:pStyle w:val="a3"/>
        <w:spacing w:before="0" w:beforeAutospacing="0" w:after="300" w:afterAutospacing="0" w:line="360" w:lineRule="atLeast"/>
        <w:textAlignment w:val="baseline"/>
        <w:rPr>
          <w:ins w:id="267" w:author="Unknown"/>
          <w:rFonts w:ascii="Arial" w:hAnsi="Arial" w:cs="Arial"/>
          <w:color w:val="333333"/>
        </w:rPr>
      </w:pPr>
      <w:ins w:id="268" w:author="Unknown">
        <w:r>
          <w:rPr>
            <w:rFonts w:ascii="Arial" w:hAnsi="Arial" w:cs="Arial"/>
            <w:b/>
            <w:bCs/>
            <w:color w:val="333333"/>
          </w:rPr>
          <w:t>Разметка HTML</w:t>
        </w:r>
      </w:ins>
    </w:p>
    <w:p w:rsidR="008F167C" w:rsidRDefault="008F167C" w:rsidP="008F167C">
      <w:pPr>
        <w:rPr>
          <w:ins w:id="269" w:author="Unknown"/>
          <w:rFonts w:ascii="Courier New" w:hAnsi="Courier New" w:cs="Courier New"/>
          <w:color w:val="333333"/>
        </w:rPr>
      </w:pPr>
      <w:ins w:id="270" w:author="Unknown">
        <w:r>
          <w:rPr>
            <w:rFonts w:ascii="Courier New" w:hAnsi="Courier New" w:cs="Courier New"/>
            <w:color w:val="333333"/>
          </w:rPr>
          <w:object w:dxaOrig="1440" w:dyaOrig="1440">
            <v:shape id="_x0000_i1087" type="#_x0000_t75" style="width:1in;height:1in" o:ole="">
              <v:imagedata r:id="rId46" o:title=""/>
            </v:shape>
            <w:control r:id="rId58" w:name="Объект 63" w:shapeid="_x0000_i1087"/>
          </w:object>
        </w:r>
      </w:ins>
    </w:p>
    <w:tbl>
      <w:tblPr>
        <w:tblW w:w="0" w:type="auto"/>
        <w:tblCellSpacing w:w="15" w:type="dxa"/>
        <w:tblCellMar>
          <w:top w:w="15" w:type="dxa"/>
          <w:left w:w="15" w:type="dxa"/>
          <w:bottom w:w="15" w:type="dxa"/>
          <w:right w:w="15" w:type="dxa"/>
        </w:tblCellMar>
        <w:tblLook w:val="04A0"/>
      </w:tblPr>
      <w:tblGrid>
        <w:gridCol w:w="255"/>
        <w:gridCol w:w="9190"/>
      </w:tblGrid>
      <w:tr w:rsidR="008F167C" w:rsidTr="008F167C">
        <w:trPr>
          <w:tblCellSpacing w:w="15" w:type="dxa"/>
        </w:trPr>
        <w:tc>
          <w:tcPr>
            <w:tcW w:w="0" w:type="auto"/>
            <w:tcBorders>
              <w:top w:val="nil"/>
              <w:left w:val="nil"/>
              <w:bottom w:val="nil"/>
              <w:right w:val="nil"/>
            </w:tcBorders>
            <w:vAlign w:val="center"/>
            <w:hideMark/>
          </w:tcPr>
          <w:p w:rsidR="008F167C" w:rsidRDefault="008F167C">
            <w:pPr>
              <w:jc w:val="center"/>
              <w:rPr>
                <w:rFonts w:ascii="inherit" w:hAnsi="inherit"/>
                <w:sz w:val="18"/>
                <w:szCs w:val="18"/>
              </w:rPr>
            </w:pPr>
            <w:r>
              <w:rPr>
                <w:rFonts w:ascii="inherit" w:hAnsi="inherit"/>
                <w:sz w:val="18"/>
                <w:szCs w:val="18"/>
              </w:rPr>
              <w:t>1</w:t>
            </w:r>
          </w:p>
          <w:p w:rsidR="008F167C" w:rsidRDefault="008F167C">
            <w:pPr>
              <w:jc w:val="center"/>
              <w:rPr>
                <w:rFonts w:ascii="inherit" w:hAnsi="inherit"/>
                <w:sz w:val="18"/>
                <w:szCs w:val="18"/>
              </w:rPr>
            </w:pPr>
            <w:r>
              <w:rPr>
                <w:rFonts w:ascii="inherit" w:hAnsi="inherit"/>
                <w:sz w:val="18"/>
                <w:szCs w:val="18"/>
              </w:rPr>
              <w:t>2</w:t>
            </w:r>
          </w:p>
          <w:p w:rsidR="008F167C" w:rsidRDefault="008F167C">
            <w:pPr>
              <w:jc w:val="center"/>
              <w:rPr>
                <w:rFonts w:ascii="inherit" w:hAnsi="inherit"/>
                <w:sz w:val="18"/>
                <w:szCs w:val="18"/>
              </w:rPr>
            </w:pPr>
            <w:r>
              <w:rPr>
                <w:rFonts w:ascii="inherit" w:hAnsi="inherit"/>
                <w:sz w:val="18"/>
                <w:szCs w:val="18"/>
              </w:rPr>
              <w:t>3</w:t>
            </w:r>
          </w:p>
          <w:p w:rsidR="008F167C" w:rsidRDefault="008F167C">
            <w:pPr>
              <w:jc w:val="center"/>
              <w:rPr>
                <w:rFonts w:ascii="inherit" w:hAnsi="inherit"/>
                <w:sz w:val="18"/>
                <w:szCs w:val="18"/>
              </w:rPr>
            </w:pPr>
            <w:r>
              <w:rPr>
                <w:rFonts w:ascii="inherit" w:hAnsi="inherit"/>
                <w:sz w:val="18"/>
                <w:szCs w:val="18"/>
              </w:rPr>
              <w:t>4</w:t>
            </w:r>
          </w:p>
          <w:p w:rsidR="008F167C" w:rsidRDefault="008F167C">
            <w:pPr>
              <w:jc w:val="center"/>
              <w:rPr>
                <w:rFonts w:ascii="inherit" w:hAnsi="inherit"/>
                <w:sz w:val="18"/>
                <w:szCs w:val="18"/>
              </w:rPr>
            </w:pPr>
            <w:r>
              <w:rPr>
                <w:rFonts w:ascii="inherit" w:hAnsi="inherit"/>
                <w:sz w:val="18"/>
                <w:szCs w:val="18"/>
              </w:rPr>
              <w:t>5</w:t>
            </w:r>
          </w:p>
          <w:p w:rsidR="008F167C" w:rsidRDefault="008F167C">
            <w:pPr>
              <w:jc w:val="center"/>
              <w:rPr>
                <w:rFonts w:ascii="inherit" w:hAnsi="inherit"/>
                <w:sz w:val="18"/>
                <w:szCs w:val="18"/>
              </w:rPr>
            </w:pPr>
            <w:r>
              <w:rPr>
                <w:rFonts w:ascii="inherit" w:hAnsi="inherit"/>
                <w:sz w:val="18"/>
                <w:szCs w:val="18"/>
              </w:rPr>
              <w:t>6</w:t>
            </w:r>
          </w:p>
          <w:p w:rsidR="008F167C" w:rsidRDefault="008F167C">
            <w:pPr>
              <w:jc w:val="center"/>
              <w:rPr>
                <w:rFonts w:ascii="inherit" w:hAnsi="inherit"/>
                <w:sz w:val="18"/>
                <w:szCs w:val="18"/>
              </w:rPr>
            </w:pPr>
            <w:r>
              <w:rPr>
                <w:rFonts w:ascii="inherit" w:hAnsi="inherit"/>
                <w:sz w:val="18"/>
                <w:szCs w:val="18"/>
              </w:rPr>
              <w:t>7</w:t>
            </w:r>
          </w:p>
          <w:p w:rsidR="008F167C" w:rsidRDefault="008F167C">
            <w:pPr>
              <w:jc w:val="center"/>
              <w:rPr>
                <w:rFonts w:ascii="inherit" w:hAnsi="inherit"/>
                <w:sz w:val="18"/>
                <w:szCs w:val="18"/>
              </w:rPr>
            </w:pPr>
            <w:r>
              <w:rPr>
                <w:rFonts w:ascii="inherit" w:hAnsi="inherit"/>
                <w:sz w:val="18"/>
                <w:szCs w:val="18"/>
              </w:rPr>
              <w:lastRenderedPageBreak/>
              <w:t>8</w:t>
            </w:r>
          </w:p>
          <w:p w:rsidR="008F167C" w:rsidRDefault="008F167C">
            <w:pPr>
              <w:jc w:val="center"/>
              <w:rPr>
                <w:rFonts w:ascii="inherit" w:hAnsi="inherit"/>
                <w:sz w:val="18"/>
                <w:szCs w:val="18"/>
              </w:rPr>
            </w:pPr>
            <w:r>
              <w:rPr>
                <w:rFonts w:ascii="inherit" w:hAnsi="inherit"/>
                <w:sz w:val="18"/>
                <w:szCs w:val="18"/>
              </w:rPr>
              <w:t>9</w:t>
            </w:r>
          </w:p>
          <w:p w:rsidR="008F167C" w:rsidRDefault="008F167C">
            <w:pPr>
              <w:jc w:val="center"/>
              <w:rPr>
                <w:rFonts w:ascii="inherit" w:hAnsi="inherit"/>
                <w:sz w:val="18"/>
                <w:szCs w:val="18"/>
              </w:rPr>
            </w:pPr>
            <w:r>
              <w:rPr>
                <w:rFonts w:ascii="inherit" w:hAnsi="inherit"/>
                <w:sz w:val="18"/>
                <w:szCs w:val="18"/>
              </w:rPr>
              <w:t>10</w:t>
            </w:r>
          </w:p>
          <w:p w:rsidR="008F167C" w:rsidRDefault="008F167C">
            <w:pPr>
              <w:jc w:val="center"/>
              <w:rPr>
                <w:rFonts w:ascii="inherit" w:hAnsi="inherit"/>
                <w:sz w:val="18"/>
                <w:szCs w:val="18"/>
              </w:rPr>
            </w:pPr>
            <w:r>
              <w:rPr>
                <w:rFonts w:ascii="inherit" w:hAnsi="inherit"/>
                <w:sz w:val="18"/>
                <w:szCs w:val="18"/>
              </w:rPr>
              <w:t>11</w:t>
            </w:r>
          </w:p>
          <w:p w:rsidR="008F167C" w:rsidRDefault="008F167C">
            <w:pPr>
              <w:jc w:val="center"/>
              <w:rPr>
                <w:rFonts w:ascii="inherit" w:hAnsi="inherit"/>
                <w:sz w:val="18"/>
                <w:szCs w:val="18"/>
              </w:rPr>
            </w:pPr>
            <w:r>
              <w:rPr>
                <w:rFonts w:ascii="inherit" w:hAnsi="inherit"/>
                <w:sz w:val="18"/>
                <w:szCs w:val="18"/>
              </w:rPr>
              <w:t>12</w:t>
            </w:r>
          </w:p>
          <w:p w:rsidR="008F167C" w:rsidRDefault="008F167C">
            <w:pPr>
              <w:jc w:val="center"/>
              <w:rPr>
                <w:rFonts w:ascii="inherit" w:hAnsi="inherit"/>
                <w:sz w:val="18"/>
                <w:szCs w:val="18"/>
              </w:rPr>
            </w:pPr>
            <w:r>
              <w:rPr>
                <w:rFonts w:ascii="inherit" w:hAnsi="inherit"/>
                <w:sz w:val="18"/>
                <w:szCs w:val="18"/>
              </w:rPr>
              <w:t>13</w:t>
            </w:r>
          </w:p>
          <w:p w:rsidR="008F167C" w:rsidRDefault="008F167C">
            <w:pPr>
              <w:jc w:val="center"/>
              <w:rPr>
                <w:rFonts w:ascii="inherit" w:hAnsi="inherit"/>
                <w:sz w:val="18"/>
                <w:szCs w:val="18"/>
              </w:rPr>
            </w:pPr>
            <w:r>
              <w:rPr>
                <w:rFonts w:ascii="inherit" w:hAnsi="inherit"/>
                <w:sz w:val="18"/>
                <w:szCs w:val="18"/>
              </w:rPr>
              <w:t>14</w:t>
            </w:r>
          </w:p>
          <w:p w:rsidR="008F167C" w:rsidRDefault="008F167C">
            <w:pPr>
              <w:jc w:val="center"/>
              <w:rPr>
                <w:rFonts w:ascii="inherit" w:hAnsi="inherit"/>
                <w:sz w:val="18"/>
                <w:szCs w:val="18"/>
              </w:rPr>
            </w:pPr>
            <w:r>
              <w:rPr>
                <w:rFonts w:ascii="inherit" w:hAnsi="inherit"/>
                <w:sz w:val="18"/>
                <w:szCs w:val="18"/>
              </w:rPr>
              <w:t>15</w:t>
            </w:r>
          </w:p>
          <w:p w:rsidR="008F167C" w:rsidRDefault="008F167C">
            <w:pPr>
              <w:jc w:val="center"/>
              <w:rPr>
                <w:rFonts w:ascii="inherit" w:hAnsi="inherit"/>
                <w:sz w:val="18"/>
                <w:szCs w:val="18"/>
              </w:rPr>
            </w:pPr>
            <w:r>
              <w:rPr>
                <w:rFonts w:ascii="inherit" w:hAnsi="inherit"/>
                <w:sz w:val="18"/>
                <w:szCs w:val="18"/>
              </w:rPr>
              <w:t>16</w:t>
            </w:r>
          </w:p>
          <w:p w:rsidR="008F167C" w:rsidRDefault="008F167C">
            <w:pPr>
              <w:jc w:val="center"/>
              <w:rPr>
                <w:rFonts w:ascii="inherit" w:hAnsi="inherit"/>
                <w:sz w:val="18"/>
                <w:szCs w:val="18"/>
              </w:rPr>
            </w:pPr>
            <w:r>
              <w:rPr>
                <w:rFonts w:ascii="inherit" w:hAnsi="inherit"/>
                <w:sz w:val="18"/>
                <w:szCs w:val="18"/>
              </w:rPr>
              <w:t>17</w:t>
            </w:r>
          </w:p>
          <w:p w:rsidR="008F167C" w:rsidRDefault="008F167C">
            <w:pPr>
              <w:jc w:val="center"/>
              <w:rPr>
                <w:rFonts w:ascii="inherit" w:hAnsi="inherit"/>
                <w:sz w:val="18"/>
                <w:szCs w:val="18"/>
              </w:rPr>
            </w:pPr>
            <w:r>
              <w:rPr>
                <w:rFonts w:ascii="inherit" w:hAnsi="inherit"/>
                <w:sz w:val="18"/>
                <w:szCs w:val="18"/>
              </w:rPr>
              <w:t>18</w:t>
            </w:r>
          </w:p>
          <w:p w:rsidR="008F167C" w:rsidRDefault="008F167C">
            <w:pPr>
              <w:jc w:val="center"/>
              <w:rPr>
                <w:rFonts w:ascii="inherit" w:hAnsi="inherit"/>
                <w:sz w:val="18"/>
                <w:szCs w:val="18"/>
              </w:rPr>
            </w:pPr>
            <w:r>
              <w:rPr>
                <w:rFonts w:ascii="inherit" w:hAnsi="inherit"/>
                <w:sz w:val="18"/>
                <w:szCs w:val="18"/>
              </w:rPr>
              <w:t>19</w:t>
            </w:r>
          </w:p>
          <w:p w:rsidR="008F167C" w:rsidRDefault="008F167C">
            <w:pPr>
              <w:jc w:val="center"/>
              <w:rPr>
                <w:rFonts w:ascii="inherit" w:hAnsi="inherit"/>
                <w:sz w:val="18"/>
                <w:szCs w:val="18"/>
              </w:rPr>
            </w:pPr>
            <w:r>
              <w:rPr>
                <w:rFonts w:ascii="inherit" w:hAnsi="inherit"/>
                <w:sz w:val="18"/>
                <w:szCs w:val="18"/>
              </w:rPr>
              <w:t>20</w:t>
            </w:r>
          </w:p>
          <w:p w:rsidR="008F167C" w:rsidRDefault="008F167C">
            <w:pPr>
              <w:jc w:val="center"/>
              <w:rPr>
                <w:rFonts w:ascii="inherit" w:hAnsi="inherit"/>
                <w:sz w:val="18"/>
                <w:szCs w:val="18"/>
              </w:rPr>
            </w:pPr>
            <w:r>
              <w:rPr>
                <w:rFonts w:ascii="inherit" w:hAnsi="inherit"/>
                <w:sz w:val="18"/>
                <w:szCs w:val="18"/>
              </w:rPr>
              <w:t>21</w:t>
            </w:r>
          </w:p>
          <w:p w:rsidR="008F167C" w:rsidRDefault="008F167C">
            <w:pPr>
              <w:jc w:val="center"/>
              <w:rPr>
                <w:rFonts w:ascii="inherit" w:hAnsi="inherit"/>
                <w:sz w:val="18"/>
                <w:szCs w:val="18"/>
              </w:rPr>
            </w:pPr>
            <w:r>
              <w:rPr>
                <w:rFonts w:ascii="inherit" w:hAnsi="inherit"/>
                <w:sz w:val="18"/>
                <w:szCs w:val="18"/>
              </w:rPr>
              <w:t>22</w:t>
            </w:r>
          </w:p>
          <w:p w:rsidR="008F167C" w:rsidRDefault="008F167C">
            <w:pPr>
              <w:jc w:val="center"/>
              <w:rPr>
                <w:rFonts w:ascii="inherit" w:hAnsi="inherit"/>
                <w:sz w:val="18"/>
                <w:szCs w:val="18"/>
              </w:rPr>
            </w:pPr>
            <w:r>
              <w:rPr>
                <w:rFonts w:ascii="inherit" w:hAnsi="inherit"/>
                <w:sz w:val="18"/>
                <w:szCs w:val="18"/>
              </w:rPr>
              <w:t>23</w:t>
            </w:r>
          </w:p>
          <w:p w:rsidR="008F167C" w:rsidRDefault="008F167C">
            <w:pPr>
              <w:jc w:val="center"/>
              <w:rPr>
                <w:rFonts w:ascii="inherit" w:hAnsi="inherit"/>
                <w:sz w:val="18"/>
                <w:szCs w:val="18"/>
              </w:rPr>
            </w:pPr>
            <w:r>
              <w:rPr>
                <w:rFonts w:ascii="inherit" w:hAnsi="inherit"/>
                <w:sz w:val="18"/>
                <w:szCs w:val="18"/>
              </w:rPr>
              <w:t>24</w:t>
            </w:r>
          </w:p>
          <w:p w:rsidR="008F167C" w:rsidRDefault="008F167C">
            <w:pPr>
              <w:jc w:val="center"/>
              <w:rPr>
                <w:rFonts w:ascii="inherit" w:hAnsi="inherit"/>
                <w:sz w:val="18"/>
                <w:szCs w:val="18"/>
              </w:rPr>
            </w:pPr>
            <w:r>
              <w:rPr>
                <w:rFonts w:ascii="inherit" w:hAnsi="inherit"/>
                <w:sz w:val="18"/>
                <w:szCs w:val="18"/>
              </w:rPr>
              <w:t>25</w:t>
            </w:r>
          </w:p>
          <w:p w:rsidR="008F167C" w:rsidRDefault="008F167C">
            <w:pPr>
              <w:jc w:val="center"/>
              <w:rPr>
                <w:rFonts w:ascii="inherit" w:hAnsi="inherit"/>
                <w:sz w:val="18"/>
                <w:szCs w:val="18"/>
              </w:rPr>
            </w:pPr>
            <w:r>
              <w:rPr>
                <w:rFonts w:ascii="inherit" w:hAnsi="inherit"/>
                <w:sz w:val="18"/>
                <w:szCs w:val="18"/>
              </w:rPr>
              <w:t>26</w:t>
            </w:r>
          </w:p>
          <w:p w:rsidR="008F167C" w:rsidRDefault="008F167C">
            <w:pPr>
              <w:jc w:val="center"/>
              <w:rPr>
                <w:rFonts w:ascii="inherit" w:hAnsi="inherit"/>
                <w:sz w:val="18"/>
                <w:szCs w:val="18"/>
              </w:rPr>
            </w:pPr>
            <w:r>
              <w:rPr>
                <w:rFonts w:ascii="inherit" w:hAnsi="inherit"/>
                <w:sz w:val="18"/>
                <w:szCs w:val="18"/>
              </w:rPr>
              <w:t>27</w:t>
            </w:r>
          </w:p>
          <w:p w:rsidR="008F167C" w:rsidRDefault="008F167C">
            <w:pPr>
              <w:jc w:val="center"/>
              <w:rPr>
                <w:rFonts w:ascii="inherit" w:hAnsi="inherit"/>
                <w:sz w:val="18"/>
                <w:szCs w:val="18"/>
              </w:rPr>
            </w:pPr>
            <w:r>
              <w:rPr>
                <w:rFonts w:ascii="inherit" w:hAnsi="inherit"/>
                <w:sz w:val="18"/>
                <w:szCs w:val="18"/>
              </w:rPr>
              <w:t>28</w:t>
            </w:r>
          </w:p>
          <w:p w:rsidR="008F167C" w:rsidRDefault="008F167C">
            <w:pPr>
              <w:jc w:val="center"/>
              <w:rPr>
                <w:rFonts w:ascii="inherit" w:hAnsi="inherit"/>
                <w:sz w:val="18"/>
                <w:szCs w:val="18"/>
              </w:rPr>
            </w:pPr>
            <w:r>
              <w:rPr>
                <w:rFonts w:ascii="inherit" w:hAnsi="inherit"/>
                <w:sz w:val="18"/>
                <w:szCs w:val="18"/>
              </w:rPr>
              <w:t>29</w:t>
            </w:r>
          </w:p>
          <w:p w:rsidR="008F167C" w:rsidRDefault="008F167C">
            <w:pPr>
              <w:jc w:val="center"/>
              <w:rPr>
                <w:rFonts w:ascii="inherit" w:hAnsi="inherit"/>
                <w:sz w:val="18"/>
                <w:szCs w:val="18"/>
              </w:rPr>
            </w:pPr>
            <w:r>
              <w:rPr>
                <w:rFonts w:ascii="inherit" w:hAnsi="inherit"/>
                <w:sz w:val="18"/>
                <w:szCs w:val="18"/>
              </w:rPr>
              <w:t>30</w:t>
            </w:r>
          </w:p>
          <w:p w:rsidR="008F167C" w:rsidRDefault="008F167C">
            <w:pPr>
              <w:jc w:val="center"/>
              <w:rPr>
                <w:rFonts w:ascii="inherit" w:hAnsi="inherit"/>
                <w:sz w:val="18"/>
                <w:szCs w:val="18"/>
              </w:rPr>
            </w:pPr>
            <w:r>
              <w:rPr>
                <w:rFonts w:ascii="inherit" w:hAnsi="inherit"/>
                <w:sz w:val="18"/>
                <w:szCs w:val="18"/>
              </w:rPr>
              <w:t>31</w:t>
            </w:r>
          </w:p>
          <w:p w:rsidR="008F167C" w:rsidRDefault="008F167C">
            <w:pPr>
              <w:jc w:val="center"/>
              <w:rPr>
                <w:rFonts w:ascii="inherit" w:hAnsi="inherit"/>
                <w:sz w:val="18"/>
                <w:szCs w:val="18"/>
              </w:rPr>
            </w:pPr>
            <w:r>
              <w:rPr>
                <w:rFonts w:ascii="inherit" w:hAnsi="inherit"/>
                <w:sz w:val="18"/>
                <w:szCs w:val="18"/>
              </w:rPr>
              <w:t>32</w:t>
            </w:r>
          </w:p>
          <w:p w:rsidR="008F167C" w:rsidRDefault="008F167C">
            <w:pPr>
              <w:jc w:val="center"/>
              <w:rPr>
                <w:rFonts w:ascii="inherit" w:hAnsi="inherit"/>
                <w:sz w:val="18"/>
                <w:szCs w:val="18"/>
              </w:rPr>
            </w:pPr>
            <w:r>
              <w:rPr>
                <w:rFonts w:ascii="inherit" w:hAnsi="inherit"/>
                <w:sz w:val="18"/>
                <w:szCs w:val="18"/>
              </w:rPr>
              <w:t>33</w:t>
            </w:r>
          </w:p>
          <w:p w:rsidR="008F167C" w:rsidRDefault="008F167C">
            <w:pPr>
              <w:jc w:val="center"/>
              <w:rPr>
                <w:rFonts w:ascii="inherit" w:hAnsi="inherit"/>
                <w:sz w:val="18"/>
                <w:szCs w:val="18"/>
              </w:rPr>
            </w:pPr>
            <w:r>
              <w:rPr>
                <w:rFonts w:ascii="inherit" w:hAnsi="inherit"/>
                <w:sz w:val="18"/>
                <w:szCs w:val="18"/>
              </w:rPr>
              <w:t>34</w:t>
            </w:r>
          </w:p>
          <w:p w:rsidR="008F167C" w:rsidRDefault="008F167C">
            <w:pPr>
              <w:jc w:val="center"/>
              <w:rPr>
                <w:rFonts w:ascii="inherit" w:hAnsi="inherit"/>
                <w:sz w:val="18"/>
                <w:szCs w:val="18"/>
              </w:rPr>
            </w:pPr>
            <w:r>
              <w:rPr>
                <w:rFonts w:ascii="inherit" w:hAnsi="inherit"/>
                <w:sz w:val="18"/>
                <w:szCs w:val="18"/>
              </w:rPr>
              <w:t>35</w:t>
            </w:r>
          </w:p>
          <w:p w:rsidR="008F167C" w:rsidRDefault="008F167C">
            <w:pPr>
              <w:jc w:val="center"/>
              <w:rPr>
                <w:rFonts w:ascii="inherit" w:hAnsi="inherit"/>
                <w:sz w:val="18"/>
                <w:szCs w:val="18"/>
              </w:rPr>
            </w:pPr>
            <w:r>
              <w:rPr>
                <w:rFonts w:ascii="inherit" w:hAnsi="inherit"/>
                <w:sz w:val="18"/>
                <w:szCs w:val="18"/>
              </w:rPr>
              <w:t>36</w:t>
            </w:r>
          </w:p>
          <w:p w:rsidR="008F167C" w:rsidRDefault="008F167C">
            <w:pPr>
              <w:jc w:val="center"/>
              <w:rPr>
                <w:rFonts w:ascii="inherit" w:hAnsi="inherit"/>
                <w:sz w:val="18"/>
                <w:szCs w:val="18"/>
              </w:rPr>
            </w:pPr>
            <w:r>
              <w:rPr>
                <w:rFonts w:ascii="inherit" w:hAnsi="inherit"/>
                <w:sz w:val="18"/>
                <w:szCs w:val="18"/>
              </w:rPr>
              <w:t>37</w:t>
            </w:r>
          </w:p>
          <w:p w:rsidR="008F167C" w:rsidRDefault="008F167C">
            <w:pPr>
              <w:jc w:val="center"/>
              <w:rPr>
                <w:rFonts w:ascii="inherit" w:hAnsi="inherit"/>
                <w:sz w:val="18"/>
                <w:szCs w:val="18"/>
              </w:rPr>
            </w:pPr>
            <w:r>
              <w:rPr>
                <w:rFonts w:ascii="inherit" w:hAnsi="inherit"/>
                <w:sz w:val="18"/>
                <w:szCs w:val="18"/>
              </w:rPr>
              <w:t>38</w:t>
            </w:r>
          </w:p>
          <w:p w:rsidR="008F167C" w:rsidRDefault="008F167C">
            <w:pPr>
              <w:jc w:val="center"/>
              <w:rPr>
                <w:rFonts w:ascii="inherit" w:hAnsi="inherit"/>
                <w:sz w:val="18"/>
                <w:szCs w:val="18"/>
              </w:rPr>
            </w:pPr>
            <w:r>
              <w:rPr>
                <w:rFonts w:ascii="inherit" w:hAnsi="inherit"/>
                <w:sz w:val="18"/>
                <w:szCs w:val="18"/>
              </w:rPr>
              <w:t>39</w:t>
            </w:r>
          </w:p>
          <w:p w:rsidR="008F167C" w:rsidRDefault="008F167C">
            <w:pPr>
              <w:jc w:val="center"/>
              <w:rPr>
                <w:rFonts w:ascii="inherit" w:hAnsi="inherit"/>
                <w:sz w:val="18"/>
                <w:szCs w:val="18"/>
              </w:rPr>
            </w:pPr>
            <w:r>
              <w:rPr>
                <w:rFonts w:ascii="inherit" w:hAnsi="inherit"/>
                <w:sz w:val="18"/>
                <w:szCs w:val="18"/>
              </w:rPr>
              <w:lastRenderedPageBreak/>
              <w:t>40</w:t>
            </w:r>
          </w:p>
          <w:p w:rsidR="008F167C" w:rsidRDefault="008F167C">
            <w:pPr>
              <w:jc w:val="center"/>
              <w:rPr>
                <w:rFonts w:ascii="inherit" w:hAnsi="inherit"/>
                <w:sz w:val="18"/>
                <w:szCs w:val="18"/>
              </w:rPr>
            </w:pPr>
            <w:r>
              <w:rPr>
                <w:rFonts w:ascii="inherit" w:hAnsi="inherit"/>
                <w:sz w:val="18"/>
                <w:szCs w:val="18"/>
              </w:rPr>
              <w:t>41</w:t>
            </w:r>
          </w:p>
          <w:p w:rsidR="008F167C" w:rsidRDefault="008F167C">
            <w:pPr>
              <w:jc w:val="center"/>
              <w:rPr>
                <w:rFonts w:ascii="inherit" w:hAnsi="inherit"/>
                <w:sz w:val="18"/>
                <w:szCs w:val="18"/>
              </w:rPr>
            </w:pPr>
            <w:r>
              <w:rPr>
                <w:rFonts w:ascii="inherit" w:hAnsi="inherit"/>
                <w:sz w:val="18"/>
                <w:szCs w:val="18"/>
              </w:rPr>
              <w:t>42</w:t>
            </w:r>
          </w:p>
          <w:p w:rsidR="008F167C" w:rsidRDefault="008F167C">
            <w:pPr>
              <w:jc w:val="center"/>
              <w:rPr>
                <w:rFonts w:ascii="inherit" w:hAnsi="inherit"/>
                <w:sz w:val="18"/>
                <w:szCs w:val="18"/>
              </w:rPr>
            </w:pPr>
            <w:r>
              <w:rPr>
                <w:rFonts w:ascii="inherit" w:hAnsi="inherit"/>
                <w:sz w:val="18"/>
                <w:szCs w:val="18"/>
              </w:rPr>
              <w:t>43</w:t>
            </w:r>
          </w:p>
          <w:p w:rsidR="008F167C" w:rsidRDefault="008F167C">
            <w:pPr>
              <w:jc w:val="center"/>
              <w:rPr>
                <w:rFonts w:ascii="inherit" w:hAnsi="inherit"/>
                <w:sz w:val="18"/>
                <w:szCs w:val="18"/>
              </w:rPr>
            </w:pPr>
            <w:r>
              <w:rPr>
                <w:rFonts w:ascii="inherit" w:hAnsi="inherit"/>
                <w:sz w:val="18"/>
                <w:szCs w:val="18"/>
              </w:rPr>
              <w:t>44</w:t>
            </w:r>
          </w:p>
          <w:p w:rsidR="008F167C" w:rsidRDefault="008F167C">
            <w:pPr>
              <w:jc w:val="center"/>
              <w:rPr>
                <w:rFonts w:ascii="inherit" w:hAnsi="inherit"/>
                <w:sz w:val="18"/>
                <w:szCs w:val="18"/>
              </w:rPr>
            </w:pPr>
            <w:r>
              <w:rPr>
                <w:rFonts w:ascii="inherit" w:hAnsi="inherit"/>
                <w:sz w:val="18"/>
                <w:szCs w:val="18"/>
              </w:rPr>
              <w:t>45</w:t>
            </w:r>
          </w:p>
          <w:p w:rsidR="008F167C" w:rsidRDefault="008F167C">
            <w:pPr>
              <w:jc w:val="center"/>
              <w:rPr>
                <w:rFonts w:ascii="inherit" w:hAnsi="inherit"/>
                <w:sz w:val="18"/>
                <w:szCs w:val="18"/>
              </w:rPr>
            </w:pPr>
            <w:r>
              <w:rPr>
                <w:rFonts w:ascii="inherit" w:hAnsi="inherit"/>
                <w:sz w:val="18"/>
                <w:szCs w:val="18"/>
              </w:rPr>
              <w:t>46</w:t>
            </w:r>
          </w:p>
          <w:p w:rsidR="008F167C" w:rsidRDefault="008F167C">
            <w:pPr>
              <w:jc w:val="center"/>
              <w:rPr>
                <w:rFonts w:ascii="inherit" w:hAnsi="inherit"/>
                <w:sz w:val="18"/>
                <w:szCs w:val="18"/>
              </w:rPr>
            </w:pPr>
            <w:r>
              <w:rPr>
                <w:rFonts w:ascii="inherit" w:hAnsi="inherit"/>
                <w:sz w:val="18"/>
                <w:szCs w:val="18"/>
              </w:rPr>
              <w:t>47</w:t>
            </w:r>
          </w:p>
          <w:p w:rsidR="008F167C" w:rsidRDefault="008F167C">
            <w:pPr>
              <w:jc w:val="center"/>
              <w:rPr>
                <w:rFonts w:ascii="inherit" w:hAnsi="inherit"/>
                <w:sz w:val="18"/>
                <w:szCs w:val="18"/>
              </w:rPr>
            </w:pPr>
            <w:r>
              <w:rPr>
                <w:rFonts w:ascii="inherit" w:hAnsi="inherit"/>
                <w:sz w:val="18"/>
                <w:szCs w:val="18"/>
              </w:rPr>
              <w:t>48</w:t>
            </w:r>
          </w:p>
          <w:p w:rsidR="008F167C" w:rsidRDefault="008F167C">
            <w:pPr>
              <w:jc w:val="center"/>
              <w:rPr>
                <w:rFonts w:ascii="inherit" w:hAnsi="inherit"/>
                <w:sz w:val="18"/>
                <w:szCs w:val="18"/>
              </w:rPr>
            </w:pPr>
            <w:r>
              <w:rPr>
                <w:rFonts w:ascii="inherit" w:hAnsi="inherit"/>
                <w:sz w:val="18"/>
                <w:szCs w:val="18"/>
              </w:rPr>
              <w:t>49</w:t>
            </w:r>
          </w:p>
          <w:p w:rsidR="008F167C" w:rsidRDefault="008F167C">
            <w:pPr>
              <w:jc w:val="center"/>
              <w:rPr>
                <w:rFonts w:ascii="inherit" w:hAnsi="inherit"/>
                <w:sz w:val="18"/>
                <w:szCs w:val="18"/>
              </w:rPr>
            </w:pPr>
            <w:r>
              <w:rPr>
                <w:rFonts w:ascii="inherit" w:hAnsi="inherit"/>
                <w:sz w:val="18"/>
                <w:szCs w:val="18"/>
              </w:rPr>
              <w:t>50</w:t>
            </w:r>
          </w:p>
          <w:p w:rsidR="008F167C" w:rsidRDefault="008F167C">
            <w:pPr>
              <w:jc w:val="center"/>
              <w:rPr>
                <w:rFonts w:ascii="inherit" w:hAnsi="inherit"/>
                <w:sz w:val="18"/>
                <w:szCs w:val="18"/>
              </w:rPr>
            </w:pPr>
            <w:r>
              <w:rPr>
                <w:rFonts w:ascii="inherit" w:hAnsi="inherit"/>
                <w:sz w:val="18"/>
                <w:szCs w:val="18"/>
              </w:rPr>
              <w:t>51</w:t>
            </w:r>
          </w:p>
          <w:p w:rsidR="008F167C" w:rsidRDefault="008F167C">
            <w:pPr>
              <w:jc w:val="center"/>
              <w:rPr>
                <w:rFonts w:ascii="inherit" w:hAnsi="inherit"/>
                <w:sz w:val="18"/>
                <w:szCs w:val="18"/>
              </w:rPr>
            </w:pPr>
            <w:r>
              <w:rPr>
                <w:rFonts w:ascii="inherit" w:hAnsi="inherit"/>
                <w:sz w:val="18"/>
                <w:szCs w:val="18"/>
              </w:rPr>
              <w:t>52</w:t>
            </w:r>
          </w:p>
          <w:p w:rsidR="008F167C" w:rsidRDefault="008F167C">
            <w:pPr>
              <w:jc w:val="center"/>
              <w:rPr>
                <w:rFonts w:ascii="inherit" w:hAnsi="inherit"/>
                <w:sz w:val="18"/>
                <w:szCs w:val="18"/>
              </w:rPr>
            </w:pPr>
            <w:r>
              <w:rPr>
                <w:rFonts w:ascii="inherit" w:hAnsi="inherit"/>
                <w:sz w:val="18"/>
                <w:szCs w:val="18"/>
              </w:rPr>
              <w:t>53</w:t>
            </w:r>
          </w:p>
          <w:p w:rsidR="008F167C" w:rsidRDefault="008F167C">
            <w:pPr>
              <w:jc w:val="center"/>
              <w:rPr>
                <w:rFonts w:ascii="inherit" w:hAnsi="inherit"/>
                <w:sz w:val="18"/>
                <w:szCs w:val="18"/>
              </w:rPr>
            </w:pPr>
            <w:r>
              <w:rPr>
                <w:rFonts w:ascii="inherit" w:hAnsi="inherit"/>
                <w:sz w:val="18"/>
                <w:szCs w:val="18"/>
              </w:rPr>
              <w:t>54</w:t>
            </w:r>
          </w:p>
          <w:p w:rsidR="008F167C" w:rsidRDefault="008F167C">
            <w:pPr>
              <w:jc w:val="center"/>
              <w:rPr>
                <w:rFonts w:ascii="inherit" w:hAnsi="inherit"/>
                <w:sz w:val="18"/>
                <w:szCs w:val="18"/>
              </w:rPr>
            </w:pPr>
            <w:r>
              <w:rPr>
                <w:rFonts w:ascii="inherit" w:hAnsi="inherit"/>
                <w:sz w:val="18"/>
                <w:szCs w:val="18"/>
              </w:rPr>
              <w:t>55</w:t>
            </w:r>
          </w:p>
          <w:p w:rsidR="008F167C" w:rsidRDefault="008F167C">
            <w:pPr>
              <w:jc w:val="center"/>
              <w:rPr>
                <w:rFonts w:ascii="inherit" w:hAnsi="inherit"/>
                <w:sz w:val="18"/>
                <w:szCs w:val="18"/>
              </w:rPr>
            </w:pPr>
            <w:r>
              <w:rPr>
                <w:rFonts w:ascii="inherit" w:hAnsi="inherit"/>
                <w:sz w:val="18"/>
                <w:szCs w:val="18"/>
              </w:rPr>
              <w:t>56</w:t>
            </w:r>
          </w:p>
          <w:p w:rsidR="008F167C" w:rsidRDefault="008F167C">
            <w:pPr>
              <w:jc w:val="center"/>
              <w:rPr>
                <w:rFonts w:ascii="inherit" w:hAnsi="inherit"/>
                <w:sz w:val="18"/>
                <w:szCs w:val="18"/>
              </w:rPr>
            </w:pPr>
            <w:r>
              <w:rPr>
                <w:rFonts w:ascii="inherit" w:hAnsi="inherit"/>
                <w:sz w:val="18"/>
                <w:szCs w:val="18"/>
              </w:rPr>
              <w:t>57</w:t>
            </w:r>
          </w:p>
          <w:p w:rsidR="008F167C" w:rsidRDefault="008F167C">
            <w:pPr>
              <w:jc w:val="center"/>
              <w:rPr>
                <w:rFonts w:ascii="inherit" w:hAnsi="inherit"/>
                <w:sz w:val="18"/>
                <w:szCs w:val="18"/>
              </w:rPr>
            </w:pPr>
            <w:r>
              <w:rPr>
                <w:rFonts w:ascii="inherit" w:hAnsi="inherit"/>
                <w:sz w:val="18"/>
                <w:szCs w:val="18"/>
              </w:rPr>
              <w:t>58</w:t>
            </w:r>
          </w:p>
          <w:p w:rsidR="008F167C" w:rsidRDefault="008F167C">
            <w:pPr>
              <w:jc w:val="center"/>
              <w:rPr>
                <w:rFonts w:ascii="inherit" w:hAnsi="inherit"/>
                <w:sz w:val="18"/>
                <w:szCs w:val="18"/>
              </w:rPr>
            </w:pPr>
            <w:r>
              <w:rPr>
                <w:rFonts w:ascii="inherit" w:hAnsi="inherit"/>
                <w:sz w:val="18"/>
                <w:szCs w:val="18"/>
              </w:rPr>
              <w:t>59</w:t>
            </w:r>
          </w:p>
          <w:p w:rsidR="008F167C" w:rsidRDefault="008F167C">
            <w:pPr>
              <w:jc w:val="center"/>
              <w:rPr>
                <w:rFonts w:ascii="inherit" w:hAnsi="inherit"/>
                <w:sz w:val="18"/>
                <w:szCs w:val="18"/>
              </w:rPr>
            </w:pPr>
            <w:r>
              <w:rPr>
                <w:rFonts w:ascii="inherit" w:hAnsi="inherit"/>
                <w:sz w:val="18"/>
                <w:szCs w:val="18"/>
              </w:rPr>
              <w:t>60</w:t>
            </w:r>
          </w:p>
          <w:p w:rsidR="008F167C" w:rsidRDefault="008F167C">
            <w:pPr>
              <w:jc w:val="center"/>
              <w:rPr>
                <w:rFonts w:ascii="inherit" w:hAnsi="inherit"/>
                <w:sz w:val="18"/>
                <w:szCs w:val="18"/>
              </w:rPr>
            </w:pPr>
            <w:r>
              <w:rPr>
                <w:rFonts w:ascii="inherit" w:hAnsi="inherit"/>
                <w:sz w:val="18"/>
                <w:szCs w:val="18"/>
              </w:rPr>
              <w:t>61</w:t>
            </w:r>
          </w:p>
          <w:p w:rsidR="008F167C" w:rsidRDefault="008F167C">
            <w:pPr>
              <w:jc w:val="center"/>
              <w:rPr>
                <w:rFonts w:ascii="inherit" w:hAnsi="inherit"/>
                <w:sz w:val="18"/>
                <w:szCs w:val="18"/>
              </w:rPr>
            </w:pPr>
            <w:r>
              <w:rPr>
                <w:rFonts w:ascii="inherit" w:hAnsi="inherit"/>
                <w:sz w:val="18"/>
                <w:szCs w:val="18"/>
              </w:rPr>
              <w:t>62</w:t>
            </w:r>
          </w:p>
          <w:p w:rsidR="008F167C" w:rsidRDefault="008F167C">
            <w:pPr>
              <w:jc w:val="center"/>
              <w:rPr>
                <w:rFonts w:ascii="inherit" w:hAnsi="inherit"/>
                <w:sz w:val="18"/>
                <w:szCs w:val="18"/>
              </w:rPr>
            </w:pPr>
            <w:r>
              <w:rPr>
                <w:rFonts w:ascii="inherit" w:hAnsi="inherit"/>
                <w:sz w:val="18"/>
                <w:szCs w:val="18"/>
              </w:rPr>
              <w:t>63</w:t>
            </w:r>
          </w:p>
          <w:p w:rsidR="008F167C" w:rsidRDefault="008F167C">
            <w:pPr>
              <w:jc w:val="center"/>
              <w:rPr>
                <w:rFonts w:ascii="inherit" w:hAnsi="inherit"/>
                <w:sz w:val="18"/>
                <w:szCs w:val="18"/>
              </w:rPr>
            </w:pPr>
            <w:r>
              <w:rPr>
                <w:rFonts w:ascii="inherit" w:hAnsi="inherit"/>
                <w:sz w:val="18"/>
                <w:szCs w:val="18"/>
              </w:rPr>
              <w:t>64</w:t>
            </w:r>
          </w:p>
          <w:p w:rsidR="008F167C" w:rsidRDefault="008F167C">
            <w:pPr>
              <w:jc w:val="center"/>
              <w:rPr>
                <w:rFonts w:ascii="inherit" w:hAnsi="inherit"/>
                <w:sz w:val="18"/>
                <w:szCs w:val="18"/>
              </w:rPr>
            </w:pPr>
            <w:r>
              <w:rPr>
                <w:rFonts w:ascii="inherit" w:hAnsi="inherit"/>
                <w:sz w:val="18"/>
                <w:szCs w:val="18"/>
              </w:rPr>
              <w:t>65</w:t>
            </w:r>
          </w:p>
          <w:p w:rsidR="008F167C" w:rsidRDefault="008F167C">
            <w:pPr>
              <w:jc w:val="center"/>
              <w:rPr>
                <w:rFonts w:ascii="inherit" w:hAnsi="inherit"/>
                <w:sz w:val="18"/>
                <w:szCs w:val="18"/>
              </w:rPr>
            </w:pPr>
            <w:r>
              <w:rPr>
                <w:rFonts w:ascii="inherit" w:hAnsi="inherit"/>
                <w:sz w:val="18"/>
                <w:szCs w:val="18"/>
              </w:rPr>
              <w:t>66</w:t>
            </w:r>
          </w:p>
          <w:p w:rsidR="008F167C" w:rsidRDefault="008F167C">
            <w:pPr>
              <w:jc w:val="center"/>
              <w:rPr>
                <w:rFonts w:ascii="inherit" w:hAnsi="inherit"/>
                <w:sz w:val="18"/>
                <w:szCs w:val="18"/>
              </w:rPr>
            </w:pPr>
            <w:r>
              <w:rPr>
                <w:rFonts w:ascii="inherit" w:hAnsi="inherit"/>
                <w:sz w:val="18"/>
                <w:szCs w:val="18"/>
              </w:rPr>
              <w:t>67</w:t>
            </w:r>
          </w:p>
          <w:p w:rsidR="008F167C" w:rsidRDefault="008F167C">
            <w:pPr>
              <w:jc w:val="center"/>
              <w:rPr>
                <w:rFonts w:ascii="inherit" w:hAnsi="inherit"/>
                <w:sz w:val="18"/>
                <w:szCs w:val="18"/>
              </w:rPr>
            </w:pPr>
            <w:r>
              <w:rPr>
                <w:rFonts w:ascii="inherit" w:hAnsi="inherit"/>
                <w:sz w:val="18"/>
                <w:szCs w:val="18"/>
              </w:rPr>
              <w:t>68</w:t>
            </w:r>
          </w:p>
          <w:p w:rsidR="008F167C" w:rsidRDefault="008F167C">
            <w:pPr>
              <w:jc w:val="center"/>
              <w:rPr>
                <w:rFonts w:ascii="inherit" w:hAnsi="inherit"/>
                <w:sz w:val="18"/>
                <w:szCs w:val="18"/>
              </w:rPr>
            </w:pPr>
            <w:r>
              <w:rPr>
                <w:rFonts w:ascii="inherit" w:hAnsi="inherit"/>
                <w:sz w:val="18"/>
                <w:szCs w:val="18"/>
              </w:rPr>
              <w:t>69</w:t>
            </w:r>
          </w:p>
          <w:p w:rsidR="008F167C" w:rsidRDefault="008F167C">
            <w:pPr>
              <w:jc w:val="center"/>
              <w:rPr>
                <w:rFonts w:ascii="inherit" w:hAnsi="inherit"/>
                <w:sz w:val="18"/>
                <w:szCs w:val="18"/>
              </w:rPr>
            </w:pPr>
            <w:r>
              <w:rPr>
                <w:rFonts w:ascii="inherit" w:hAnsi="inherit"/>
                <w:sz w:val="18"/>
                <w:szCs w:val="18"/>
              </w:rPr>
              <w:t>70</w:t>
            </w:r>
          </w:p>
          <w:p w:rsidR="008F167C" w:rsidRDefault="008F167C">
            <w:pPr>
              <w:jc w:val="center"/>
              <w:rPr>
                <w:rFonts w:ascii="inherit" w:hAnsi="inherit"/>
                <w:sz w:val="18"/>
                <w:szCs w:val="18"/>
              </w:rPr>
            </w:pPr>
            <w:r>
              <w:rPr>
                <w:rFonts w:ascii="inherit" w:hAnsi="inherit"/>
                <w:sz w:val="18"/>
                <w:szCs w:val="18"/>
              </w:rPr>
              <w:t>71</w:t>
            </w:r>
          </w:p>
          <w:p w:rsidR="008F167C" w:rsidRDefault="008F167C">
            <w:pPr>
              <w:jc w:val="center"/>
              <w:rPr>
                <w:rFonts w:ascii="inherit" w:hAnsi="inherit"/>
                <w:sz w:val="18"/>
                <w:szCs w:val="18"/>
              </w:rPr>
            </w:pPr>
            <w:r>
              <w:rPr>
                <w:rFonts w:ascii="inherit" w:hAnsi="inherit"/>
                <w:sz w:val="18"/>
                <w:szCs w:val="18"/>
              </w:rPr>
              <w:lastRenderedPageBreak/>
              <w:t>72</w:t>
            </w:r>
          </w:p>
          <w:p w:rsidR="008F167C" w:rsidRDefault="008F167C">
            <w:pPr>
              <w:jc w:val="center"/>
              <w:rPr>
                <w:rFonts w:ascii="inherit" w:hAnsi="inherit"/>
                <w:sz w:val="18"/>
                <w:szCs w:val="18"/>
              </w:rPr>
            </w:pPr>
            <w:r>
              <w:rPr>
                <w:rFonts w:ascii="inherit" w:hAnsi="inherit"/>
                <w:sz w:val="18"/>
                <w:szCs w:val="18"/>
              </w:rPr>
              <w:t>73</w:t>
            </w:r>
          </w:p>
          <w:p w:rsidR="008F167C" w:rsidRDefault="008F167C">
            <w:pPr>
              <w:jc w:val="center"/>
              <w:rPr>
                <w:rFonts w:ascii="inherit" w:hAnsi="inherit"/>
                <w:sz w:val="18"/>
                <w:szCs w:val="18"/>
              </w:rPr>
            </w:pPr>
            <w:r>
              <w:rPr>
                <w:rFonts w:ascii="inherit" w:hAnsi="inherit"/>
                <w:sz w:val="18"/>
                <w:szCs w:val="18"/>
              </w:rPr>
              <w:t>74</w:t>
            </w:r>
          </w:p>
          <w:p w:rsidR="008F167C" w:rsidRDefault="008F167C">
            <w:pPr>
              <w:jc w:val="center"/>
              <w:rPr>
                <w:rFonts w:ascii="inherit" w:hAnsi="inherit"/>
                <w:sz w:val="18"/>
                <w:szCs w:val="18"/>
              </w:rPr>
            </w:pPr>
            <w:r>
              <w:rPr>
                <w:rFonts w:ascii="inherit" w:hAnsi="inherit"/>
                <w:sz w:val="18"/>
                <w:szCs w:val="18"/>
              </w:rPr>
              <w:t>75</w:t>
            </w:r>
          </w:p>
          <w:p w:rsidR="008F167C" w:rsidRDefault="008F167C">
            <w:pPr>
              <w:jc w:val="center"/>
              <w:rPr>
                <w:rFonts w:ascii="inherit" w:hAnsi="inherit"/>
                <w:sz w:val="18"/>
                <w:szCs w:val="18"/>
              </w:rPr>
            </w:pPr>
            <w:r>
              <w:rPr>
                <w:rFonts w:ascii="inherit" w:hAnsi="inherit"/>
                <w:sz w:val="18"/>
                <w:szCs w:val="18"/>
              </w:rPr>
              <w:t>76</w:t>
            </w:r>
          </w:p>
          <w:p w:rsidR="008F167C" w:rsidRDefault="008F167C">
            <w:pPr>
              <w:jc w:val="center"/>
              <w:rPr>
                <w:rFonts w:ascii="inherit" w:hAnsi="inherit"/>
                <w:sz w:val="18"/>
                <w:szCs w:val="18"/>
              </w:rPr>
            </w:pPr>
            <w:r>
              <w:rPr>
                <w:rFonts w:ascii="inherit" w:hAnsi="inherit"/>
                <w:sz w:val="18"/>
                <w:szCs w:val="18"/>
              </w:rPr>
              <w:t>77</w:t>
            </w:r>
          </w:p>
          <w:p w:rsidR="008F167C" w:rsidRDefault="008F167C">
            <w:pPr>
              <w:jc w:val="center"/>
              <w:rPr>
                <w:rFonts w:ascii="inherit" w:hAnsi="inherit"/>
                <w:sz w:val="18"/>
                <w:szCs w:val="18"/>
              </w:rPr>
            </w:pPr>
            <w:r>
              <w:rPr>
                <w:rFonts w:ascii="inherit" w:hAnsi="inherit"/>
                <w:sz w:val="18"/>
                <w:szCs w:val="18"/>
              </w:rPr>
              <w:t>78</w:t>
            </w:r>
          </w:p>
          <w:p w:rsidR="008F167C" w:rsidRDefault="008F167C">
            <w:pPr>
              <w:jc w:val="center"/>
              <w:rPr>
                <w:rFonts w:ascii="inherit" w:hAnsi="inherit"/>
                <w:sz w:val="18"/>
                <w:szCs w:val="18"/>
              </w:rPr>
            </w:pPr>
            <w:r>
              <w:rPr>
                <w:rFonts w:ascii="inherit" w:hAnsi="inherit"/>
                <w:sz w:val="18"/>
                <w:szCs w:val="18"/>
              </w:rPr>
              <w:t>79</w:t>
            </w:r>
          </w:p>
          <w:p w:rsidR="008F167C" w:rsidRDefault="008F167C">
            <w:pPr>
              <w:jc w:val="center"/>
              <w:rPr>
                <w:rFonts w:ascii="inherit" w:hAnsi="inherit"/>
                <w:sz w:val="18"/>
                <w:szCs w:val="18"/>
              </w:rPr>
            </w:pPr>
            <w:r>
              <w:rPr>
                <w:rFonts w:ascii="inherit" w:hAnsi="inherit"/>
                <w:sz w:val="18"/>
                <w:szCs w:val="18"/>
              </w:rPr>
              <w:t>80</w:t>
            </w:r>
          </w:p>
          <w:p w:rsidR="008F167C" w:rsidRDefault="008F167C">
            <w:pPr>
              <w:jc w:val="center"/>
              <w:rPr>
                <w:rFonts w:ascii="inherit" w:hAnsi="inherit"/>
                <w:sz w:val="18"/>
                <w:szCs w:val="18"/>
              </w:rPr>
            </w:pPr>
            <w:r>
              <w:rPr>
                <w:rFonts w:ascii="inherit" w:hAnsi="inherit"/>
                <w:sz w:val="18"/>
                <w:szCs w:val="18"/>
              </w:rPr>
              <w:t>81</w:t>
            </w:r>
          </w:p>
        </w:tc>
        <w:tc>
          <w:tcPr>
            <w:tcW w:w="9795" w:type="dxa"/>
            <w:tcBorders>
              <w:top w:val="nil"/>
              <w:left w:val="nil"/>
              <w:bottom w:val="nil"/>
              <w:right w:val="nil"/>
            </w:tcBorders>
            <w:vAlign w:val="center"/>
            <w:hideMark/>
          </w:tcPr>
          <w:p w:rsidR="008F167C" w:rsidRPr="008F167C" w:rsidRDefault="008F167C">
            <w:pPr>
              <w:wordWrap w:val="0"/>
              <w:rPr>
                <w:rFonts w:ascii="inherit" w:hAnsi="inherit"/>
                <w:color w:val="000000"/>
                <w:sz w:val="18"/>
                <w:szCs w:val="18"/>
                <w:lang w:val="en-US"/>
              </w:rPr>
            </w:pPr>
            <w:r w:rsidRPr="008F167C">
              <w:rPr>
                <w:rStyle w:val="crayon-o"/>
                <w:rFonts w:ascii="inherit" w:hAnsi="inherit"/>
                <w:color w:val="000000"/>
                <w:sz w:val="18"/>
                <w:szCs w:val="18"/>
                <w:lang w:val="en-US"/>
              </w:rPr>
              <w:lastRenderedPageBreak/>
              <w:t>&lt;</w:t>
            </w:r>
            <w:r w:rsidRPr="008F167C">
              <w:rPr>
                <w:rStyle w:val="crayon-v"/>
                <w:rFonts w:ascii="inherit" w:hAnsi="inherit"/>
                <w:color w:val="000000"/>
                <w:sz w:val="18"/>
                <w:szCs w:val="18"/>
                <w:lang w:val="en-US"/>
              </w:rPr>
              <w:t>table</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caption</w:t>
            </w:r>
            <w:r w:rsidRPr="008F167C">
              <w:rPr>
                <w:rStyle w:val="crayon-o"/>
                <w:rFonts w:ascii="inherit" w:hAnsi="inherit"/>
                <w:color w:val="000000"/>
                <w:sz w:val="18"/>
                <w:szCs w:val="18"/>
                <w:lang w:val="en-US"/>
              </w:rPr>
              <w:t>&gt;</w:t>
            </w:r>
            <w:r>
              <w:rPr>
                <w:rFonts w:ascii="inherit" w:hAnsi="inherit"/>
                <w:color w:val="000000"/>
                <w:sz w:val="18"/>
                <w:szCs w:val="18"/>
              </w:rPr>
              <w:t>Меню</w:t>
            </w:r>
            <w:r w:rsidRPr="008F167C">
              <w:rPr>
                <w:rStyle w:val="crayon-h"/>
                <w:rFonts w:ascii="inherit" w:hAnsi="inherit"/>
                <w:color w:val="000000"/>
                <w:sz w:val="18"/>
                <w:szCs w:val="18"/>
                <w:lang w:val="en-US"/>
              </w:rPr>
              <w:t xml:space="preserve"> </w:t>
            </w:r>
            <w:r>
              <w:rPr>
                <w:rFonts w:ascii="inherit" w:hAnsi="inherit"/>
                <w:color w:val="000000"/>
                <w:sz w:val="18"/>
                <w:szCs w:val="18"/>
              </w:rPr>
              <w:t>ресторана</w:t>
            </w:r>
            <w:r w:rsidRPr="008F167C">
              <w:rPr>
                <w:rStyle w:val="crayon-h"/>
                <w:rFonts w:ascii="inherit" w:hAnsi="inherit"/>
                <w:color w:val="000000"/>
                <w:sz w:val="18"/>
                <w:szCs w:val="18"/>
                <w:lang w:val="en-US"/>
              </w:rPr>
              <w:t xml:space="preserve"> </w:t>
            </w:r>
            <w:r w:rsidRPr="008F167C">
              <w:rPr>
                <w:rStyle w:val="crayon-s"/>
                <w:rFonts w:ascii="inherit" w:hAnsi="inherit"/>
                <w:color w:val="000000"/>
                <w:sz w:val="18"/>
                <w:szCs w:val="18"/>
                <w:lang w:val="en-US"/>
              </w:rPr>
              <w:t>"</w:t>
            </w:r>
            <w:r>
              <w:rPr>
                <w:rStyle w:val="crayon-s"/>
                <w:rFonts w:ascii="inherit" w:hAnsi="inherit"/>
                <w:color w:val="000000"/>
                <w:sz w:val="18"/>
                <w:szCs w:val="18"/>
              </w:rPr>
              <w:t>Ромашка</w:t>
            </w:r>
            <w:r w:rsidRPr="008F167C">
              <w:rPr>
                <w:rStyle w:val="crayon-s"/>
                <w:rFonts w:ascii="inherit" w:hAnsi="inherit"/>
                <w:color w:val="000000"/>
                <w:sz w:val="18"/>
                <w:szCs w:val="18"/>
                <w:lang w:val="en-US"/>
              </w:rPr>
              <w:t>"</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caption</w:t>
            </w:r>
            <w:r w:rsidRPr="008F167C">
              <w:rPr>
                <w:rStyle w:val="crayon-o"/>
                <w:rFonts w:ascii="inherit" w:hAnsi="inherit"/>
                <w:color w:val="000000"/>
                <w:sz w:val="18"/>
                <w:szCs w:val="18"/>
                <w:lang w:val="en-US"/>
              </w:rPr>
              <w:t>&gt;</w:t>
            </w:r>
            <w:r w:rsidRPr="008F167C">
              <w:rPr>
                <w:rStyle w:val="crayon-h"/>
                <w:rFonts w:ascii="inherit" w:hAnsi="inherit"/>
                <w:color w:val="000000"/>
                <w:sz w:val="18"/>
                <w:szCs w:val="18"/>
                <w:lang w:val="en-US"/>
              </w:rPr>
              <w:t xml:space="preserve"> </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tr</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e"/>
                <w:rFonts w:ascii="inherit" w:hAnsi="inherit"/>
                <w:color w:val="000000"/>
                <w:sz w:val="18"/>
                <w:szCs w:val="18"/>
                <w:lang w:val="en-US"/>
              </w:rPr>
              <w:t xml:space="preserve">th </w:t>
            </w:r>
            <w:r w:rsidRPr="008F167C">
              <w:rPr>
                <w:rStyle w:val="crayon-v"/>
                <w:rFonts w:ascii="inherit" w:hAnsi="inherit"/>
                <w:color w:val="000000"/>
                <w:sz w:val="18"/>
                <w:szCs w:val="18"/>
                <w:lang w:val="en-US"/>
              </w:rPr>
              <w:t>rowspan</w:t>
            </w:r>
            <w:r w:rsidRPr="008F167C">
              <w:rPr>
                <w:rStyle w:val="crayon-o"/>
                <w:rFonts w:ascii="inherit" w:hAnsi="inherit"/>
                <w:color w:val="000000"/>
                <w:sz w:val="18"/>
                <w:szCs w:val="18"/>
                <w:lang w:val="en-US"/>
              </w:rPr>
              <w:t>=</w:t>
            </w:r>
            <w:r w:rsidRPr="008F167C">
              <w:rPr>
                <w:rStyle w:val="crayon-s"/>
                <w:rFonts w:ascii="inherit" w:hAnsi="inherit"/>
                <w:color w:val="000000"/>
                <w:sz w:val="18"/>
                <w:szCs w:val="18"/>
                <w:lang w:val="en-US"/>
              </w:rPr>
              <w:t>"2"</w:t>
            </w:r>
            <w:r w:rsidRPr="008F167C">
              <w:rPr>
                <w:rStyle w:val="crayon-h"/>
                <w:rFonts w:ascii="inherit" w:hAnsi="inherit"/>
                <w:color w:val="000000"/>
                <w:sz w:val="18"/>
                <w:szCs w:val="18"/>
                <w:lang w:val="en-US"/>
              </w:rPr>
              <w:t xml:space="preserve"> </w:t>
            </w:r>
            <w:r w:rsidRPr="008F167C">
              <w:rPr>
                <w:rStyle w:val="crayon-t"/>
                <w:rFonts w:ascii="inherit" w:hAnsi="inherit"/>
                <w:color w:val="000000"/>
                <w:sz w:val="18"/>
                <w:szCs w:val="18"/>
                <w:lang w:val="en-US"/>
              </w:rPr>
              <w:t>class</w:t>
            </w:r>
            <w:r w:rsidRPr="008F167C">
              <w:rPr>
                <w:rStyle w:val="crayon-o"/>
                <w:rFonts w:ascii="inherit" w:hAnsi="inherit"/>
                <w:color w:val="000000"/>
                <w:sz w:val="18"/>
                <w:szCs w:val="18"/>
                <w:lang w:val="en-US"/>
              </w:rPr>
              <w:t>=</w:t>
            </w:r>
            <w:r w:rsidRPr="008F167C">
              <w:rPr>
                <w:rStyle w:val="crayon-s"/>
                <w:rFonts w:ascii="inherit" w:hAnsi="inherit"/>
                <w:color w:val="000000"/>
                <w:sz w:val="18"/>
                <w:szCs w:val="18"/>
                <w:lang w:val="en-US"/>
              </w:rPr>
              <w:t>"first"</w:t>
            </w:r>
            <w:r w:rsidRPr="008F167C">
              <w:rPr>
                <w:rStyle w:val="crayon-o"/>
                <w:rFonts w:ascii="inherit" w:hAnsi="inherit"/>
                <w:color w:val="000000"/>
                <w:sz w:val="18"/>
                <w:szCs w:val="18"/>
                <w:lang w:val="en-US"/>
              </w:rPr>
              <w:t>&gt;</w:t>
            </w:r>
            <w:r>
              <w:rPr>
                <w:rFonts w:ascii="inherit" w:hAnsi="inherit"/>
                <w:color w:val="000000"/>
                <w:sz w:val="18"/>
                <w:szCs w:val="18"/>
              </w:rPr>
              <w:t>Кухня</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th</w:t>
            </w:r>
            <w:r w:rsidRPr="008F167C">
              <w:rPr>
                <w:rStyle w:val="crayon-o"/>
                <w:rFonts w:ascii="inherit" w:hAnsi="inherit"/>
                <w:color w:val="000000"/>
                <w:sz w:val="18"/>
                <w:szCs w:val="18"/>
                <w:lang w:val="en-US"/>
              </w:rPr>
              <w:t>&gt;</w:t>
            </w:r>
          </w:p>
          <w:p w:rsidR="008F167C" w:rsidRDefault="008F167C">
            <w:pPr>
              <w:wordWrap w:val="0"/>
              <w:rPr>
                <w:rFonts w:ascii="inherit" w:hAnsi="inherit"/>
                <w:color w:val="000000"/>
                <w:sz w:val="18"/>
                <w:szCs w:val="18"/>
              </w:rPr>
            </w:pPr>
            <w:r w:rsidRPr="008F167C">
              <w:rPr>
                <w:rStyle w:val="crayon-h"/>
                <w:rFonts w:ascii="inherit" w:hAnsi="inherit"/>
                <w:color w:val="000000"/>
                <w:sz w:val="18"/>
                <w:szCs w:val="18"/>
                <w:lang w:val="en-US"/>
              </w:rPr>
              <w:t>    </w:t>
            </w:r>
            <w:r>
              <w:rPr>
                <w:rStyle w:val="crayon-o"/>
                <w:rFonts w:ascii="inherit" w:hAnsi="inherit"/>
                <w:color w:val="000000"/>
                <w:sz w:val="18"/>
                <w:szCs w:val="18"/>
              </w:rPr>
              <w:t>&lt;</w:t>
            </w:r>
            <w:r>
              <w:rPr>
                <w:rStyle w:val="crayon-e"/>
                <w:rFonts w:ascii="inherit" w:hAnsi="inherit"/>
                <w:color w:val="000000"/>
                <w:sz w:val="18"/>
                <w:szCs w:val="18"/>
              </w:rPr>
              <w:t xml:space="preserve">th </w:t>
            </w:r>
            <w:r>
              <w:rPr>
                <w:rStyle w:val="crayon-v"/>
                <w:rFonts w:ascii="inherit" w:hAnsi="inherit"/>
                <w:color w:val="000000"/>
                <w:sz w:val="18"/>
                <w:szCs w:val="18"/>
              </w:rPr>
              <w:t>colspan</w:t>
            </w:r>
            <w:r>
              <w:rPr>
                <w:rStyle w:val="crayon-o"/>
                <w:rFonts w:ascii="inherit" w:hAnsi="inherit"/>
                <w:color w:val="000000"/>
                <w:sz w:val="18"/>
                <w:szCs w:val="18"/>
              </w:rPr>
              <w:t>=</w:t>
            </w:r>
            <w:r>
              <w:rPr>
                <w:rStyle w:val="crayon-s"/>
                <w:rFonts w:ascii="inherit" w:hAnsi="inherit"/>
                <w:color w:val="000000"/>
                <w:sz w:val="18"/>
                <w:szCs w:val="18"/>
              </w:rPr>
              <w:t>"2"</w:t>
            </w:r>
            <w:r>
              <w:rPr>
                <w:rStyle w:val="crayon-o"/>
                <w:rFonts w:ascii="inherit" w:hAnsi="inherit"/>
                <w:color w:val="000000"/>
                <w:sz w:val="18"/>
                <w:szCs w:val="18"/>
              </w:rPr>
              <w:t>&gt;</w:t>
            </w:r>
            <w:r>
              <w:rPr>
                <w:rFonts w:ascii="inherit" w:hAnsi="inherit"/>
                <w:color w:val="000000"/>
                <w:sz w:val="18"/>
                <w:szCs w:val="18"/>
              </w:rPr>
              <w:t>Холодные</w:t>
            </w:r>
            <w:r>
              <w:rPr>
                <w:rStyle w:val="crayon-h"/>
                <w:rFonts w:ascii="inherit" w:hAnsi="inherit"/>
                <w:color w:val="000000"/>
                <w:sz w:val="18"/>
                <w:szCs w:val="18"/>
              </w:rPr>
              <w:t xml:space="preserve"> </w:t>
            </w:r>
            <w:r>
              <w:rPr>
                <w:rFonts w:ascii="inherit" w:hAnsi="inherit"/>
                <w:color w:val="000000"/>
                <w:sz w:val="18"/>
                <w:szCs w:val="18"/>
              </w:rPr>
              <w:t>блюда</w:t>
            </w:r>
            <w:r>
              <w:rPr>
                <w:rStyle w:val="crayon-o"/>
                <w:rFonts w:ascii="inherit" w:hAnsi="inherit"/>
                <w:color w:val="000000"/>
                <w:sz w:val="18"/>
                <w:szCs w:val="18"/>
              </w:rPr>
              <w:t>&lt;/</w:t>
            </w:r>
            <w:r>
              <w:rPr>
                <w:rStyle w:val="crayon-v"/>
                <w:rFonts w:ascii="inherit" w:hAnsi="inherit"/>
                <w:color w:val="000000"/>
                <w:sz w:val="18"/>
                <w:szCs w:val="18"/>
              </w:rPr>
              <w:t>th</w:t>
            </w:r>
            <w:r>
              <w:rPr>
                <w:rStyle w:val="crayon-o"/>
                <w:rFonts w:ascii="inherit" w:hAnsi="inherit"/>
                <w:color w:val="000000"/>
                <w:sz w:val="18"/>
                <w:szCs w:val="18"/>
              </w:rPr>
              <w:t>&gt;</w:t>
            </w:r>
          </w:p>
          <w:p w:rsidR="008F167C" w:rsidRPr="008F167C" w:rsidRDefault="008F167C">
            <w:pPr>
              <w:wordWrap w:val="0"/>
              <w:rPr>
                <w:rFonts w:ascii="inherit" w:hAnsi="inherit"/>
                <w:color w:val="000000"/>
                <w:sz w:val="18"/>
                <w:szCs w:val="18"/>
                <w:lang w:val="en-US"/>
              </w:rPr>
            </w:pPr>
            <w:r>
              <w:rPr>
                <w:rStyle w:val="crayon-h"/>
                <w:rFonts w:ascii="inherit" w:hAnsi="inherit"/>
                <w:color w:val="000000"/>
                <w:sz w:val="18"/>
                <w:szCs w:val="18"/>
              </w:rPr>
              <w:t>    </w:t>
            </w:r>
            <w:r w:rsidRPr="008F167C">
              <w:rPr>
                <w:rStyle w:val="crayon-o"/>
                <w:rFonts w:ascii="inherit" w:hAnsi="inherit"/>
                <w:color w:val="000000"/>
                <w:sz w:val="18"/>
                <w:szCs w:val="18"/>
                <w:lang w:val="en-US"/>
              </w:rPr>
              <w:t>&lt;</w:t>
            </w:r>
            <w:r w:rsidRPr="008F167C">
              <w:rPr>
                <w:rStyle w:val="crayon-e"/>
                <w:rFonts w:ascii="inherit" w:hAnsi="inherit"/>
                <w:color w:val="000000"/>
                <w:sz w:val="18"/>
                <w:szCs w:val="18"/>
                <w:lang w:val="en-US"/>
              </w:rPr>
              <w:t xml:space="preserve">th </w:t>
            </w:r>
            <w:r w:rsidRPr="008F167C">
              <w:rPr>
                <w:rStyle w:val="crayon-v"/>
                <w:rFonts w:ascii="inherit" w:hAnsi="inherit"/>
                <w:color w:val="000000"/>
                <w:sz w:val="18"/>
                <w:szCs w:val="18"/>
                <w:lang w:val="en-US"/>
              </w:rPr>
              <w:t>colspan</w:t>
            </w:r>
            <w:r w:rsidRPr="008F167C">
              <w:rPr>
                <w:rStyle w:val="crayon-o"/>
                <w:rFonts w:ascii="inherit" w:hAnsi="inherit"/>
                <w:color w:val="000000"/>
                <w:sz w:val="18"/>
                <w:szCs w:val="18"/>
                <w:lang w:val="en-US"/>
              </w:rPr>
              <w:t>=</w:t>
            </w:r>
            <w:r w:rsidRPr="008F167C">
              <w:rPr>
                <w:rStyle w:val="crayon-s"/>
                <w:rFonts w:ascii="inherit" w:hAnsi="inherit"/>
                <w:color w:val="000000"/>
                <w:sz w:val="18"/>
                <w:szCs w:val="18"/>
                <w:lang w:val="en-US"/>
              </w:rPr>
              <w:t>"2"</w:t>
            </w:r>
            <w:r w:rsidRPr="008F167C">
              <w:rPr>
                <w:rStyle w:val="crayon-o"/>
                <w:rFonts w:ascii="inherit" w:hAnsi="inherit"/>
                <w:color w:val="000000"/>
                <w:sz w:val="18"/>
                <w:szCs w:val="18"/>
                <w:lang w:val="en-US"/>
              </w:rPr>
              <w:t>&gt;</w:t>
            </w:r>
            <w:r>
              <w:rPr>
                <w:rFonts w:ascii="inherit" w:hAnsi="inherit"/>
                <w:color w:val="000000"/>
                <w:sz w:val="18"/>
                <w:szCs w:val="18"/>
              </w:rPr>
              <w:t>Горячие</w:t>
            </w:r>
            <w:r w:rsidRPr="008F167C">
              <w:rPr>
                <w:rStyle w:val="crayon-h"/>
                <w:rFonts w:ascii="inherit" w:hAnsi="inherit"/>
                <w:color w:val="000000"/>
                <w:sz w:val="18"/>
                <w:szCs w:val="18"/>
                <w:lang w:val="en-US"/>
              </w:rPr>
              <w:t xml:space="preserve"> </w:t>
            </w:r>
            <w:r>
              <w:rPr>
                <w:rFonts w:ascii="inherit" w:hAnsi="inherit"/>
                <w:color w:val="000000"/>
                <w:sz w:val="18"/>
                <w:szCs w:val="18"/>
              </w:rPr>
              <w:t>блюда</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th</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e"/>
                <w:rFonts w:ascii="inherit" w:hAnsi="inherit"/>
                <w:color w:val="000000"/>
                <w:sz w:val="18"/>
                <w:szCs w:val="18"/>
                <w:lang w:val="en-US"/>
              </w:rPr>
              <w:t xml:space="preserve">th </w:t>
            </w:r>
            <w:r w:rsidRPr="008F167C">
              <w:rPr>
                <w:rStyle w:val="crayon-v"/>
                <w:rFonts w:ascii="inherit" w:hAnsi="inherit"/>
                <w:color w:val="000000"/>
                <w:sz w:val="18"/>
                <w:szCs w:val="18"/>
                <w:lang w:val="en-US"/>
              </w:rPr>
              <w:t>rowspan</w:t>
            </w:r>
            <w:r w:rsidRPr="008F167C">
              <w:rPr>
                <w:rStyle w:val="crayon-o"/>
                <w:rFonts w:ascii="inherit" w:hAnsi="inherit"/>
                <w:color w:val="000000"/>
                <w:sz w:val="18"/>
                <w:szCs w:val="18"/>
                <w:lang w:val="en-US"/>
              </w:rPr>
              <w:t>=</w:t>
            </w:r>
            <w:r w:rsidRPr="008F167C">
              <w:rPr>
                <w:rStyle w:val="crayon-s"/>
                <w:rFonts w:ascii="inherit" w:hAnsi="inherit"/>
                <w:color w:val="000000"/>
                <w:sz w:val="18"/>
                <w:szCs w:val="18"/>
                <w:lang w:val="en-US"/>
              </w:rPr>
              <w:t>"2"</w:t>
            </w:r>
            <w:r w:rsidRPr="008F167C">
              <w:rPr>
                <w:rStyle w:val="crayon-o"/>
                <w:rFonts w:ascii="inherit" w:hAnsi="inherit"/>
                <w:color w:val="000000"/>
                <w:sz w:val="18"/>
                <w:szCs w:val="18"/>
                <w:lang w:val="en-US"/>
              </w:rPr>
              <w:t>&gt;</w:t>
            </w:r>
            <w:r>
              <w:rPr>
                <w:rFonts w:ascii="inherit" w:hAnsi="inherit"/>
                <w:color w:val="000000"/>
                <w:sz w:val="18"/>
                <w:szCs w:val="18"/>
              </w:rPr>
              <w:t>Десерты</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th</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lastRenderedPageBreak/>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tr</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tr</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e"/>
                <w:rFonts w:ascii="inherit" w:hAnsi="inherit"/>
                <w:color w:val="000000"/>
                <w:sz w:val="18"/>
                <w:szCs w:val="18"/>
                <w:lang w:val="en-US"/>
              </w:rPr>
              <w:t xml:space="preserve">td </w:t>
            </w:r>
            <w:r w:rsidRPr="008F167C">
              <w:rPr>
                <w:rStyle w:val="crayon-t"/>
                <w:rFonts w:ascii="inherit" w:hAnsi="inherit"/>
                <w:color w:val="000000"/>
                <w:sz w:val="18"/>
                <w:szCs w:val="18"/>
                <w:lang w:val="en-US"/>
              </w:rPr>
              <w:t>class</w:t>
            </w:r>
            <w:r w:rsidRPr="008F167C">
              <w:rPr>
                <w:rStyle w:val="crayon-o"/>
                <w:rFonts w:ascii="inherit" w:hAnsi="inherit"/>
                <w:color w:val="000000"/>
                <w:sz w:val="18"/>
                <w:szCs w:val="18"/>
                <w:lang w:val="en-US"/>
              </w:rPr>
              <w:t>=</w:t>
            </w:r>
            <w:r w:rsidRPr="008F167C">
              <w:rPr>
                <w:rStyle w:val="crayon-s"/>
                <w:rFonts w:ascii="inherit" w:hAnsi="inherit"/>
                <w:color w:val="000000"/>
                <w:sz w:val="18"/>
                <w:szCs w:val="18"/>
                <w:lang w:val="en-US"/>
              </w:rPr>
              <w:t>"first"</w:t>
            </w:r>
            <w:r w:rsidRPr="008F167C">
              <w:rPr>
                <w:rStyle w:val="crayon-o"/>
                <w:rFonts w:ascii="inherit" w:hAnsi="inherit"/>
                <w:color w:val="000000"/>
                <w:sz w:val="18"/>
                <w:szCs w:val="18"/>
                <w:lang w:val="en-US"/>
              </w:rPr>
              <w:t>&gt;</w:t>
            </w:r>
            <w:r>
              <w:rPr>
                <w:rFonts w:ascii="inherit" w:hAnsi="inherit"/>
                <w:color w:val="000000"/>
                <w:sz w:val="18"/>
                <w:szCs w:val="18"/>
              </w:rPr>
              <w:t>Салаты</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e"/>
                <w:rFonts w:ascii="inherit" w:hAnsi="inherit"/>
                <w:color w:val="000000"/>
                <w:sz w:val="18"/>
                <w:szCs w:val="18"/>
                <w:lang w:val="en-US"/>
              </w:rPr>
              <w:t xml:space="preserve">td </w:t>
            </w:r>
            <w:r w:rsidRPr="008F167C">
              <w:rPr>
                <w:rStyle w:val="crayon-t"/>
                <w:rFonts w:ascii="inherit" w:hAnsi="inherit"/>
                <w:color w:val="000000"/>
                <w:sz w:val="18"/>
                <w:szCs w:val="18"/>
                <w:lang w:val="en-US"/>
              </w:rPr>
              <w:t>class</w:t>
            </w:r>
            <w:r w:rsidRPr="008F167C">
              <w:rPr>
                <w:rStyle w:val="crayon-o"/>
                <w:rFonts w:ascii="inherit" w:hAnsi="inherit"/>
                <w:color w:val="000000"/>
                <w:sz w:val="18"/>
                <w:szCs w:val="18"/>
                <w:lang w:val="en-US"/>
              </w:rPr>
              <w:t>=</w:t>
            </w:r>
            <w:r w:rsidRPr="008F167C">
              <w:rPr>
                <w:rStyle w:val="crayon-s"/>
                <w:rFonts w:ascii="inherit" w:hAnsi="inherit"/>
                <w:color w:val="000000"/>
                <w:sz w:val="18"/>
                <w:szCs w:val="18"/>
                <w:lang w:val="en-US"/>
              </w:rPr>
              <w:t>"first"</w:t>
            </w:r>
            <w:r w:rsidRPr="008F167C">
              <w:rPr>
                <w:rStyle w:val="crayon-o"/>
                <w:rFonts w:ascii="inherit" w:hAnsi="inherit"/>
                <w:color w:val="000000"/>
                <w:sz w:val="18"/>
                <w:szCs w:val="18"/>
                <w:lang w:val="en-US"/>
              </w:rPr>
              <w:t>&gt;</w:t>
            </w:r>
            <w:r>
              <w:rPr>
                <w:rFonts w:ascii="inherit" w:hAnsi="inherit"/>
                <w:color w:val="000000"/>
                <w:sz w:val="18"/>
                <w:szCs w:val="18"/>
              </w:rPr>
              <w:t>Закуски</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e"/>
                <w:rFonts w:ascii="inherit" w:hAnsi="inherit"/>
                <w:color w:val="000000"/>
                <w:sz w:val="18"/>
                <w:szCs w:val="18"/>
                <w:lang w:val="en-US"/>
              </w:rPr>
              <w:t xml:space="preserve">td </w:t>
            </w:r>
            <w:r w:rsidRPr="008F167C">
              <w:rPr>
                <w:rStyle w:val="crayon-t"/>
                <w:rFonts w:ascii="inherit" w:hAnsi="inherit"/>
                <w:color w:val="000000"/>
                <w:sz w:val="18"/>
                <w:szCs w:val="18"/>
                <w:lang w:val="en-US"/>
              </w:rPr>
              <w:t>class</w:t>
            </w:r>
            <w:r w:rsidRPr="008F167C">
              <w:rPr>
                <w:rStyle w:val="crayon-o"/>
                <w:rFonts w:ascii="inherit" w:hAnsi="inherit"/>
                <w:color w:val="000000"/>
                <w:sz w:val="18"/>
                <w:szCs w:val="18"/>
                <w:lang w:val="en-US"/>
              </w:rPr>
              <w:t>=</w:t>
            </w:r>
            <w:r w:rsidRPr="008F167C">
              <w:rPr>
                <w:rStyle w:val="crayon-s"/>
                <w:rFonts w:ascii="inherit" w:hAnsi="inherit"/>
                <w:color w:val="000000"/>
                <w:sz w:val="18"/>
                <w:szCs w:val="18"/>
                <w:lang w:val="en-US"/>
              </w:rPr>
              <w:t>"first"</w:t>
            </w:r>
            <w:r w:rsidRPr="008F167C">
              <w:rPr>
                <w:rStyle w:val="crayon-o"/>
                <w:rFonts w:ascii="inherit" w:hAnsi="inherit"/>
                <w:color w:val="000000"/>
                <w:sz w:val="18"/>
                <w:szCs w:val="18"/>
                <w:lang w:val="en-US"/>
              </w:rPr>
              <w:t>&gt;</w:t>
            </w:r>
            <w:r>
              <w:rPr>
                <w:rFonts w:ascii="inherit" w:hAnsi="inherit"/>
                <w:color w:val="000000"/>
                <w:sz w:val="18"/>
                <w:szCs w:val="18"/>
              </w:rPr>
              <w:t>Первые</w:t>
            </w:r>
            <w:r w:rsidRPr="008F167C">
              <w:rPr>
                <w:rStyle w:val="crayon-h"/>
                <w:rFonts w:ascii="inherit" w:hAnsi="inherit"/>
                <w:color w:val="000000"/>
                <w:sz w:val="18"/>
                <w:szCs w:val="18"/>
                <w:lang w:val="en-US"/>
              </w:rPr>
              <w:t xml:space="preserve"> </w:t>
            </w:r>
            <w:r>
              <w:rPr>
                <w:rFonts w:ascii="inherit" w:hAnsi="inherit"/>
                <w:color w:val="000000"/>
                <w:sz w:val="18"/>
                <w:szCs w:val="18"/>
              </w:rPr>
              <w:t>блюда</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e"/>
                <w:rFonts w:ascii="inherit" w:hAnsi="inherit"/>
                <w:color w:val="000000"/>
                <w:sz w:val="18"/>
                <w:szCs w:val="18"/>
                <w:lang w:val="en-US"/>
              </w:rPr>
              <w:t xml:space="preserve">td </w:t>
            </w:r>
            <w:r w:rsidRPr="008F167C">
              <w:rPr>
                <w:rStyle w:val="crayon-t"/>
                <w:rFonts w:ascii="inherit" w:hAnsi="inherit"/>
                <w:color w:val="000000"/>
                <w:sz w:val="18"/>
                <w:szCs w:val="18"/>
                <w:lang w:val="en-US"/>
              </w:rPr>
              <w:t>class</w:t>
            </w:r>
            <w:r w:rsidRPr="008F167C">
              <w:rPr>
                <w:rStyle w:val="crayon-o"/>
                <w:rFonts w:ascii="inherit" w:hAnsi="inherit"/>
                <w:color w:val="000000"/>
                <w:sz w:val="18"/>
                <w:szCs w:val="18"/>
                <w:lang w:val="en-US"/>
              </w:rPr>
              <w:t>=</w:t>
            </w:r>
            <w:r w:rsidRPr="008F167C">
              <w:rPr>
                <w:rStyle w:val="crayon-s"/>
                <w:rFonts w:ascii="inherit" w:hAnsi="inherit"/>
                <w:color w:val="000000"/>
                <w:sz w:val="18"/>
                <w:szCs w:val="18"/>
                <w:lang w:val="en-US"/>
              </w:rPr>
              <w:t>"first"</w:t>
            </w:r>
            <w:r w:rsidRPr="008F167C">
              <w:rPr>
                <w:rStyle w:val="crayon-o"/>
                <w:rFonts w:ascii="inherit" w:hAnsi="inherit"/>
                <w:color w:val="000000"/>
                <w:sz w:val="18"/>
                <w:szCs w:val="18"/>
                <w:lang w:val="en-US"/>
              </w:rPr>
              <w:t>&gt;</w:t>
            </w:r>
            <w:r>
              <w:rPr>
                <w:rFonts w:ascii="inherit" w:hAnsi="inherit"/>
                <w:color w:val="000000"/>
                <w:sz w:val="18"/>
                <w:szCs w:val="18"/>
              </w:rPr>
              <w:t>Вторые</w:t>
            </w:r>
            <w:r w:rsidRPr="008F167C">
              <w:rPr>
                <w:rStyle w:val="crayon-h"/>
                <w:rFonts w:ascii="inherit" w:hAnsi="inherit"/>
                <w:color w:val="000000"/>
                <w:sz w:val="18"/>
                <w:szCs w:val="18"/>
                <w:lang w:val="en-US"/>
              </w:rPr>
              <w:t xml:space="preserve"> </w:t>
            </w:r>
            <w:r>
              <w:rPr>
                <w:rFonts w:ascii="inherit" w:hAnsi="inherit"/>
                <w:color w:val="000000"/>
                <w:sz w:val="18"/>
                <w:szCs w:val="18"/>
              </w:rPr>
              <w:t>блюда</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tr</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tr</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e"/>
                <w:rFonts w:ascii="inherit" w:hAnsi="inherit"/>
                <w:color w:val="000000"/>
                <w:sz w:val="18"/>
                <w:szCs w:val="18"/>
                <w:lang w:val="en-US"/>
              </w:rPr>
              <w:t xml:space="preserve">td </w:t>
            </w:r>
            <w:r w:rsidRPr="008F167C">
              <w:rPr>
                <w:rStyle w:val="crayon-v"/>
                <w:rFonts w:ascii="inherit" w:hAnsi="inherit"/>
                <w:color w:val="000000"/>
                <w:sz w:val="18"/>
                <w:szCs w:val="18"/>
                <w:lang w:val="en-US"/>
              </w:rPr>
              <w:t>rowspan</w:t>
            </w:r>
            <w:r w:rsidRPr="008F167C">
              <w:rPr>
                <w:rStyle w:val="crayon-o"/>
                <w:rFonts w:ascii="inherit" w:hAnsi="inherit"/>
                <w:color w:val="000000"/>
                <w:sz w:val="18"/>
                <w:szCs w:val="18"/>
                <w:lang w:val="en-US"/>
              </w:rPr>
              <w:t>=</w:t>
            </w:r>
            <w:r w:rsidRPr="008F167C">
              <w:rPr>
                <w:rStyle w:val="crayon-s"/>
                <w:rFonts w:ascii="inherit" w:hAnsi="inherit"/>
                <w:color w:val="000000"/>
                <w:sz w:val="18"/>
                <w:szCs w:val="18"/>
                <w:lang w:val="en-US"/>
              </w:rPr>
              <w:t>"3"</w:t>
            </w:r>
            <w:r w:rsidRPr="008F167C">
              <w:rPr>
                <w:rStyle w:val="crayon-h"/>
                <w:rFonts w:ascii="inherit" w:hAnsi="inherit"/>
                <w:color w:val="000000"/>
                <w:sz w:val="18"/>
                <w:szCs w:val="18"/>
                <w:lang w:val="en-US"/>
              </w:rPr>
              <w:t xml:space="preserve"> </w:t>
            </w:r>
            <w:r w:rsidRPr="008F167C">
              <w:rPr>
                <w:rStyle w:val="crayon-t"/>
                <w:rFonts w:ascii="inherit" w:hAnsi="inherit"/>
                <w:color w:val="000000"/>
                <w:sz w:val="18"/>
                <w:szCs w:val="18"/>
                <w:lang w:val="en-US"/>
              </w:rPr>
              <w:t>class</w:t>
            </w:r>
            <w:r w:rsidRPr="008F167C">
              <w:rPr>
                <w:rStyle w:val="crayon-o"/>
                <w:rFonts w:ascii="inherit" w:hAnsi="inherit"/>
                <w:color w:val="000000"/>
                <w:sz w:val="18"/>
                <w:szCs w:val="18"/>
                <w:lang w:val="en-US"/>
              </w:rPr>
              <w:t>=</w:t>
            </w:r>
            <w:r w:rsidRPr="008F167C">
              <w:rPr>
                <w:rStyle w:val="crayon-s"/>
                <w:rFonts w:ascii="inherit" w:hAnsi="inherit"/>
                <w:color w:val="000000"/>
                <w:sz w:val="18"/>
                <w:szCs w:val="18"/>
                <w:lang w:val="en-US"/>
              </w:rPr>
              <w:t>"first"</w:t>
            </w:r>
            <w:r w:rsidRPr="008F167C">
              <w:rPr>
                <w:rStyle w:val="crayon-o"/>
                <w:rFonts w:ascii="inherit" w:hAnsi="inherit"/>
                <w:color w:val="000000"/>
                <w:sz w:val="18"/>
                <w:szCs w:val="18"/>
                <w:lang w:val="en-US"/>
              </w:rPr>
              <w:t>&gt;</w:t>
            </w:r>
            <w:r>
              <w:rPr>
                <w:rFonts w:ascii="inherit" w:hAnsi="inherit"/>
                <w:color w:val="000000"/>
                <w:sz w:val="18"/>
                <w:szCs w:val="18"/>
              </w:rPr>
              <w:t>Русская</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p>
          <w:p w:rsidR="008F167C" w:rsidRDefault="008F167C">
            <w:pPr>
              <w:wordWrap w:val="0"/>
              <w:rPr>
                <w:rFonts w:ascii="inherit" w:hAnsi="inherit"/>
                <w:color w:val="000000"/>
                <w:sz w:val="18"/>
                <w:szCs w:val="18"/>
              </w:rPr>
            </w:pPr>
            <w:r w:rsidRPr="008F167C">
              <w:rPr>
                <w:rStyle w:val="crayon-h"/>
                <w:rFonts w:ascii="inherit" w:hAnsi="inherit"/>
                <w:color w:val="000000"/>
                <w:sz w:val="18"/>
                <w:szCs w:val="18"/>
                <w:lang w:val="en-US"/>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Винегрет</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Язык</w:t>
            </w:r>
            <w:r>
              <w:rPr>
                <w:rStyle w:val="crayon-h"/>
                <w:rFonts w:ascii="inherit" w:hAnsi="inherit"/>
                <w:color w:val="000000"/>
                <w:sz w:val="18"/>
                <w:szCs w:val="18"/>
              </w:rPr>
              <w:t xml:space="preserve"> </w:t>
            </w:r>
            <w:r>
              <w:rPr>
                <w:rFonts w:ascii="inherit" w:hAnsi="inherit"/>
                <w:color w:val="000000"/>
                <w:sz w:val="18"/>
                <w:szCs w:val="18"/>
              </w:rPr>
              <w:t>с</w:t>
            </w:r>
            <w:r>
              <w:rPr>
                <w:rStyle w:val="crayon-h"/>
                <w:rFonts w:ascii="inherit" w:hAnsi="inherit"/>
                <w:color w:val="000000"/>
                <w:sz w:val="18"/>
                <w:szCs w:val="18"/>
              </w:rPr>
              <w:t xml:space="preserve"> </w:t>
            </w:r>
            <w:r>
              <w:rPr>
                <w:rFonts w:ascii="inherit" w:hAnsi="inherit"/>
                <w:color w:val="000000"/>
                <w:sz w:val="18"/>
                <w:szCs w:val="18"/>
              </w:rPr>
              <w:t>хреном</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Щи</w:t>
            </w:r>
            <w:r>
              <w:rPr>
                <w:rStyle w:val="crayon-h"/>
                <w:rFonts w:ascii="inherit" w:hAnsi="inherit"/>
                <w:color w:val="000000"/>
                <w:sz w:val="18"/>
                <w:szCs w:val="18"/>
              </w:rPr>
              <w:t xml:space="preserve"> </w:t>
            </w:r>
            <w:r>
              <w:rPr>
                <w:rFonts w:ascii="inherit" w:hAnsi="inherit"/>
                <w:color w:val="000000"/>
                <w:sz w:val="18"/>
                <w:szCs w:val="18"/>
              </w:rPr>
              <w:t>с</w:t>
            </w:r>
            <w:r>
              <w:rPr>
                <w:rStyle w:val="crayon-h"/>
                <w:rFonts w:ascii="inherit" w:hAnsi="inherit"/>
                <w:color w:val="000000"/>
                <w:sz w:val="18"/>
                <w:szCs w:val="18"/>
              </w:rPr>
              <w:t xml:space="preserve"> </w:t>
            </w:r>
            <w:r>
              <w:rPr>
                <w:rFonts w:ascii="inherit" w:hAnsi="inherit"/>
                <w:color w:val="000000"/>
                <w:sz w:val="18"/>
                <w:szCs w:val="18"/>
              </w:rPr>
              <w:t>квашеной</w:t>
            </w:r>
            <w:r>
              <w:rPr>
                <w:rStyle w:val="crayon-h"/>
                <w:rFonts w:ascii="inherit" w:hAnsi="inherit"/>
                <w:color w:val="000000"/>
                <w:sz w:val="18"/>
                <w:szCs w:val="18"/>
              </w:rPr>
              <w:t xml:space="preserve"> </w:t>
            </w:r>
            <w:r>
              <w:rPr>
                <w:rFonts w:ascii="inherit" w:hAnsi="inherit"/>
                <w:color w:val="000000"/>
                <w:sz w:val="18"/>
                <w:szCs w:val="18"/>
              </w:rPr>
              <w:t>капустой</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Вареники</w:t>
            </w:r>
            <w:r>
              <w:rPr>
                <w:rStyle w:val="crayon-h"/>
                <w:rFonts w:ascii="inherit" w:hAnsi="inherit"/>
                <w:color w:val="000000"/>
                <w:sz w:val="18"/>
                <w:szCs w:val="18"/>
              </w:rPr>
              <w:t xml:space="preserve"> </w:t>
            </w:r>
            <w:r>
              <w:rPr>
                <w:rFonts w:ascii="inherit" w:hAnsi="inherit"/>
                <w:color w:val="000000"/>
                <w:sz w:val="18"/>
                <w:szCs w:val="18"/>
              </w:rPr>
              <w:t>с</w:t>
            </w:r>
            <w:r>
              <w:rPr>
                <w:rStyle w:val="crayon-h"/>
                <w:rFonts w:ascii="inherit" w:hAnsi="inherit"/>
                <w:color w:val="000000"/>
                <w:sz w:val="18"/>
                <w:szCs w:val="18"/>
              </w:rPr>
              <w:t xml:space="preserve"> </w:t>
            </w:r>
            <w:r>
              <w:rPr>
                <w:rFonts w:ascii="inherit" w:hAnsi="inherit"/>
                <w:color w:val="000000"/>
                <w:sz w:val="18"/>
                <w:szCs w:val="18"/>
              </w:rPr>
              <w:t>картошкой</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Печеные</w:t>
            </w:r>
            <w:r>
              <w:rPr>
                <w:rStyle w:val="crayon-h"/>
                <w:rFonts w:ascii="inherit" w:hAnsi="inherit"/>
                <w:color w:val="000000"/>
                <w:sz w:val="18"/>
                <w:szCs w:val="18"/>
              </w:rPr>
              <w:t xml:space="preserve"> </w:t>
            </w:r>
            <w:r>
              <w:rPr>
                <w:rFonts w:ascii="inherit" w:hAnsi="inherit"/>
                <w:color w:val="000000"/>
                <w:sz w:val="18"/>
                <w:szCs w:val="18"/>
              </w:rPr>
              <w:t>яблоки</w:t>
            </w:r>
            <w:r>
              <w:rPr>
                <w:rStyle w:val="crayon-h"/>
                <w:rFonts w:ascii="inherit" w:hAnsi="inherit"/>
                <w:color w:val="000000"/>
                <w:sz w:val="18"/>
                <w:szCs w:val="18"/>
              </w:rPr>
              <w:t xml:space="preserve"> </w:t>
            </w:r>
            <w:r>
              <w:rPr>
                <w:rFonts w:ascii="inherit" w:hAnsi="inherit"/>
                <w:color w:val="000000"/>
                <w:sz w:val="18"/>
                <w:szCs w:val="18"/>
              </w:rPr>
              <w:t>с</w:t>
            </w:r>
            <w:r>
              <w:rPr>
                <w:rStyle w:val="crayon-h"/>
                <w:rFonts w:ascii="inherit" w:hAnsi="inherit"/>
                <w:color w:val="000000"/>
                <w:sz w:val="18"/>
                <w:szCs w:val="18"/>
              </w:rPr>
              <w:t xml:space="preserve"> </w:t>
            </w:r>
            <w:r>
              <w:rPr>
                <w:rFonts w:ascii="inherit" w:hAnsi="inherit"/>
                <w:color w:val="000000"/>
                <w:sz w:val="18"/>
                <w:szCs w:val="18"/>
              </w:rPr>
              <w:t>медом</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tr</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tr</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Оливье</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Студень</w:t>
            </w:r>
            <w:r>
              <w:rPr>
                <w:rStyle w:val="crayon-h"/>
                <w:rFonts w:ascii="inherit" w:hAnsi="inherit"/>
                <w:color w:val="000000"/>
                <w:sz w:val="18"/>
                <w:szCs w:val="18"/>
              </w:rPr>
              <w:t xml:space="preserve"> </w:t>
            </w:r>
            <w:r>
              <w:rPr>
                <w:rFonts w:ascii="inherit" w:hAnsi="inherit"/>
                <w:color w:val="000000"/>
                <w:sz w:val="18"/>
                <w:szCs w:val="18"/>
              </w:rPr>
              <w:t>говяжий</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Рассольник</w:t>
            </w:r>
            <w:r>
              <w:rPr>
                <w:rStyle w:val="crayon-h"/>
                <w:rFonts w:ascii="inherit" w:hAnsi="inherit"/>
                <w:color w:val="000000"/>
                <w:sz w:val="18"/>
                <w:szCs w:val="18"/>
              </w:rPr>
              <w:t xml:space="preserve"> </w:t>
            </w:r>
            <w:r>
              <w:rPr>
                <w:rFonts w:ascii="inherit" w:hAnsi="inherit"/>
                <w:color w:val="000000"/>
                <w:sz w:val="18"/>
                <w:szCs w:val="18"/>
              </w:rPr>
              <w:t>домашний</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Караси</w:t>
            </w:r>
            <w:r>
              <w:rPr>
                <w:rStyle w:val="crayon-h"/>
                <w:rFonts w:ascii="inherit" w:hAnsi="inherit"/>
                <w:color w:val="000000"/>
                <w:sz w:val="18"/>
                <w:szCs w:val="18"/>
              </w:rPr>
              <w:t xml:space="preserve"> </w:t>
            </w:r>
            <w:r>
              <w:rPr>
                <w:rFonts w:ascii="inherit" w:hAnsi="inherit"/>
                <w:color w:val="000000"/>
                <w:sz w:val="18"/>
                <w:szCs w:val="18"/>
              </w:rPr>
              <w:t>запеченые</w:t>
            </w:r>
            <w:r>
              <w:rPr>
                <w:rStyle w:val="crayon-h"/>
                <w:rFonts w:ascii="inherit" w:hAnsi="inherit"/>
                <w:color w:val="000000"/>
                <w:sz w:val="18"/>
                <w:szCs w:val="18"/>
              </w:rPr>
              <w:t xml:space="preserve"> </w:t>
            </w:r>
            <w:r>
              <w:rPr>
                <w:rFonts w:ascii="inherit" w:hAnsi="inherit"/>
                <w:color w:val="000000"/>
                <w:sz w:val="18"/>
                <w:szCs w:val="18"/>
              </w:rPr>
              <w:t>в</w:t>
            </w:r>
            <w:r>
              <w:rPr>
                <w:rStyle w:val="crayon-h"/>
                <w:rFonts w:ascii="inherit" w:hAnsi="inherit"/>
                <w:color w:val="000000"/>
                <w:sz w:val="18"/>
                <w:szCs w:val="18"/>
              </w:rPr>
              <w:t xml:space="preserve"> </w:t>
            </w:r>
            <w:r>
              <w:rPr>
                <w:rFonts w:ascii="inherit" w:hAnsi="inherit"/>
                <w:color w:val="000000"/>
                <w:sz w:val="18"/>
                <w:szCs w:val="18"/>
              </w:rPr>
              <w:t>сметане</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Блинчатый</w:t>
            </w:r>
            <w:r>
              <w:rPr>
                <w:rStyle w:val="crayon-h"/>
                <w:rFonts w:ascii="inherit" w:hAnsi="inherit"/>
                <w:color w:val="000000"/>
                <w:sz w:val="18"/>
                <w:szCs w:val="18"/>
              </w:rPr>
              <w:t xml:space="preserve"> </w:t>
            </w:r>
            <w:r>
              <w:rPr>
                <w:rFonts w:ascii="inherit" w:hAnsi="inherit"/>
                <w:color w:val="000000"/>
                <w:sz w:val="18"/>
                <w:szCs w:val="18"/>
              </w:rPr>
              <w:t>пирог</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tr</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tr</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Сельдь</w:t>
            </w:r>
            <w:r>
              <w:rPr>
                <w:rStyle w:val="crayon-h"/>
                <w:rFonts w:ascii="inherit" w:hAnsi="inherit"/>
                <w:color w:val="000000"/>
                <w:sz w:val="18"/>
                <w:szCs w:val="18"/>
              </w:rPr>
              <w:t xml:space="preserve"> </w:t>
            </w:r>
            <w:r>
              <w:rPr>
                <w:rFonts w:ascii="inherit" w:hAnsi="inherit"/>
                <w:color w:val="000000"/>
                <w:sz w:val="18"/>
                <w:szCs w:val="18"/>
              </w:rPr>
              <w:t>под</w:t>
            </w:r>
            <w:r>
              <w:rPr>
                <w:rStyle w:val="crayon-h"/>
                <w:rFonts w:ascii="inherit" w:hAnsi="inherit"/>
                <w:color w:val="000000"/>
                <w:sz w:val="18"/>
                <w:szCs w:val="18"/>
              </w:rPr>
              <w:t xml:space="preserve"> </w:t>
            </w:r>
            <w:r>
              <w:rPr>
                <w:rStyle w:val="crayon-s"/>
                <w:rFonts w:ascii="inherit" w:hAnsi="inherit"/>
                <w:color w:val="000000"/>
                <w:sz w:val="18"/>
                <w:szCs w:val="18"/>
              </w:rPr>
              <w:t>"шубой"</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Судак</w:t>
            </w:r>
            <w:r>
              <w:rPr>
                <w:rStyle w:val="crayon-h"/>
                <w:rFonts w:ascii="inherit" w:hAnsi="inherit"/>
                <w:color w:val="000000"/>
                <w:sz w:val="18"/>
                <w:szCs w:val="18"/>
              </w:rPr>
              <w:t xml:space="preserve"> </w:t>
            </w:r>
            <w:r>
              <w:rPr>
                <w:rFonts w:ascii="inherit" w:hAnsi="inherit"/>
                <w:color w:val="000000"/>
                <w:sz w:val="18"/>
                <w:szCs w:val="18"/>
              </w:rPr>
              <w:t>заливной</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Мясная</w:t>
            </w:r>
            <w:r>
              <w:rPr>
                <w:rStyle w:val="crayon-h"/>
                <w:rFonts w:ascii="inherit" w:hAnsi="inherit"/>
                <w:color w:val="000000"/>
                <w:sz w:val="18"/>
                <w:szCs w:val="18"/>
              </w:rPr>
              <w:t xml:space="preserve"> </w:t>
            </w:r>
            <w:r>
              <w:rPr>
                <w:rFonts w:ascii="inherit" w:hAnsi="inherit"/>
                <w:color w:val="000000"/>
                <w:sz w:val="18"/>
                <w:szCs w:val="18"/>
              </w:rPr>
              <w:t>солянка</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Котлеты</w:t>
            </w:r>
            <w:r>
              <w:rPr>
                <w:rStyle w:val="crayon-h"/>
                <w:rFonts w:ascii="inherit" w:hAnsi="inherit"/>
                <w:color w:val="000000"/>
                <w:sz w:val="18"/>
                <w:szCs w:val="18"/>
              </w:rPr>
              <w:t xml:space="preserve"> </w:t>
            </w:r>
            <w:r>
              <w:rPr>
                <w:rStyle w:val="crayon-s"/>
                <w:rFonts w:ascii="inherit" w:hAnsi="inherit"/>
                <w:color w:val="000000"/>
                <w:sz w:val="18"/>
                <w:szCs w:val="18"/>
              </w:rPr>
              <w:t>"Пожарские"</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Пирожное</w:t>
            </w:r>
            <w:r>
              <w:rPr>
                <w:rStyle w:val="crayon-h"/>
                <w:rFonts w:ascii="inherit" w:hAnsi="inherit"/>
                <w:color w:val="000000"/>
                <w:sz w:val="18"/>
                <w:szCs w:val="18"/>
              </w:rPr>
              <w:t xml:space="preserve"> </w:t>
            </w:r>
            <w:r>
              <w:rPr>
                <w:rStyle w:val="crayon-s"/>
                <w:rFonts w:ascii="inherit" w:hAnsi="inherit"/>
                <w:color w:val="000000"/>
                <w:sz w:val="18"/>
                <w:szCs w:val="18"/>
              </w:rPr>
              <w:t>"Картошка"</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Pr="008F167C" w:rsidRDefault="008F167C">
            <w:pPr>
              <w:wordWrap w:val="0"/>
              <w:rPr>
                <w:rFonts w:ascii="inherit" w:hAnsi="inherit"/>
                <w:color w:val="000000"/>
                <w:sz w:val="18"/>
                <w:szCs w:val="18"/>
                <w:lang w:val="en-US"/>
              </w:rPr>
            </w:pPr>
            <w:r>
              <w:rPr>
                <w:rStyle w:val="crayon-h"/>
                <w:rFonts w:ascii="inherit" w:hAnsi="inherit"/>
                <w:color w:val="000000"/>
                <w:sz w:val="18"/>
                <w:szCs w:val="18"/>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tr</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tr</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e"/>
                <w:rFonts w:ascii="inherit" w:hAnsi="inherit"/>
                <w:color w:val="000000"/>
                <w:sz w:val="18"/>
                <w:szCs w:val="18"/>
                <w:lang w:val="en-US"/>
              </w:rPr>
              <w:t xml:space="preserve">td </w:t>
            </w:r>
            <w:r w:rsidRPr="008F167C">
              <w:rPr>
                <w:rStyle w:val="crayon-v"/>
                <w:rFonts w:ascii="inherit" w:hAnsi="inherit"/>
                <w:color w:val="000000"/>
                <w:sz w:val="18"/>
                <w:szCs w:val="18"/>
                <w:lang w:val="en-US"/>
              </w:rPr>
              <w:t>rowspan</w:t>
            </w:r>
            <w:r w:rsidRPr="008F167C">
              <w:rPr>
                <w:rStyle w:val="crayon-o"/>
                <w:rFonts w:ascii="inherit" w:hAnsi="inherit"/>
                <w:color w:val="000000"/>
                <w:sz w:val="18"/>
                <w:szCs w:val="18"/>
                <w:lang w:val="en-US"/>
              </w:rPr>
              <w:t>=</w:t>
            </w:r>
            <w:r w:rsidRPr="008F167C">
              <w:rPr>
                <w:rStyle w:val="crayon-s"/>
                <w:rFonts w:ascii="inherit" w:hAnsi="inherit"/>
                <w:color w:val="000000"/>
                <w:sz w:val="18"/>
                <w:szCs w:val="18"/>
                <w:lang w:val="en-US"/>
              </w:rPr>
              <w:t>"3"</w:t>
            </w:r>
            <w:r w:rsidRPr="008F167C">
              <w:rPr>
                <w:rStyle w:val="crayon-h"/>
                <w:rFonts w:ascii="inherit" w:hAnsi="inherit"/>
                <w:color w:val="000000"/>
                <w:sz w:val="18"/>
                <w:szCs w:val="18"/>
                <w:lang w:val="en-US"/>
              </w:rPr>
              <w:t xml:space="preserve"> </w:t>
            </w:r>
            <w:r w:rsidRPr="008F167C">
              <w:rPr>
                <w:rStyle w:val="crayon-t"/>
                <w:rFonts w:ascii="inherit" w:hAnsi="inherit"/>
                <w:color w:val="000000"/>
                <w:sz w:val="18"/>
                <w:szCs w:val="18"/>
                <w:lang w:val="en-US"/>
              </w:rPr>
              <w:t>class</w:t>
            </w:r>
            <w:r w:rsidRPr="008F167C">
              <w:rPr>
                <w:rStyle w:val="crayon-o"/>
                <w:rFonts w:ascii="inherit" w:hAnsi="inherit"/>
                <w:color w:val="000000"/>
                <w:sz w:val="18"/>
                <w:szCs w:val="18"/>
                <w:lang w:val="en-US"/>
              </w:rPr>
              <w:t>=</w:t>
            </w:r>
            <w:r w:rsidRPr="008F167C">
              <w:rPr>
                <w:rStyle w:val="crayon-s"/>
                <w:rFonts w:ascii="inherit" w:hAnsi="inherit"/>
                <w:color w:val="000000"/>
                <w:sz w:val="18"/>
                <w:szCs w:val="18"/>
                <w:lang w:val="en-US"/>
              </w:rPr>
              <w:t>"first"</w:t>
            </w:r>
            <w:r w:rsidRPr="008F167C">
              <w:rPr>
                <w:rStyle w:val="crayon-o"/>
                <w:rFonts w:ascii="inherit" w:hAnsi="inherit"/>
                <w:color w:val="000000"/>
                <w:sz w:val="18"/>
                <w:szCs w:val="18"/>
                <w:lang w:val="en-US"/>
              </w:rPr>
              <w:t>&gt;</w:t>
            </w:r>
            <w:r>
              <w:rPr>
                <w:rFonts w:ascii="inherit" w:hAnsi="inherit"/>
                <w:color w:val="000000"/>
                <w:sz w:val="18"/>
                <w:szCs w:val="18"/>
              </w:rPr>
              <w:t>Испанская</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p>
          <w:p w:rsidR="008F167C" w:rsidRDefault="008F167C">
            <w:pPr>
              <w:wordWrap w:val="0"/>
              <w:rPr>
                <w:rFonts w:ascii="inherit" w:hAnsi="inherit"/>
                <w:color w:val="000000"/>
                <w:sz w:val="18"/>
                <w:szCs w:val="18"/>
              </w:rPr>
            </w:pPr>
            <w:r w:rsidRPr="008F167C">
              <w:rPr>
                <w:rStyle w:val="crayon-h"/>
                <w:rFonts w:ascii="inherit" w:hAnsi="inherit"/>
                <w:color w:val="000000"/>
                <w:sz w:val="18"/>
                <w:szCs w:val="18"/>
                <w:lang w:val="en-US"/>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Севиче</w:t>
            </w:r>
            <w:r>
              <w:rPr>
                <w:rStyle w:val="crayon-h"/>
                <w:rFonts w:ascii="inherit" w:hAnsi="inherit"/>
                <w:color w:val="000000"/>
                <w:sz w:val="18"/>
                <w:szCs w:val="18"/>
              </w:rPr>
              <w:t xml:space="preserve"> </w:t>
            </w:r>
            <w:r>
              <w:rPr>
                <w:rFonts w:ascii="inherit" w:hAnsi="inherit"/>
                <w:color w:val="000000"/>
                <w:sz w:val="18"/>
                <w:szCs w:val="18"/>
              </w:rPr>
              <w:t>из</w:t>
            </w:r>
            <w:r>
              <w:rPr>
                <w:rStyle w:val="crayon-h"/>
                <w:rFonts w:ascii="inherit" w:hAnsi="inherit"/>
                <w:color w:val="000000"/>
                <w:sz w:val="18"/>
                <w:szCs w:val="18"/>
              </w:rPr>
              <w:t xml:space="preserve"> </w:t>
            </w:r>
            <w:r>
              <w:rPr>
                <w:rFonts w:ascii="inherit" w:hAnsi="inherit"/>
                <w:color w:val="000000"/>
                <w:sz w:val="18"/>
                <w:szCs w:val="18"/>
              </w:rPr>
              <w:t>гребешков</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lastRenderedPageBreak/>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Эмпанадас</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Хлебный</w:t>
            </w:r>
            <w:r>
              <w:rPr>
                <w:rStyle w:val="crayon-h"/>
                <w:rFonts w:ascii="inherit" w:hAnsi="inherit"/>
                <w:color w:val="000000"/>
                <w:sz w:val="18"/>
                <w:szCs w:val="18"/>
              </w:rPr>
              <w:t xml:space="preserve"> </w:t>
            </w:r>
            <w:r>
              <w:rPr>
                <w:rFonts w:ascii="inherit" w:hAnsi="inherit"/>
                <w:color w:val="000000"/>
                <w:sz w:val="18"/>
                <w:szCs w:val="18"/>
              </w:rPr>
              <w:t>суп</w:t>
            </w:r>
            <w:r>
              <w:rPr>
                <w:rStyle w:val="crayon-h"/>
                <w:rFonts w:ascii="inherit" w:hAnsi="inherit"/>
                <w:color w:val="000000"/>
                <w:sz w:val="18"/>
                <w:szCs w:val="18"/>
              </w:rPr>
              <w:t xml:space="preserve"> </w:t>
            </w:r>
            <w:r>
              <w:rPr>
                <w:rFonts w:ascii="inherit" w:hAnsi="inherit"/>
                <w:color w:val="000000"/>
                <w:sz w:val="18"/>
                <w:szCs w:val="18"/>
              </w:rPr>
              <w:t>с</w:t>
            </w:r>
            <w:r>
              <w:rPr>
                <w:rStyle w:val="crayon-h"/>
                <w:rFonts w:ascii="inherit" w:hAnsi="inherit"/>
                <w:color w:val="000000"/>
                <w:sz w:val="18"/>
                <w:szCs w:val="18"/>
              </w:rPr>
              <w:t xml:space="preserve"> </w:t>
            </w:r>
            <w:r>
              <w:rPr>
                <w:rFonts w:ascii="inherit" w:hAnsi="inherit"/>
                <w:color w:val="000000"/>
                <w:sz w:val="18"/>
                <w:szCs w:val="18"/>
              </w:rPr>
              <w:t>чесноком</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Паэлья</w:t>
            </w:r>
            <w:r>
              <w:rPr>
                <w:rStyle w:val="crayon-h"/>
                <w:rFonts w:ascii="inherit" w:hAnsi="inherit"/>
                <w:color w:val="000000"/>
                <w:sz w:val="18"/>
                <w:szCs w:val="18"/>
              </w:rPr>
              <w:t xml:space="preserve"> </w:t>
            </w:r>
            <w:r>
              <w:rPr>
                <w:rFonts w:ascii="inherit" w:hAnsi="inherit"/>
                <w:color w:val="000000"/>
                <w:sz w:val="18"/>
                <w:szCs w:val="18"/>
              </w:rPr>
              <w:t>с</w:t>
            </w:r>
            <w:r>
              <w:rPr>
                <w:rStyle w:val="crayon-h"/>
                <w:rFonts w:ascii="inherit" w:hAnsi="inherit"/>
                <w:color w:val="000000"/>
                <w:sz w:val="18"/>
                <w:szCs w:val="18"/>
              </w:rPr>
              <w:t xml:space="preserve"> </w:t>
            </w:r>
            <w:r>
              <w:rPr>
                <w:rFonts w:ascii="inherit" w:hAnsi="inherit"/>
                <w:color w:val="000000"/>
                <w:sz w:val="18"/>
                <w:szCs w:val="18"/>
              </w:rPr>
              <w:t>морепродуктами</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Чуррос</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tr</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tr</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Тимбал</w:t>
            </w:r>
            <w:r>
              <w:rPr>
                <w:rStyle w:val="crayon-h"/>
                <w:rFonts w:ascii="inherit" w:hAnsi="inherit"/>
                <w:color w:val="000000"/>
                <w:sz w:val="18"/>
                <w:szCs w:val="18"/>
              </w:rPr>
              <w:t xml:space="preserve"> </w:t>
            </w:r>
            <w:r>
              <w:rPr>
                <w:rFonts w:ascii="inherit" w:hAnsi="inherit"/>
                <w:color w:val="000000"/>
                <w:sz w:val="18"/>
                <w:szCs w:val="18"/>
              </w:rPr>
              <w:t>из</w:t>
            </w:r>
            <w:r>
              <w:rPr>
                <w:rStyle w:val="crayon-h"/>
                <w:rFonts w:ascii="inherit" w:hAnsi="inherit"/>
                <w:color w:val="000000"/>
                <w:sz w:val="18"/>
                <w:szCs w:val="18"/>
              </w:rPr>
              <w:t xml:space="preserve"> </w:t>
            </w:r>
            <w:r>
              <w:rPr>
                <w:rFonts w:ascii="inherit" w:hAnsi="inherit"/>
                <w:color w:val="000000"/>
                <w:sz w:val="18"/>
                <w:szCs w:val="18"/>
              </w:rPr>
              <w:t>авокадо</w:t>
            </w:r>
            <w:r>
              <w:rPr>
                <w:rStyle w:val="crayon-h"/>
                <w:rFonts w:ascii="inherit" w:hAnsi="inherit"/>
                <w:color w:val="000000"/>
                <w:sz w:val="18"/>
                <w:szCs w:val="18"/>
              </w:rPr>
              <w:t xml:space="preserve"> </w:t>
            </w:r>
            <w:r>
              <w:rPr>
                <w:rFonts w:ascii="inherit" w:hAnsi="inherit"/>
                <w:color w:val="000000"/>
                <w:sz w:val="18"/>
                <w:szCs w:val="18"/>
              </w:rPr>
              <w:t>и</w:t>
            </w:r>
            <w:r>
              <w:rPr>
                <w:rStyle w:val="crayon-h"/>
                <w:rFonts w:ascii="inherit" w:hAnsi="inherit"/>
                <w:color w:val="000000"/>
                <w:sz w:val="18"/>
                <w:szCs w:val="18"/>
              </w:rPr>
              <w:t xml:space="preserve"> </w:t>
            </w:r>
            <w:r>
              <w:rPr>
                <w:rFonts w:ascii="inherit" w:hAnsi="inherit"/>
                <w:color w:val="000000"/>
                <w:sz w:val="18"/>
                <w:szCs w:val="18"/>
              </w:rPr>
              <w:t>тунца</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Ахотомате</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Астурийская</w:t>
            </w:r>
            <w:r>
              <w:rPr>
                <w:rStyle w:val="crayon-h"/>
                <w:rFonts w:ascii="inherit" w:hAnsi="inherit"/>
                <w:color w:val="000000"/>
                <w:sz w:val="18"/>
                <w:szCs w:val="18"/>
              </w:rPr>
              <w:t xml:space="preserve"> </w:t>
            </w:r>
            <w:r>
              <w:rPr>
                <w:rFonts w:ascii="inherit" w:hAnsi="inherit"/>
                <w:color w:val="000000"/>
                <w:sz w:val="18"/>
                <w:szCs w:val="18"/>
              </w:rPr>
              <w:t>фабада</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Свиное</w:t>
            </w:r>
            <w:r>
              <w:rPr>
                <w:rStyle w:val="crayon-h"/>
                <w:rFonts w:ascii="inherit" w:hAnsi="inherit"/>
                <w:color w:val="000000"/>
                <w:sz w:val="18"/>
                <w:szCs w:val="18"/>
              </w:rPr>
              <w:t xml:space="preserve"> </w:t>
            </w:r>
            <w:r>
              <w:rPr>
                <w:rFonts w:ascii="inherit" w:hAnsi="inherit"/>
                <w:color w:val="000000"/>
                <w:sz w:val="18"/>
                <w:szCs w:val="18"/>
              </w:rPr>
              <w:t>раксо</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Альмойшавена</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tr</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tr</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Фасоль</w:t>
            </w:r>
            <w:r>
              <w:rPr>
                <w:rStyle w:val="crayon-h"/>
                <w:rFonts w:ascii="inherit" w:hAnsi="inherit"/>
                <w:color w:val="000000"/>
                <w:sz w:val="18"/>
                <w:szCs w:val="18"/>
              </w:rPr>
              <w:t xml:space="preserve"> </w:t>
            </w:r>
            <w:r>
              <w:rPr>
                <w:rFonts w:ascii="inherit" w:hAnsi="inherit"/>
                <w:color w:val="000000"/>
                <w:sz w:val="18"/>
                <w:szCs w:val="18"/>
              </w:rPr>
              <w:t>с</w:t>
            </w:r>
            <w:r>
              <w:rPr>
                <w:rStyle w:val="crayon-h"/>
                <w:rFonts w:ascii="inherit" w:hAnsi="inherit"/>
                <w:color w:val="000000"/>
                <w:sz w:val="18"/>
                <w:szCs w:val="18"/>
              </w:rPr>
              <w:t xml:space="preserve"> </w:t>
            </w:r>
            <w:r>
              <w:rPr>
                <w:rFonts w:ascii="inherit" w:hAnsi="inherit"/>
                <w:color w:val="000000"/>
                <w:sz w:val="18"/>
                <w:szCs w:val="18"/>
              </w:rPr>
              <w:t>ветчиной</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Чанфайна</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Рыбный</w:t>
            </w:r>
            <w:r>
              <w:rPr>
                <w:rStyle w:val="crayon-h"/>
                <w:rFonts w:ascii="inherit" w:hAnsi="inherit"/>
                <w:color w:val="000000"/>
                <w:sz w:val="18"/>
                <w:szCs w:val="18"/>
              </w:rPr>
              <w:t xml:space="preserve"> </w:t>
            </w:r>
            <w:r>
              <w:rPr>
                <w:rFonts w:ascii="inherit" w:hAnsi="inherit"/>
                <w:color w:val="000000"/>
                <w:sz w:val="18"/>
                <w:szCs w:val="18"/>
              </w:rPr>
              <w:t>суп</w:t>
            </w:r>
            <w:r>
              <w:rPr>
                <w:rStyle w:val="crayon-h"/>
                <w:rFonts w:ascii="inherit" w:hAnsi="inherit"/>
                <w:color w:val="000000"/>
                <w:sz w:val="18"/>
                <w:szCs w:val="18"/>
              </w:rPr>
              <w:t xml:space="preserve"> </w:t>
            </w:r>
            <w:r>
              <w:rPr>
                <w:rFonts w:ascii="inherit" w:hAnsi="inherit"/>
                <w:color w:val="000000"/>
                <w:sz w:val="18"/>
                <w:szCs w:val="18"/>
              </w:rPr>
              <w:t>с</w:t>
            </w:r>
            <w:r>
              <w:rPr>
                <w:rStyle w:val="crayon-h"/>
                <w:rFonts w:ascii="inherit" w:hAnsi="inherit"/>
                <w:color w:val="000000"/>
                <w:sz w:val="18"/>
                <w:szCs w:val="18"/>
              </w:rPr>
              <w:t xml:space="preserve"> </w:t>
            </w:r>
            <w:r>
              <w:rPr>
                <w:rFonts w:ascii="inherit" w:hAnsi="inherit"/>
                <w:color w:val="000000"/>
                <w:sz w:val="18"/>
                <w:szCs w:val="18"/>
              </w:rPr>
              <w:t>манными</w:t>
            </w:r>
            <w:r>
              <w:rPr>
                <w:rStyle w:val="crayon-h"/>
                <w:rFonts w:ascii="inherit" w:hAnsi="inherit"/>
                <w:color w:val="000000"/>
                <w:sz w:val="18"/>
                <w:szCs w:val="18"/>
              </w:rPr>
              <w:t xml:space="preserve"> </w:t>
            </w:r>
            <w:r>
              <w:rPr>
                <w:rFonts w:ascii="inherit" w:hAnsi="inherit"/>
                <w:color w:val="000000"/>
                <w:sz w:val="18"/>
                <w:szCs w:val="18"/>
              </w:rPr>
              <w:t>клецками</w:t>
            </w: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Тортилья</w:t>
            </w:r>
            <w:r>
              <w:rPr>
                <w:rStyle w:val="crayon-h"/>
                <w:rFonts w:ascii="inherit" w:hAnsi="inherit"/>
                <w:color w:val="000000"/>
                <w:sz w:val="18"/>
                <w:szCs w:val="18"/>
              </w:rPr>
              <w:t xml:space="preserve"> </w:t>
            </w:r>
            <w:r>
              <w:rPr>
                <w:rFonts w:ascii="inherit" w:hAnsi="inherit"/>
                <w:color w:val="000000"/>
                <w:sz w:val="18"/>
                <w:szCs w:val="18"/>
              </w:rPr>
              <w:t>картофельная</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Бунуэлос</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Pr="008F167C" w:rsidRDefault="008F167C">
            <w:pPr>
              <w:wordWrap w:val="0"/>
              <w:rPr>
                <w:rFonts w:ascii="inherit" w:hAnsi="inherit"/>
                <w:color w:val="000000"/>
                <w:sz w:val="18"/>
                <w:szCs w:val="18"/>
                <w:lang w:val="en-US"/>
              </w:rPr>
            </w:pPr>
            <w:r>
              <w:rPr>
                <w:rStyle w:val="crayon-h"/>
                <w:rFonts w:ascii="inherit" w:hAnsi="inherit"/>
                <w:color w:val="000000"/>
                <w:sz w:val="18"/>
                <w:szCs w:val="18"/>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tr</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tr</w:t>
            </w:r>
            <w:r w:rsidRPr="008F167C">
              <w:rPr>
                <w:rStyle w:val="crayon-o"/>
                <w:rFonts w:ascii="inherit" w:hAnsi="inherit"/>
                <w:color w:val="000000"/>
                <w:sz w:val="18"/>
                <w:szCs w:val="18"/>
                <w:lang w:val="en-US"/>
              </w:rPr>
              <w:t>&gt;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o"/>
                <w:rFonts w:ascii="inherit" w:hAnsi="inherit"/>
                <w:color w:val="000000"/>
                <w:sz w:val="18"/>
                <w:szCs w:val="18"/>
                <w:lang w:val="en-US"/>
              </w:rPr>
              <w:t>&lt;</w:t>
            </w:r>
            <w:r w:rsidRPr="008F167C">
              <w:rPr>
                <w:rStyle w:val="crayon-e"/>
                <w:rFonts w:ascii="inherit" w:hAnsi="inherit"/>
                <w:color w:val="000000"/>
                <w:sz w:val="18"/>
                <w:szCs w:val="18"/>
                <w:lang w:val="en-US"/>
              </w:rPr>
              <w:t xml:space="preserve">td </w:t>
            </w:r>
            <w:r w:rsidRPr="008F167C">
              <w:rPr>
                <w:rStyle w:val="crayon-v"/>
                <w:rFonts w:ascii="inherit" w:hAnsi="inherit"/>
                <w:color w:val="000000"/>
                <w:sz w:val="18"/>
                <w:szCs w:val="18"/>
                <w:lang w:val="en-US"/>
              </w:rPr>
              <w:t>rowspan</w:t>
            </w:r>
            <w:r w:rsidRPr="008F167C">
              <w:rPr>
                <w:rStyle w:val="crayon-o"/>
                <w:rFonts w:ascii="inherit" w:hAnsi="inherit"/>
                <w:color w:val="000000"/>
                <w:sz w:val="18"/>
                <w:szCs w:val="18"/>
                <w:lang w:val="en-US"/>
              </w:rPr>
              <w:t>=</w:t>
            </w:r>
            <w:r w:rsidRPr="008F167C">
              <w:rPr>
                <w:rStyle w:val="crayon-s"/>
                <w:rFonts w:ascii="inherit" w:hAnsi="inherit"/>
                <w:color w:val="000000"/>
                <w:sz w:val="18"/>
                <w:szCs w:val="18"/>
                <w:lang w:val="en-US"/>
              </w:rPr>
              <w:t>"3"</w:t>
            </w:r>
            <w:r w:rsidRPr="008F167C">
              <w:rPr>
                <w:rStyle w:val="crayon-h"/>
                <w:rFonts w:ascii="inherit" w:hAnsi="inherit"/>
                <w:color w:val="000000"/>
                <w:sz w:val="18"/>
                <w:szCs w:val="18"/>
                <w:lang w:val="en-US"/>
              </w:rPr>
              <w:t xml:space="preserve"> </w:t>
            </w:r>
            <w:r w:rsidRPr="008F167C">
              <w:rPr>
                <w:rStyle w:val="crayon-t"/>
                <w:rFonts w:ascii="inherit" w:hAnsi="inherit"/>
                <w:color w:val="000000"/>
                <w:sz w:val="18"/>
                <w:szCs w:val="18"/>
                <w:lang w:val="en-US"/>
              </w:rPr>
              <w:t>class</w:t>
            </w:r>
            <w:r w:rsidRPr="008F167C">
              <w:rPr>
                <w:rStyle w:val="crayon-o"/>
                <w:rFonts w:ascii="inherit" w:hAnsi="inherit"/>
                <w:color w:val="000000"/>
                <w:sz w:val="18"/>
                <w:szCs w:val="18"/>
                <w:lang w:val="en-US"/>
              </w:rPr>
              <w:t>=</w:t>
            </w:r>
            <w:r w:rsidRPr="008F167C">
              <w:rPr>
                <w:rStyle w:val="crayon-s"/>
                <w:rFonts w:ascii="inherit" w:hAnsi="inherit"/>
                <w:color w:val="000000"/>
                <w:sz w:val="18"/>
                <w:szCs w:val="18"/>
                <w:lang w:val="en-US"/>
              </w:rPr>
              <w:t>"first"</w:t>
            </w:r>
            <w:r w:rsidRPr="008F167C">
              <w:rPr>
                <w:rStyle w:val="crayon-o"/>
                <w:rFonts w:ascii="inherit" w:hAnsi="inherit"/>
                <w:color w:val="000000"/>
                <w:sz w:val="18"/>
                <w:szCs w:val="18"/>
                <w:lang w:val="en-US"/>
              </w:rPr>
              <w:t>&gt;</w:t>
            </w:r>
            <w:r>
              <w:rPr>
                <w:rFonts w:ascii="inherit" w:hAnsi="inherit"/>
                <w:color w:val="000000"/>
                <w:sz w:val="18"/>
                <w:szCs w:val="18"/>
              </w:rPr>
              <w:t>Французская</w:t>
            </w:r>
            <w:r w:rsidRPr="008F167C">
              <w:rPr>
                <w:rStyle w:val="crayon-o"/>
                <w:rFonts w:ascii="inherit" w:hAnsi="inherit"/>
                <w:color w:val="000000"/>
                <w:sz w:val="18"/>
                <w:szCs w:val="18"/>
                <w:lang w:val="en-US"/>
              </w:rPr>
              <w:t>&lt;/</w:t>
            </w:r>
            <w:r w:rsidRPr="008F167C">
              <w:rPr>
                <w:rStyle w:val="crayon-v"/>
                <w:rFonts w:ascii="inherit" w:hAnsi="inherit"/>
                <w:color w:val="000000"/>
                <w:sz w:val="18"/>
                <w:szCs w:val="18"/>
                <w:lang w:val="en-US"/>
              </w:rPr>
              <w:t>td</w:t>
            </w:r>
            <w:r w:rsidRPr="008F167C">
              <w:rPr>
                <w:rStyle w:val="crayon-o"/>
                <w:rFonts w:ascii="inherit" w:hAnsi="inherit"/>
                <w:color w:val="000000"/>
                <w:sz w:val="18"/>
                <w:szCs w:val="18"/>
                <w:lang w:val="en-US"/>
              </w:rPr>
              <w:t>&gt;</w:t>
            </w:r>
          </w:p>
          <w:p w:rsidR="008F167C" w:rsidRDefault="008F167C">
            <w:pPr>
              <w:wordWrap w:val="0"/>
              <w:rPr>
                <w:rFonts w:ascii="inherit" w:hAnsi="inherit"/>
                <w:color w:val="000000"/>
                <w:sz w:val="18"/>
                <w:szCs w:val="18"/>
              </w:rPr>
            </w:pPr>
            <w:r w:rsidRPr="008F167C">
              <w:rPr>
                <w:rStyle w:val="crayon-h"/>
                <w:rFonts w:ascii="inherit" w:hAnsi="inherit"/>
                <w:color w:val="000000"/>
                <w:sz w:val="18"/>
                <w:szCs w:val="18"/>
                <w:lang w:val="en-US"/>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Вогезский</w:t>
            </w:r>
            <w:r>
              <w:rPr>
                <w:rStyle w:val="crayon-h"/>
                <w:rFonts w:ascii="inherit" w:hAnsi="inherit"/>
                <w:color w:val="000000"/>
                <w:sz w:val="18"/>
                <w:szCs w:val="18"/>
              </w:rPr>
              <w:t xml:space="preserve"> </w:t>
            </w:r>
            <w:r>
              <w:rPr>
                <w:rFonts w:ascii="inherit" w:hAnsi="inherit"/>
                <w:color w:val="000000"/>
                <w:sz w:val="18"/>
                <w:szCs w:val="18"/>
              </w:rPr>
              <w:t>салат</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Рийет</w:t>
            </w:r>
            <w:r>
              <w:rPr>
                <w:rStyle w:val="crayon-h"/>
                <w:rFonts w:ascii="inherit" w:hAnsi="inherit"/>
                <w:color w:val="000000"/>
                <w:sz w:val="18"/>
                <w:szCs w:val="18"/>
              </w:rPr>
              <w:t xml:space="preserve"> </w:t>
            </w:r>
            <w:r>
              <w:rPr>
                <w:rFonts w:ascii="inherit" w:hAnsi="inherit"/>
                <w:color w:val="000000"/>
                <w:sz w:val="18"/>
                <w:szCs w:val="18"/>
              </w:rPr>
              <w:t>из</w:t>
            </w:r>
            <w:r>
              <w:rPr>
                <w:rStyle w:val="crayon-h"/>
                <w:rFonts w:ascii="inherit" w:hAnsi="inherit"/>
                <w:color w:val="000000"/>
                <w:sz w:val="18"/>
                <w:szCs w:val="18"/>
              </w:rPr>
              <w:t xml:space="preserve"> </w:t>
            </w:r>
            <w:r>
              <w:rPr>
                <w:rFonts w:ascii="inherit" w:hAnsi="inherit"/>
                <w:color w:val="000000"/>
                <w:sz w:val="18"/>
                <w:szCs w:val="18"/>
              </w:rPr>
              <w:t>курицы</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Баклажанный</w:t>
            </w:r>
            <w:r>
              <w:rPr>
                <w:rStyle w:val="crayon-h"/>
                <w:rFonts w:ascii="inherit" w:hAnsi="inherit"/>
                <w:color w:val="000000"/>
                <w:sz w:val="18"/>
                <w:szCs w:val="18"/>
              </w:rPr>
              <w:t xml:space="preserve"> </w:t>
            </w:r>
            <w:r>
              <w:rPr>
                <w:rFonts w:ascii="inherit" w:hAnsi="inherit"/>
                <w:color w:val="000000"/>
                <w:sz w:val="18"/>
                <w:szCs w:val="18"/>
              </w:rPr>
              <w:t>крем</w:t>
            </w:r>
            <w:r>
              <w:rPr>
                <w:rStyle w:val="crayon-o"/>
                <w:rFonts w:ascii="inherit" w:hAnsi="inherit"/>
                <w:color w:val="000000"/>
                <w:sz w:val="18"/>
                <w:szCs w:val="18"/>
              </w:rPr>
              <w:t>-</w:t>
            </w:r>
            <w:r>
              <w:rPr>
                <w:rFonts w:ascii="inherit" w:hAnsi="inherit"/>
                <w:color w:val="000000"/>
                <w:sz w:val="18"/>
                <w:szCs w:val="18"/>
              </w:rPr>
              <w:t>суп</w:t>
            </w:r>
            <w:r>
              <w:rPr>
                <w:rStyle w:val="crayon-h"/>
                <w:rFonts w:ascii="inherit" w:hAnsi="inherit"/>
                <w:color w:val="000000"/>
                <w:sz w:val="18"/>
                <w:szCs w:val="18"/>
              </w:rPr>
              <w:t xml:space="preserve"> </w:t>
            </w:r>
            <w:r>
              <w:rPr>
                <w:rStyle w:val="crayon-s"/>
                <w:rFonts w:ascii="inherit" w:hAnsi="inherit"/>
                <w:color w:val="000000"/>
                <w:sz w:val="18"/>
                <w:szCs w:val="18"/>
              </w:rPr>
              <w:t>"Ренуар"</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Картофель</w:t>
            </w:r>
            <w:r>
              <w:rPr>
                <w:rStyle w:val="crayon-h"/>
                <w:rFonts w:ascii="inherit" w:hAnsi="inherit"/>
                <w:color w:val="000000"/>
                <w:sz w:val="18"/>
                <w:szCs w:val="18"/>
              </w:rPr>
              <w:t xml:space="preserve"> </w:t>
            </w:r>
            <w:r>
              <w:rPr>
                <w:rFonts w:ascii="inherit" w:hAnsi="inherit"/>
                <w:color w:val="000000"/>
                <w:sz w:val="18"/>
                <w:szCs w:val="18"/>
              </w:rPr>
              <w:t>огратен</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Бриоши</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tr</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tr</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Салат</w:t>
            </w:r>
            <w:r>
              <w:rPr>
                <w:rStyle w:val="crayon-h"/>
                <w:rFonts w:ascii="inherit" w:hAnsi="inherit"/>
                <w:color w:val="000000"/>
                <w:sz w:val="18"/>
                <w:szCs w:val="18"/>
              </w:rPr>
              <w:t xml:space="preserve"> </w:t>
            </w:r>
            <w:r>
              <w:rPr>
                <w:rStyle w:val="crayon-s"/>
                <w:rFonts w:ascii="inherit" w:hAnsi="inherit"/>
                <w:color w:val="000000"/>
                <w:sz w:val="18"/>
                <w:szCs w:val="18"/>
              </w:rPr>
              <w:t>"Панзанелла"</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Делисьез</w:t>
            </w:r>
            <w:r>
              <w:rPr>
                <w:rStyle w:val="crayon-h"/>
                <w:rFonts w:ascii="inherit" w:hAnsi="inherit"/>
                <w:color w:val="000000"/>
                <w:sz w:val="18"/>
                <w:szCs w:val="18"/>
              </w:rPr>
              <w:t xml:space="preserve"> </w:t>
            </w:r>
            <w:r>
              <w:rPr>
                <w:rFonts w:ascii="inherit" w:hAnsi="inherit"/>
                <w:color w:val="000000"/>
                <w:sz w:val="18"/>
                <w:szCs w:val="18"/>
              </w:rPr>
              <w:t>из</w:t>
            </w:r>
            <w:r>
              <w:rPr>
                <w:rStyle w:val="crayon-h"/>
                <w:rFonts w:ascii="inherit" w:hAnsi="inherit"/>
                <w:color w:val="000000"/>
                <w:sz w:val="18"/>
                <w:szCs w:val="18"/>
              </w:rPr>
              <w:t xml:space="preserve"> </w:t>
            </w:r>
            <w:r>
              <w:rPr>
                <w:rFonts w:ascii="inherit" w:hAnsi="inherit"/>
                <w:color w:val="000000"/>
                <w:sz w:val="18"/>
                <w:szCs w:val="18"/>
              </w:rPr>
              <w:t>сыра</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Французский</w:t>
            </w:r>
            <w:r>
              <w:rPr>
                <w:rStyle w:val="crayon-h"/>
                <w:rFonts w:ascii="inherit" w:hAnsi="inherit"/>
                <w:color w:val="000000"/>
                <w:sz w:val="18"/>
                <w:szCs w:val="18"/>
              </w:rPr>
              <w:t xml:space="preserve"> </w:t>
            </w:r>
            <w:r>
              <w:rPr>
                <w:rFonts w:ascii="inherit" w:hAnsi="inherit"/>
                <w:color w:val="000000"/>
                <w:sz w:val="18"/>
                <w:szCs w:val="18"/>
              </w:rPr>
              <w:t>тыквенный</w:t>
            </w:r>
            <w:r>
              <w:rPr>
                <w:rStyle w:val="crayon-h"/>
                <w:rFonts w:ascii="inherit" w:hAnsi="inherit"/>
                <w:color w:val="000000"/>
                <w:sz w:val="18"/>
                <w:szCs w:val="18"/>
              </w:rPr>
              <w:t xml:space="preserve"> </w:t>
            </w:r>
            <w:r>
              <w:rPr>
                <w:rFonts w:ascii="inherit" w:hAnsi="inherit"/>
                <w:color w:val="000000"/>
                <w:sz w:val="18"/>
                <w:szCs w:val="18"/>
              </w:rPr>
              <w:t>суп</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Гратин</w:t>
            </w:r>
            <w:r>
              <w:rPr>
                <w:rStyle w:val="crayon-h"/>
                <w:rFonts w:ascii="inherit" w:hAnsi="inherit"/>
                <w:color w:val="000000"/>
                <w:sz w:val="18"/>
                <w:szCs w:val="18"/>
              </w:rPr>
              <w:t xml:space="preserve"> </w:t>
            </w:r>
            <w:r>
              <w:rPr>
                <w:rFonts w:ascii="inherit" w:hAnsi="inherit"/>
                <w:color w:val="000000"/>
                <w:sz w:val="18"/>
                <w:szCs w:val="18"/>
              </w:rPr>
              <w:t>из</w:t>
            </w:r>
            <w:r>
              <w:rPr>
                <w:rStyle w:val="crayon-h"/>
                <w:rFonts w:ascii="inherit" w:hAnsi="inherit"/>
                <w:color w:val="000000"/>
                <w:sz w:val="18"/>
                <w:szCs w:val="18"/>
              </w:rPr>
              <w:t xml:space="preserve"> </w:t>
            </w:r>
            <w:r>
              <w:rPr>
                <w:rFonts w:ascii="inherit" w:hAnsi="inherit"/>
                <w:color w:val="000000"/>
                <w:sz w:val="18"/>
                <w:szCs w:val="18"/>
              </w:rPr>
              <w:t>птицы</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lastRenderedPageBreak/>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Лигурийский</w:t>
            </w:r>
            <w:r>
              <w:rPr>
                <w:rStyle w:val="crayon-h"/>
                <w:rFonts w:ascii="inherit" w:hAnsi="inherit"/>
                <w:color w:val="000000"/>
                <w:sz w:val="18"/>
                <w:szCs w:val="18"/>
              </w:rPr>
              <w:t xml:space="preserve"> </w:t>
            </w:r>
            <w:r>
              <w:rPr>
                <w:rFonts w:ascii="inherit" w:hAnsi="inherit"/>
                <w:color w:val="000000"/>
                <w:sz w:val="18"/>
                <w:szCs w:val="18"/>
              </w:rPr>
              <w:t>лимонный</w:t>
            </w:r>
            <w:r>
              <w:rPr>
                <w:rStyle w:val="crayon-h"/>
                <w:rFonts w:ascii="inherit" w:hAnsi="inherit"/>
                <w:color w:val="000000"/>
                <w:sz w:val="18"/>
                <w:szCs w:val="18"/>
              </w:rPr>
              <w:t xml:space="preserve"> </w:t>
            </w:r>
            <w:r>
              <w:rPr>
                <w:rFonts w:ascii="inherit" w:hAnsi="inherit"/>
                <w:color w:val="000000"/>
                <w:sz w:val="18"/>
                <w:szCs w:val="18"/>
              </w:rPr>
              <w:t>пирог</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tr</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tr</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roofErr w:type="gramStart"/>
            <w:r>
              <w:rPr>
                <w:rFonts w:ascii="inherit" w:hAnsi="inherit"/>
                <w:color w:val="000000"/>
                <w:sz w:val="18"/>
                <w:szCs w:val="18"/>
              </w:rPr>
              <w:t>Тар</w:t>
            </w:r>
            <w:r>
              <w:rPr>
                <w:rStyle w:val="crayon-o"/>
                <w:rFonts w:ascii="inherit" w:hAnsi="inherit"/>
                <w:color w:val="000000"/>
                <w:sz w:val="18"/>
                <w:szCs w:val="18"/>
              </w:rPr>
              <w:t>-</w:t>
            </w:r>
            <w:r>
              <w:rPr>
                <w:rFonts w:ascii="inherit" w:hAnsi="inherit"/>
                <w:color w:val="000000"/>
                <w:sz w:val="18"/>
                <w:szCs w:val="18"/>
              </w:rPr>
              <w:t>тар</w:t>
            </w:r>
            <w:proofErr w:type="gramEnd"/>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Маринованный</w:t>
            </w:r>
            <w:r>
              <w:rPr>
                <w:rStyle w:val="crayon-h"/>
                <w:rFonts w:ascii="inherit" w:hAnsi="inherit"/>
                <w:color w:val="000000"/>
                <w:sz w:val="18"/>
                <w:szCs w:val="18"/>
              </w:rPr>
              <w:t xml:space="preserve"> </w:t>
            </w:r>
            <w:r>
              <w:rPr>
                <w:rFonts w:ascii="inherit" w:hAnsi="inherit"/>
                <w:color w:val="000000"/>
                <w:sz w:val="18"/>
                <w:szCs w:val="18"/>
              </w:rPr>
              <w:t>лосось</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Суп</w:t>
            </w:r>
            <w:r>
              <w:rPr>
                <w:rStyle w:val="crayon-h"/>
                <w:rFonts w:ascii="inherit" w:hAnsi="inherit"/>
                <w:color w:val="000000"/>
                <w:sz w:val="18"/>
                <w:szCs w:val="18"/>
              </w:rPr>
              <w:t xml:space="preserve"> </w:t>
            </w:r>
            <w:r>
              <w:rPr>
                <w:rStyle w:val="crayon-s"/>
                <w:rFonts w:ascii="inherit" w:hAnsi="inherit"/>
                <w:color w:val="000000"/>
                <w:sz w:val="18"/>
                <w:szCs w:val="18"/>
              </w:rPr>
              <w:t>"Конти"</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Тартифлетт</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r>
              <w:rPr>
                <w:rFonts w:ascii="inherit" w:hAnsi="inherit"/>
                <w:color w:val="000000"/>
                <w:sz w:val="18"/>
                <w:szCs w:val="18"/>
              </w:rPr>
              <w:t>Саварен</w:t>
            </w:r>
            <w:r>
              <w:rPr>
                <w:rStyle w:val="crayon-h"/>
                <w:rFonts w:ascii="inherit" w:hAnsi="inherit"/>
                <w:color w:val="000000"/>
                <w:sz w:val="18"/>
                <w:szCs w:val="18"/>
              </w:rPr>
              <w:t xml:space="preserve"> </w:t>
            </w:r>
            <w:r>
              <w:rPr>
                <w:rStyle w:val="crayon-s"/>
                <w:rFonts w:ascii="inherit" w:hAnsi="inherit"/>
                <w:color w:val="000000"/>
                <w:sz w:val="18"/>
                <w:szCs w:val="18"/>
              </w:rPr>
              <w:t>"Триумф"</w:t>
            </w:r>
            <w:r>
              <w:rPr>
                <w:rStyle w:val="crayon-o"/>
                <w:rFonts w:ascii="inherit" w:hAnsi="inherit"/>
                <w:color w:val="000000"/>
                <w:sz w:val="18"/>
                <w:szCs w:val="18"/>
              </w:rPr>
              <w:t>&lt;/</w:t>
            </w:r>
            <w:r>
              <w:rPr>
                <w:rStyle w:val="crayon-v"/>
                <w:rFonts w:ascii="inherit" w:hAnsi="inherit"/>
                <w:color w:val="000000"/>
                <w:sz w:val="18"/>
                <w:szCs w:val="18"/>
              </w:rPr>
              <w:t>td</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tr</w:t>
            </w:r>
            <w:r>
              <w:rPr>
                <w:rStyle w:val="crayon-o"/>
                <w:rFonts w:ascii="inherit" w:hAnsi="inherit"/>
                <w:color w:val="000000"/>
                <w:sz w:val="18"/>
                <w:szCs w:val="18"/>
              </w:rPr>
              <w:t>&gt;</w:t>
            </w:r>
          </w:p>
          <w:p w:rsidR="008F167C" w:rsidRDefault="008F167C">
            <w:pPr>
              <w:wordWrap w:val="0"/>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table</w:t>
            </w:r>
            <w:r>
              <w:rPr>
                <w:rStyle w:val="crayon-o"/>
                <w:rFonts w:ascii="inherit" w:hAnsi="inherit"/>
                <w:color w:val="000000"/>
                <w:sz w:val="18"/>
                <w:szCs w:val="18"/>
              </w:rPr>
              <w:t>&gt;</w:t>
            </w:r>
          </w:p>
        </w:tc>
      </w:tr>
    </w:tbl>
    <w:p w:rsidR="008F167C" w:rsidRDefault="008F167C" w:rsidP="008F167C">
      <w:pPr>
        <w:pStyle w:val="a3"/>
        <w:spacing w:before="0" w:beforeAutospacing="0" w:after="300" w:afterAutospacing="0" w:line="360" w:lineRule="atLeast"/>
        <w:textAlignment w:val="baseline"/>
        <w:rPr>
          <w:ins w:id="271" w:author="Unknown"/>
          <w:rFonts w:ascii="Arial" w:hAnsi="Arial" w:cs="Arial"/>
          <w:color w:val="333333"/>
        </w:rPr>
      </w:pPr>
      <w:ins w:id="272" w:author="Unknown">
        <w:r>
          <w:rPr>
            <w:rFonts w:ascii="Arial" w:hAnsi="Arial" w:cs="Arial"/>
            <w:b/>
            <w:bCs/>
            <w:color w:val="333333"/>
          </w:rPr>
          <w:lastRenderedPageBreak/>
          <w:t>Стили CSS</w:t>
        </w:r>
      </w:ins>
    </w:p>
    <w:p w:rsidR="008F167C" w:rsidRDefault="008F167C" w:rsidP="008F167C">
      <w:pPr>
        <w:rPr>
          <w:ins w:id="273" w:author="Unknown"/>
          <w:rFonts w:ascii="inherit" w:hAnsi="inherit" w:cs="Courier New"/>
          <w:color w:val="333333"/>
        </w:rPr>
      </w:pPr>
      <w:ins w:id="274" w:author="Unknown">
        <w:r>
          <w:rPr>
            <w:rStyle w:val="crayon-language"/>
            <w:rFonts w:ascii="inherit" w:hAnsi="inherit" w:cs="Courier New"/>
            <w:color w:val="333333"/>
          </w:rPr>
          <w:t>CSS</w:t>
        </w:r>
      </w:ins>
    </w:p>
    <w:p w:rsidR="008F167C" w:rsidRDefault="008F167C" w:rsidP="008F167C">
      <w:pPr>
        <w:rPr>
          <w:ins w:id="275" w:author="Unknown"/>
          <w:rFonts w:ascii="Courier New" w:hAnsi="Courier New" w:cs="Courier New"/>
          <w:color w:val="333333"/>
        </w:rPr>
      </w:pPr>
      <w:ins w:id="276" w:author="Unknown">
        <w:r>
          <w:rPr>
            <w:rFonts w:ascii="Courier New" w:hAnsi="Courier New" w:cs="Courier New"/>
            <w:color w:val="333333"/>
          </w:rPr>
          <w:object w:dxaOrig="1440" w:dyaOrig="1440">
            <v:shape id="_x0000_i1088" type="#_x0000_t75" style="width:1in;height:1in" o:ole="">
              <v:imagedata r:id="rId46" o:title=""/>
            </v:shape>
            <w:control r:id="rId59" w:name="Объект 64" w:shapeid="_x0000_i1088"/>
          </w:object>
        </w:r>
      </w:ins>
    </w:p>
    <w:tbl>
      <w:tblPr>
        <w:tblW w:w="0" w:type="auto"/>
        <w:tblCellSpacing w:w="15" w:type="dxa"/>
        <w:tblCellMar>
          <w:top w:w="15" w:type="dxa"/>
          <w:left w:w="15" w:type="dxa"/>
          <w:bottom w:w="15" w:type="dxa"/>
          <w:right w:w="15" w:type="dxa"/>
        </w:tblCellMar>
        <w:tblLook w:val="04A0"/>
      </w:tblPr>
      <w:tblGrid>
        <w:gridCol w:w="255"/>
        <w:gridCol w:w="9190"/>
      </w:tblGrid>
      <w:tr w:rsidR="008F167C" w:rsidTr="008F167C">
        <w:trPr>
          <w:tblCellSpacing w:w="15" w:type="dxa"/>
        </w:trPr>
        <w:tc>
          <w:tcPr>
            <w:tcW w:w="0" w:type="auto"/>
            <w:tcBorders>
              <w:top w:val="nil"/>
              <w:left w:val="nil"/>
              <w:bottom w:val="nil"/>
              <w:right w:val="nil"/>
            </w:tcBorders>
            <w:vAlign w:val="center"/>
            <w:hideMark/>
          </w:tcPr>
          <w:p w:rsidR="008F167C" w:rsidRDefault="008F167C">
            <w:pPr>
              <w:jc w:val="center"/>
              <w:rPr>
                <w:rFonts w:ascii="inherit" w:hAnsi="inherit"/>
                <w:sz w:val="18"/>
                <w:szCs w:val="18"/>
              </w:rPr>
            </w:pPr>
            <w:r>
              <w:rPr>
                <w:rFonts w:ascii="inherit" w:hAnsi="inherit"/>
                <w:sz w:val="18"/>
                <w:szCs w:val="18"/>
              </w:rPr>
              <w:t>1</w:t>
            </w:r>
          </w:p>
          <w:p w:rsidR="008F167C" w:rsidRDefault="008F167C">
            <w:pPr>
              <w:jc w:val="center"/>
              <w:rPr>
                <w:rFonts w:ascii="inherit" w:hAnsi="inherit"/>
                <w:sz w:val="18"/>
                <w:szCs w:val="18"/>
              </w:rPr>
            </w:pPr>
            <w:r>
              <w:rPr>
                <w:rFonts w:ascii="inherit" w:hAnsi="inherit"/>
                <w:sz w:val="18"/>
                <w:szCs w:val="18"/>
              </w:rPr>
              <w:t>2</w:t>
            </w:r>
          </w:p>
          <w:p w:rsidR="008F167C" w:rsidRDefault="008F167C">
            <w:pPr>
              <w:jc w:val="center"/>
              <w:rPr>
                <w:rFonts w:ascii="inherit" w:hAnsi="inherit"/>
                <w:sz w:val="18"/>
                <w:szCs w:val="18"/>
              </w:rPr>
            </w:pPr>
            <w:r>
              <w:rPr>
                <w:rFonts w:ascii="inherit" w:hAnsi="inherit"/>
                <w:sz w:val="18"/>
                <w:szCs w:val="18"/>
              </w:rPr>
              <w:t>3</w:t>
            </w:r>
          </w:p>
          <w:p w:rsidR="008F167C" w:rsidRDefault="008F167C">
            <w:pPr>
              <w:jc w:val="center"/>
              <w:rPr>
                <w:rFonts w:ascii="inherit" w:hAnsi="inherit"/>
                <w:sz w:val="18"/>
                <w:szCs w:val="18"/>
              </w:rPr>
            </w:pPr>
            <w:r>
              <w:rPr>
                <w:rFonts w:ascii="inherit" w:hAnsi="inherit"/>
                <w:sz w:val="18"/>
                <w:szCs w:val="18"/>
              </w:rPr>
              <w:t>4</w:t>
            </w:r>
          </w:p>
          <w:p w:rsidR="008F167C" w:rsidRDefault="008F167C">
            <w:pPr>
              <w:jc w:val="center"/>
              <w:rPr>
                <w:rFonts w:ascii="inherit" w:hAnsi="inherit"/>
                <w:sz w:val="18"/>
                <w:szCs w:val="18"/>
              </w:rPr>
            </w:pPr>
            <w:r>
              <w:rPr>
                <w:rFonts w:ascii="inherit" w:hAnsi="inherit"/>
                <w:sz w:val="18"/>
                <w:szCs w:val="18"/>
              </w:rPr>
              <w:t>5</w:t>
            </w:r>
          </w:p>
          <w:p w:rsidR="008F167C" w:rsidRDefault="008F167C">
            <w:pPr>
              <w:jc w:val="center"/>
              <w:rPr>
                <w:rFonts w:ascii="inherit" w:hAnsi="inherit"/>
                <w:sz w:val="18"/>
                <w:szCs w:val="18"/>
              </w:rPr>
            </w:pPr>
            <w:r>
              <w:rPr>
                <w:rFonts w:ascii="inherit" w:hAnsi="inherit"/>
                <w:sz w:val="18"/>
                <w:szCs w:val="18"/>
              </w:rPr>
              <w:t>6</w:t>
            </w:r>
          </w:p>
          <w:p w:rsidR="008F167C" w:rsidRDefault="008F167C">
            <w:pPr>
              <w:jc w:val="center"/>
              <w:rPr>
                <w:rFonts w:ascii="inherit" w:hAnsi="inherit"/>
                <w:sz w:val="18"/>
                <w:szCs w:val="18"/>
              </w:rPr>
            </w:pPr>
            <w:r>
              <w:rPr>
                <w:rFonts w:ascii="inherit" w:hAnsi="inherit"/>
                <w:sz w:val="18"/>
                <w:szCs w:val="18"/>
              </w:rPr>
              <w:t>7</w:t>
            </w:r>
          </w:p>
          <w:p w:rsidR="008F167C" w:rsidRDefault="008F167C">
            <w:pPr>
              <w:jc w:val="center"/>
              <w:rPr>
                <w:rFonts w:ascii="inherit" w:hAnsi="inherit"/>
                <w:sz w:val="18"/>
                <w:szCs w:val="18"/>
              </w:rPr>
            </w:pPr>
            <w:r>
              <w:rPr>
                <w:rFonts w:ascii="inherit" w:hAnsi="inherit"/>
                <w:sz w:val="18"/>
                <w:szCs w:val="18"/>
              </w:rPr>
              <w:t>8</w:t>
            </w:r>
          </w:p>
          <w:p w:rsidR="008F167C" w:rsidRDefault="008F167C">
            <w:pPr>
              <w:jc w:val="center"/>
              <w:rPr>
                <w:rFonts w:ascii="inherit" w:hAnsi="inherit"/>
                <w:sz w:val="18"/>
                <w:szCs w:val="18"/>
              </w:rPr>
            </w:pPr>
            <w:r>
              <w:rPr>
                <w:rFonts w:ascii="inherit" w:hAnsi="inherit"/>
                <w:sz w:val="18"/>
                <w:szCs w:val="18"/>
              </w:rPr>
              <w:t>9</w:t>
            </w:r>
          </w:p>
          <w:p w:rsidR="008F167C" w:rsidRDefault="008F167C">
            <w:pPr>
              <w:jc w:val="center"/>
              <w:rPr>
                <w:rFonts w:ascii="inherit" w:hAnsi="inherit"/>
                <w:sz w:val="18"/>
                <w:szCs w:val="18"/>
              </w:rPr>
            </w:pPr>
            <w:r>
              <w:rPr>
                <w:rFonts w:ascii="inherit" w:hAnsi="inherit"/>
                <w:sz w:val="18"/>
                <w:szCs w:val="18"/>
              </w:rPr>
              <w:t>10</w:t>
            </w:r>
          </w:p>
          <w:p w:rsidR="008F167C" w:rsidRDefault="008F167C">
            <w:pPr>
              <w:jc w:val="center"/>
              <w:rPr>
                <w:rFonts w:ascii="inherit" w:hAnsi="inherit"/>
                <w:sz w:val="18"/>
                <w:szCs w:val="18"/>
              </w:rPr>
            </w:pPr>
            <w:r>
              <w:rPr>
                <w:rFonts w:ascii="inherit" w:hAnsi="inherit"/>
                <w:sz w:val="18"/>
                <w:szCs w:val="18"/>
              </w:rPr>
              <w:t>11</w:t>
            </w:r>
          </w:p>
          <w:p w:rsidR="008F167C" w:rsidRDefault="008F167C">
            <w:pPr>
              <w:jc w:val="center"/>
              <w:rPr>
                <w:rFonts w:ascii="inherit" w:hAnsi="inherit"/>
                <w:sz w:val="18"/>
                <w:szCs w:val="18"/>
              </w:rPr>
            </w:pPr>
            <w:r>
              <w:rPr>
                <w:rFonts w:ascii="inherit" w:hAnsi="inherit"/>
                <w:sz w:val="18"/>
                <w:szCs w:val="18"/>
              </w:rPr>
              <w:t>12</w:t>
            </w:r>
          </w:p>
          <w:p w:rsidR="008F167C" w:rsidRDefault="008F167C">
            <w:pPr>
              <w:jc w:val="center"/>
              <w:rPr>
                <w:rFonts w:ascii="inherit" w:hAnsi="inherit"/>
                <w:sz w:val="18"/>
                <w:szCs w:val="18"/>
              </w:rPr>
            </w:pPr>
            <w:r>
              <w:rPr>
                <w:rFonts w:ascii="inherit" w:hAnsi="inherit"/>
                <w:sz w:val="18"/>
                <w:szCs w:val="18"/>
              </w:rPr>
              <w:t>13</w:t>
            </w:r>
          </w:p>
          <w:p w:rsidR="008F167C" w:rsidRDefault="008F167C">
            <w:pPr>
              <w:jc w:val="center"/>
              <w:rPr>
                <w:rFonts w:ascii="inherit" w:hAnsi="inherit"/>
                <w:sz w:val="18"/>
                <w:szCs w:val="18"/>
              </w:rPr>
            </w:pPr>
            <w:r>
              <w:rPr>
                <w:rFonts w:ascii="inherit" w:hAnsi="inherit"/>
                <w:sz w:val="18"/>
                <w:szCs w:val="18"/>
              </w:rPr>
              <w:t>14</w:t>
            </w:r>
          </w:p>
          <w:p w:rsidR="008F167C" w:rsidRDefault="008F167C">
            <w:pPr>
              <w:jc w:val="center"/>
              <w:rPr>
                <w:rFonts w:ascii="inherit" w:hAnsi="inherit"/>
                <w:sz w:val="18"/>
                <w:szCs w:val="18"/>
              </w:rPr>
            </w:pPr>
            <w:r>
              <w:rPr>
                <w:rFonts w:ascii="inherit" w:hAnsi="inherit"/>
                <w:sz w:val="18"/>
                <w:szCs w:val="18"/>
              </w:rPr>
              <w:t>15</w:t>
            </w:r>
          </w:p>
          <w:p w:rsidR="008F167C" w:rsidRDefault="008F167C">
            <w:pPr>
              <w:jc w:val="center"/>
              <w:rPr>
                <w:rFonts w:ascii="inherit" w:hAnsi="inherit"/>
                <w:sz w:val="18"/>
                <w:szCs w:val="18"/>
              </w:rPr>
            </w:pPr>
            <w:r>
              <w:rPr>
                <w:rFonts w:ascii="inherit" w:hAnsi="inherit"/>
                <w:sz w:val="18"/>
                <w:szCs w:val="18"/>
              </w:rPr>
              <w:lastRenderedPageBreak/>
              <w:t>16</w:t>
            </w:r>
          </w:p>
          <w:p w:rsidR="008F167C" w:rsidRDefault="008F167C">
            <w:pPr>
              <w:jc w:val="center"/>
              <w:rPr>
                <w:rFonts w:ascii="inherit" w:hAnsi="inherit"/>
                <w:sz w:val="18"/>
                <w:szCs w:val="18"/>
              </w:rPr>
            </w:pPr>
            <w:r>
              <w:rPr>
                <w:rFonts w:ascii="inherit" w:hAnsi="inherit"/>
                <w:sz w:val="18"/>
                <w:szCs w:val="18"/>
              </w:rPr>
              <w:t>17</w:t>
            </w:r>
          </w:p>
          <w:p w:rsidR="008F167C" w:rsidRDefault="008F167C">
            <w:pPr>
              <w:jc w:val="center"/>
              <w:rPr>
                <w:rFonts w:ascii="inherit" w:hAnsi="inherit"/>
                <w:sz w:val="18"/>
                <w:szCs w:val="18"/>
              </w:rPr>
            </w:pPr>
            <w:r>
              <w:rPr>
                <w:rFonts w:ascii="inherit" w:hAnsi="inherit"/>
                <w:sz w:val="18"/>
                <w:szCs w:val="18"/>
              </w:rPr>
              <w:t>18</w:t>
            </w:r>
          </w:p>
          <w:p w:rsidR="008F167C" w:rsidRDefault="008F167C">
            <w:pPr>
              <w:jc w:val="center"/>
              <w:rPr>
                <w:rFonts w:ascii="inherit" w:hAnsi="inherit"/>
                <w:sz w:val="18"/>
                <w:szCs w:val="18"/>
              </w:rPr>
            </w:pPr>
            <w:r>
              <w:rPr>
                <w:rFonts w:ascii="inherit" w:hAnsi="inherit"/>
                <w:sz w:val="18"/>
                <w:szCs w:val="18"/>
              </w:rPr>
              <w:t>19</w:t>
            </w:r>
          </w:p>
          <w:p w:rsidR="008F167C" w:rsidRDefault="008F167C">
            <w:pPr>
              <w:jc w:val="center"/>
              <w:rPr>
                <w:rFonts w:ascii="inherit" w:hAnsi="inherit"/>
                <w:sz w:val="18"/>
                <w:szCs w:val="18"/>
              </w:rPr>
            </w:pPr>
            <w:r>
              <w:rPr>
                <w:rFonts w:ascii="inherit" w:hAnsi="inherit"/>
                <w:sz w:val="18"/>
                <w:szCs w:val="18"/>
              </w:rPr>
              <w:t>20</w:t>
            </w:r>
          </w:p>
          <w:p w:rsidR="008F167C" w:rsidRDefault="008F167C">
            <w:pPr>
              <w:jc w:val="center"/>
              <w:rPr>
                <w:rFonts w:ascii="inherit" w:hAnsi="inherit"/>
                <w:sz w:val="18"/>
                <w:szCs w:val="18"/>
              </w:rPr>
            </w:pPr>
            <w:r>
              <w:rPr>
                <w:rFonts w:ascii="inherit" w:hAnsi="inherit"/>
                <w:sz w:val="18"/>
                <w:szCs w:val="18"/>
              </w:rPr>
              <w:t>21</w:t>
            </w:r>
          </w:p>
          <w:p w:rsidR="008F167C" w:rsidRDefault="008F167C">
            <w:pPr>
              <w:jc w:val="center"/>
              <w:rPr>
                <w:rFonts w:ascii="inherit" w:hAnsi="inherit"/>
                <w:sz w:val="18"/>
                <w:szCs w:val="18"/>
              </w:rPr>
            </w:pPr>
            <w:r>
              <w:rPr>
                <w:rFonts w:ascii="inherit" w:hAnsi="inherit"/>
                <w:sz w:val="18"/>
                <w:szCs w:val="18"/>
              </w:rPr>
              <w:t>22</w:t>
            </w:r>
          </w:p>
          <w:p w:rsidR="008F167C" w:rsidRDefault="008F167C">
            <w:pPr>
              <w:jc w:val="center"/>
              <w:rPr>
                <w:rFonts w:ascii="inherit" w:hAnsi="inherit"/>
                <w:sz w:val="18"/>
                <w:szCs w:val="18"/>
              </w:rPr>
            </w:pPr>
            <w:r>
              <w:rPr>
                <w:rFonts w:ascii="inherit" w:hAnsi="inherit"/>
                <w:sz w:val="18"/>
                <w:szCs w:val="18"/>
              </w:rPr>
              <w:t>23</w:t>
            </w:r>
          </w:p>
          <w:p w:rsidR="008F167C" w:rsidRDefault="008F167C">
            <w:pPr>
              <w:jc w:val="center"/>
              <w:rPr>
                <w:rFonts w:ascii="inherit" w:hAnsi="inherit"/>
                <w:sz w:val="18"/>
                <w:szCs w:val="18"/>
              </w:rPr>
            </w:pPr>
            <w:r>
              <w:rPr>
                <w:rFonts w:ascii="inherit" w:hAnsi="inherit"/>
                <w:sz w:val="18"/>
                <w:szCs w:val="18"/>
              </w:rPr>
              <w:t>24</w:t>
            </w:r>
          </w:p>
          <w:p w:rsidR="008F167C" w:rsidRDefault="008F167C">
            <w:pPr>
              <w:jc w:val="center"/>
              <w:rPr>
                <w:rFonts w:ascii="inherit" w:hAnsi="inherit"/>
                <w:sz w:val="18"/>
                <w:szCs w:val="18"/>
              </w:rPr>
            </w:pPr>
            <w:r>
              <w:rPr>
                <w:rFonts w:ascii="inherit" w:hAnsi="inherit"/>
                <w:sz w:val="18"/>
                <w:szCs w:val="18"/>
              </w:rPr>
              <w:t>25</w:t>
            </w:r>
          </w:p>
          <w:p w:rsidR="008F167C" w:rsidRDefault="008F167C">
            <w:pPr>
              <w:jc w:val="center"/>
              <w:rPr>
                <w:rFonts w:ascii="inherit" w:hAnsi="inherit"/>
                <w:sz w:val="18"/>
                <w:szCs w:val="18"/>
              </w:rPr>
            </w:pPr>
            <w:r>
              <w:rPr>
                <w:rFonts w:ascii="inherit" w:hAnsi="inherit"/>
                <w:sz w:val="18"/>
                <w:szCs w:val="18"/>
              </w:rPr>
              <w:t>26</w:t>
            </w:r>
          </w:p>
          <w:p w:rsidR="008F167C" w:rsidRDefault="008F167C">
            <w:pPr>
              <w:jc w:val="center"/>
              <w:rPr>
                <w:rFonts w:ascii="inherit" w:hAnsi="inherit"/>
                <w:sz w:val="18"/>
                <w:szCs w:val="18"/>
              </w:rPr>
            </w:pPr>
            <w:r>
              <w:rPr>
                <w:rFonts w:ascii="inherit" w:hAnsi="inherit"/>
                <w:sz w:val="18"/>
                <w:szCs w:val="18"/>
              </w:rPr>
              <w:t>27</w:t>
            </w:r>
          </w:p>
          <w:p w:rsidR="008F167C" w:rsidRDefault="008F167C">
            <w:pPr>
              <w:jc w:val="center"/>
              <w:rPr>
                <w:rFonts w:ascii="inherit" w:hAnsi="inherit"/>
                <w:sz w:val="18"/>
                <w:szCs w:val="18"/>
              </w:rPr>
            </w:pPr>
            <w:r>
              <w:rPr>
                <w:rFonts w:ascii="inherit" w:hAnsi="inherit"/>
                <w:sz w:val="18"/>
                <w:szCs w:val="18"/>
              </w:rPr>
              <w:t>28</w:t>
            </w:r>
          </w:p>
          <w:p w:rsidR="008F167C" w:rsidRDefault="008F167C">
            <w:pPr>
              <w:jc w:val="center"/>
              <w:rPr>
                <w:rFonts w:ascii="inherit" w:hAnsi="inherit"/>
                <w:sz w:val="18"/>
                <w:szCs w:val="18"/>
              </w:rPr>
            </w:pPr>
            <w:r>
              <w:rPr>
                <w:rFonts w:ascii="inherit" w:hAnsi="inherit"/>
                <w:sz w:val="18"/>
                <w:szCs w:val="18"/>
              </w:rPr>
              <w:t>29</w:t>
            </w:r>
          </w:p>
          <w:p w:rsidR="008F167C" w:rsidRDefault="008F167C">
            <w:pPr>
              <w:jc w:val="center"/>
              <w:rPr>
                <w:rFonts w:ascii="inherit" w:hAnsi="inherit"/>
                <w:sz w:val="18"/>
                <w:szCs w:val="18"/>
              </w:rPr>
            </w:pPr>
            <w:r>
              <w:rPr>
                <w:rFonts w:ascii="inherit" w:hAnsi="inherit"/>
                <w:sz w:val="18"/>
                <w:szCs w:val="18"/>
              </w:rPr>
              <w:t>30</w:t>
            </w:r>
          </w:p>
          <w:p w:rsidR="008F167C" w:rsidRDefault="008F167C">
            <w:pPr>
              <w:jc w:val="center"/>
              <w:rPr>
                <w:rFonts w:ascii="inherit" w:hAnsi="inherit"/>
                <w:sz w:val="18"/>
                <w:szCs w:val="18"/>
              </w:rPr>
            </w:pPr>
            <w:r>
              <w:rPr>
                <w:rFonts w:ascii="inherit" w:hAnsi="inherit"/>
                <w:sz w:val="18"/>
                <w:szCs w:val="18"/>
              </w:rPr>
              <w:t>31</w:t>
            </w:r>
          </w:p>
          <w:p w:rsidR="008F167C" w:rsidRDefault="008F167C">
            <w:pPr>
              <w:jc w:val="center"/>
              <w:rPr>
                <w:rFonts w:ascii="inherit" w:hAnsi="inherit"/>
                <w:sz w:val="18"/>
                <w:szCs w:val="18"/>
              </w:rPr>
            </w:pPr>
            <w:r>
              <w:rPr>
                <w:rFonts w:ascii="inherit" w:hAnsi="inherit"/>
                <w:sz w:val="18"/>
                <w:szCs w:val="18"/>
              </w:rPr>
              <w:t>32</w:t>
            </w:r>
          </w:p>
          <w:p w:rsidR="008F167C" w:rsidRDefault="008F167C">
            <w:pPr>
              <w:jc w:val="center"/>
              <w:rPr>
                <w:rFonts w:ascii="inherit" w:hAnsi="inherit"/>
                <w:sz w:val="18"/>
                <w:szCs w:val="18"/>
              </w:rPr>
            </w:pPr>
            <w:r>
              <w:rPr>
                <w:rFonts w:ascii="inherit" w:hAnsi="inherit"/>
                <w:sz w:val="18"/>
                <w:szCs w:val="18"/>
              </w:rPr>
              <w:t>33</w:t>
            </w:r>
          </w:p>
          <w:p w:rsidR="008F167C" w:rsidRDefault="008F167C">
            <w:pPr>
              <w:jc w:val="center"/>
              <w:rPr>
                <w:rFonts w:ascii="inherit" w:hAnsi="inherit"/>
                <w:sz w:val="18"/>
                <w:szCs w:val="18"/>
              </w:rPr>
            </w:pPr>
            <w:r>
              <w:rPr>
                <w:rFonts w:ascii="inherit" w:hAnsi="inherit"/>
                <w:sz w:val="18"/>
                <w:szCs w:val="18"/>
              </w:rPr>
              <w:t>34</w:t>
            </w:r>
          </w:p>
          <w:p w:rsidR="008F167C" w:rsidRDefault="008F167C">
            <w:pPr>
              <w:jc w:val="center"/>
              <w:rPr>
                <w:rFonts w:ascii="inherit" w:hAnsi="inherit"/>
                <w:sz w:val="18"/>
                <w:szCs w:val="18"/>
              </w:rPr>
            </w:pPr>
            <w:r>
              <w:rPr>
                <w:rFonts w:ascii="inherit" w:hAnsi="inherit"/>
                <w:sz w:val="18"/>
                <w:szCs w:val="18"/>
              </w:rPr>
              <w:t>35</w:t>
            </w:r>
          </w:p>
          <w:p w:rsidR="008F167C" w:rsidRDefault="008F167C">
            <w:pPr>
              <w:jc w:val="center"/>
              <w:rPr>
                <w:rFonts w:ascii="inherit" w:hAnsi="inherit"/>
                <w:sz w:val="18"/>
                <w:szCs w:val="18"/>
              </w:rPr>
            </w:pPr>
            <w:r>
              <w:rPr>
                <w:rFonts w:ascii="inherit" w:hAnsi="inherit"/>
                <w:sz w:val="18"/>
                <w:szCs w:val="18"/>
              </w:rPr>
              <w:t>36</w:t>
            </w:r>
          </w:p>
          <w:p w:rsidR="008F167C" w:rsidRDefault="008F167C">
            <w:pPr>
              <w:jc w:val="center"/>
              <w:rPr>
                <w:rFonts w:ascii="inherit" w:hAnsi="inherit"/>
                <w:sz w:val="18"/>
                <w:szCs w:val="18"/>
              </w:rPr>
            </w:pPr>
            <w:r>
              <w:rPr>
                <w:rFonts w:ascii="inherit" w:hAnsi="inherit"/>
                <w:sz w:val="18"/>
                <w:szCs w:val="18"/>
              </w:rPr>
              <w:t>37</w:t>
            </w:r>
          </w:p>
          <w:p w:rsidR="008F167C" w:rsidRDefault="008F167C">
            <w:pPr>
              <w:jc w:val="center"/>
              <w:rPr>
                <w:rFonts w:ascii="inherit" w:hAnsi="inherit"/>
                <w:sz w:val="18"/>
                <w:szCs w:val="18"/>
              </w:rPr>
            </w:pPr>
            <w:r>
              <w:rPr>
                <w:rFonts w:ascii="inherit" w:hAnsi="inherit"/>
                <w:sz w:val="18"/>
                <w:szCs w:val="18"/>
              </w:rPr>
              <w:t>38</w:t>
            </w:r>
          </w:p>
        </w:tc>
        <w:tc>
          <w:tcPr>
            <w:tcW w:w="9795" w:type="dxa"/>
            <w:tcBorders>
              <w:top w:val="nil"/>
              <w:left w:val="nil"/>
              <w:bottom w:val="nil"/>
              <w:right w:val="nil"/>
            </w:tcBorders>
            <w:vAlign w:val="center"/>
            <w:hideMark/>
          </w:tcPr>
          <w:p w:rsidR="008F167C" w:rsidRPr="008F167C" w:rsidRDefault="008F167C">
            <w:pPr>
              <w:wordWrap w:val="0"/>
              <w:rPr>
                <w:rFonts w:ascii="inherit" w:hAnsi="inherit"/>
                <w:color w:val="000000"/>
                <w:sz w:val="18"/>
                <w:szCs w:val="18"/>
                <w:lang w:val="en-US"/>
              </w:rPr>
            </w:pPr>
            <w:r w:rsidRPr="008F167C">
              <w:rPr>
                <w:rStyle w:val="crayon-k"/>
                <w:rFonts w:ascii="inherit" w:hAnsi="inherit"/>
                <w:color w:val="000000"/>
                <w:sz w:val="18"/>
                <w:szCs w:val="18"/>
                <w:lang w:val="en-US"/>
              </w:rPr>
              <w:lastRenderedPageBreak/>
              <w:t xml:space="preserve">body </w:t>
            </w: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e"/>
                <w:rFonts w:ascii="inherit" w:hAnsi="inherit"/>
                <w:color w:val="000000"/>
                <w:sz w:val="18"/>
                <w:szCs w:val="18"/>
                <w:lang w:val="en-US"/>
              </w:rPr>
              <w:t>margin</w:t>
            </w:r>
            <w:r w:rsidRPr="008F167C">
              <w:rPr>
                <w:rStyle w:val="crayon-sy"/>
                <w:rFonts w:ascii="inherit" w:hAnsi="inherit"/>
                <w:color w:val="000000"/>
                <w:sz w:val="18"/>
                <w:szCs w:val="18"/>
                <w:lang w:val="en-US"/>
              </w:rPr>
              <w:t>:</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0</w:t>
            </w: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e"/>
                <w:rFonts w:ascii="inherit" w:hAnsi="inherit"/>
                <w:color w:val="000000"/>
                <w:sz w:val="18"/>
                <w:szCs w:val="18"/>
                <w:lang w:val="en-US"/>
              </w:rPr>
              <w:t>background</w:t>
            </w:r>
            <w:r w:rsidRPr="008F167C">
              <w:rPr>
                <w:rStyle w:val="crayon-sy"/>
                <w:rFonts w:ascii="inherit" w:hAnsi="inherit"/>
                <w:color w:val="000000"/>
                <w:sz w:val="18"/>
                <w:szCs w:val="18"/>
                <w:lang w:val="en-US"/>
              </w:rPr>
              <w:t>:</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#F4F1F8</w:t>
            </w: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k"/>
                <w:rFonts w:ascii="inherit" w:hAnsi="inherit"/>
                <w:color w:val="000000"/>
                <w:sz w:val="18"/>
                <w:szCs w:val="18"/>
                <w:lang w:val="en-US"/>
              </w:rPr>
              <w:t xml:space="preserve">table </w:t>
            </w: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e"/>
                <w:rFonts w:ascii="inherit" w:hAnsi="inherit"/>
                <w:color w:val="000000"/>
                <w:sz w:val="18"/>
                <w:szCs w:val="18"/>
                <w:lang w:val="en-US"/>
              </w:rPr>
              <w:t>border-collapse</w:t>
            </w:r>
            <w:r w:rsidRPr="008F167C">
              <w:rPr>
                <w:rStyle w:val="crayon-sy"/>
                <w:rFonts w:ascii="inherit" w:hAnsi="inherit"/>
                <w:color w:val="000000"/>
                <w:sz w:val="18"/>
                <w:szCs w:val="18"/>
                <w:lang w:val="en-US"/>
              </w:rPr>
              <w:t>:</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collapse</w:t>
            </w:r>
            <w:r w:rsidRPr="008F167C">
              <w:rPr>
                <w:rStyle w:val="crayon-sy"/>
                <w:rFonts w:ascii="inherit" w:hAnsi="inherit"/>
                <w:color w:val="000000"/>
                <w:sz w:val="18"/>
                <w:szCs w:val="18"/>
                <w:lang w:val="en-US"/>
              </w:rPr>
              <w:t>;</w:t>
            </w:r>
            <w:r w:rsidRPr="008F167C">
              <w:rPr>
                <w:rStyle w:val="crayon-h"/>
                <w:rFonts w:ascii="inherit" w:hAnsi="inherit"/>
                <w:color w:val="000000"/>
                <w:sz w:val="18"/>
                <w:szCs w:val="18"/>
                <w:lang w:val="en-US"/>
              </w:rPr>
              <w:t xml:space="preserve"> </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e"/>
                <w:rFonts w:ascii="inherit" w:hAnsi="inherit"/>
                <w:color w:val="000000"/>
                <w:sz w:val="18"/>
                <w:szCs w:val="18"/>
                <w:lang w:val="en-US"/>
              </w:rPr>
              <w:t>line-height</w:t>
            </w:r>
            <w:r w:rsidRPr="008F167C">
              <w:rPr>
                <w:rStyle w:val="crayon-sy"/>
                <w:rFonts w:ascii="inherit" w:hAnsi="inherit"/>
                <w:color w:val="000000"/>
                <w:sz w:val="18"/>
                <w:szCs w:val="18"/>
                <w:lang w:val="en-US"/>
              </w:rPr>
              <w:t>:</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1.1</w:t>
            </w: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e"/>
                <w:rFonts w:ascii="inherit" w:hAnsi="inherit"/>
                <w:color w:val="000000"/>
                <w:sz w:val="18"/>
                <w:szCs w:val="18"/>
                <w:lang w:val="en-US"/>
              </w:rPr>
              <w:t>font-family</w:t>
            </w:r>
            <w:r w:rsidRPr="008F167C">
              <w:rPr>
                <w:rStyle w:val="crayon-sy"/>
                <w:rFonts w:ascii="inherit" w:hAnsi="inherit"/>
                <w:color w:val="000000"/>
                <w:sz w:val="18"/>
                <w:szCs w:val="18"/>
                <w:lang w:val="en-US"/>
              </w:rPr>
              <w:t>:</w:t>
            </w:r>
            <w:r w:rsidRPr="008F167C">
              <w:rPr>
                <w:rStyle w:val="crayon-h"/>
                <w:rFonts w:ascii="inherit" w:hAnsi="inherit"/>
                <w:color w:val="000000"/>
                <w:sz w:val="18"/>
                <w:szCs w:val="18"/>
                <w:lang w:val="en-US"/>
              </w:rPr>
              <w:t xml:space="preserve"> </w:t>
            </w:r>
            <w:r w:rsidRPr="008F167C">
              <w:rPr>
                <w:rStyle w:val="crayon-s"/>
                <w:rFonts w:ascii="inherit" w:hAnsi="inherit"/>
                <w:color w:val="000000"/>
                <w:sz w:val="18"/>
                <w:szCs w:val="18"/>
                <w:lang w:val="en-US"/>
              </w:rPr>
              <w:t>"Lucida Sans Unicode"</w:t>
            </w:r>
            <w:r w:rsidRPr="008F167C">
              <w:rPr>
                <w:rStyle w:val="crayon-i"/>
                <w:rFonts w:ascii="inherit" w:hAnsi="inherit"/>
                <w:color w:val="000000"/>
                <w:sz w:val="18"/>
                <w:szCs w:val="18"/>
                <w:lang w:val="en-US"/>
              </w:rPr>
              <w:t>,</w:t>
            </w:r>
            <w:r w:rsidRPr="008F167C">
              <w:rPr>
                <w:rStyle w:val="crayon-h"/>
                <w:rFonts w:ascii="inherit" w:hAnsi="inherit"/>
                <w:color w:val="000000"/>
                <w:sz w:val="18"/>
                <w:szCs w:val="18"/>
                <w:lang w:val="en-US"/>
              </w:rPr>
              <w:t xml:space="preserve"> </w:t>
            </w:r>
            <w:r w:rsidRPr="008F167C">
              <w:rPr>
                <w:rStyle w:val="crayon-s"/>
                <w:rFonts w:ascii="inherit" w:hAnsi="inherit"/>
                <w:color w:val="000000"/>
                <w:sz w:val="18"/>
                <w:szCs w:val="18"/>
                <w:lang w:val="en-US"/>
              </w:rPr>
              <w:t>"Lucida Grande"</w:t>
            </w:r>
            <w:r w:rsidRPr="008F167C">
              <w:rPr>
                <w:rStyle w:val="crayon-i"/>
                <w:rFonts w:ascii="inherit" w:hAnsi="inherit"/>
                <w:color w:val="000000"/>
                <w:sz w:val="18"/>
                <w:szCs w:val="18"/>
                <w:lang w:val="en-US"/>
              </w:rPr>
              <w:t>,</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sans-serif</w:t>
            </w: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e"/>
                <w:rFonts w:ascii="inherit" w:hAnsi="inherit"/>
                <w:color w:val="000000"/>
                <w:sz w:val="18"/>
                <w:szCs w:val="18"/>
                <w:lang w:val="en-US"/>
              </w:rPr>
              <w:t>background</w:t>
            </w:r>
            <w:r w:rsidRPr="008F167C">
              <w:rPr>
                <w:rStyle w:val="crayon-sy"/>
                <w:rFonts w:ascii="inherit" w:hAnsi="inherit"/>
                <w:color w:val="000000"/>
                <w:sz w:val="18"/>
                <w:szCs w:val="18"/>
                <w:lang w:val="en-US"/>
              </w:rPr>
              <w:t>:</w:t>
            </w:r>
            <w:r w:rsidRPr="008F167C">
              <w:rPr>
                <w:rStyle w:val="crayon-h"/>
                <w:rFonts w:ascii="inherit" w:hAnsi="inherit"/>
                <w:color w:val="000000"/>
                <w:sz w:val="18"/>
                <w:szCs w:val="18"/>
                <w:lang w:val="en-US"/>
              </w:rPr>
              <w:t>  </w:t>
            </w:r>
            <w:r w:rsidRPr="008F167C">
              <w:rPr>
                <w:rStyle w:val="crayon-i"/>
                <w:rFonts w:ascii="inherit" w:hAnsi="inherit"/>
                <w:color w:val="000000"/>
                <w:sz w:val="18"/>
                <w:szCs w:val="18"/>
                <w:lang w:val="en-US"/>
              </w:rPr>
              <w:t>radial-gradient</w:t>
            </w:r>
            <w:r w:rsidRPr="008F167C">
              <w:rPr>
                <w:rStyle w:val="crayon-sy"/>
                <w:rFonts w:ascii="inherit" w:hAnsi="inherit"/>
                <w:color w:val="000000"/>
                <w:sz w:val="18"/>
                <w:szCs w:val="18"/>
                <w:lang w:val="en-US"/>
              </w:rPr>
              <w:t>(</w:t>
            </w:r>
            <w:r w:rsidRPr="008F167C">
              <w:rPr>
                <w:rStyle w:val="crayon-i"/>
                <w:rFonts w:ascii="inherit" w:hAnsi="inherit"/>
                <w:color w:val="000000"/>
                <w:sz w:val="18"/>
                <w:szCs w:val="18"/>
                <w:lang w:val="en-US"/>
              </w:rPr>
              <w:t>farthest-corner</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at</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50%</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50%,</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white,</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#DCECF8</w:t>
            </w: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e"/>
                <w:rFonts w:ascii="inherit" w:hAnsi="inherit"/>
                <w:color w:val="000000"/>
                <w:sz w:val="18"/>
                <w:szCs w:val="18"/>
                <w:lang w:val="en-US"/>
              </w:rPr>
              <w:t>color</w:t>
            </w:r>
            <w:r w:rsidRPr="008F167C">
              <w:rPr>
                <w:rStyle w:val="crayon-sy"/>
                <w:rFonts w:ascii="inherit" w:hAnsi="inherit"/>
                <w:color w:val="000000"/>
                <w:sz w:val="18"/>
                <w:szCs w:val="18"/>
                <w:lang w:val="en-US"/>
              </w:rPr>
              <w:t>:</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#0C213B</w:t>
            </w: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k"/>
                <w:rFonts w:ascii="inherit" w:hAnsi="inherit"/>
                <w:color w:val="000000"/>
                <w:sz w:val="18"/>
                <w:szCs w:val="18"/>
                <w:lang w:val="en-US"/>
              </w:rPr>
              <w:t xml:space="preserve">caption </w:t>
            </w: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e"/>
                <w:rFonts w:ascii="inherit" w:hAnsi="inherit"/>
                <w:color w:val="000000"/>
                <w:sz w:val="18"/>
                <w:szCs w:val="18"/>
                <w:lang w:val="en-US"/>
              </w:rPr>
              <w:t>font-family</w:t>
            </w:r>
            <w:r w:rsidRPr="008F167C">
              <w:rPr>
                <w:rStyle w:val="crayon-sy"/>
                <w:rFonts w:ascii="inherit" w:hAnsi="inherit"/>
                <w:color w:val="000000"/>
                <w:sz w:val="18"/>
                <w:szCs w:val="18"/>
                <w:lang w:val="en-US"/>
              </w:rPr>
              <w:t>:</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annabelle,</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cursive</w:t>
            </w: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e"/>
                <w:rFonts w:ascii="inherit" w:hAnsi="inherit"/>
                <w:color w:val="000000"/>
                <w:sz w:val="18"/>
                <w:szCs w:val="18"/>
                <w:lang w:val="en-US"/>
              </w:rPr>
              <w:t>font-weight</w:t>
            </w:r>
            <w:r w:rsidRPr="008F167C">
              <w:rPr>
                <w:rStyle w:val="crayon-sy"/>
                <w:rFonts w:ascii="inherit" w:hAnsi="inherit"/>
                <w:color w:val="000000"/>
                <w:sz w:val="18"/>
                <w:szCs w:val="18"/>
                <w:lang w:val="en-US"/>
              </w:rPr>
              <w:t>:</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bold</w:t>
            </w: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e"/>
                <w:rFonts w:ascii="inherit" w:hAnsi="inherit"/>
                <w:color w:val="000000"/>
                <w:sz w:val="18"/>
                <w:szCs w:val="18"/>
                <w:lang w:val="en-US"/>
              </w:rPr>
              <w:t>font-size</w:t>
            </w:r>
            <w:r w:rsidRPr="008F167C">
              <w:rPr>
                <w:rStyle w:val="crayon-sy"/>
                <w:rFonts w:ascii="inherit" w:hAnsi="inherit"/>
                <w:color w:val="000000"/>
                <w:sz w:val="18"/>
                <w:szCs w:val="18"/>
                <w:lang w:val="en-US"/>
              </w:rPr>
              <w:t>:</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2em</w:t>
            </w: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lastRenderedPageBreak/>
              <w:t>  </w:t>
            </w:r>
            <w:r w:rsidRPr="008F167C">
              <w:rPr>
                <w:rStyle w:val="crayon-e"/>
                <w:rFonts w:ascii="inherit" w:hAnsi="inherit"/>
                <w:color w:val="000000"/>
                <w:sz w:val="18"/>
                <w:szCs w:val="18"/>
                <w:lang w:val="en-US"/>
              </w:rPr>
              <w:t>padding</w:t>
            </w:r>
            <w:r w:rsidRPr="008F167C">
              <w:rPr>
                <w:rStyle w:val="crayon-sy"/>
                <w:rFonts w:ascii="inherit" w:hAnsi="inherit"/>
                <w:color w:val="000000"/>
                <w:sz w:val="18"/>
                <w:szCs w:val="18"/>
                <w:lang w:val="en-US"/>
              </w:rPr>
              <w:t>:</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10px</w:t>
            </w:r>
            <w:r w:rsidRPr="008F167C">
              <w:rPr>
                <w:rStyle w:val="crayon-sy"/>
                <w:rFonts w:ascii="inherit" w:hAnsi="inherit"/>
                <w:color w:val="000000"/>
                <w:sz w:val="18"/>
                <w:szCs w:val="18"/>
                <w:lang w:val="en-US"/>
              </w:rPr>
              <w:t>;</w:t>
            </w:r>
            <w:r w:rsidRPr="008F167C">
              <w:rPr>
                <w:rStyle w:val="crayon-h"/>
                <w:rFonts w:ascii="inherit" w:hAnsi="inherit"/>
                <w:color w:val="000000"/>
                <w:sz w:val="18"/>
                <w:szCs w:val="18"/>
                <w:lang w:val="en-US"/>
              </w:rPr>
              <w:t xml:space="preserve"> </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e"/>
                <w:rFonts w:ascii="inherit" w:hAnsi="inherit"/>
                <w:color w:val="000000"/>
                <w:sz w:val="18"/>
                <w:szCs w:val="18"/>
                <w:lang w:val="en-US"/>
              </w:rPr>
              <w:t>color</w:t>
            </w:r>
            <w:r w:rsidRPr="008F167C">
              <w:rPr>
                <w:rStyle w:val="crayon-sy"/>
                <w:rFonts w:ascii="inherit" w:hAnsi="inherit"/>
                <w:color w:val="000000"/>
                <w:sz w:val="18"/>
                <w:szCs w:val="18"/>
                <w:lang w:val="en-US"/>
              </w:rPr>
              <w:t>:</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#F3CD26</w:t>
            </w: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e"/>
                <w:rFonts w:ascii="inherit" w:hAnsi="inherit"/>
                <w:color w:val="000000"/>
                <w:sz w:val="18"/>
                <w:szCs w:val="18"/>
                <w:lang w:val="en-US"/>
              </w:rPr>
              <w:t>text-shadow</w:t>
            </w:r>
            <w:r w:rsidRPr="008F167C">
              <w:rPr>
                <w:rStyle w:val="crayon-sy"/>
                <w:rFonts w:ascii="inherit" w:hAnsi="inherit"/>
                <w:color w:val="000000"/>
                <w:sz w:val="18"/>
                <w:szCs w:val="18"/>
                <w:lang w:val="en-US"/>
              </w:rPr>
              <w:t>:</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1px</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1px</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0</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rgba</w:t>
            </w:r>
            <w:r w:rsidRPr="008F167C">
              <w:rPr>
                <w:rStyle w:val="crayon-sy"/>
                <w:rFonts w:ascii="inherit" w:hAnsi="inherit"/>
                <w:color w:val="000000"/>
                <w:sz w:val="18"/>
                <w:szCs w:val="18"/>
                <w:lang w:val="en-US"/>
              </w:rPr>
              <w:t>(</w:t>
            </w:r>
            <w:r w:rsidRPr="008F167C">
              <w:rPr>
                <w:rStyle w:val="crayon-i"/>
                <w:rFonts w:ascii="inherit" w:hAnsi="inherit"/>
                <w:color w:val="000000"/>
                <w:sz w:val="18"/>
                <w:szCs w:val="18"/>
                <w:lang w:val="en-US"/>
              </w:rPr>
              <w:t>0,0,0,.3</w:t>
            </w: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xml:space="preserve"> </w:t>
            </w: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k"/>
                <w:rFonts w:ascii="inherit" w:hAnsi="inherit"/>
                <w:color w:val="000000"/>
                <w:sz w:val="18"/>
                <w:szCs w:val="18"/>
                <w:lang w:val="en-US"/>
              </w:rPr>
              <w:t xml:space="preserve">caption:before, caption:after </w:t>
            </w: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e"/>
                <w:rFonts w:ascii="inherit" w:hAnsi="inherit"/>
                <w:color w:val="000000"/>
                <w:sz w:val="18"/>
                <w:szCs w:val="18"/>
                <w:lang w:val="en-US"/>
              </w:rPr>
              <w:t>content</w:t>
            </w:r>
            <w:r w:rsidRPr="008F167C">
              <w:rPr>
                <w:rStyle w:val="crayon-sy"/>
                <w:rFonts w:ascii="inherit" w:hAnsi="inherit"/>
                <w:color w:val="000000"/>
                <w:sz w:val="18"/>
                <w:szCs w:val="18"/>
                <w:lang w:val="en-US"/>
              </w:rPr>
              <w:t>:</w:t>
            </w:r>
            <w:r w:rsidRPr="008F167C">
              <w:rPr>
                <w:rStyle w:val="crayon-h"/>
                <w:rFonts w:ascii="inherit" w:hAnsi="inherit"/>
                <w:color w:val="000000"/>
                <w:sz w:val="18"/>
                <w:szCs w:val="18"/>
                <w:lang w:val="en-US"/>
              </w:rPr>
              <w:t xml:space="preserve"> </w:t>
            </w:r>
            <w:r w:rsidRPr="008F167C">
              <w:rPr>
                <w:rStyle w:val="crayon-s"/>
                <w:rFonts w:ascii="inherit" w:hAnsi="inherit"/>
                <w:color w:val="000000"/>
                <w:sz w:val="18"/>
                <w:szCs w:val="18"/>
                <w:lang w:val="en-US"/>
              </w:rPr>
              <w:t>"\274B"</w:t>
            </w: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e"/>
                <w:rFonts w:ascii="inherit" w:hAnsi="inherit"/>
                <w:color w:val="000000"/>
                <w:sz w:val="18"/>
                <w:szCs w:val="18"/>
                <w:lang w:val="en-US"/>
              </w:rPr>
              <w:t>color</w:t>
            </w:r>
            <w:r w:rsidRPr="008F167C">
              <w:rPr>
                <w:rStyle w:val="crayon-sy"/>
                <w:rFonts w:ascii="inherit" w:hAnsi="inherit"/>
                <w:color w:val="000000"/>
                <w:sz w:val="18"/>
                <w:szCs w:val="18"/>
                <w:lang w:val="en-US"/>
              </w:rPr>
              <w:t>:</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#A9E2CC</w:t>
            </w: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e"/>
                <w:rFonts w:ascii="inherit" w:hAnsi="inherit"/>
                <w:color w:val="000000"/>
                <w:sz w:val="18"/>
                <w:szCs w:val="18"/>
                <w:lang w:val="en-US"/>
              </w:rPr>
              <w:t>margin</w:t>
            </w:r>
            <w:r w:rsidRPr="008F167C">
              <w:rPr>
                <w:rStyle w:val="crayon-sy"/>
                <w:rFonts w:ascii="inherit" w:hAnsi="inherit"/>
                <w:color w:val="000000"/>
                <w:sz w:val="18"/>
                <w:szCs w:val="18"/>
                <w:lang w:val="en-US"/>
              </w:rPr>
              <w:t>:</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0</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10px</w:t>
            </w: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k"/>
                <w:rFonts w:ascii="inherit" w:hAnsi="inherit"/>
                <w:color w:val="000000"/>
                <w:sz w:val="18"/>
                <w:szCs w:val="18"/>
                <w:lang w:val="en-US"/>
              </w:rPr>
              <w:t xml:space="preserve">th </w:t>
            </w: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e"/>
                <w:rFonts w:ascii="inherit" w:hAnsi="inherit"/>
                <w:color w:val="000000"/>
                <w:sz w:val="18"/>
                <w:szCs w:val="18"/>
                <w:lang w:val="en-US"/>
              </w:rPr>
              <w:t>padding</w:t>
            </w:r>
            <w:r w:rsidRPr="008F167C">
              <w:rPr>
                <w:rStyle w:val="crayon-sy"/>
                <w:rFonts w:ascii="inherit" w:hAnsi="inherit"/>
                <w:color w:val="000000"/>
                <w:sz w:val="18"/>
                <w:szCs w:val="18"/>
                <w:lang w:val="en-US"/>
              </w:rPr>
              <w:t>:</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10px</w:t>
            </w:r>
            <w:r w:rsidRPr="008F167C">
              <w:rPr>
                <w:rStyle w:val="crayon-sy"/>
                <w:rFonts w:ascii="inherit" w:hAnsi="inherit"/>
                <w:color w:val="000000"/>
                <w:sz w:val="18"/>
                <w:szCs w:val="18"/>
                <w:lang w:val="en-US"/>
              </w:rPr>
              <w:t>;</w:t>
            </w:r>
            <w:r w:rsidRPr="008F167C">
              <w:rPr>
                <w:rStyle w:val="crayon-h"/>
                <w:rFonts w:ascii="inherit" w:hAnsi="inherit"/>
                <w:color w:val="000000"/>
                <w:sz w:val="18"/>
                <w:szCs w:val="18"/>
                <w:lang w:val="en-US"/>
              </w:rPr>
              <w:t xml:space="preserve"> </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e"/>
                <w:rFonts w:ascii="inherit" w:hAnsi="inherit"/>
                <w:color w:val="000000"/>
                <w:sz w:val="18"/>
                <w:szCs w:val="18"/>
                <w:lang w:val="en-US"/>
              </w:rPr>
              <w:t>border</w:t>
            </w:r>
            <w:r w:rsidRPr="008F167C">
              <w:rPr>
                <w:rStyle w:val="crayon-sy"/>
                <w:rFonts w:ascii="inherit" w:hAnsi="inherit"/>
                <w:color w:val="000000"/>
                <w:sz w:val="18"/>
                <w:szCs w:val="18"/>
                <w:lang w:val="en-US"/>
              </w:rPr>
              <w:t>:</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1px</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solid</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#A9E2CC</w:t>
            </w: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k"/>
                <w:rFonts w:ascii="inherit" w:hAnsi="inherit"/>
                <w:color w:val="000000"/>
                <w:sz w:val="18"/>
                <w:szCs w:val="18"/>
                <w:lang w:val="en-US"/>
              </w:rPr>
              <w:t xml:space="preserve">td </w:t>
            </w: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e"/>
                <w:rFonts w:ascii="inherit" w:hAnsi="inherit"/>
                <w:color w:val="000000"/>
                <w:sz w:val="18"/>
                <w:szCs w:val="18"/>
                <w:lang w:val="en-US"/>
              </w:rPr>
              <w:t>font-size</w:t>
            </w:r>
            <w:r w:rsidRPr="008F167C">
              <w:rPr>
                <w:rStyle w:val="crayon-sy"/>
                <w:rFonts w:ascii="inherit" w:hAnsi="inherit"/>
                <w:color w:val="000000"/>
                <w:sz w:val="18"/>
                <w:szCs w:val="18"/>
                <w:lang w:val="en-US"/>
              </w:rPr>
              <w:t>:</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0.8em</w:t>
            </w: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e"/>
                <w:rFonts w:ascii="inherit" w:hAnsi="inherit"/>
                <w:color w:val="000000"/>
                <w:sz w:val="18"/>
                <w:szCs w:val="18"/>
                <w:lang w:val="en-US"/>
              </w:rPr>
              <w:t>padding</w:t>
            </w:r>
            <w:r w:rsidRPr="008F167C">
              <w:rPr>
                <w:rStyle w:val="crayon-sy"/>
                <w:rFonts w:ascii="inherit" w:hAnsi="inherit"/>
                <w:color w:val="000000"/>
                <w:sz w:val="18"/>
                <w:szCs w:val="18"/>
                <w:lang w:val="en-US"/>
              </w:rPr>
              <w:t>:</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5px</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7px</w:t>
            </w: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e"/>
                <w:rFonts w:ascii="inherit" w:hAnsi="inherit"/>
                <w:color w:val="000000"/>
                <w:sz w:val="18"/>
                <w:szCs w:val="18"/>
                <w:lang w:val="en-US"/>
              </w:rPr>
              <w:t>border</w:t>
            </w:r>
            <w:r w:rsidRPr="008F167C">
              <w:rPr>
                <w:rStyle w:val="crayon-sy"/>
                <w:rFonts w:ascii="inherit" w:hAnsi="inherit"/>
                <w:color w:val="000000"/>
                <w:sz w:val="18"/>
                <w:szCs w:val="18"/>
                <w:lang w:val="en-US"/>
              </w:rPr>
              <w:t>:</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1px</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solid</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#A9E2CC</w:t>
            </w: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k"/>
                <w:rFonts w:ascii="inherit" w:hAnsi="inherit"/>
                <w:color w:val="000000"/>
                <w:sz w:val="18"/>
                <w:szCs w:val="18"/>
                <w:lang w:val="en-US"/>
              </w:rPr>
              <w:t xml:space="preserve">.first </w:t>
            </w: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e"/>
                <w:rFonts w:ascii="inherit" w:hAnsi="inherit"/>
                <w:color w:val="000000"/>
                <w:sz w:val="18"/>
                <w:szCs w:val="18"/>
                <w:lang w:val="en-US"/>
              </w:rPr>
              <w:t>font-size</w:t>
            </w:r>
            <w:r w:rsidRPr="008F167C">
              <w:rPr>
                <w:rStyle w:val="crayon-sy"/>
                <w:rFonts w:ascii="inherit" w:hAnsi="inherit"/>
                <w:color w:val="000000"/>
                <w:sz w:val="18"/>
                <w:szCs w:val="18"/>
                <w:lang w:val="en-US"/>
              </w:rPr>
              <w:t>:</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1em</w:t>
            </w:r>
            <w:r w:rsidRPr="008F167C">
              <w:rPr>
                <w:rStyle w:val="crayon-sy"/>
                <w:rFonts w:ascii="inherit" w:hAnsi="inherit"/>
                <w:color w:val="000000"/>
                <w:sz w:val="18"/>
                <w:szCs w:val="18"/>
                <w:lang w:val="en-US"/>
              </w:rPr>
              <w:t>;</w:t>
            </w:r>
          </w:p>
          <w:p w:rsidR="008F167C" w:rsidRPr="008F167C" w:rsidRDefault="008F167C">
            <w:pPr>
              <w:wordWrap w:val="0"/>
              <w:rPr>
                <w:rFonts w:ascii="inherit" w:hAnsi="inherit"/>
                <w:color w:val="000000"/>
                <w:sz w:val="18"/>
                <w:szCs w:val="18"/>
                <w:lang w:val="en-US"/>
              </w:rPr>
            </w:pPr>
            <w:r w:rsidRPr="008F167C">
              <w:rPr>
                <w:rStyle w:val="crayon-h"/>
                <w:rFonts w:ascii="inherit" w:hAnsi="inherit"/>
                <w:color w:val="000000"/>
                <w:sz w:val="18"/>
                <w:szCs w:val="18"/>
                <w:lang w:val="en-US"/>
              </w:rPr>
              <w:t>  </w:t>
            </w:r>
            <w:r w:rsidRPr="008F167C">
              <w:rPr>
                <w:rStyle w:val="crayon-e"/>
                <w:rFonts w:ascii="inherit" w:hAnsi="inherit"/>
                <w:color w:val="000000"/>
                <w:sz w:val="18"/>
                <w:szCs w:val="18"/>
                <w:lang w:val="en-US"/>
              </w:rPr>
              <w:t>font-weight</w:t>
            </w:r>
            <w:r w:rsidRPr="008F167C">
              <w:rPr>
                <w:rStyle w:val="crayon-sy"/>
                <w:rFonts w:ascii="inherit" w:hAnsi="inherit"/>
                <w:color w:val="000000"/>
                <w:sz w:val="18"/>
                <w:szCs w:val="18"/>
                <w:lang w:val="en-US"/>
              </w:rPr>
              <w:t>:</w:t>
            </w:r>
            <w:r w:rsidRPr="008F167C">
              <w:rPr>
                <w:rStyle w:val="crayon-h"/>
                <w:rFonts w:ascii="inherit" w:hAnsi="inherit"/>
                <w:color w:val="000000"/>
                <w:sz w:val="18"/>
                <w:szCs w:val="18"/>
                <w:lang w:val="en-US"/>
              </w:rPr>
              <w:t xml:space="preserve"> </w:t>
            </w:r>
            <w:r w:rsidRPr="008F167C">
              <w:rPr>
                <w:rStyle w:val="crayon-i"/>
                <w:rFonts w:ascii="inherit" w:hAnsi="inherit"/>
                <w:color w:val="000000"/>
                <w:sz w:val="18"/>
                <w:szCs w:val="18"/>
                <w:lang w:val="en-US"/>
              </w:rPr>
              <w:t>bold</w:t>
            </w:r>
            <w:r w:rsidRPr="008F167C">
              <w:rPr>
                <w:rStyle w:val="crayon-sy"/>
                <w:rFonts w:ascii="inherit" w:hAnsi="inherit"/>
                <w:color w:val="000000"/>
                <w:sz w:val="18"/>
                <w:szCs w:val="18"/>
                <w:lang w:val="en-US"/>
              </w:rPr>
              <w:t>;</w:t>
            </w:r>
          </w:p>
          <w:p w:rsidR="008F167C" w:rsidRDefault="008F167C">
            <w:pPr>
              <w:wordWrap w:val="0"/>
              <w:rPr>
                <w:rFonts w:ascii="inherit" w:hAnsi="inherit"/>
                <w:color w:val="000000"/>
                <w:sz w:val="18"/>
                <w:szCs w:val="18"/>
              </w:rPr>
            </w:pPr>
            <w:r w:rsidRPr="008F167C">
              <w:rPr>
                <w:rStyle w:val="crayon-h"/>
                <w:rFonts w:ascii="inherit" w:hAnsi="inherit"/>
                <w:color w:val="000000"/>
                <w:sz w:val="18"/>
                <w:szCs w:val="18"/>
                <w:lang w:val="en-US"/>
              </w:rPr>
              <w:t>  </w:t>
            </w:r>
            <w:r>
              <w:rPr>
                <w:rStyle w:val="crayon-e"/>
                <w:rFonts w:ascii="inherit" w:hAnsi="inherit"/>
                <w:color w:val="000000"/>
                <w:sz w:val="18"/>
                <w:szCs w:val="18"/>
              </w:rPr>
              <w:t>text-align</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center</w:t>
            </w:r>
            <w:r>
              <w:rPr>
                <w:rStyle w:val="crayon-sy"/>
                <w:rFonts w:ascii="inherit" w:hAnsi="inherit"/>
                <w:color w:val="000000"/>
                <w:sz w:val="18"/>
                <w:szCs w:val="18"/>
              </w:rPr>
              <w:t>;</w:t>
            </w:r>
          </w:p>
          <w:p w:rsidR="008F167C" w:rsidRDefault="008F167C">
            <w:pPr>
              <w:wordWrap w:val="0"/>
              <w:rPr>
                <w:rFonts w:ascii="inherit" w:hAnsi="inherit"/>
                <w:color w:val="000000"/>
                <w:sz w:val="18"/>
                <w:szCs w:val="18"/>
              </w:rPr>
            </w:pPr>
            <w:r>
              <w:rPr>
                <w:rStyle w:val="crayon-sy"/>
                <w:rFonts w:ascii="inherit" w:hAnsi="inherit"/>
                <w:color w:val="000000"/>
                <w:sz w:val="18"/>
                <w:szCs w:val="18"/>
              </w:rPr>
              <w:t>}</w:t>
            </w:r>
          </w:p>
        </w:tc>
      </w:tr>
    </w:tbl>
    <w:p w:rsidR="008F167C" w:rsidRDefault="008F167C" w:rsidP="008F167C">
      <w:pPr>
        <w:pStyle w:val="nav-previous"/>
        <w:spacing w:before="0" w:beforeAutospacing="0" w:after="300" w:afterAutospacing="0" w:line="360" w:lineRule="atLeast"/>
        <w:textAlignment w:val="baseline"/>
        <w:rPr>
          <w:ins w:id="277" w:author="Unknown"/>
          <w:rFonts w:ascii="Arial" w:hAnsi="Arial" w:cs="Arial"/>
          <w:color w:val="333333"/>
        </w:rPr>
      </w:pPr>
      <w:ins w:id="278" w:author="Unknown">
        <w:r>
          <w:rPr>
            <w:rFonts w:ascii="Arial" w:hAnsi="Arial" w:cs="Arial"/>
            <w:color w:val="333333"/>
          </w:rPr>
          <w:lastRenderedPageBreak/>
          <w:fldChar w:fldCharType="begin"/>
        </w:r>
        <w:r>
          <w:rPr>
            <w:rFonts w:ascii="Arial" w:hAnsi="Arial" w:cs="Arial"/>
            <w:color w:val="333333"/>
          </w:rPr>
          <w:instrText xml:space="preserve"> HYPERLINK "https://html5book.ru/images-in-html/" </w:instrText>
        </w:r>
        <w:r>
          <w:rPr>
            <w:rFonts w:ascii="Arial" w:hAnsi="Arial" w:cs="Arial"/>
            <w:color w:val="333333"/>
          </w:rPr>
          <w:fldChar w:fldCharType="separate"/>
        </w:r>
        <w:r>
          <w:rPr>
            <w:rStyle w:val="ab"/>
            <w:rFonts w:ascii="Arial" w:hAnsi="Arial" w:cs="Arial"/>
            <w:b/>
            <w:bCs/>
          </w:rPr>
          <w:t>← HTML изображения</w:t>
        </w:r>
        <w:r>
          <w:rPr>
            <w:rFonts w:ascii="Arial" w:hAnsi="Arial" w:cs="Arial"/>
            <w:color w:val="333333"/>
          </w:rPr>
          <w:fldChar w:fldCharType="end"/>
        </w:r>
      </w:ins>
    </w:p>
    <w:p w:rsidR="008F167C" w:rsidRDefault="008F167C" w:rsidP="008F167C">
      <w:pPr>
        <w:pStyle w:val="nav-next"/>
        <w:spacing w:before="0" w:beforeAutospacing="0" w:after="300" w:afterAutospacing="0" w:line="360" w:lineRule="atLeast"/>
        <w:textAlignment w:val="baseline"/>
        <w:rPr>
          <w:ins w:id="279" w:author="Unknown"/>
          <w:rFonts w:ascii="Arial" w:hAnsi="Arial" w:cs="Arial"/>
          <w:color w:val="333333"/>
        </w:rPr>
      </w:pPr>
      <w:ins w:id="280" w:author="Unknown">
        <w:r>
          <w:rPr>
            <w:rFonts w:ascii="Arial" w:hAnsi="Arial" w:cs="Arial"/>
            <w:color w:val="333333"/>
          </w:rPr>
          <w:fldChar w:fldCharType="begin"/>
        </w:r>
        <w:r>
          <w:rPr>
            <w:rFonts w:ascii="Arial" w:hAnsi="Arial" w:cs="Arial"/>
            <w:color w:val="333333"/>
          </w:rPr>
          <w:instrText xml:space="preserve"> HYPERLINK "https://html5book.ru/html-lists/" </w:instrText>
        </w:r>
        <w:r>
          <w:rPr>
            <w:rFonts w:ascii="Arial" w:hAnsi="Arial" w:cs="Arial"/>
            <w:color w:val="333333"/>
          </w:rPr>
          <w:fldChar w:fldCharType="separate"/>
        </w:r>
        <w:r>
          <w:rPr>
            <w:rStyle w:val="ab"/>
            <w:rFonts w:ascii="Arial" w:hAnsi="Arial" w:cs="Arial"/>
            <w:b/>
            <w:bCs/>
          </w:rPr>
          <w:t>HTML списки →</w:t>
        </w:r>
        <w:r>
          <w:rPr>
            <w:rFonts w:ascii="Arial" w:hAnsi="Arial" w:cs="Arial"/>
            <w:color w:val="333333"/>
          </w:rPr>
          <w:fldChar w:fldCharType="end"/>
        </w:r>
      </w:ins>
    </w:p>
    <w:tbl>
      <w:tblPr>
        <w:tblW w:w="4000" w:type="pct"/>
        <w:jc w:val="center"/>
        <w:tblCellSpacing w:w="37" w:type="dxa"/>
        <w:tblBorders>
          <w:top w:val="outset" w:sz="6" w:space="0" w:color="auto"/>
          <w:left w:val="outset" w:sz="6" w:space="0" w:color="auto"/>
          <w:bottom w:val="outset" w:sz="6" w:space="0" w:color="auto"/>
          <w:right w:val="outset" w:sz="6" w:space="0" w:color="auto"/>
        </w:tblBorders>
        <w:shd w:val="clear" w:color="auto" w:fill="ECE9D8"/>
        <w:tblCellMar>
          <w:top w:w="75" w:type="dxa"/>
          <w:left w:w="75" w:type="dxa"/>
          <w:bottom w:w="75" w:type="dxa"/>
          <w:right w:w="75" w:type="dxa"/>
        </w:tblCellMar>
        <w:tblLook w:val="04A0"/>
      </w:tblPr>
      <w:tblGrid>
        <w:gridCol w:w="5353"/>
        <w:gridCol w:w="4201"/>
      </w:tblGrid>
      <w:tr w:rsidR="004D1AA8" w:rsidRPr="004D1AA8" w:rsidTr="004D1AA8">
        <w:trPr>
          <w:tblCellSpacing w:w="37"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ECE9D8"/>
            <w:vAlign w:val="center"/>
            <w:hideMark/>
          </w:tcPr>
          <w:p w:rsidR="004D1AA8" w:rsidRPr="004D1AA8" w:rsidRDefault="004D1AA8" w:rsidP="004D1AA8">
            <w:pPr>
              <w:spacing w:before="100" w:beforeAutospacing="1" w:after="100" w:afterAutospacing="1" w:line="240" w:lineRule="auto"/>
              <w:jc w:val="center"/>
              <w:outlineLvl w:val="1"/>
              <w:rPr>
                <w:rFonts w:ascii="Times New Roman" w:eastAsia="Times New Roman" w:hAnsi="Times New Roman" w:cs="Times New Roman"/>
                <w:b/>
                <w:bCs/>
                <w:sz w:val="36"/>
                <w:szCs w:val="36"/>
                <w:lang w:eastAsia="ru-RU"/>
              </w:rPr>
            </w:pPr>
            <w:r w:rsidRPr="004D1AA8">
              <w:rPr>
                <w:rFonts w:ascii="Times New Roman" w:eastAsia="Times New Roman" w:hAnsi="Times New Roman" w:cs="Times New Roman"/>
                <w:b/>
                <w:bCs/>
                <w:color w:val="0000FF"/>
                <w:sz w:val="36"/>
                <w:szCs w:val="36"/>
                <w:lang w:eastAsia="ru-RU"/>
              </w:rPr>
              <w:t>Примеры написания таблиц</w:t>
            </w:r>
          </w:p>
          <w:p w:rsidR="004D1AA8" w:rsidRPr="004D1AA8" w:rsidRDefault="004D1AA8" w:rsidP="004D1AA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4D1AA8">
              <w:rPr>
                <w:rFonts w:ascii="Times New Roman" w:eastAsia="Times New Roman" w:hAnsi="Times New Roman" w:cs="Times New Roman"/>
                <w:b/>
                <w:bCs/>
                <w:sz w:val="27"/>
                <w:szCs w:val="27"/>
                <w:lang w:eastAsia="ru-RU"/>
              </w:rPr>
              <w:t>Таблицы в HTML-документе это не только способ отражения данных,но и инструмент создания веб-странички и надо сказать инструмент широко применяемый, давайте же научимся создавать такие таблички</w:t>
            </w:r>
            <w:proofErr w:type="gramStart"/>
            <w:r w:rsidRPr="004D1AA8">
              <w:rPr>
                <w:rFonts w:ascii="Times New Roman" w:eastAsia="Times New Roman" w:hAnsi="Times New Roman" w:cs="Times New Roman"/>
                <w:b/>
                <w:bCs/>
                <w:sz w:val="27"/>
                <w:szCs w:val="27"/>
                <w:lang w:eastAsia="ru-RU"/>
              </w:rPr>
              <w:t>.И</w:t>
            </w:r>
            <w:proofErr w:type="gramEnd"/>
            <w:r w:rsidRPr="004D1AA8">
              <w:rPr>
                <w:rFonts w:ascii="Times New Roman" w:eastAsia="Times New Roman" w:hAnsi="Times New Roman" w:cs="Times New Roman"/>
                <w:b/>
                <w:bCs/>
                <w:sz w:val="27"/>
                <w:szCs w:val="27"/>
                <w:lang w:eastAsia="ru-RU"/>
              </w:rPr>
              <w:t>так,ближе к делу...</w:t>
            </w:r>
          </w:p>
        </w:tc>
      </w:tr>
      <w:tr w:rsidR="004D1AA8" w:rsidRPr="004D1AA8" w:rsidTr="004D1AA8">
        <w:trPr>
          <w:tblCellSpacing w:w="37" w:type="dxa"/>
          <w:jc w:val="center"/>
        </w:trPr>
        <w:tc>
          <w:tcPr>
            <w:tcW w:w="4500" w:type="dxa"/>
            <w:tcBorders>
              <w:top w:val="outset" w:sz="6" w:space="0" w:color="auto"/>
              <w:left w:val="outset" w:sz="6" w:space="0" w:color="auto"/>
              <w:bottom w:val="outset" w:sz="6" w:space="0" w:color="auto"/>
              <w:right w:val="outset" w:sz="6" w:space="0" w:color="auto"/>
            </w:tcBorders>
            <w:shd w:val="clear" w:color="auto" w:fill="ECE9D8"/>
            <w:vAlign w:val="center"/>
            <w:hideMark/>
          </w:tcPr>
          <w:p w:rsidR="004D1AA8" w:rsidRPr="004D1AA8" w:rsidRDefault="004D1AA8" w:rsidP="004D1AA8">
            <w:pPr>
              <w:spacing w:after="24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t>&lt;table&gt;</w:t>
            </w:r>
            <w:r w:rsidRPr="004D1AA8">
              <w:rPr>
                <w:rFonts w:ascii="Times New Roman" w:eastAsia="Times New Roman" w:hAnsi="Times New Roman" w:cs="Times New Roman"/>
                <w:sz w:val="24"/>
                <w:szCs w:val="24"/>
                <w:lang w:eastAsia="ru-RU"/>
              </w:rPr>
              <w:br/>
            </w:r>
            <w:r w:rsidRPr="004D1AA8">
              <w:rPr>
                <w:rFonts w:ascii="Times New Roman" w:eastAsia="Times New Roman" w:hAnsi="Times New Roman" w:cs="Times New Roman"/>
                <w:sz w:val="24"/>
                <w:szCs w:val="24"/>
                <w:lang w:eastAsia="ru-RU"/>
              </w:rPr>
              <w:lastRenderedPageBreak/>
              <w:t>&lt;tr&gt;</w:t>
            </w:r>
            <w:r w:rsidRPr="004D1AA8">
              <w:rPr>
                <w:rFonts w:ascii="Times New Roman" w:eastAsia="Times New Roman" w:hAnsi="Times New Roman" w:cs="Times New Roman"/>
                <w:sz w:val="24"/>
                <w:szCs w:val="24"/>
                <w:lang w:eastAsia="ru-RU"/>
              </w:rPr>
              <w:br/>
              <w:t>&lt;td&gt;</w:t>
            </w:r>
            <w:r w:rsidRPr="004D1AA8">
              <w:rPr>
                <w:rFonts w:ascii="Times New Roman" w:eastAsia="Times New Roman" w:hAnsi="Times New Roman" w:cs="Times New Roman"/>
                <w:b/>
                <w:bCs/>
                <w:sz w:val="24"/>
                <w:szCs w:val="24"/>
                <w:lang w:eastAsia="ru-RU"/>
              </w:rPr>
              <w:t>ЯЧЕЙКА 1</w:t>
            </w:r>
            <w:r w:rsidRPr="004D1AA8">
              <w:rPr>
                <w:rFonts w:ascii="Times New Roman" w:eastAsia="Times New Roman" w:hAnsi="Times New Roman" w:cs="Times New Roman"/>
                <w:sz w:val="24"/>
                <w:szCs w:val="24"/>
                <w:lang w:eastAsia="ru-RU"/>
              </w:rPr>
              <w:t>&lt;/td&gt;</w:t>
            </w:r>
            <w:r w:rsidRPr="004D1AA8">
              <w:rPr>
                <w:rFonts w:ascii="Times New Roman" w:eastAsia="Times New Roman" w:hAnsi="Times New Roman" w:cs="Times New Roman"/>
                <w:sz w:val="24"/>
                <w:szCs w:val="24"/>
                <w:lang w:eastAsia="ru-RU"/>
              </w:rPr>
              <w:br/>
              <w:t>&lt;td&gt;</w:t>
            </w:r>
            <w:r w:rsidRPr="004D1AA8">
              <w:rPr>
                <w:rFonts w:ascii="Times New Roman" w:eastAsia="Times New Roman" w:hAnsi="Times New Roman" w:cs="Times New Roman"/>
                <w:b/>
                <w:bCs/>
                <w:sz w:val="24"/>
                <w:szCs w:val="24"/>
                <w:lang w:eastAsia="ru-RU"/>
              </w:rPr>
              <w:t>ЯЧЕЙКА 2</w:t>
            </w:r>
            <w:r w:rsidRPr="004D1AA8">
              <w:rPr>
                <w:rFonts w:ascii="Times New Roman" w:eastAsia="Times New Roman" w:hAnsi="Times New Roman" w:cs="Times New Roman"/>
                <w:sz w:val="24"/>
                <w:szCs w:val="24"/>
                <w:lang w:eastAsia="ru-RU"/>
              </w:rPr>
              <w:t>&lt;/td&gt;</w:t>
            </w:r>
            <w:r w:rsidRPr="004D1AA8">
              <w:rPr>
                <w:rFonts w:ascii="Times New Roman" w:eastAsia="Times New Roman" w:hAnsi="Times New Roman" w:cs="Times New Roman"/>
                <w:sz w:val="24"/>
                <w:szCs w:val="24"/>
                <w:lang w:eastAsia="ru-RU"/>
              </w:rPr>
              <w:br/>
              <w:t>&lt;/tr&gt;</w:t>
            </w:r>
            <w:r w:rsidRPr="004D1AA8">
              <w:rPr>
                <w:rFonts w:ascii="Times New Roman" w:eastAsia="Times New Roman" w:hAnsi="Times New Roman" w:cs="Times New Roman"/>
                <w:sz w:val="24"/>
                <w:szCs w:val="24"/>
                <w:lang w:eastAsia="ru-RU"/>
              </w:rPr>
              <w:br/>
              <w:t>&lt;tr&gt;</w:t>
            </w:r>
            <w:r w:rsidRPr="004D1AA8">
              <w:rPr>
                <w:rFonts w:ascii="Times New Roman" w:eastAsia="Times New Roman" w:hAnsi="Times New Roman" w:cs="Times New Roman"/>
                <w:sz w:val="24"/>
                <w:szCs w:val="24"/>
                <w:lang w:eastAsia="ru-RU"/>
              </w:rPr>
              <w:br/>
              <w:t>&lt;td&gt;</w:t>
            </w:r>
            <w:r w:rsidRPr="004D1AA8">
              <w:rPr>
                <w:rFonts w:ascii="Times New Roman" w:eastAsia="Times New Roman" w:hAnsi="Times New Roman" w:cs="Times New Roman"/>
                <w:b/>
                <w:bCs/>
                <w:sz w:val="24"/>
                <w:szCs w:val="24"/>
                <w:lang w:eastAsia="ru-RU"/>
              </w:rPr>
              <w:t>ЯЧЕЙКА 3</w:t>
            </w:r>
            <w:r w:rsidRPr="004D1AA8">
              <w:rPr>
                <w:rFonts w:ascii="Times New Roman" w:eastAsia="Times New Roman" w:hAnsi="Times New Roman" w:cs="Times New Roman"/>
                <w:sz w:val="24"/>
                <w:szCs w:val="24"/>
                <w:lang w:eastAsia="ru-RU"/>
              </w:rPr>
              <w:t>&lt;/td&gt;</w:t>
            </w:r>
            <w:r w:rsidRPr="004D1AA8">
              <w:rPr>
                <w:rFonts w:ascii="Times New Roman" w:eastAsia="Times New Roman" w:hAnsi="Times New Roman" w:cs="Times New Roman"/>
                <w:sz w:val="24"/>
                <w:szCs w:val="24"/>
                <w:lang w:eastAsia="ru-RU"/>
              </w:rPr>
              <w:br/>
              <w:t>&lt;td&gt;</w:t>
            </w:r>
            <w:r w:rsidRPr="004D1AA8">
              <w:rPr>
                <w:rFonts w:ascii="Times New Roman" w:eastAsia="Times New Roman" w:hAnsi="Times New Roman" w:cs="Times New Roman"/>
                <w:b/>
                <w:bCs/>
                <w:sz w:val="24"/>
                <w:szCs w:val="24"/>
                <w:lang w:eastAsia="ru-RU"/>
              </w:rPr>
              <w:t>ЯЧЕЙКА 4</w:t>
            </w:r>
            <w:r w:rsidRPr="004D1AA8">
              <w:rPr>
                <w:rFonts w:ascii="Times New Roman" w:eastAsia="Times New Roman" w:hAnsi="Times New Roman" w:cs="Times New Roman"/>
                <w:sz w:val="24"/>
                <w:szCs w:val="24"/>
                <w:lang w:eastAsia="ru-RU"/>
              </w:rPr>
              <w:t>&lt;/td&gt;</w:t>
            </w:r>
            <w:r w:rsidRPr="004D1AA8">
              <w:rPr>
                <w:rFonts w:ascii="Times New Roman" w:eastAsia="Times New Roman" w:hAnsi="Times New Roman" w:cs="Times New Roman"/>
                <w:sz w:val="24"/>
                <w:szCs w:val="24"/>
                <w:lang w:eastAsia="ru-RU"/>
              </w:rPr>
              <w:br/>
              <w:t>&lt;/tr&gt;</w:t>
            </w:r>
            <w:r w:rsidRPr="004D1AA8">
              <w:rPr>
                <w:rFonts w:ascii="Times New Roman" w:eastAsia="Times New Roman" w:hAnsi="Times New Roman" w:cs="Times New Roman"/>
                <w:sz w:val="24"/>
                <w:szCs w:val="24"/>
                <w:lang w:eastAsia="ru-RU"/>
              </w:rPr>
              <w:br/>
              <w:t>&lt;/table&gt;</w:t>
            </w:r>
          </w:p>
          <w:tbl>
            <w:tblPr>
              <w:tblW w:w="0" w:type="auto"/>
              <w:jc w:val="center"/>
              <w:tblCellSpacing w:w="15" w:type="dxa"/>
              <w:tblCellMar>
                <w:top w:w="15" w:type="dxa"/>
                <w:left w:w="15" w:type="dxa"/>
                <w:bottom w:w="15" w:type="dxa"/>
                <w:right w:w="15" w:type="dxa"/>
              </w:tblCellMar>
              <w:tblLook w:val="04A0"/>
            </w:tblPr>
            <w:tblGrid>
              <w:gridCol w:w="1299"/>
              <w:gridCol w:w="1299"/>
            </w:tblGrid>
            <w:tr w:rsidR="004D1AA8" w:rsidRPr="004D1AA8">
              <w:trPr>
                <w:tblCellSpacing w:w="15" w:type="dxa"/>
                <w:jc w:val="center"/>
              </w:trPr>
              <w:tc>
                <w:tcPr>
                  <w:tcW w:w="0" w:type="auto"/>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 1</w:t>
                  </w:r>
                </w:p>
              </w:tc>
              <w:tc>
                <w:tcPr>
                  <w:tcW w:w="0" w:type="auto"/>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 2</w:t>
                  </w:r>
                </w:p>
              </w:tc>
            </w:tr>
            <w:tr w:rsidR="004D1AA8" w:rsidRPr="004D1AA8">
              <w:trPr>
                <w:tblCellSpacing w:w="15" w:type="dxa"/>
                <w:jc w:val="center"/>
              </w:trPr>
              <w:tc>
                <w:tcPr>
                  <w:tcW w:w="0" w:type="auto"/>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 3</w:t>
                  </w:r>
                </w:p>
              </w:tc>
              <w:tc>
                <w:tcPr>
                  <w:tcW w:w="0" w:type="auto"/>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 4</w:t>
                  </w:r>
                </w:p>
              </w:tc>
            </w:tr>
          </w:tbl>
          <w:p w:rsidR="004D1AA8" w:rsidRPr="004D1AA8" w:rsidRDefault="004D1AA8" w:rsidP="004D1AA8">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ECE9D8"/>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lastRenderedPageBreak/>
              <w:t xml:space="preserve">Давайте построем для начала </w:t>
            </w:r>
            <w:r w:rsidRPr="004D1AA8">
              <w:rPr>
                <w:rFonts w:ascii="Times New Roman" w:eastAsia="Times New Roman" w:hAnsi="Times New Roman" w:cs="Times New Roman"/>
                <w:sz w:val="24"/>
                <w:szCs w:val="24"/>
                <w:lang w:eastAsia="ru-RU"/>
              </w:rPr>
              <w:lastRenderedPageBreak/>
              <w:t>простейшую таблицу</w:t>
            </w:r>
            <w:proofErr w:type="gramStart"/>
            <w:r w:rsidRPr="004D1AA8">
              <w:rPr>
                <w:rFonts w:ascii="Times New Roman" w:eastAsia="Times New Roman" w:hAnsi="Times New Roman" w:cs="Times New Roman"/>
                <w:sz w:val="24"/>
                <w:szCs w:val="24"/>
                <w:lang w:eastAsia="ru-RU"/>
              </w:rPr>
              <w:t>,с</w:t>
            </w:r>
            <w:proofErr w:type="gramEnd"/>
            <w:r w:rsidRPr="004D1AA8">
              <w:rPr>
                <w:rFonts w:ascii="Times New Roman" w:eastAsia="Times New Roman" w:hAnsi="Times New Roman" w:cs="Times New Roman"/>
                <w:sz w:val="24"/>
                <w:szCs w:val="24"/>
                <w:lang w:eastAsia="ru-RU"/>
              </w:rPr>
              <w:t>остоящую из двух столбцов и двух строк и разберёмся с этим подробнее...</w:t>
            </w:r>
          </w:p>
          <w:p w:rsidR="004D1AA8" w:rsidRPr="004D1AA8" w:rsidRDefault="004D1AA8" w:rsidP="004D1AA8">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&lt;table&gt; &lt;/table&gt;</w:t>
            </w:r>
            <w:r w:rsidRPr="004D1AA8">
              <w:rPr>
                <w:rFonts w:ascii="Times New Roman" w:eastAsia="Times New Roman" w:hAnsi="Times New Roman" w:cs="Times New Roman"/>
                <w:sz w:val="24"/>
                <w:szCs w:val="24"/>
                <w:lang w:eastAsia="ru-RU"/>
              </w:rPr>
              <w:t>-С этих тэгов каждая таблица начинается и заканчивается;</w:t>
            </w:r>
          </w:p>
          <w:p w:rsidR="004D1AA8" w:rsidRPr="004D1AA8" w:rsidRDefault="004D1AA8" w:rsidP="004D1AA8">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&lt;tr&gt;&lt;/tr&gt;</w:t>
            </w:r>
            <w:r w:rsidRPr="004D1AA8">
              <w:rPr>
                <w:rFonts w:ascii="Times New Roman" w:eastAsia="Times New Roman" w:hAnsi="Times New Roman" w:cs="Times New Roman"/>
                <w:sz w:val="24"/>
                <w:szCs w:val="24"/>
                <w:lang w:eastAsia="ru-RU"/>
              </w:rPr>
              <w:t>-С этих тэгов начинается и заканчивается каждая строка;</w:t>
            </w:r>
          </w:p>
          <w:p w:rsidR="004D1AA8" w:rsidRPr="004D1AA8" w:rsidRDefault="004D1AA8" w:rsidP="004D1AA8">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&lt;td&gt;&lt;/td&gt;</w:t>
            </w:r>
            <w:r w:rsidRPr="004D1AA8">
              <w:rPr>
                <w:rFonts w:ascii="Times New Roman" w:eastAsia="Times New Roman" w:hAnsi="Times New Roman" w:cs="Times New Roman"/>
                <w:sz w:val="24"/>
                <w:szCs w:val="24"/>
                <w:lang w:eastAsia="ru-RU"/>
              </w:rPr>
              <w:t>-С этих тэгов начинается и заканчивается каждая ячейка;</w:t>
            </w:r>
          </w:p>
          <w:p w:rsidR="004D1AA8" w:rsidRPr="004D1AA8" w:rsidRDefault="004D1AA8" w:rsidP="004D1AA8">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&lt;th&gt;&lt;/th&gt;</w:t>
            </w:r>
            <w:r w:rsidRPr="004D1AA8">
              <w:rPr>
                <w:rFonts w:ascii="Times New Roman" w:eastAsia="Times New Roman" w:hAnsi="Times New Roman" w:cs="Times New Roman"/>
                <w:sz w:val="24"/>
                <w:szCs w:val="24"/>
                <w:lang w:eastAsia="ru-RU"/>
              </w:rPr>
              <w:t>-Этих тэгов в нашем примере нет</w:t>
            </w:r>
            <w:proofErr w:type="gramStart"/>
            <w:r w:rsidRPr="004D1AA8">
              <w:rPr>
                <w:rFonts w:ascii="Times New Roman" w:eastAsia="Times New Roman" w:hAnsi="Times New Roman" w:cs="Times New Roman"/>
                <w:sz w:val="24"/>
                <w:szCs w:val="24"/>
                <w:lang w:eastAsia="ru-RU"/>
              </w:rPr>
              <w:t>,н</w:t>
            </w:r>
            <w:proofErr w:type="gramEnd"/>
            <w:r w:rsidRPr="004D1AA8">
              <w:rPr>
                <w:rFonts w:ascii="Times New Roman" w:eastAsia="Times New Roman" w:hAnsi="Times New Roman" w:cs="Times New Roman"/>
                <w:sz w:val="24"/>
                <w:szCs w:val="24"/>
                <w:lang w:eastAsia="ru-RU"/>
              </w:rPr>
              <w:t>о иногда они заменяют </w:t>
            </w:r>
            <w:r w:rsidRPr="004D1AA8">
              <w:rPr>
                <w:rFonts w:ascii="Times New Roman" w:eastAsia="Times New Roman" w:hAnsi="Times New Roman" w:cs="Times New Roman"/>
                <w:b/>
                <w:bCs/>
                <w:sz w:val="24"/>
                <w:szCs w:val="24"/>
                <w:lang w:eastAsia="ru-RU"/>
              </w:rPr>
              <w:t>&lt;td&gt;&lt;/td&gt;</w:t>
            </w:r>
            <w:r w:rsidRPr="004D1AA8">
              <w:rPr>
                <w:rFonts w:ascii="Times New Roman" w:eastAsia="Times New Roman" w:hAnsi="Times New Roman" w:cs="Times New Roman"/>
                <w:sz w:val="24"/>
                <w:szCs w:val="24"/>
                <w:lang w:eastAsia="ru-RU"/>
              </w:rPr>
              <w:t> когда необходимо выровнять текст по центру и сделать его полужирным;</w:t>
            </w:r>
          </w:p>
        </w:tc>
      </w:tr>
      <w:tr w:rsidR="004D1AA8" w:rsidRPr="004D1AA8" w:rsidTr="004D1AA8">
        <w:trPr>
          <w:tblCellSpacing w:w="37" w:type="dxa"/>
          <w:jc w:val="center"/>
        </w:trPr>
        <w:tc>
          <w:tcPr>
            <w:tcW w:w="4500" w:type="dxa"/>
            <w:tcBorders>
              <w:top w:val="outset" w:sz="6" w:space="0" w:color="auto"/>
              <w:left w:val="outset" w:sz="6" w:space="0" w:color="auto"/>
              <w:bottom w:val="outset" w:sz="6" w:space="0" w:color="auto"/>
              <w:right w:val="outset" w:sz="6" w:space="0" w:color="auto"/>
            </w:tcBorders>
            <w:shd w:val="clear" w:color="auto" w:fill="ECE9D8"/>
            <w:vAlign w:val="center"/>
            <w:hideMark/>
          </w:tcPr>
          <w:p w:rsidR="004D1AA8" w:rsidRPr="004D1AA8" w:rsidRDefault="004D1AA8" w:rsidP="004D1AA8">
            <w:pPr>
              <w:spacing w:after="24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lastRenderedPageBreak/>
              <w:t>&lt;table</w:t>
            </w:r>
            <w:r w:rsidRPr="004D1AA8">
              <w:rPr>
                <w:rFonts w:ascii="Times New Roman" w:eastAsia="Times New Roman" w:hAnsi="Times New Roman" w:cs="Times New Roman"/>
                <w:color w:val="0000FF"/>
                <w:sz w:val="24"/>
                <w:szCs w:val="24"/>
                <w:lang w:eastAsia="ru-RU"/>
              </w:rPr>
              <w:t> border="1"</w:t>
            </w:r>
            <w:r w:rsidRPr="004D1AA8">
              <w:rPr>
                <w:rFonts w:ascii="Times New Roman" w:eastAsia="Times New Roman" w:hAnsi="Times New Roman" w:cs="Times New Roman"/>
                <w:sz w:val="24"/>
                <w:szCs w:val="24"/>
                <w:lang w:eastAsia="ru-RU"/>
              </w:rPr>
              <w:t>&gt;</w:t>
            </w:r>
            <w:r w:rsidRPr="004D1AA8">
              <w:rPr>
                <w:rFonts w:ascii="Times New Roman" w:eastAsia="Times New Roman" w:hAnsi="Times New Roman" w:cs="Times New Roman"/>
                <w:sz w:val="24"/>
                <w:szCs w:val="24"/>
                <w:lang w:eastAsia="ru-RU"/>
              </w:rPr>
              <w:br/>
              <w:t>&lt;ttr&gt;</w:t>
            </w:r>
            <w:r w:rsidRPr="004D1AA8">
              <w:rPr>
                <w:rFonts w:ascii="Times New Roman" w:eastAsia="Times New Roman" w:hAnsi="Times New Roman" w:cs="Times New Roman"/>
                <w:sz w:val="24"/>
                <w:szCs w:val="24"/>
                <w:lang w:eastAsia="ru-RU"/>
              </w:rPr>
              <w:br/>
              <w:t>&lt;td&gt;ЯЧЕЙКА</w:t>
            </w:r>
            <w:proofErr w:type="gramStart"/>
            <w:r w:rsidRPr="004D1AA8">
              <w:rPr>
                <w:rFonts w:ascii="Times New Roman" w:eastAsia="Times New Roman" w:hAnsi="Times New Roman" w:cs="Times New Roman"/>
                <w:sz w:val="24"/>
                <w:szCs w:val="24"/>
                <w:lang w:eastAsia="ru-RU"/>
              </w:rPr>
              <w:t>1</w:t>
            </w:r>
            <w:proofErr w:type="gramEnd"/>
            <w:r w:rsidRPr="004D1AA8">
              <w:rPr>
                <w:rFonts w:ascii="Times New Roman" w:eastAsia="Times New Roman" w:hAnsi="Times New Roman" w:cs="Times New Roman"/>
                <w:sz w:val="24"/>
                <w:szCs w:val="24"/>
                <w:lang w:eastAsia="ru-RU"/>
              </w:rPr>
              <w:t xml:space="preserve"> &lt;/td&gt;</w:t>
            </w:r>
            <w:r w:rsidRPr="004D1AA8">
              <w:rPr>
                <w:rFonts w:ascii="Times New Roman" w:eastAsia="Times New Roman" w:hAnsi="Times New Roman" w:cs="Times New Roman"/>
                <w:sz w:val="24"/>
                <w:szCs w:val="24"/>
                <w:lang w:eastAsia="ru-RU"/>
              </w:rPr>
              <w:br/>
              <w:t>&lt;td&gt;ЯЧЕЙКА2 &lt;/td&gt;</w:t>
            </w:r>
            <w:r w:rsidRPr="004D1AA8">
              <w:rPr>
                <w:rFonts w:ascii="Times New Roman" w:eastAsia="Times New Roman" w:hAnsi="Times New Roman" w:cs="Times New Roman"/>
                <w:sz w:val="24"/>
                <w:szCs w:val="24"/>
                <w:lang w:eastAsia="ru-RU"/>
              </w:rPr>
              <w:br/>
              <w:t>&lt;/tr&gt;</w:t>
            </w:r>
            <w:r w:rsidRPr="004D1AA8">
              <w:rPr>
                <w:rFonts w:ascii="Times New Roman" w:eastAsia="Times New Roman" w:hAnsi="Times New Roman" w:cs="Times New Roman"/>
                <w:sz w:val="24"/>
                <w:szCs w:val="24"/>
                <w:lang w:eastAsia="ru-RU"/>
              </w:rPr>
              <w:br/>
              <w:t>&lt;tr&gt;</w:t>
            </w:r>
            <w:r w:rsidRPr="004D1AA8">
              <w:rPr>
                <w:rFonts w:ascii="Times New Roman" w:eastAsia="Times New Roman" w:hAnsi="Times New Roman" w:cs="Times New Roman"/>
                <w:sz w:val="24"/>
                <w:szCs w:val="24"/>
                <w:lang w:eastAsia="ru-RU"/>
              </w:rPr>
              <w:br/>
              <w:t>&lt;td&gt;ЯЧЕЙКА3&lt;/td&gt;</w:t>
            </w:r>
            <w:r w:rsidRPr="004D1AA8">
              <w:rPr>
                <w:rFonts w:ascii="Times New Roman" w:eastAsia="Times New Roman" w:hAnsi="Times New Roman" w:cs="Times New Roman"/>
                <w:sz w:val="24"/>
                <w:szCs w:val="24"/>
                <w:lang w:eastAsia="ru-RU"/>
              </w:rPr>
              <w:br/>
              <w:t>&lt;td&gt;ЯЧЕЙКА4&lt;/td&gt;</w:t>
            </w:r>
            <w:r w:rsidRPr="004D1AA8">
              <w:rPr>
                <w:rFonts w:ascii="Times New Roman" w:eastAsia="Times New Roman" w:hAnsi="Times New Roman" w:cs="Times New Roman"/>
                <w:sz w:val="24"/>
                <w:szCs w:val="24"/>
                <w:lang w:eastAsia="ru-RU"/>
              </w:rPr>
              <w:br/>
              <w:t>&lt;/tr&gt;</w:t>
            </w:r>
            <w:r w:rsidRPr="004D1AA8">
              <w:rPr>
                <w:rFonts w:ascii="Times New Roman" w:eastAsia="Times New Roman" w:hAnsi="Times New Roman" w:cs="Times New Roman"/>
                <w:sz w:val="24"/>
                <w:szCs w:val="24"/>
                <w:lang w:eastAsia="ru-RU"/>
              </w:rPr>
              <w:br/>
              <w:t>&lt;/table&gt;</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69"/>
              <w:gridCol w:w="1269"/>
            </w:tblGrid>
            <w:tr w:rsidR="004D1AA8" w:rsidRPr="004D1A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1</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2</w:t>
                  </w:r>
                  <w:proofErr w:type="gramEnd"/>
                </w:p>
              </w:tc>
            </w:tr>
            <w:tr w:rsidR="004D1AA8" w:rsidRPr="004D1A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ЯЧЕЙКА3</w:t>
                  </w:r>
                </w:p>
              </w:tc>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4</w:t>
                  </w:r>
                  <w:proofErr w:type="gramEnd"/>
                </w:p>
              </w:tc>
            </w:tr>
          </w:tbl>
          <w:p w:rsidR="004D1AA8" w:rsidRPr="004D1AA8" w:rsidRDefault="004D1AA8" w:rsidP="004D1AA8">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ECE9D8"/>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t xml:space="preserve">Внимательно поглядев на первый </w:t>
            </w:r>
            <w:proofErr w:type="gramStart"/>
            <w:r w:rsidRPr="004D1AA8">
              <w:rPr>
                <w:rFonts w:ascii="Times New Roman" w:eastAsia="Times New Roman" w:hAnsi="Times New Roman" w:cs="Times New Roman"/>
                <w:sz w:val="24"/>
                <w:szCs w:val="24"/>
                <w:lang w:eastAsia="ru-RU"/>
              </w:rPr>
              <w:t>пример</w:t>
            </w:r>
            <w:proofErr w:type="gramEnd"/>
            <w:r w:rsidRPr="004D1AA8">
              <w:rPr>
                <w:rFonts w:ascii="Times New Roman" w:eastAsia="Times New Roman" w:hAnsi="Times New Roman" w:cs="Times New Roman"/>
                <w:sz w:val="24"/>
                <w:szCs w:val="24"/>
                <w:lang w:eastAsia="ru-RU"/>
              </w:rPr>
              <w:t xml:space="preserve"> Вы скажете: а где же у нашей таблицы рамка? А дело в том</w:t>
            </w:r>
            <w:proofErr w:type="gramStart"/>
            <w:r w:rsidRPr="004D1AA8">
              <w:rPr>
                <w:rFonts w:ascii="Times New Roman" w:eastAsia="Times New Roman" w:hAnsi="Times New Roman" w:cs="Times New Roman"/>
                <w:sz w:val="24"/>
                <w:szCs w:val="24"/>
                <w:lang w:eastAsia="ru-RU"/>
              </w:rPr>
              <w:t>,ч</w:t>
            </w:r>
            <w:proofErr w:type="gramEnd"/>
            <w:r w:rsidRPr="004D1AA8">
              <w:rPr>
                <w:rFonts w:ascii="Times New Roman" w:eastAsia="Times New Roman" w:hAnsi="Times New Roman" w:cs="Times New Roman"/>
                <w:sz w:val="24"/>
                <w:szCs w:val="24"/>
                <w:lang w:eastAsia="ru-RU"/>
              </w:rPr>
              <w:t>то тэг</w:t>
            </w:r>
            <w:r w:rsidRPr="004D1AA8">
              <w:rPr>
                <w:rFonts w:ascii="Times New Roman" w:eastAsia="Times New Roman" w:hAnsi="Times New Roman" w:cs="Times New Roman"/>
                <w:b/>
                <w:bCs/>
                <w:sz w:val="24"/>
                <w:szCs w:val="24"/>
                <w:lang w:eastAsia="ru-RU"/>
              </w:rPr>
              <w:t> &lt;table&gt;</w:t>
            </w:r>
            <w:r w:rsidRPr="004D1AA8">
              <w:rPr>
                <w:rFonts w:ascii="Times New Roman" w:eastAsia="Times New Roman" w:hAnsi="Times New Roman" w:cs="Times New Roman"/>
                <w:sz w:val="24"/>
                <w:szCs w:val="24"/>
                <w:lang w:eastAsia="ru-RU"/>
              </w:rPr>
              <w:t> имеет атрибут </w:t>
            </w:r>
            <w:r w:rsidRPr="004D1AA8">
              <w:rPr>
                <w:rFonts w:ascii="Times New Roman" w:eastAsia="Times New Roman" w:hAnsi="Times New Roman" w:cs="Times New Roman"/>
                <w:b/>
                <w:bCs/>
                <w:sz w:val="24"/>
                <w:szCs w:val="24"/>
                <w:lang w:eastAsia="ru-RU"/>
              </w:rPr>
              <w:t>border</w:t>
            </w:r>
            <w:r w:rsidRPr="004D1AA8">
              <w:rPr>
                <w:rFonts w:ascii="Times New Roman" w:eastAsia="Times New Roman" w:hAnsi="Times New Roman" w:cs="Times New Roman"/>
                <w:sz w:val="24"/>
                <w:szCs w:val="24"/>
                <w:lang w:eastAsia="ru-RU"/>
              </w:rPr>
              <w:t>,который и задаёт все параметры рамки,обрамляющих нашу таблицу-толщину в пикселах и её цвет. Давайте построем такую таблицу</w:t>
            </w:r>
            <w:proofErr w:type="gramStart"/>
            <w:r w:rsidRPr="004D1AA8">
              <w:rPr>
                <w:rFonts w:ascii="Times New Roman" w:eastAsia="Times New Roman" w:hAnsi="Times New Roman" w:cs="Times New Roman"/>
                <w:sz w:val="24"/>
                <w:szCs w:val="24"/>
                <w:lang w:eastAsia="ru-RU"/>
              </w:rPr>
              <w:t>....</w:t>
            </w:r>
            <w:r w:rsidRPr="004D1AA8">
              <w:rPr>
                <w:rFonts w:ascii="Times New Roman" w:eastAsia="Times New Roman" w:hAnsi="Times New Roman" w:cs="Times New Roman"/>
                <w:sz w:val="24"/>
                <w:szCs w:val="24"/>
                <w:lang w:eastAsia="ru-RU"/>
              </w:rPr>
              <w:br/>
            </w:r>
            <w:proofErr w:type="gramEnd"/>
            <w:r w:rsidRPr="004D1AA8">
              <w:rPr>
                <w:rFonts w:ascii="Times New Roman" w:eastAsia="Times New Roman" w:hAnsi="Times New Roman" w:cs="Times New Roman"/>
                <w:sz w:val="24"/>
                <w:szCs w:val="24"/>
                <w:lang w:eastAsia="ru-RU"/>
              </w:rPr>
              <w:t>Здесь я задал атрибуту </w:t>
            </w:r>
            <w:r w:rsidRPr="004D1AA8">
              <w:rPr>
                <w:rFonts w:ascii="Times New Roman" w:eastAsia="Times New Roman" w:hAnsi="Times New Roman" w:cs="Times New Roman"/>
                <w:b/>
                <w:bCs/>
                <w:sz w:val="24"/>
                <w:szCs w:val="24"/>
                <w:lang w:eastAsia="ru-RU"/>
              </w:rPr>
              <w:t>border</w:t>
            </w:r>
            <w:r w:rsidRPr="004D1AA8">
              <w:rPr>
                <w:rFonts w:ascii="Times New Roman" w:eastAsia="Times New Roman" w:hAnsi="Times New Roman" w:cs="Times New Roman"/>
                <w:sz w:val="24"/>
                <w:szCs w:val="24"/>
                <w:lang w:eastAsia="ru-RU"/>
              </w:rPr>
              <w:t> значение </w:t>
            </w:r>
            <w:r w:rsidRPr="004D1AA8">
              <w:rPr>
                <w:rFonts w:ascii="Times New Roman" w:eastAsia="Times New Roman" w:hAnsi="Times New Roman" w:cs="Times New Roman"/>
                <w:b/>
                <w:bCs/>
                <w:sz w:val="24"/>
                <w:szCs w:val="24"/>
                <w:lang w:eastAsia="ru-RU"/>
              </w:rPr>
              <w:t>1</w:t>
            </w:r>
            <w:r w:rsidRPr="004D1AA8">
              <w:rPr>
                <w:rFonts w:ascii="Times New Roman" w:eastAsia="Times New Roman" w:hAnsi="Times New Roman" w:cs="Times New Roman"/>
                <w:sz w:val="24"/>
                <w:szCs w:val="24"/>
                <w:lang w:eastAsia="ru-RU"/>
              </w:rPr>
              <w:t> пиксель...</w:t>
            </w:r>
          </w:p>
        </w:tc>
      </w:tr>
      <w:tr w:rsidR="004D1AA8" w:rsidRPr="004D1AA8" w:rsidTr="004D1AA8">
        <w:trPr>
          <w:tblCellSpacing w:w="37" w:type="dxa"/>
          <w:jc w:val="center"/>
        </w:trPr>
        <w:tc>
          <w:tcPr>
            <w:tcW w:w="4500" w:type="dxa"/>
            <w:tcBorders>
              <w:top w:val="outset" w:sz="6" w:space="0" w:color="auto"/>
              <w:left w:val="outset" w:sz="6" w:space="0" w:color="auto"/>
              <w:bottom w:val="outset" w:sz="6" w:space="0" w:color="auto"/>
              <w:right w:val="outset" w:sz="6" w:space="0" w:color="auto"/>
            </w:tcBorders>
            <w:shd w:val="clear" w:color="auto" w:fill="ECE9D8"/>
            <w:vAlign w:val="center"/>
            <w:hideMark/>
          </w:tcPr>
          <w:p w:rsidR="004D1AA8" w:rsidRPr="004D1AA8" w:rsidRDefault="004D1AA8" w:rsidP="004D1AA8">
            <w:pPr>
              <w:spacing w:after="24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t>&lt;table</w:t>
            </w:r>
            <w:r w:rsidRPr="004D1AA8">
              <w:rPr>
                <w:rFonts w:ascii="Times New Roman" w:eastAsia="Times New Roman" w:hAnsi="Times New Roman" w:cs="Times New Roman"/>
                <w:b/>
                <w:bCs/>
                <w:sz w:val="24"/>
                <w:szCs w:val="24"/>
                <w:lang w:eastAsia="ru-RU"/>
              </w:rPr>
              <w:t> </w:t>
            </w:r>
            <w:r w:rsidRPr="004D1AA8">
              <w:rPr>
                <w:rFonts w:ascii="Times New Roman" w:eastAsia="Times New Roman" w:hAnsi="Times New Roman" w:cs="Times New Roman"/>
                <w:b/>
                <w:bCs/>
                <w:color w:val="0000FF"/>
                <w:sz w:val="24"/>
                <w:szCs w:val="24"/>
                <w:lang w:eastAsia="ru-RU"/>
              </w:rPr>
              <w:t>border="10"</w:t>
            </w:r>
            <w:r w:rsidRPr="004D1AA8">
              <w:rPr>
                <w:rFonts w:ascii="Times New Roman" w:eastAsia="Times New Roman" w:hAnsi="Times New Roman" w:cs="Times New Roman"/>
                <w:sz w:val="24"/>
                <w:szCs w:val="24"/>
                <w:lang w:eastAsia="ru-RU"/>
              </w:rPr>
              <w:t>&gt;</w:t>
            </w:r>
          </w:p>
          <w:tbl>
            <w:tblPr>
              <w:tblW w:w="0" w:type="auto"/>
              <w:jc w:val="center"/>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tblPr>
            <w:tblGrid>
              <w:gridCol w:w="1269"/>
              <w:gridCol w:w="1269"/>
            </w:tblGrid>
            <w:tr w:rsidR="004D1AA8" w:rsidRPr="004D1A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1</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2</w:t>
                  </w:r>
                  <w:proofErr w:type="gramEnd"/>
                </w:p>
              </w:tc>
            </w:tr>
            <w:tr w:rsidR="004D1AA8" w:rsidRPr="004D1A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ЯЧЕЙКА3</w:t>
                  </w:r>
                </w:p>
              </w:tc>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4</w:t>
                  </w:r>
                  <w:proofErr w:type="gramEnd"/>
                </w:p>
              </w:tc>
            </w:tr>
          </w:tbl>
          <w:p w:rsidR="004D1AA8" w:rsidRPr="004D1AA8" w:rsidRDefault="004D1AA8" w:rsidP="004D1AA8">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ECE9D8"/>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t xml:space="preserve">...а здесь </w:t>
            </w:r>
            <w:proofErr w:type="gramStart"/>
            <w:r w:rsidRPr="004D1AA8">
              <w:rPr>
                <w:rFonts w:ascii="Times New Roman" w:eastAsia="Times New Roman" w:hAnsi="Times New Roman" w:cs="Times New Roman"/>
                <w:sz w:val="24"/>
                <w:szCs w:val="24"/>
                <w:lang w:eastAsia="ru-RU"/>
              </w:rPr>
              <w:t>аж</w:t>
            </w:r>
            <w:proofErr w:type="gramEnd"/>
            <w:r w:rsidRPr="004D1AA8">
              <w:rPr>
                <w:rFonts w:ascii="Times New Roman" w:eastAsia="Times New Roman" w:hAnsi="Times New Roman" w:cs="Times New Roman"/>
                <w:sz w:val="24"/>
                <w:szCs w:val="24"/>
                <w:lang w:eastAsia="ru-RU"/>
              </w:rPr>
              <w:t xml:space="preserve"> целых 10!</w:t>
            </w:r>
          </w:p>
        </w:tc>
      </w:tr>
      <w:tr w:rsidR="004D1AA8" w:rsidRPr="004D1AA8" w:rsidTr="004D1AA8">
        <w:trPr>
          <w:tblCellSpacing w:w="37" w:type="dxa"/>
          <w:jc w:val="center"/>
        </w:trPr>
        <w:tc>
          <w:tcPr>
            <w:tcW w:w="4500" w:type="dxa"/>
            <w:tcBorders>
              <w:top w:val="outset" w:sz="6" w:space="0" w:color="auto"/>
              <w:left w:val="outset" w:sz="6" w:space="0" w:color="auto"/>
              <w:bottom w:val="outset" w:sz="6" w:space="0" w:color="auto"/>
              <w:right w:val="outset" w:sz="6" w:space="0" w:color="auto"/>
            </w:tcBorders>
            <w:shd w:val="clear" w:color="auto" w:fill="ECE9D8"/>
            <w:vAlign w:val="center"/>
            <w:hideMark/>
          </w:tcPr>
          <w:p w:rsidR="004D1AA8" w:rsidRPr="004D1AA8" w:rsidRDefault="004D1AA8" w:rsidP="004D1AA8">
            <w:pPr>
              <w:spacing w:after="24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t>&lt;table border="1"</w:t>
            </w:r>
            <w:r w:rsidRPr="004D1AA8">
              <w:rPr>
                <w:rFonts w:ascii="Times New Roman" w:eastAsia="Times New Roman" w:hAnsi="Times New Roman" w:cs="Times New Roman"/>
                <w:b/>
                <w:bCs/>
                <w:color w:val="0000FF"/>
                <w:sz w:val="24"/>
                <w:szCs w:val="24"/>
                <w:lang w:eastAsia="ru-RU"/>
              </w:rPr>
              <w:t>bordercolor"#0000ff"</w:t>
            </w:r>
            <w:r w:rsidRPr="004D1AA8">
              <w:rPr>
                <w:rFonts w:ascii="Times New Roman" w:eastAsia="Times New Roman" w:hAnsi="Times New Roman" w:cs="Times New Roman"/>
                <w:sz w:val="24"/>
                <w:szCs w:val="24"/>
                <w:lang w:eastAsia="ru-RU"/>
              </w:rPr>
              <w:t>&gt;</w:t>
            </w:r>
          </w:p>
          <w:tbl>
            <w:tblPr>
              <w:tblW w:w="0" w:type="auto"/>
              <w:jc w:val="center"/>
              <w:tblCellSpacing w:w="15" w:type="dxa"/>
              <w:tblBorders>
                <w:top w:val="outset" w:sz="6" w:space="0" w:color="0000FF"/>
                <w:left w:val="outset" w:sz="6" w:space="0" w:color="0000FF"/>
                <w:bottom w:val="outset" w:sz="6" w:space="0" w:color="0000FF"/>
                <w:right w:val="outset" w:sz="6" w:space="0" w:color="0000FF"/>
              </w:tblBorders>
              <w:tblCellMar>
                <w:top w:w="15" w:type="dxa"/>
                <w:left w:w="15" w:type="dxa"/>
                <w:bottom w:w="15" w:type="dxa"/>
                <w:right w:w="15" w:type="dxa"/>
              </w:tblCellMar>
              <w:tblLook w:val="04A0"/>
            </w:tblPr>
            <w:tblGrid>
              <w:gridCol w:w="1269"/>
              <w:gridCol w:w="1269"/>
            </w:tblGrid>
            <w:tr w:rsidR="004D1AA8" w:rsidRPr="004D1AA8">
              <w:trPr>
                <w:tblCellSpacing w:w="15" w:type="dxa"/>
                <w:jc w:val="center"/>
              </w:trPr>
              <w:tc>
                <w:tcPr>
                  <w:tcW w:w="0" w:type="auto"/>
                  <w:tcBorders>
                    <w:top w:val="outset" w:sz="6" w:space="0" w:color="0000FF"/>
                    <w:left w:val="outset" w:sz="6" w:space="0" w:color="0000FF"/>
                    <w:bottom w:val="outset" w:sz="6" w:space="0" w:color="0000FF"/>
                    <w:right w:val="outset" w:sz="6" w:space="0" w:color="0000FF"/>
                  </w:tcBorders>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1</w:t>
                  </w:r>
                  <w:proofErr w:type="gramEnd"/>
                </w:p>
              </w:tc>
              <w:tc>
                <w:tcPr>
                  <w:tcW w:w="0" w:type="auto"/>
                  <w:tcBorders>
                    <w:top w:val="outset" w:sz="6" w:space="0" w:color="0000FF"/>
                    <w:left w:val="outset" w:sz="6" w:space="0" w:color="0000FF"/>
                    <w:bottom w:val="outset" w:sz="6" w:space="0" w:color="0000FF"/>
                    <w:right w:val="outset" w:sz="6" w:space="0" w:color="0000FF"/>
                  </w:tcBorders>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2</w:t>
                  </w:r>
                  <w:proofErr w:type="gramEnd"/>
                </w:p>
              </w:tc>
            </w:tr>
            <w:tr w:rsidR="004D1AA8" w:rsidRPr="004D1AA8">
              <w:trPr>
                <w:tblCellSpacing w:w="15" w:type="dxa"/>
                <w:jc w:val="center"/>
              </w:trPr>
              <w:tc>
                <w:tcPr>
                  <w:tcW w:w="0" w:type="auto"/>
                  <w:tcBorders>
                    <w:top w:val="outset" w:sz="6" w:space="0" w:color="0000FF"/>
                    <w:left w:val="outset" w:sz="6" w:space="0" w:color="0000FF"/>
                    <w:bottom w:val="outset" w:sz="6" w:space="0" w:color="0000FF"/>
                    <w:right w:val="outset" w:sz="6" w:space="0" w:color="0000FF"/>
                  </w:tcBorders>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ЯЧЕЙКА3</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4</w:t>
                  </w:r>
                  <w:proofErr w:type="gramEnd"/>
                </w:p>
              </w:tc>
            </w:tr>
          </w:tbl>
          <w:p w:rsidR="004D1AA8" w:rsidRPr="004D1AA8" w:rsidRDefault="004D1AA8" w:rsidP="004D1AA8">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ECE9D8"/>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t>С толщиной рамок таблицы разобрались,теперь давайте поговорим о её цвете</w:t>
            </w:r>
            <w:proofErr w:type="gramStart"/>
            <w:r w:rsidRPr="004D1AA8">
              <w:rPr>
                <w:rFonts w:ascii="Times New Roman" w:eastAsia="Times New Roman" w:hAnsi="Times New Roman" w:cs="Times New Roman"/>
                <w:sz w:val="24"/>
                <w:szCs w:val="24"/>
                <w:lang w:eastAsia="ru-RU"/>
              </w:rPr>
              <w:t>.Ц</w:t>
            </w:r>
            <w:proofErr w:type="gramEnd"/>
            <w:r w:rsidRPr="004D1AA8">
              <w:rPr>
                <w:rFonts w:ascii="Times New Roman" w:eastAsia="Times New Roman" w:hAnsi="Times New Roman" w:cs="Times New Roman"/>
                <w:sz w:val="24"/>
                <w:szCs w:val="24"/>
                <w:lang w:eastAsia="ru-RU"/>
              </w:rPr>
              <w:t>вет линий,обрамляющих таблицу задаётся атрибутом </w:t>
            </w:r>
            <w:r w:rsidRPr="004D1AA8">
              <w:rPr>
                <w:rFonts w:ascii="Times New Roman" w:eastAsia="Times New Roman" w:hAnsi="Times New Roman" w:cs="Times New Roman"/>
                <w:b/>
                <w:bCs/>
                <w:sz w:val="24"/>
                <w:szCs w:val="24"/>
                <w:lang w:eastAsia="ru-RU"/>
              </w:rPr>
              <w:t>bordercolor</w:t>
            </w:r>
            <w:r w:rsidRPr="004D1AA8">
              <w:rPr>
                <w:rFonts w:ascii="Times New Roman" w:eastAsia="Times New Roman" w:hAnsi="Times New Roman" w:cs="Times New Roman"/>
                <w:sz w:val="24"/>
                <w:szCs w:val="24"/>
                <w:lang w:eastAsia="ru-RU"/>
              </w:rPr>
              <w:t>.Я выбрал синий цвет...</w:t>
            </w:r>
          </w:p>
        </w:tc>
      </w:tr>
      <w:tr w:rsidR="004D1AA8" w:rsidRPr="004D1AA8" w:rsidTr="004D1AA8">
        <w:trPr>
          <w:tblCellSpacing w:w="37" w:type="dxa"/>
          <w:jc w:val="center"/>
        </w:trPr>
        <w:tc>
          <w:tcPr>
            <w:tcW w:w="4500" w:type="dxa"/>
            <w:tcBorders>
              <w:top w:val="outset" w:sz="6" w:space="0" w:color="auto"/>
              <w:left w:val="outset" w:sz="6" w:space="0" w:color="auto"/>
              <w:bottom w:val="outset" w:sz="6" w:space="0" w:color="auto"/>
              <w:right w:val="outset" w:sz="6" w:space="0" w:color="auto"/>
            </w:tcBorders>
            <w:shd w:val="clear" w:color="auto" w:fill="ECE9D8"/>
            <w:vAlign w:val="center"/>
            <w:hideMark/>
          </w:tcPr>
          <w:p w:rsidR="004D1AA8" w:rsidRPr="004D1AA8" w:rsidRDefault="004D1AA8" w:rsidP="004D1AA8">
            <w:pPr>
              <w:spacing w:after="24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t>&lt;table border="1"</w:t>
            </w:r>
            <w:r w:rsidRPr="004D1AA8">
              <w:rPr>
                <w:rFonts w:ascii="Times New Roman" w:eastAsia="Times New Roman" w:hAnsi="Times New Roman" w:cs="Times New Roman"/>
                <w:b/>
                <w:bCs/>
                <w:color w:val="0000FF"/>
                <w:sz w:val="24"/>
                <w:szCs w:val="24"/>
                <w:lang w:eastAsia="ru-RU"/>
              </w:rPr>
              <w:t>bgcolor"#ffff00"</w:t>
            </w:r>
            <w:r w:rsidRPr="004D1AA8">
              <w:rPr>
                <w:rFonts w:ascii="Times New Roman" w:eastAsia="Times New Roman" w:hAnsi="Times New Roman" w:cs="Times New Roman"/>
                <w:sz w:val="24"/>
                <w:szCs w:val="24"/>
                <w:lang w:eastAsia="ru-RU"/>
              </w:rPr>
              <w:t>&gt;</w:t>
            </w: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tblPr>
            <w:tblGrid>
              <w:gridCol w:w="1269"/>
              <w:gridCol w:w="1269"/>
            </w:tblGrid>
            <w:tr w:rsidR="004D1AA8" w:rsidRPr="004D1AA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lastRenderedPageBreak/>
                    <w:t>ЯЧЕЙКА</w:t>
                  </w:r>
                  <w:proofErr w:type="gramStart"/>
                  <w:r w:rsidRPr="004D1AA8">
                    <w:rPr>
                      <w:rFonts w:ascii="Times New Roman" w:eastAsia="Times New Roman" w:hAnsi="Times New Roman" w:cs="Times New Roman"/>
                      <w:b/>
                      <w:bCs/>
                      <w:sz w:val="24"/>
                      <w:szCs w:val="24"/>
                      <w:lang w:eastAsia="ru-RU"/>
                    </w:rPr>
                    <w:t>1</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2</w:t>
                  </w:r>
                  <w:proofErr w:type="gramEnd"/>
                </w:p>
              </w:tc>
            </w:tr>
            <w:tr w:rsidR="004D1AA8" w:rsidRPr="004D1AA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ЯЧЕЙКА3</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4</w:t>
                  </w:r>
                  <w:proofErr w:type="gramEnd"/>
                </w:p>
              </w:tc>
            </w:tr>
          </w:tbl>
          <w:p w:rsidR="004D1AA8" w:rsidRPr="004D1AA8" w:rsidRDefault="004D1AA8" w:rsidP="004D1AA8">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ECE9D8"/>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lastRenderedPageBreak/>
              <w:t xml:space="preserve">С внешней стороной таблицы всё ясно,теперь поговорим о том, что </w:t>
            </w:r>
            <w:r w:rsidRPr="004D1AA8">
              <w:rPr>
                <w:rFonts w:ascii="Times New Roman" w:eastAsia="Times New Roman" w:hAnsi="Times New Roman" w:cs="Times New Roman"/>
                <w:sz w:val="24"/>
                <w:szCs w:val="24"/>
                <w:lang w:eastAsia="ru-RU"/>
              </w:rPr>
              <w:lastRenderedPageBreak/>
              <w:t>можно сделать внутри</w:t>
            </w:r>
            <w:proofErr w:type="gramStart"/>
            <w:r w:rsidRPr="004D1AA8">
              <w:rPr>
                <w:rFonts w:ascii="Times New Roman" w:eastAsia="Times New Roman" w:hAnsi="Times New Roman" w:cs="Times New Roman"/>
                <w:sz w:val="24"/>
                <w:szCs w:val="24"/>
                <w:lang w:eastAsia="ru-RU"/>
              </w:rPr>
              <w:t>.А</w:t>
            </w:r>
            <w:proofErr w:type="gramEnd"/>
            <w:r w:rsidRPr="004D1AA8">
              <w:rPr>
                <w:rFonts w:ascii="Times New Roman" w:eastAsia="Times New Roman" w:hAnsi="Times New Roman" w:cs="Times New Roman"/>
                <w:sz w:val="24"/>
                <w:szCs w:val="24"/>
                <w:lang w:eastAsia="ru-RU"/>
              </w:rPr>
              <w:t xml:space="preserve"> внутри можно менять цвет самой таблицы в целом, цвет отдельных ячеек,цвет текста,можно даже задать для таблицы фоновый рисунок и т.д.Для начала давайте раскрасим всю таблицу полностью в жёлтый цвет(#ffff00)</w:t>
            </w:r>
          </w:p>
        </w:tc>
      </w:tr>
      <w:tr w:rsidR="004D1AA8" w:rsidRPr="004D1AA8" w:rsidTr="004D1AA8">
        <w:trPr>
          <w:tblCellSpacing w:w="37" w:type="dxa"/>
          <w:jc w:val="center"/>
        </w:trPr>
        <w:tc>
          <w:tcPr>
            <w:tcW w:w="4500" w:type="dxa"/>
            <w:tcBorders>
              <w:top w:val="outset" w:sz="6" w:space="0" w:color="auto"/>
              <w:left w:val="outset" w:sz="6" w:space="0" w:color="auto"/>
              <w:bottom w:val="outset" w:sz="6" w:space="0" w:color="auto"/>
              <w:right w:val="outset" w:sz="6" w:space="0" w:color="auto"/>
            </w:tcBorders>
            <w:shd w:val="clear" w:color="auto" w:fill="ECE9D8"/>
            <w:vAlign w:val="center"/>
            <w:hideMark/>
          </w:tcPr>
          <w:p w:rsidR="004D1AA8" w:rsidRPr="004D1AA8" w:rsidRDefault="004D1AA8" w:rsidP="004D1AA8">
            <w:pPr>
              <w:spacing w:after="24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lastRenderedPageBreak/>
              <w:t>&lt;table border="1"&gt;</w:t>
            </w:r>
            <w:r w:rsidRPr="004D1AA8">
              <w:rPr>
                <w:rFonts w:ascii="Times New Roman" w:eastAsia="Times New Roman" w:hAnsi="Times New Roman" w:cs="Times New Roman"/>
                <w:sz w:val="24"/>
                <w:szCs w:val="24"/>
                <w:lang w:eastAsia="ru-RU"/>
              </w:rPr>
              <w:br/>
              <w:t>&lt;ttr&gt;</w:t>
            </w:r>
            <w:r w:rsidRPr="004D1AA8">
              <w:rPr>
                <w:rFonts w:ascii="Times New Roman" w:eastAsia="Times New Roman" w:hAnsi="Times New Roman" w:cs="Times New Roman"/>
                <w:sz w:val="24"/>
                <w:szCs w:val="24"/>
                <w:lang w:eastAsia="ru-RU"/>
              </w:rPr>
              <w:br/>
              <w:t>&lt;td </w:t>
            </w:r>
            <w:r w:rsidRPr="004D1AA8">
              <w:rPr>
                <w:rFonts w:ascii="Times New Roman" w:eastAsia="Times New Roman" w:hAnsi="Times New Roman" w:cs="Times New Roman"/>
                <w:b/>
                <w:bCs/>
                <w:color w:val="0000FF"/>
                <w:sz w:val="24"/>
                <w:szCs w:val="24"/>
                <w:lang w:eastAsia="ru-RU"/>
              </w:rPr>
              <w:t>bgcolor="#ffff00"</w:t>
            </w:r>
            <w:r w:rsidRPr="004D1AA8">
              <w:rPr>
                <w:rFonts w:ascii="Times New Roman" w:eastAsia="Times New Roman" w:hAnsi="Times New Roman" w:cs="Times New Roman"/>
                <w:sz w:val="24"/>
                <w:szCs w:val="24"/>
                <w:lang w:eastAsia="ru-RU"/>
              </w:rPr>
              <w:t>&gt;ЯЧЕЙКА</w:t>
            </w:r>
            <w:proofErr w:type="gramStart"/>
            <w:r w:rsidRPr="004D1AA8">
              <w:rPr>
                <w:rFonts w:ascii="Times New Roman" w:eastAsia="Times New Roman" w:hAnsi="Times New Roman" w:cs="Times New Roman"/>
                <w:sz w:val="24"/>
                <w:szCs w:val="24"/>
                <w:lang w:eastAsia="ru-RU"/>
              </w:rPr>
              <w:t>1</w:t>
            </w:r>
            <w:proofErr w:type="gramEnd"/>
            <w:r w:rsidRPr="004D1AA8">
              <w:rPr>
                <w:rFonts w:ascii="Times New Roman" w:eastAsia="Times New Roman" w:hAnsi="Times New Roman" w:cs="Times New Roman"/>
                <w:sz w:val="24"/>
                <w:szCs w:val="24"/>
                <w:lang w:eastAsia="ru-RU"/>
              </w:rPr>
              <w:t xml:space="preserve"> &lt;/td&gt;</w:t>
            </w:r>
            <w:r w:rsidRPr="004D1AA8">
              <w:rPr>
                <w:rFonts w:ascii="Times New Roman" w:eastAsia="Times New Roman" w:hAnsi="Times New Roman" w:cs="Times New Roman"/>
                <w:sz w:val="24"/>
                <w:szCs w:val="24"/>
                <w:lang w:eastAsia="ru-RU"/>
              </w:rPr>
              <w:br/>
              <w:t>&lt;td </w:t>
            </w:r>
            <w:r w:rsidRPr="004D1AA8">
              <w:rPr>
                <w:rFonts w:ascii="Times New Roman" w:eastAsia="Times New Roman" w:hAnsi="Times New Roman" w:cs="Times New Roman"/>
                <w:b/>
                <w:bCs/>
                <w:color w:val="0000FF"/>
                <w:sz w:val="24"/>
                <w:szCs w:val="24"/>
                <w:lang w:eastAsia="ru-RU"/>
              </w:rPr>
              <w:t>bgcolor="#66ffff"</w:t>
            </w:r>
            <w:r w:rsidRPr="004D1AA8">
              <w:rPr>
                <w:rFonts w:ascii="Times New Roman" w:eastAsia="Times New Roman" w:hAnsi="Times New Roman" w:cs="Times New Roman"/>
                <w:sz w:val="24"/>
                <w:szCs w:val="24"/>
                <w:lang w:eastAsia="ru-RU"/>
              </w:rPr>
              <w:t>&gt;ЯЧЕЙКА2 &lt;/td&gt;</w:t>
            </w:r>
            <w:r w:rsidRPr="004D1AA8">
              <w:rPr>
                <w:rFonts w:ascii="Times New Roman" w:eastAsia="Times New Roman" w:hAnsi="Times New Roman" w:cs="Times New Roman"/>
                <w:sz w:val="24"/>
                <w:szCs w:val="24"/>
                <w:lang w:eastAsia="ru-RU"/>
              </w:rPr>
              <w:br/>
              <w:t>&lt;/tr&gt;</w:t>
            </w:r>
            <w:r w:rsidRPr="004D1AA8">
              <w:rPr>
                <w:rFonts w:ascii="Times New Roman" w:eastAsia="Times New Roman" w:hAnsi="Times New Roman" w:cs="Times New Roman"/>
                <w:sz w:val="24"/>
                <w:szCs w:val="24"/>
                <w:lang w:eastAsia="ru-RU"/>
              </w:rPr>
              <w:br/>
              <w:t>&lt;tr&gt;</w:t>
            </w:r>
            <w:r w:rsidRPr="004D1AA8">
              <w:rPr>
                <w:rFonts w:ascii="Times New Roman" w:eastAsia="Times New Roman" w:hAnsi="Times New Roman" w:cs="Times New Roman"/>
                <w:sz w:val="24"/>
                <w:szCs w:val="24"/>
                <w:lang w:eastAsia="ru-RU"/>
              </w:rPr>
              <w:br/>
              <w:t>&lt;td </w:t>
            </w:r>
            <w:r w:rsidRPr="004D1AA8">
              <w:rPr>
                <w:rFonts w:ascii="Times New Roman" w:eastAsia="Times New Roman" w:hAnsi="Times New Roman" w:cs="Times New Roman"/>
                <w:b/>
                <w:bCs/>
                <w:color w:val="0000FF"/>
                <w:sz w:val="24"/>
                <w:szCs w:val="24"/>
                <w:lang w:eastAsia="ru-RU"/>
              </w:rPr>
              <w:t>bgcolor="#ff00ff"</w:t>
            </w:r>
            <w:r w:rsidRPr="004D1AA8">
              <w:rPr>
                <w:rFonts w:ascii="Times New Roman" w:eastAsia="Times New Roman" w:hAnsi="Times New Roman" w:cs="Times New Roman"/>
                <w:sz w:val="24"/>
                <w:szCs w:val="24"/>
                <w:lang w:eastAsia="ru-RU"/>
              </w:rPr>
              <w:t>&gt;ЯЧЕЙКА3&lt;/td&gt;</w:t>
            </w:r>
            <w:r w:rsidRPr="004D1AA8">
              <w:rPr>
                <w:rFonts w:ascii="Times New Roman" w:eastAsia="Times New Roman" w:hAnsi="Times New Roman" w:cs="Times New Roman"/>
                <w:sz w:val="24"/>
                <w:szCs w:val="24"/>
                <w:lang w:eastAsia="ru-RU"/>
              </w:rPr>
              <w:br/>
              <w:t>&lt;td </w:t>
            </w:r>
            <w:r w:rsidRPr="004D1AA8">
              <w:rPr>
                <w:rFonts w:ascii="Times New Roman" w:eastAsia="Times New Roman" w:hAnsi="Times New Roman" w:cs="Times New Roman"/>
                <w:b/>
                <w:bCs/>
                <w:color w:val="0000FF"/>
                <w:sz w:val="24"/>
                <w:szCs w:val="24"/>
                <w:lang w:eastAsia="ru-RU"/>
              </w:rPr>
              <w:t>bgcolor="#66ff00"</w:t>
            </w:r>
            <w:r w:rsidRPr="004D1AA8">
              <w:rPr>
                <w:rFonts w:ascii="Times New Roman" w:eastAsia="Times New Roman" w:hAnsi="Times New Roman" w:cs="Times New Roman"/>
                <w:sz w:val="24"/>
                <w:szCs w:val="24"/>
                <w:lang w:eastAsia="ru-RU"/>
              </w:rPr>
              <w:t>&gt;ЯЧЕЙКА4&lt;/td&gt;</w:t>
            </w:r>
            <w:r w:rsidRPr="004D1AA8">
              <w:rPr>
                <w:rFonts w:ascii="Times New Roman" w:eastAsia="Times New Roman" w:hAnsi="Times New Roman" w:cs="Times New Roman"/>
                <w:sz w:val="24"/>
                <w:szCs w:val="24"/>
                <w:lang w:eastAsia="ru-RU"/>
              </w:rPr>
              <w:br/>
              <w:t>&lt;/tr&gt;</w:t>
            </w:r>
            <w:r w:rsidRPr="004D1AA8">
              <w:rPr>
                <w:rFonts w:ascii="Times New Roman" w:eastAsia="Times New Roman" w:hAnsi="Times New Roman" w:cs="Times New Roman"/>
                <w:sz w:val="24"/>
                <w:szCs w:val="24"/>
                <w:lang w:eastAsia="ru-RU"/>
              </w:rPr>
              <w:br/>
              <w:t>&lt;/table&gt;</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69"/>
              <w:gridCol w:w="1269"/>
            </w:tblGrid>
            <w:tr w:rsidR="004D1AA8" w:rsidRPr="004D1AA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1</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66FFFF"/>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2</w:t>
                  </w:r>
                  <w:proofErr w:type="gramEnd"/>
                </w:p>
              </w:tc>
            </w:tr>
            <w:tr w:rsidR="004D1AA8" w:rsidRPr="004D1AA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00FF"/>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ЯЧЕЙКА3</w:t>
                  </w:r>
                </w:p>
              </w:tc>
              <w:tc>
                <w:tcPr>
                  <w:tcW w:w="0" w:type="auto"/>
                  <w:tcBorders>
                    <w:top w:val="outset" w:sz="6" w:space="0" w:color="auto"/>
                    <w:left w:val="outset" w:sz="6" w:space="0" w:color="auto"/>
                    <w:bottom w:val="outset" w:sz="6" w:space="0" w:color="auto"/>
                    <w:right w:val="outset" w:sz="6" w:space="0" w:color="auto"/>
                  </w:tcBorders>
                  <w:shd w:val="clear" w:color="auto" w:fill="66FF00"/>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4</w:t>
                  </w:r>
                  <w:proofErr w:type="gramEnd"/>
                </w:p>
              </w:tc>
            </w:tr>
          </w:tbl>
          <w:p w:rsidR="004D1AA8" w:rsidRPr="004D1AA8" w:rsidRDefault="004D1AA8" w:rsidP="004D1AA8">
            <w:pPr>
              <w:spacing w:after="24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ECE9D8"/>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t>Ну а сейчас раскрасим каждую ячейку</w:t>
            </w:r>
            <w:proofErr w:type="gramStart"/>
            <w:r w:rsidRPr="004D1AA8">
              <w:rPr>
                <w:rFonts w:ascii="Times New Roman" w:eastAsia="Times New Roman" w:hAnsi="Times New Roman" w:cs="Times New Roman"/>
                <w:sz w:val="24"/>
                <w:szCs w:val="24"/>
                <w:lang w:eastAsia="ru-RU"/>
              </w:rPr>
              <w:t>,т</w:t>
            </w:r>
            <w:proofErr w:type="gramEnd"/>
            <w:r w:rsidRPr="004D1AA8">
              <w:rPr>
                <w:rFonts w:ascii="Times New Roman" w:eastAsia="Times New Roman" w:hAnsi="Times New Roman" w:cs="Times New Roman"/>
                <w:sz w:val="24"/>
                <w:szCs w:val="24"/>
                <w:lang w:eastAsia="ru-RU"/>
              </w:rPr>
              <w:t>о есть назначим тэгу &lt;td&gt; разные цветовые значения &lt;td </w:t>
            </w:r>
            <w:r w:rsidRPr="004D1AA8">
              <w:rPr>
                <w:rFonts w:ascii="Times New Roman" w:eastAsia="Times New Roman" w:hAnsi="Times New Roman" w:cs="Times New Roman"/>
                <w:b/>
                <w:bCs/>
                <w:sz w:val="24"/>
                <w:szCs w:val="24"/>
                <w:lang w:eastAsia="ru-RU"/>
              </w:rPr>
              <w:t>bgcolor="#ВАШ ЦВЕТ"</w:t>
            </w:r>
            <w:r w:rsidRPr="004D1AA8">
              <w:rPr>
                <w:rFonts w:ascii="Times New Roman" w:eastAsia="Times New Roman" w:hAnsi="Times New Roman" w:cs="Times New Roman"/>
                <w:sz w:val="24"/>
                <w:szCs w:val="24"/>
                <w:lang w:eastAsia="ru-RU"/>
              </w:rPr>
              <w:t>&gt; Внимательно смотрим на код.</w:t>
            </w:r>
          </w:p>
        </w:tc>
      </w:tr>
      <w:tr w:rsidR="004D1AA8" w:rsidRPr="004D1AA8" w:rsidTr="004D1AA8">
        <w:trPr>
          <w:tblCellSpacing w:w="37" w:type="dxa"/>
          <w:jc w:val="center"/>
        </w:trPr>
        <w:tc>
          <w:tcPr>
            <w:tcW w:w="4500" w:type="dxa"/>
            <w:tcBorders>
              <w:top w:val="outset" w:sz="6" w:space="0" w:color="auto"/>
              <w:left w:val="outset" w:sz="6" w:space="0" w:color="auto"/>
              <w:bottom w:val="outset" w:sz="6" w:space="0" w:color="auto"/>
              <w:right w:val="outset" w:sz="6" w:space="0" w:color="auto"/>
            </w:tcBorders>
            <w:shd w:val="clear" w:color="auto" w:fill="ECE9D8"/>
            <w:vAlign w:val="center"/>
            <w:hideMark/>
          </w:tcPr>
          <w:p w:rsidR="004D1AA8" w:rsidRPr="004D1AA8" w:rsidRDefault="004D1AA8" w:rsidP="004D1AA8">
            <w:pPr>
              <w:spacing w:after="240" w:line="240" w:lineRule="auto"/>
              <w:rPr>
                <w:rFonts w:ascii="Times New Roman" w:eastAsia="Times New Roman" w:hAnsi="Times New Roman" w:cs="Times New Roman"/>
                <w:sz w:val="24"/>
                <w:szCs w:val="24"/>
                <w:lang w:val="en-US" w:eastAsia="ru-RU"/>
              </w:rPr>
            </w:pPr>
            <w:r w:rsidRPr="004D1AA8">
              <w:rPr>
                <w:rFonts w:ascii="Times New Roman" w:eastAsia="Times New Roman" w:hAnsi="Times New Roman" w:cs="Times New Roman"/>
                <w:sz w:val="24"/>
                <w:szCs w:val="24"/>
                <w:lang w:val="en-US" w:eastAsia="ru-RU"/>
              </w:rPr>
              <w:t>&lt;table border="1"</w:t>
            </w:r>
            <w:r w:rsidRPr="004D1AA8">
              <w:rPr>
                <w:rFonts w:ascii="Times New Roman" w:eastAsia="Times New Roman" w:hAnsi="Times New Roman" w:cs="Times New Roman"/>
                <w:sz w:val="24"/>
                <w:szCs w:val="24"/>
                <w:lang w:val="en-US" w:eastAsia="ru-RU"/>
              </w:rPr>
              <w:br/>
            </w:r>
            <w:r w:rsidRPr="004D1AA8">
              <w:rPr>
                <w:rFonts w:ascii="Times New Roman" w:eastAsia="Times New Roman" w:hAnsi="Times New Roman" w:cs="Times New Roman"/>
                <w:b/>
                <w:bCs/>
                <w:color w:val="0000FF"/>
                <w:sz w:val="24"/>
                <w:szCs w:val="24"/>
                <w:lang w:val="en-US" w:eastAsia="ru-RU"/>
              </w:rPr>
              <w:t>background="</w:t>
            </w:r>
            <w:r w:rsidRPr="004D1AA8">
              <w:rPr>
                <w:rFonts w:ascii="Times New Roman" w:eastAsia="Times New Roman" w:hAnsi="Times New Roman" w:cs="Times New Roman"/>
                <w:b/>
                <w:bCs/>
                <w:color w:val="0000FF"/>
                <w:sz w:val="24"/>
                <w:szCs w:val="24"/>
                <w:lang w:eastAsia="ru-RU"/>
              </w:rPr>
              <w:t>ваш</w:t>
            </w:r>
            <w:r w:rsidRPr="004D1AA8">
              <w:rPr>
                <w:rFonts w:ascii="Times New Roman" w:eastAsia="Times New Roman" w:hAnsi="Times New Roman" w:cs="Times New Roman"/>
                <w:b/>
                <w:bCs/>
                <w:color w:val="0000FF"/>
                <w:sz w:val="24"/>
                <w:szCs w:val="24"/>
                <w:lang w:val="en-US" w:eastAsia="ru-RU"/>
              </w:rPr>
              <w:t xml:space="preserve"> </w:t>
            </w:r>
            <w:r w:rsidRPr="004D1AA8">
              <w:rPr>
                <w:rFonts w:ascii="Times New Roman" w:eastAsia="Times New Roman" w:hAnsi="Times New Roman" w:cs="Times New Roman"/>
                <w:b/>
                <w:bCs/>
                <w:color w:val="0000FF"/>
                <w:sz w:val="24"/>
                <w:szCs w:val="24"/>
                <w:lang w:eastAsia="ru-RU"/>
              </w:rPr>
              <w:t>рисунок</w:t>
            </w:r>
            <w:r w:rsidRPr="004D1AA8">
              <w:rPr>
                <w:rFonts w:ascii="Times New Roman" w:eastAsia="Times New Roman" w:hAnsi="Times New Roman" w:cs="Times New Roman"/>
                <w:b/>
                <w:bCs/>
                <w:color w:val="0000FF"/>
                <w:sz w:val="24"/>
                <w:szCs w:val="24"/>
                <w:lang w:val="en-US" w:eastAsia="ru-RU"/>
              </w:rPr>
              <w:t>.jpg"</w:t>
            </w:r>
            <w:r w:rsidRPr="004D1AA8">
              <w:rPr>
                <w:rFonts w:ascii="Times New Roman" w:eastAsia="Times New Roman" w:hAnsi="Times New Roman" w:cs="Times New Roman"/>
                <w:sz w:val="24"/>
                <w:szCs w:val="24"/>
                <w:lang w:val="en-US" w:eastAsia="ru-RU"/>
              </w:rPr>
              <w:t>&gt;</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69"/>
              <w:gridCol w:w="1269"/>
            </w:tblGrid>
            <w:tr w:rsidR="004D1AA8" w:rsidRPr="004D1A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1</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2</w:t>
                  </w:r>
                  <w:proofErr w:type="gramEnd"/>
                </w:p>
              </w:tc>
            </w:tr>
            <w:tr w:rsidR="004D1AA8" w:rsidRPr="004D1A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ЯЧЕЙКА3</w:t>
                  </w:r>
                </w:p>
              </w:tc>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4</w:t>
                  </w:r>
                  <w:proofErr w:type="gramEnd"/>
                </w:p>
              </w:tc>
            </w:tr>
          </w:tbl>
          <w:p w:rsidR="004D1AA8" w:rsidRPr="004D1AA8" w:rsidRDefault="004D1AA8" w:rsidP="004D1AA8">
            <w:pPr>
              <w:spacing w:after="24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ECE9D8"/>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t>А теперь вставим в нашу таблицу фоновое изображение</w:t>
            </w:r>
          </w:p>
        </w:tc>
      </w:tr>
      <w:tr w:rsidR="004D1AA8" w:rsidRPr="004D1AA8" w:rsidTr="004D1AA8">
        <w:trPr>
          <w:tblCellSpacing w:w="37" w:type="dxa"/>
          <w:jc w:val="center"/>
        </w:trPr>
        <w:tc>
          <w:tcPr>
            <w:tcW w:w="4500" w:type="dxa"/>
            <w:tcBorders>
              <w:top w:val="outset" w:sz="6" w:space="0" w:color="auto"/>
              <w:left w:val="outset" w:sz="6" w:space="0" w:color="auto"/>
              <w:bottom w:val="outset" w:sz="6" w:space="0" w:color="auto"/>
              <w:right w:val="outset" w:sz="6" w:space="0" w:color="auto"/>
            </w:tcBorders>
            <w:shd w:val="clear" w:color="auto" w:fill="ECE9D8"/>
            <w:vAlign w:val="center"/>
            <w:hideMark/>
          </w:tcPr>
          <w:p w:rsidR="004D1AA8" w:rsidRPr="004D1AA8" w:rsidRDefault="004D1AA8" w:rsidP="004D1AA8">
            <w:pPr>
              <w:spacing w:after="24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t>&lt;table border="1"&gt;</w:t>
            </w:r>
            <w:r w:rsidRPr="004D1AA8">
              <w:rPr>
                <w:rFonts w:ascii="Times New Roman" w:eastAsia="Times New Roman" w:hAnsi="Times New Roman" w:cs="Times New Roman"/>
                <w:sz w:val="24"/>
                <w:szCs w:val="24"/>
                <w:lang w:eastAsia="ru-RU"/>
              </w:rPr>
              <w:br/>
              <w:t>&lt;tr&gt;</w:t>
            </w:r>
            <w:r w:rsidRPr="004D1AA8">
              <w:rPr>
                <w:rFonts w:ascii="Times New Roman" w:eastAsia="Times New Roman" w:hAnsi="Times New Roman" w:cs="Times New Roman"/>
                <w:sz w:val="24"/>
                <w:szCs w:val="24"/>
                <w:lang w:eastAsia="ru-RU"/>
              </w:rPr>
              <w:br/>
              <w:t>&lt;td </w:t>
            </w:r>
            <w:r w:rsidRPr="004D1AA8">
              <w:rPr>
                <w:rFonts w:ascii="Times New Roman" w:eastAsia="Times New Roman" w:hAnsi="Times New Roman" w:cs="Times New Roman"/>
                <w:b/>
                <w:bCs/>
                <w:color w:val="0000FF"/>
                <w:sz w:val="24"/>
                <w:szCs w:val="24"/>
                <w:lang w:eastAsia="ru-RU"/>
              </w:rPr>
              <w:t>width="150"</w:t>
            </w:r>
            <w:r w:rsidRPr="004D1AA8">
              <w:rPr>
                <w:rFonts w:ascii="Times New Roman" w:eastAsia="Times New Roman" w:hAnsi="Times New Roman" w:cs="Times New Roman"/>
                <w:sz w:val="24"/>
                <w:szCs w:val="24"/>
                <w:lang w:eastAsia="ru-RU"/>
              </w:rPr>
              <w:t>&gt;ЯЧЕЙКА</w:t>
            </w:r>
            <w:proofErr w:type="gramStart"/>
            <w:r w:rsidRPr="004D1AA8">
              <w:rPr>
                <w:rFonts w:ascii="Times New Roman" w:eastAsia="Times New Roman" w:hAnsi="Times New Roman" w:cs="Times New Roman"/>
                <w:sz w:val="24"/>
                <w:szCs w:val="24"/>
                <w:lang w:eastAsia="ru-RU"/>
              </w:rPr>
              <w:t>1</w:t>
            </w:r>
            <w:proofErr w:type="gramEnd"/>
            <w:r w:rsidRPr="004D1AA8">
              <w:rPr>
                <w:rFonts w:ascii="Times New Roman" w:eastAsia="Times New Roman" w:hAnsi="Times New Roman" w:cs="Times New Roman"/>
                <w:sz w:val="24"/>
                <w:szCs w:val="24"/>
                <w:lang w:eastAsia="ru-RU"/>
              </w:rPr>
              <w:t xml:space="preserve"> &lt;/td&gt;</w:t>
            </w:r>
            <w:r w:rsidRPr="004D1AA8">
              <w:rPr>
                <w:rFonts w:ascii="Times New Roman" w:eastAsia="Times New Roman" w:hAnsi="Times New Roman" w:cs="Times New Roman"/>
                <w:sz w:val="24"/>
                <w:szCs w:val="24"/>
                <w:lang w:eastAsia="ru-RU"/>
              </w:rPr>
              <w:br/>
              <w:t>&lt;td&gt;ЯЧЕЙКА2 &lt;/td&gt;</w:t>
            </w:r>
            <w:r w:rsidRPr="004D1AA8">
              <w:rPr>
                <w:rFonts w:ascii="Times New Roman" w:eastAsia="Times New Roman" w:hAnsi="Times New Roman" w:cs="Times New Roman"/>
                <w:sz w:val="24"/>
                <w:szCs w:val="24"/>
                <w:lang w:eastAsia="ru-RU"/>
              </w:rPr>
              <w:br/>
              <w:t>&lt;/tr&gt;</w:t>
            </w:r>
            <w:r w:rsidRPr="004D1AA8">
              <w:rPr>
                <w:rFonts w:ascii="Times New Roman" w:eastAsia="Times New Roman" w:hAnsi="Times New Roman" w:cs="Times New Roman"/>
                <w:sz w:val="24"/>
                <w:szCs w:val="24"/>
                <w:lang w:eastAsia="ru-RU"/>
              </w:rPr>
              <w:br/>
              <w:t>&lt;tr&gt;</w:t>
            </w:r>
            <w:r w:rsidRPr="004D1AA8">
              <w:rPr>
                <w:rFonts w:ascii="Times New Roman" w:eastAsia="Times New Roman" w:hAnsi="Times New Roman" w:cs="Times New Roman"/>
                <w:sz w:val="24"/>
                <w:szCs w:val="24"/>
                <w:lang w:eastAsia="ru-RU"/>
              </w:rPr>
              <w:br/>
              <w:t>&lt;td </w:t>
            </w:r>
            <w:r w:rsidRPr="004D1AA8">
              <w:rPr>
                <w:rFonts w:ascii="Times New Roman" w:eastAsia="Times New Roman" w:hAnsi="Times New Roman" w:cs="Times New Roman"/>
                <w:b/>
                <w:bCs/>
                <w:color w:val="0000FF"/>
                <w:sz w:val="24"/>
                <w:szCs w:val="24"/>
                <w:lang w:eastAsia="ru-RU"/>
              </w:rPr>
              <w:t>width="150"</w:t>
            </w:r>
            <w:r w:rsidRPr="004D1AA8">
              <w:rPr>
                <w:rFonts w:ascii="Times New Roman" w:eastAsia="Times New Roman" w:hAnsi="Times New Roman" w:cs="Times New Roman"/>
                <w:sz w:val="24"/>
                <w:szCs w:val="24"/>
                <w:lang w:eastAsia="ru-RU"/>
              </w:rPr>
              <w:t>&gt;ЯЧЕЙКА3&lt;/td&gt;</w:t>
            </w:r>
            <w:r w:rsidRPr="004D1AA8">
              <w:rPr>
                <w:rFonts w:ascii="Times New Roman" w:eastAsia="Times New Roman" w:hAnsi="Times New Roman" w:cs="Times New Roman"/>
                <w:sz w:val="24"/>
                <w:szCs w:val="24"/>
                <w:lang w:eastAsia="ru-RU"/>
              </w:rPr>
              <w:br/>
              <w:t>&lt;td&gt;ЯЧЕЙКА4&lt;/td&gt;</w:t>
            </w:r>
            <w:r w:rsidRPr="004D1AA8">
              <w:rPr>
                <w:rFonts w:ascii="Times New Roman" w:eastAsia="Times New Roman" w:hAnsi="Times New Roman" w:cs="Times New Roman"/>
                <w:sz w:val="24"/>
                <w:szCs w:val="24"/>
                <w:lang w:eastAsia="ru-RU"/>
              </w:rPr>
              <w:br/>
              <w:t>&lt;/tr&gt;</w:t>
            </w:r>
            <w:r w:rsidRPr="004D1AA8">
              <w:rPr>
                <w:rFonts w:ascii="Times New Roman" w:eastAsia="Times New Roman" w:hAnsi="Times New Roman" w:cs="Times New Roman"/>
                <w:sz w:val="24"/>
                <w:szCs w:val="24"/>
                <w:lang w:eastAsia="ru-RU"/>
              </w:rPr>
              <w:br/>
              <w:t>&lt;/table&gt;</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95"/>
              <w:gridCol w:w="1269"/>
            </w:tblGrid>
            <w:tr w:rsidR="004D1AA8" w:rsidRPr="004D1AA8">
              <w:trPr>
                <w:tblCellSpacing w:w="15" w:type="dxa"/>
                <w:jc w:val="center"/>
              </w:trPr>
              <w:tc>
                <w:tcPr>
                  <w:tcW w:w="2250" w:type="dxa"/>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1</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2</w:t>
                  </w:r>
                  <w:proofErr w:type="gramEnd"/>
                </w:p>
              </w:tc>
            </w:tr>
            <w:tr w:rsidR="004D1AA8" w:rsidRPr="004D1AA8">
              <w:trPr>
                <w:tblCellSpacing w:w="15" w:type="dxa"/>
                <w:jc w:val="center"/>
              </w:trPr>
              <w:tc>
                <w:tcPr>
                  <w:tcW w:w="2250" w:type="dxa"/>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eastAsia="ru-RU"/>
                    </w:rPr>
                  </w:pPr>
                  <w:r w:rsidRPr="004D1AA8">
                    <w:rPr>
                      <w:rFonts w:ascii="Times New Roman" w:eastAsia="Times New Roman" w:hAnsi="Times New Roman" w:cs="Times New Roman"/>
                      <w:b/>
                      <w:bCs/>
                      <w:sz w:val="24"/>
                      <w:szCs w:val="24"/>
                      <w:lang w:eastAsia="ru-RU"/>
                    </w:rPr>
                    <w:t>ЯЧЕЙКА3</w:t>
                  </w:r>
                </w:p>
              </w:tc>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4</w:t>
                  </w:r>
                  <w:proofErr w:type="gramEnd"/>
                </w:p>
              </w:tc>
            </w:tr>
          </w:tbl>
          <w:p w:rsidR="004D1AA8" w:rsidRPr="004D1AA8" w:rsidRDefault="004D1AA8" w:rsidP="004D1AA8">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ECE9D8"/>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t>При отображении таблиц браузер автоматически определяет значение высоты и ширины таблицы,но иногда бывает необходимо задать эти параметры вручную,для чего используются атрибуты </w:t>
            </w:r>
            <w:r w:rsidRPr="004D1AA8">
              <w:rPr>
                <w:rFonts w:ascii="Times New Roman" w:eastAsia="Times New Roman" w:hAnsi="Times New Roman" w:cs="Times New Roman"/>
                <w:b/>
                <w:bCs/>
                <w:sz w:val="24"/>
                <w:szCs w:val="24"/>
                <w:lang w:eastAsia="ru-RU"/>
              </w:rPr>
              <w:t>width</w:t>
            </w:r>
            <w:r w:rsidRPr="004D1AA8">
              <w:rPr>
                <w:rFonts w:ascii="Times New Roman" w:eastAsia="Times New Roman" w:hAnsi="Times New Roman" w:cs="Times New Roman"/>
                <w:sz w:val="24"/>
                <w:szCs w:val="24"/>
                <w:lang w:eastAsia="ru-RU"/>
              </w:rPr>
              <w:t> и </w:t>
            </w:r>
            <w:r w:rsidRPr="004D1AA8">
              <w:rPr>
                <w:rFonts w:ascii="Times New Roman" w:eastAsia="Times New Roman" w:hAnsi="Times New Roman" w:cs="Times New Roman"/>
                <w:b/>
                <w:bCs/>
                <w:sz w:val="24"/>
                <w:szCs w:val="24"/>
                <w:lang w:eastAsia="ru-RU"/>
              </w:rPr>
              <w:t>heigth</w:t>
            </w:r>
            <w:r w:rsidRPr="004D1AA8">
              <w:rPr>
                <w:rFonts w:ascii="Times New Roman" w:eastAsia="Times New Roman" w:hAnsi="Times New Roman" w:cs="Times New Roman"/>
                <w:sz w:val="24"/>
                <w:szCs w:val="24"/>
                <w:lang w:eastAsia="ru-RU"/>
              </w:rPr>
              <w:t>, которые определяют ширину и высоту как самой таблицы в целом,так и отдельных её ячеек</w:t>
            </w:r>
            <w:proofErr w:type="gramStart"/>
            <w:r w:rsidRPr="004D1AA8">
              <w:rPr>
                <w:rFonts w:ascii="Times New Roman" w:eastAsia="Times New Roman" w:hAnsi="Times New Roman" w:cs="Times New Roman"/>
                <w:sz w:val="24"/>
                <w:szCs w:val="24"/>
                <w:lang w:eastAsia="ru-RU"/>
              </w:rPr>
              <w:t>.П</w:t>
            </w:r>
            <w:proofErr w:type="gramEnd"/>
            <w:r w:rsidRPr="004D1AA8">
              <w:rPr>
                <w:rFonts w:ascii="Times New Roman" w:eastAsia="Times New Roman" w:hAnsi="Times New Roman" w:cs="Times New Roman"/>
                <w:sz w:val="24"/>
                <w:szCs w:val="24"/>
                <w:lang w:eastAsia="ru-RU"/>
              </w:rPr>
              <w:t>араметры высоты и ширины таблицы можно задавать как в процентах,так и в пикселях.Давайте первой и третьей ячейкам зададим ширину </w:t>
            </w:r>
            <w:r w:rsidRPr="004D1AA8">
              <w:rPr>
                <w:rFonts w:ascii="Times New Roman" w:eastAsia="Times New Roman" w:hAnsi="Times New Roman" w:cs="Times New Roman"/>
                <w:b/>
                <w:bCs/>
                <w:sz w:val="24"/>
                <w:szCs w:val="24"/>
                <w:lang w:eastAsia="ru-RU"/>
              </w:rPr>
              <w:t>150</w:t>
            </w:r>
            <w:r w:rsidRPr="004D1AA8">
              <w:rPr>
                <w:rFonts w:ascii="Times New Roman" w:eastAsia="Times New Roman" w:hAnsi="Times New Roman" w:cs="Times New Roman"/>
                <w:sz w:val="24"/>
                <w:szCs w:val="24"/>
                <w:lang w:eastAsia="ru-RU"/>
              </w:rPr>
              <w:t> пикселей и посмотрим</w:t>
            </w:r>
            <w:proofErr w:type="gramStart"/>
            <w:r w:rsidRPr="004D1AA8">
              <w:rPr>
                <w:rFonts w:ascii="Times New Roman" w:eastAsia="Times New Roman" w:hAnsi="Times New Roman" w:cs="Times New Roman"/>
                <w:sz w:val="24"/>
                <w:szCs w:val="24"/>
                <w:lang w:eastAsia="ru-RU"/>
              </w:rPr>
              <w:t>,к</w:t>
            </w:r>
            <w:proofErr w:type="gramEnd"/>
            <w:r w:rsidRPr="004D1AA8">
              <w:rPr>
                <w:rFonts w:ascii="Times New Roman" w:eastAsia="Times New Roman" w:hAnsi="Times New Roman" w:cs="Times New Roman"/>
                <w:sz w:val="24"/>
                <w:szCs w:val="24"/>
                <w:lang w:eastAsia="ru-RU"/>
              </w:rPr>
              <w:t>акая табличка у нас получится, для этого тэгу &lt;td &gt; присвоим значение </w:t>
            </w:r>
            <w:r w:rsidRPr="004D1AA8">
              <w:rPr>
                <w:rFonts w:ascii="Times New Roman" w:eastAsia="Times New Roman" w:hAnsi="Times New Roman" w:cs="Times New Roman"/>
                <w:b/>
                <w:bCs/>
                <w:sz w:val="24"/>
                <w:szCs w:val="24"/>
                <w:lang w:eastAsia="ru-RU"/>
              </w:rPr>
              <w:t>150</w:t>
            </w:r>
            <w:r w:rsidRPr="004D1AA8">
              <w:rPr>
                <w:rFonts w:ascii="Times New Roman" w:eastAsia="Times New Roman" w:hAnsi="Times New Roman" w:cs="Times New Roman"/>
                <w:sz w:val="24"/>
                <w:szCs w:val="24"/>
                <w:lang w:eastAsia="ru-RU"/>
              </w:rPr>
              <w:t>.Вот как это будет выглядеть.</w:t>
            </w:r>
          </w:p>
        </w:tc>
      </w:tr>
      <w:tr w:rsidR="004D1AA8" w:rsidRPr="004D1AA8" w:rsidTr="004D1AA8">
        <w:trPr>
          <w:tblCellSpacing w:w="37" w:type="dxa"/>
          <w:jc w:val="center"/>
        </w:trPr>
        <w:tc>
          <w:tcPr>
            <w:tcW w:w="4500" w:type="dxa"/>
            <w:tcBorders>
              <w:top w:val="outset" w:sz="6" w:space="0" w:color="auto"/>
              <w:left w:val="outset" w:sz="6" w:space="0" w:color="auto"/>
              <w:bottom w:val="outset" w:sz="6" w:space="0" w:color="auto"/>
              <w:right w:val="outset" w:sz="6" w:space="0" w:color="auto"/>
            </w:tcBorders>
            <w:shd w:val="clear" w:color="auto" w:fill="ECE9D8"/>
            <w:vAlign w:val="center"/>
            <w:hideMark/>
          </w:tcPr>
          <w:p w:rsidR="004D1AA8" w:rsidRPr="004D1AA8" w:rsidRDefault="004D1AA8" w:rsidP="004D1AA8">
            <w:pPr>
              <w:spacing w:after="240" w:line="240" w:lineRule="auto"/>
              <w:rPr>
                <w:rFonts w:ascii="Times New Roman" w:eastAsia="Times New Roman" w:hAnsi="Times New Roman" w:cs="Times New Roman"/>
                <w:sz w:val="24"/>
                <w:szCs w:val="24"/>
                <w:lang w:val="en-US" w:eastAsia="ru-RU"/>
              </w:rPr>
            </w:pPr>
            <w:r w:rsidRPr="004D1AA8">
              <w:rPr>
                <w:rFonts w:ascii="Times New Roman" w:eastAsia="Times New Roman" w:hAnsi="Times New Roman" w:cs="Times New Roman"/>
                <w:sz w:val="24"/>
                <w:szCs w:val="24"/>
                <w:lang w:val="en-US" w:eastAsia="ru-RU"/>
              </w:rPr>
              <w:lastRenderedPageBreak/>
              <w:t>&lt;table border="1"</w:t>
            </w:r>
            <w:r w:rsidRPr="004D1AA8">
              <w:rPr>
                <w:rFonts w:ascii="Times New Roman" w:eastAsia="Times New Roman" w:hAnsi="Times New Roman" w:cs="Times New Roman"/>
                <w:b/>
                <w:bCs/>
                <w:color w:val="0000FF"/>
                <w:sz w:val="24"/>
                <w:szCs w:val="24"/>
                <w:lang w:val="en-US" w:eastAsia="ru-RU"/>
              </w:rPr>
              <w:t>cellpadding="10"</w:t>
            </w:r>
            <w:r w:rsidRPr="004D1AA8">
              <w:rPr>
                <w:rFonts w:ascii="Times New Roman" w:eastAsia="Times New Roman" w:hAnsi="Times New Roman" w:cs="Times New Roman"/>
                <w:sz w:val="24"/>
                <w:szCs w:val="24"/>
                <w:lang w:val="en-US" w:eastAsia="ru-RU"/>
              </w:rPr>
              <w:t>&gt;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1539"/>
              <w:gridCol w:w="1539"/>
            </w:tblGrid>
            <w:tr w:rsidR="004D1AA8" w:rsidRPr="004D1A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val="en-US"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val="en-US" w:eastAsia="ru-RU"/>
                    </w:rPr>
                    <w:t>1</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val="en-US"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val="en-US" w:eastAsia="ru-RU"/>
                    </w:rPr>
                    <w:t>2</w:t>
                  </w:r>
                  <w:proofErr w:type="gramEnd"/>
                </w:p>
              </w:tc>
            </w:tr>
            <w:tr w:rsidR="004D1AA8" w:rsidRPr="004D1A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val="en-US" w:eastAsia="ru-RU"/>
                    </w:rPr>
                  </w:pPr>
                  <w:r w:rsidRPr="004D1AA8">
                    <w:rPr>
                      <w:rFonts w:ascii="Times New Roman" w:eastAsia="Times New Roman" w:hAnsi="Times New Roman" w:cs="Times New Roman"/>
                      <w:b/>
                      <w:bCs/>
                      <w:sz w:val="24"/>
                      <w:szCs w:val="24"/>
                      <w:lang w:eastAsia="ru-RU"/>
                    </w:rPr>
                    <w:t>ЯЧЕЙКА</w:t>
                  </w:r>
                  <w:r w:rsidRPr="004D1AA8">
                    <w:rPr>
                      <w:rFonts w:ascii="Times New Roman" w:eastAsia="Times New Roman" w:hAnsi="Times New Roman" w:cs="Times New Roman"/>
                      <w:b/>
                      <w:bCs/>
                      <w:sz w:val="24"/>
                      <w:szCs w:val="24"/>
                      <w:lang w:val="en-US" w:eastAsia="ru-RU"/>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val="en-US"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val="en-US" w:eastAsia="ru-RU"/>
                    </w:rPr>
                    <w:t>4</w:t>
                  </w:r>
                  <w:proofErr w:type="gramEnd"/>
                </w:p>
              </w:tc>
            </w:tr>
          </w:tbl>
          <w:p w:rsidR="004D1AA8" w:rsidRPr="004D1AA8" w:rsidRDefault="004D1AA8" w:rsidP="004D1AA8">
            <w:pPr>
              <w:spacing w:after="240" w:line="240" w:lineRule="auto"/>
              <w:rPr>
                <w:rFonts w:ascii="Times New Roman" w:eastAsia="Times New Roman" w:hAnsi="Times New Roman" w:cs="Times New Roman"/>
                <w:sz w:val="24"/>
                <w:szCs w:val="24"/>
                <w:lang w:val="en-US" w:eastAsia="ru-RU"/>
              </w:rPr>
            </w:pPr>
            <w:r w:rsidRPr="004D1AA8">
              <w:rPr>
                <w:rFonts w:ascii="Times New Roman" w:eastAsia="Times New Roman" w:hAnsi="Times New Roman" w:cs="Times New Roman"/>
                <w:sz w:val="24"/>
                <w:szCs w:val="24"/>
                <w:lang w:val="en-US" w:eastAsia="ru-RU"/>
              </w:rPr>
              <w:br/>
            </w:r>
            <w:r w:rsidRPr="004D1AA8">
              <w:rPr>
                <w:rFonts w:ascii="Times New Roman" w:eastAsia="Times New Roman" w:hAnsi="Times New Roman" w:cs="Times New Roman"/>
                <w:sz w:val="24"/>
                <w:szCs w:val="24"/>
                <w:lang w:val="en-US" w:eastAsia="ru-RU"/>
              </w:rPr>
              <w:br/>
              <w:t>&lt;table border="1"</w:t>
            </w:r>
            <w:r w:rsidRPr="004D1AA8">
              <w:rPr>
                <w:rFonts w:ascii="Times New Roman" w:eastAsia="Times New Roman" w:hAnsi="Times New Roman" w:cs="Times New Roman"/>
                <w:b/>
                <w:bCs/>
                <w:color w:val="0000FF"/>
                <w:sz w:val="24"/>
                <w:szCs w:val="24"/>
                <w:lang w:val="en-US" w:eastAsia="ru-RU"/>
              </w:rPr>
              <w:t>cellspacing"10"</w:t>
            </w:r>
            <w:r w:rsidRPr="004D1AA8">
              <w:rPr>
                <w:rFonts w:ascii="Times New Roman" w:eastAsia="Times New Roman" w:hAnsi="Times New Roman" w:cs="Times New Roman"/>
                <w:sz w:val="24"/>
                <w:szCs w:val="24"/>
                <w:lang w:val="en-US" w:eastAsia="ru-RU"/>
              </w:rPr>
              <w:t>&gt; </w:t>
            </w:r>
          </w:p>
          <w:tbl>
            <w:tblPr>
              <w:tblW w:w="0" w:type="auto"/>
              <w:jc w:val="center"/>
              <w:tblCellSpacing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49"/>
              <w:gridCol w:w="1449"/>
            </w:tblGrid>
            <w:tr w:rsidR="004D1AA8" w:rsidRPr="004D1AA8">
              <w:trPr>
                <w:tblCellSpacing w:w="7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1</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2</w:t>
                  </w:r>
                  <w:proofErr w:type="gramEnd"/>
                </w:p>
              </w:tc>
            </w:tr>
            <w:tr w:rsidR="004D1AA8" w:rsidRPr="004D1AA8">
              <w:trPr>
                <w:tblCellSpacing w:w="7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eastAsia="ru-RU"/>
                    </w:rPr>
                  </w:pPr>
                  <w:r w:rsidRPr="004D1AA8">
                    <w:rPr>
                      <w:rFonts w:ascii="Times New Roman" w:eastAsia="Times New Roman" w:hAnsi="Times New Roman" w:cs="Times New Roman"/>
                      <w:b/>
                      <w:bCs/>
                      <w:sz w:val="24"/>
                      <w:szCs w:val="24"/>
                      <w:lang w:eastAsia="ru-RU"/>
                    </w:rPr>
                    <w:t>ЯЧЕЙКА3</w:t>
                  </w:r>
                </w:p>
              </w:tc>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4</w:t>
                  </w:r>
                  <w:proofErr w:type="gramEnd"/>
                </w:p>
              </w:tc>
            </w:tr>
          </w:tbl>
          <w:p w:rsidR="004D1AA8" w:rsidRPr="004D1AA8" w:rsidRDefault="004D1AA8" w:rsidP="004D1AA8">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ECE9D8"/>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t>Теперь давайте поговорим о форматировании данных внутри таблицы. Для того</w:t>
            </w:r>
            <w:proofErr w:type="gramStart"/>
            <w:r w:rsidRPr="004D1AA8">
              <w:rPr>
                <w:rFonts w:ascii="Times New Roman" w:eastAsia="Times New Roman" w:hAnsi="Times New Roman" w:cs="Times New Roman"/>
                <w:sz w:val="24"/>
                <w:szCs w:val="24"/>
                <w:lang w:eastAsia="ru-RU"/>
              </w:rPr>
              <w:t>,ч</w:t>
            </w:r>
            <w:proofErr w:type="gramEnd"/>
            <w:r w:rsidRPr="004D1AA8">
              <w:rPr>
                <w:rFonts w:ascii="Times New Roman" w:eastAsia="Times New Roman" w:hAnsi="Times New Roman" w:cs="Times New Roman"/>
                <w:sz w:val="24"/>
                <w:szCs w:val="24"/>
                <w:lang w:eastAsia="ru-RU"/>
              </w:rPr>
              <w:t>тобы задать промежуток между ячейками таблицы и промежуток между содержимым ячейки и рамкой вокруг ячейки у тэга</w:t>
            </w:r>
            <w:r w:rsidRPr="004D1AA8">
              <w:rPr>
                <w:rFonts w:ascii="Times New Roman" w:eastAsia="Times New Roman" w:hAnsi="Times New Roman" w:cs="Times New Roman"/>
                <w:b/>
                <w:bCs/>
                <w:sz w:val="24"/>
                <w:szCs w:val="24"/>
                <w:lang w:eastAsia="ru-RU"/>
              </w:rPr>
              <w:t>&lt;table&gt;</w:t>
            </w:r>
            <w:r w:rsidRPr="004D1AA8">
              <w:rPr>
                <w:rFonts w:ascii="Times New Roman" w:eastAsia="Times New Roman" w:hAnsi="Times New Roman" w:cs="Times New Roman"/>
                <w:sz w:val="24"/>
                <w:szCs w:val="24"/>
                <w:lang w:eastAsia="ru-RU"/>
              </w:rPr>
              <w:t> есть два атрибута - </w:t>
            </w:r>
            <w:r w:rsidRPr="004D1AA8">
              <w:rPr>
                <w:rFonts w:ascii="Times New Roman" w:eastAsia="Times New Roman" w:hAnsi="Times New Roman" w:cs="Times New Roman"/>
                <w:b/>
                <w:bCs/>
                <w:sz w:val="24"/>
                <w:szCs w:val="24"/>
                <w:lang w:eastAsia="ru-RU"/>
              </w:rPr>
              <w:t>cellspacing</w:t>
            </w:r>
            <w:r w:rsidRPr="004D1AA8">
              <w:rPr>
                <w:rFonts w:ascii="Times New Roman" w:eastAsia="Times New Roman" w:hAnsi="Times New Roman" w:cs="Times New Roman"/>
                <w:sz w:val="24"/>
                <w:szCs w:val="24"/>
                <w:lang w:eastAsia="ru-RU"/>
              </w:rPr>
              <w:t> и </w:t>
            </w:r>
            <w:r w:rsidRPr="004D1AA8">
              <w:rPr>
                <w:rFonts w:ascii="Times New Roman" w:eastAsia="Times New Roman" w:hAnsi="Times New Roman" w:cs="Times New Roman"/>
                <w:b/>
                <w:bCs/>
                <w:sz w:val="24"/>
                <w:szCs w:val="24"/>
                <w:lang w:eastAsia="ru-RU"/>
              </w:rPr>
              <w:t>cellpadding</w:t>
            </w:r>
            <w:r w:rsidRPr="004D1AA8">
              <w:rPr>
                <w:rFonts w:ascii="Times New Roman" w:eastAsia="Times New Roman" w:hAnsi="Times New Roman" w:cs="Times New Roman"/>
                <w:sz w:val="24"/>
                <w:szCs w:val="24"/>
                <w:lang w:eastAsia="ru-RU"/>
              </w:rPr>
              <w:t>.Для большей наглядности я задал им значение </w:t>
            </w:r>
            <w:r w:rsidRPr="004D1AA8">
              <w:rPr>
                <w:rFonts w:ascii="Times New Roman" w:eastAsia="Times New Roman" w:hAnsi="Times New Roman" w:cs="Times New Roman"/>
                <w:b/>
                <w:bCs/>
                <w:sz w:val="24"/>
                <w:szCs w:val="24"/>
                <w:lang w:eastAsia="ru-RU"/>
              </w:rPr>
              <w:t>10</w:t>
            </w:r>
            <w:r w:rsidRPr="004D1AA8">
              <w:rPr>
                <w:rFonts w:ascii="Times New Roman" w:eastAsia="Times New Roman" w:hAnsi="Times New Roman" w:cs="Times New Roman"/>
                <w:sz w:val="24"/>
                <w:szCs w:val="24"/>
                <w:lang w:eastAsia="ru-RU"/>
              </w:rPr>
              <w:t>,а вот при значении cellpadding=</w:t>
            </w:r>
            <w:r w:rsidRPr="004D1AA8">
              <w:rPr>
                <w:rFonts w:ascii="Times New Roman" w:eastAsia="Times New Roman" w:hAnsi="Times New Roman" w:cs="Times New Roman"/>
                <w:b/>
                <w:bCs/>
                <w:sz w:val="24"/>
                <w:szCs w:val="24"/>
                <w:lang w:eastAsia="ru-RU"/>
              </w:rPr>
              <w:t>0</w:t>
            </w:r>
            <w:r w:rsidRPr="004D1AA8">
              <w:rPr>
                <w:rFonts w:ascii="Times New Roman" w:eastAsia="Times New Roman" w:hAnsi="Times New Roman" w:cs="Times New Roman"/>
                <w:sz w:val="24"/>
                <w:szCs w:val="24"/>
                <w:lang w:eastAsia="ru-RU"/>
              </w:rPr>
              <w:t>,наши ячейки просто сольются...</w:t>
            </w:r>
          </w:p>
        </w:tc>
      </w:tr>
      <w:tr w:rsidR="004D1AA8" w:rsidRPr="004D1AA8" w:rsidTr="004D1AA8">
        <w:trPr>
          <w:tblCellSpacing w:w="37" w:type="dxa"/>
          <w:jc w:val="center"/>
        </w:trPr>
        <w:tc>
          <w:tcPr>
            <w:tcW w:w="4500" w:type="dxa"/>
            <w:tcBorders>
              <w:top w:val="outset" w:sz="6" w:space="0" w:color="auto"/>
              <w:left w:val="outset" w:sz="6" w:space="0" w:color="auto"/>
              <w:bottom w:val="outset" w:sz="6" w:space="0" w:color="auto"/>
              <w:right w:val="outset" w:sz="6" w:space="0" w:color="auto"/>
            </w:tcBorders>
            <w:shd w:val="clear" w:color="auto" w:fill="ECE9D8"/>
            <w:vAlign w:val="center"/>
            <w:hideMark/>
          </w:tcPr>
          <w:p w:rsidR="004D1AA8" w:rsidRPr="004D1AA8" w:rsidRDefault="004D1AA8" w:rsidP="004D1AA8">
            <w:pPr>
              <w:spacing w:after="24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t>&lt;table border="1"&gt;</w:t>
            </w:r>
            <w:r w:rsidRPr="004D1AA8">
              <w:rPr>
                <w:rFonts w:ascii="Times New Roman" w:eastAsia="Times New Roman" w:hAnsi="Times New Roman" w:cs="Times New Roman"/>
                <w:sz w:val="24"/>
                <w:szCs w:val="24"/>
                <w:lang w:eastAsia="ru-RU"/>
              </w:rPr>
              <w:br/>
              <w:t>&lt;tr&gt;&lt;td </w:t>
            </w:r>
            <w:r w:rsidRPr="004D1AA8">
              <w:rPr>
                <w:rFonts w:ascii="Times New Roman" w:eastAsia="Times New Roman" w:hAnsi="Times New Roman" w:cs="Times New Roman"/>
                <w:b/>
                <w:bCs/>
                <w:color w:val="0000FF"/>
                <w:sz w:val="24"/>
                <w:szCs w:val="24"/>
                <w:lang w:eastAsia="ru-RU"/>
              </w:rPr>
              <w:t>colspan="2"</w:t>
            </w:r>
            <w:r w:rsidRPr="004D1AA8">
              <w:rPr>
                <w:rFonts w:ascii="Times New Roman" w:eastAsia="Times New Roman" w:hAnsi="Times New Roman" w:cs="Times New Roman"/>
                <w:sz w:val="24"/>
                <w:szCs w:val="24"/>
                <w:lang w:eastAsia="ru-RU"/>
              </w:rPr>
              <w:t> &gt;colspan="2" &lt;/td&gt;&lt;/tr&gt; &lt;tr&gt;</w:t>
            </w:r>
            <w:r w:rsidRPr="004D1AA8">
              <w:rPr>
                <w:rFonts w:ascii="Times New Roman" w:eastAsia="Times New Roman" w:hAnsi="Times New Roman" w:cs="Times New Roman"/>
                <w:sz w:val="24"/>
                <w:szCs w:val="24"/>
                <w:lang w:eastAsia="ru-RU"/>
              </w:rPr>
              <w:br/>
              <w:t>&lt;td&gt;ЯЧЕЙКА</w:t>
            </w:r>
            <w:proofErr w:type="gramStart"/>
            <w:r w:rsidRPr="004D1AA8">
              <w:rPr>
                <w:rFonts w:ascii="Times New Roman" w:eastAsia="Times New Roman" w:hAnsi="Times New Roman" w:cs="Times New Roman"/>
                <w:sz w:val="24"/>
                <w:szCs w:val="24"/>
                <w:lang w:eastAsia="ru-RU"/>
              </w:rPr>
              <w:t>1</w:t>
            </w:r>
            <w:proofErr w:type="gramEnd"/>
            <w:r w:rsidRPr="004D1AA8">
              <w:rPr>
                <w:rFonts w:ascii="Times New Roman" w:eastAsia="Times New Roman" w:hAnsi="Times New Roman" w:cs="Times New Roman"/>
                <w:sz w:val="24"/>
                <w:szCs w:val="24"/>
                <w:lang w:eastAsia="ru-RU"/>
              </w:rPr>
              <w:t xml:space="preserve"> &lt;/td&gt;</w:t>
            </w:r>
            <w:r w:rsidRPr="004D1AA8">
              <w:rPr>
                <w:rFonts w:ascii="Times New Roman" w:eastAsia="Times New Roman" w:hAnsi="Times New Roman" w:cs="Times New Roman"/>
                <w:sz w:val="24"/>
                <w:szCs w:val="24"/>
                <w:lang w:eastAsia="ru-RU"/>
              </w:rPr>
              <w:br/>
              <w:t>&lt;td&gt;ЯЧЕЙКА2 &lt;/td&gt;</w:t>
            </w:r>
            <w:r w:rsidRPr="004D1AA8">
              <w:rPr>
                <w:rFonts w:ascii="Times New Roman" w:eastAsia="Times New Roman" w:hAnsi="Times New Roman" w:cs="Times New Roman"/>
                <w:sz w:val="24"/>
                <w:szCs w:val="24"/>
                <w:lang w:eastAsia="ru-RU"/>
              </w:rPr>
              <w:br/>
              <w:t>&lt;/tr&gt;</w:t>
            </w:r>
            <w:r w:rsidRPr="004D1AA8">
              <w:rPr>
                <w:rFonts w:ascii="Times New Roman" w:eastAsia="Times New Roman" w:hAnsi="Times New Roman" w:cs="Times New Roman"/>
                <w:sz w:val="24"/>
                <w:szCs w:val="24"/>
                <w:lang w:eastAsia="ru-RU"/>
              </w:rPr>
              <w:br/>
              <w:t>&lt;tr&gt;</w:t>
            </w:r>
            <w:r w:rsidRPr="004D1AA8">
              <w:rPr>
                <w:rFonts w:ascii="Times New Roman" w:eastAsia="Times New Roman" w:hAnsi="Times New Roman" w:cs="Times New Roman"/>
                <w:sz w:val="24"/>
                <w:szCs w:val="24"/>
                <w:lang w:eastAsia="ru-RU"/>
              </w:rPr>
              <w:br/>
              <w:t>&lt;td&gt;ЯЧЕЙКА3&lt;/td&gt;</w:t>
            </w:r>
            <w:r w:rsidRPr="004D1AA8">
              <w:rPr>
                <w:rFonts w:ascii="Times New Roman" w:eastAsia="Times New Roman" w:hAnsi="Times New Roman" w:cs="Times New Roman"/>
                <w:sz w:val="24"/>
                <w:szCs w:val="24"/>
                <w:lang w:eastAsia="ru-RU"/>
              </w:rPr>
              <w:br/>
              <w:t>&lt;td&gt;ЯЧЕЙКА4&lt;/td&gt;</w:t>
            </w:r>
            <w:r w:rsidRPr="004D1AA8">
              <w:rPr>
                <w:rFonts w:ascii="Times New Roman" w:eastAsia="Times New Roman" w:hAnsi="Times New Roman" w:cs="Times New Roman"/>
                <w:sz w:val="24"/>
                <w:szCs w:val="24"/>
                <w:lang w:eastAsia="ru-RU"/>
              </w:rPr>
              <w:br/>
              <w:t>&lt;/tr&gt;</w:t>
            </w:r>
            <w:r w:rsidRPr="004D1AA8">
              <w:rPr>
                <w:rFonts w:ascii="Times New Roman" w:eastAsia="Times New Roman" w:hAnsi="Times New Roman" w:cs="Times New Roman"/>
                <w:sz w:val="24"/>
                <w:szCs w:val="24"/>
                <w:lang w:eastAsia="ru-RU"/>
              </w:rPr>
              <w:br/>
              <w:t>&lt;/table&gt;</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69"/>
              <w:gridCol w:w="1269"/>
            </w:tblGrid>
            <w:tr w:rsidR="004D1AA8" w:rsidRPr="004D1AA8">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eastAsia="ru-RU"/>
                    </w:rPr>
                  </w:pPr>
                  <w:r w:rsidRPr="004D1AA8">
                    <w:rPr>
                      <w:rFonts w:ascii="Times New Roman" w:eastAsia="Times New Roman" w:hAnsi="Times New Roman" w:cs="Times New Roman"/>
                      <w:b/>
                      <w:bCs/>
                      <w:color w:val="0000FF"/>
                      <w:sz w:val="24"/>
                      <w:szCs w:val="24"/>
                      <w:lang w:eastAsia="ru-RU"/>
                    </w:rPr>
                    <w:t>colspan="2"</w:t>
                  </w:r>
                </w:p>
              </w:tc>
            </w:tr>
            <w:tr w:rsidR="004D1AA8" w:rsidRPr="004D1A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1</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2</w:t>
                  </w:r>
                  <w:proofErr w:type="gramEnd"/>
                </w:p>
              </w:tc>
            </w:tr>
            <w:tr w:rsidR="004D1AA8" w:rsidRPr="004D1A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eastAsia="ru-RU"/>
                    </w:rPr>
                  </w:pPr>
                  <w:r w:rsidRPr="004D1AA8">
                    <w:rPr>
                      <w:rFonts w:ascii="Times New Roman" w:eastAsia="Times New Roman" w:hAnsi="Times New Roman" w:cs="Times New Roman"/>
                      <w:b/>
                      <w:bCs/>
                      <w:sz w:val="24"/>
                      <w:szCs w:val="24"/>
                      <w:lang w:eastAsia="ru-RU"/>
                    </w:rPr>
                    <w:t>ЯЧЕЙКА3</w:t>
                  </w:r>
                </w:p>
              </w:tc>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4</w:t>
                  </w:r>
                  <w:proofErr w:type="gramEnd"/>
                </w:p>
              </w:tc>
            </w:tr>
          </w:tbl>
          <w:p w:rsidR="004D1AA8" w:rsidRPr="004D1AA8" w:rsidRDefault="004D1AA8" w:rsidP="004D1AA8">
            <w:pPr>
              <w:spacing w:after="24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br/>
            </w:r>
            <w:r w:rsidRPr="004D1AA8">
              <w:rPr>
                <w:rFonts w:ascii="Times New Roman" w:eastAsia="Times New Roman" w:hAnsi="Times New Roman" w:cs="Times New Roman"/>
                <w:sz w:val="24"/>
                <w:szCs w:val="24"/>
                <w:lang w:eastAsia="ru-RU"/>
              </w:rPr>
              <w:br/>
              <w:t>&lt;table border=1 align="center"&gt;</w:t>
            </w:r>
            <w:r w:rsidRPr="004D1AA8">
              <w:rPr>
                <w:rFonts w:ascii="Times New Roman" w:eastAsia="Times New Roman" w:hAnsi="Times New Roman" w:cs="Times New Roman"/>
                <w:sz w:val="24"/>
                <w:szCs w:val="24"/>
                <w:lang w:eastAsia="ru-RU"/>
              </w:rPr>
              <w:br/>
              <w:t>&lt;tr&gt;</w:t>
            </w:r>
            <w:r w:rsidRPr="004D1AA8">
              <w:rPr>
                <w:rFonts w:ascii="Times New Roman" w:eastAsia="Times New Roman" w:hAnsi="Times New Roman" w:cs="Times New Roman"/>
                <w:sz w:val="24"/>
                <w:szCs w:val="24"/>
                <w:lang w:eastAsia="ru-RU"/>
              </w:rPr>
              <w:br/>
              <w:t>&lt;td </w:t>
            </w:r>
            <w:r w:rsidRPr="004D1AA8">
              <w:rPr>
                <w:rFonts w:ascii="Times New Roman" w:eastAsia="Times New Roman" w:hAnsi="Times New Roman" w:cs="Times New Roman"/>
                <w:b/>
                <w:bCs/>
                <w:color w:val="0000FF"/>
                <w:sz w:val="24"/>
                <w:szCs w:val="24"/>
                <w:lang w:eastAsia="ru-RU"/>
              </w:rPr>
              <w:t>rowspan="2"</w:t>
            </w:r>
            <w:r w:rsidRPr="004D1AA8">
              <w:rPr>
                <w:rFonts w:ascii="Times New Roman" w:eastAsia="Times New Roman" w:hAnsi="Times New Roman" w:cs="Times New Roman"/>
                <w:sz w:val="24"/>
                <w:szCs w:val="24"/>
                <w:lang w:eastAsia="ru-RU"/>
              </w:rPr>
              <w:t>&gt;rowspan="2"&lt;/td&gt;</w:t>
            </w:r>
            <w:r w:rsidRPr="004D1AA8">
              <w:rPr>
                <w:rFonts w:ascii="Times New Roman" w:eastAsia="Times New Roman" w:hAnsi="Times New Roman" w:cs="Times New Roman"/>
                <w:sz w:val="24"/>
                <w:szCs w:val="24"/>
                <w:lang w:eastAsia="ru-RU"/>
              </w:rPr>
              <w:br/>
              <w:t>&lt;td&gt;ЯЧЕЙКА</w:t>
            </w:r>
            <w:proofErr w:type="gramStart"/>
            <w:r w:rsidRPr="004D1AA8">
              <w:rPr>
                <w:rFonts w:ascii="Times New Roman" w:eastAsia="Times New Roman" w:hAnsi="Times New Roman" w:cs="Times New Roman"/>
                <w:sz w:val="24"/>
                <w:szCs w:val="24"/>
                <w:lang w:eastAsia="ru-RU"/>
              </w:rPr>
              <w:t>1</w:t>
            </w:r>
            <w:proofErr w:type="gramEnd"/>
            <w:r w:rsidRPr="004D1AA8">
              <w:rPr>
                <w:rFonts w:ascii="Times New Roman" w:eastAsia="Times New Roman" w:hAnsi="Times New Roman" w:cs="Times New Roman"/>
                <w:sz w:val="24"/>
                <w:szCs w:val="24"/>
                <w:lang w:eastAsia="ru-RU"/>
              </w:rPr>
              <w:t>&lt;/td&gt; &lt;td&gt;ЯЧЕЙКА2&lt;/td&gt; &lt;/tr&gt;</w:t>
            </w:r>
            <w:r w:rsidRPr="004D1AA8">
              <w:rPr>
                <w:rFonts w:ascii="Times New Roman" w:eastAsia="Times New Roman" w:hAnsi="Times New Roman" w:cs="Times New Roman"/>
                <w:sz w:val="24"/>
                <w:szCs w:val="24"/>
                <w:lang w:eastAsia="ru-RU"/>
              </w:rPr>
              <w:br/>
              <w:t>&lt;tr&gt;</w:t>
            </w:r>
            <w:r w:rsidRPr="004D1AA8">
              <w:rPr>
                <w:rFonts w:ascii="Times New Roman" w:eastAsia="Times New Roman" w:hAnsi="Times New Roman" w:cs="Times New Roman"/>
                <w:sz w:val="24"/>
                <w:szCs w:val="24"/>
                <w:lang w:eastAsia="ru-RU"/>
              </w:rPr>
              <w:br/>
              <w:t>&lt;td&gt;ЯЧЕЙКА3&lt;/td&gt; &lt;td&gt;ЯЧЕЙКА4&lt;/td&gt;</w:t>
            </w:r>
            <w:r w:rsidRPr="004D1AA8">
              <w:rPr>
                <w:rFonts w:ascii="Times New Roman" w:eastAsia="Times New Roman" w:hAnsi="Times New Roman" w:cs="Times New Roman"/>
                <w:sz w:val="24"/>
                <w:szCs w:val="24"/>
                <w:lang w:eastAsia="ru-RU"/>
              </w:rPr>
              <w:br/>
              <w:t>&lt;/tr&gt;</w:t>
            </w:r>
            <w:r w:rsidRPr="004D1AA8">
              <w:rPr>
                <w:rFonts w:ascii="Times New Roman" w:eastAsia="Times New Roman" w:hAnsi="Times New Roman" w:cs="Times New Roman"/>
                <w:sz w:val="24"/>
                <w:szCs w:val="24"/>
                <w:lang w:eastAsia="ru-RU"/>
              </w:rPr>
              <w:br/>
              <w:t>&lt;/table&gt;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09"/>
              <w:gridCol w:w="1254"/>
              <w:gridCol w:w="1269"/>
            </w:tblGrid>
            <w:tr w:rsidR="004D1AA8" w:rsidRPr="004D1AA8">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eastAsia="ru-RU"/>
                    </w:rPr>
                  </w:pPr>
                  <w:r w:rsidRPr="004D1AA8">
                    <w:rPr>
                      <w:rFonts w:ascii="Times New Roman" w:eastAsia="Times New Roman" w:hAnsi="Times New Roman" w:cs="Times New Roman"/>
                      <w:b/>
                      <w:bCs/>
                      <w:color w:val="0000FF"/>
                      <w:sz w:val="24"/>
                      <w:szCs w:val="24"/>
                      <w:lang w:eastAsia="ru-RU"/>
                    </w:rPr>
                    <w:t>rowspan="2"</w:t>
                  </w:r>
                </w:p>
              </w:tc>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1</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2</w:t>
                  </w:r>
                  <w:proofErr w:type="gramEnd"/>
                </w:p>
              </w:tc>
            </w:tr>
            <w:tr w:rsidR="004D1AA8" w:rsidRPr="004D1AA8">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rPr>
                      <w:rFonts w:ascii="Times New Roman" w:eastAsia="Times New Roman" w:hAnsi="Times New Roman" w:cs="Times New Roman"/>
                      <w:b/>
                      <w:bCs/>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eastAsia="ru-RU"/>
                    </w:rPr>
                  </w:pPr>
                  <w:r w:rsidRPr="004D1AA8">
                    <w:rPr>
                      <w:rFonts w:ascii="Times New Roman" w:eastAsia="Times New Roman" w:hAnsi="Times New Roman" w:cs="Times New Roman"/>
                      <w:b/>
                      <w:bCs/>
                      <w:sz w:val="24"/>
                      <w:szCs w:val="24"/>
                      <w:lang w:eastAsia="ru-RU"/>
                    </w:rPr>
                    <w:t>ЯЧЕЙКА3</w:t>
                  </w:r>
                </w:p>
              </w:tc>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4</w:t>
                  </w:r>
                  <w:proofErr w:type="gramEnd"/>
                </w:p>
              </w:tc>
            </w:tr>
          </w:tbl>
          <w:p w:rsidR="004D1AA8" w:rsidRPr="004D1AA8" w:rsidRDefault="004D1AA8" w:rsidP="004D1AA8">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ECE9D8"/>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t>Иногда при вёрстке таблиц требуется объединить несколько ячеек по горизонтали или вертикали в одну</w:t>
            </w:r>
            <w:proofErr w:type="gramStart"/>
            <w:r w:rsidRPr="004D1AA8">
              <w:rPr>
                <w:rFonts w:ascii="Times New Roman" w:eastAsia="Times New Roman" w:hAnsi="Times New Roman" w:cs="Times New Roman"/>
                <w:sz w:val="24"/>
                <w:szCs w:val="24"/>
                <w:lang w:eastAsia="ru-RU"/>
              </w:rPr>
              <w:t>.Д</w:t>
            </w:r>
            <w:proofErr w:type="gramEnd"/>
            <w:r w:rsidRPr="004D1AA8">
              <w:rPr>
                <w:rFonts w:ascii="Times New Roman" w:eastAsia="Times New Roman" w:hAnsi="Times New Roman" w:cs="Times New Roman"/>
                <w:sz w:val="24"/>
                <w:szCs w:val="24"/>
                <w:lang w:eastAsia="ru-RU"/>
              </w:rPr>
              <w:t>ля этого в тэги &lt;td&gt; и &lt;th&gt; вставляются атрибуты </w:t>
            </w:r>
            <w:r w:rsidRPr="004D1AA8">
              <w:rPr>
                <w:rFonts w:ascii="Times New Roman" w:eastAsia="Times New Roman" w:hAnsi="Times New Roman" w:cs="Times New Roman"/>
                <w:b/>
                <w:bCs/>
                <w:sz w:val="24"/>
                <w:szCs w:val="24"/>
                <w:lang w:eastAsia="ru-RU"/>
              </w:rPr>
              <w:t>colspan</w:t>
            </w:r>
            <w:r w:rsidRPr="004D1AA8">
              <w:rPr>
                <w:rFonts w:ascii="Times New Roman" w:eastAsia="Times New Roman" w:hAnsi="Times New Roman" w:cs="Times New Roman"/>
                <w:sz w:val="24"/>
                <w:szCs w:val="24"/>
                <w:lang w:eastAsia="ru-RU"/>
              </w:rPr>
              <w:t> и</w:t>
            </w:r>
            <w:r w:rsidRPr="004D1AA8">
              <w:rPr>
                <w:rFonts w:ascii="Times New Roman" w:eastAsia="Times New Roman" w:hAnsi="Times New Roman" w:cs="Times New Roman"/>
                <w:b/>
                <w:bCs/>
                <w:sz w:val="24"/>
                <w:szCs w:val="24"/>
                <w:lang w:eastAsia="ru-RU"/>
              </w:rPr>
              <w:t>rowspan</w:t>
            </w:r>
            <w:r w:rsidRPr="004D1AA8">
              <w:rPr>
                <w:rFonts w:ascii="Times New Roman" w:eastAsia="Times New Roman" w:hAnsi="Times New Roman" w:cs="Times New Roman"/>
                <w:sz w:val="24"/>
                <w:szCs w:val="24"/>
                <w:lang w:eastAsia="ru-RU"/>
              </w:rPr>
              <w:t>.Давайте посмотрим ...</w:t>
            </w:r>
          </w:p>
        </w:tc>
      </w:tr>
      <w:tr w:rsidR="004D1AA8" w:rsidRPr="004D1AA8" w:rsidTr="004D1AA8">
        <w:trPr>
          <w:tblCellSpacing w:w="37" w:type="dxa"/>
          <w:jc w:val="center"/>
        </w:trPr>
        <w:tc>
          <w:tcPr>
            <w:tcW w:w="4500" w:type="dxa"/>
            <w:tcBorders>
              <w:top w:val="outset" w:sz="6" w:space="0" w:color="auto"/>
              <w:left w:val="outset" w:sz="6" w:space="0" w:color="auto"/>
              <w:bottom w:val="outset" w:sz="6" w:space="0" w:color="auto"/>
              <w:right w:val="outset" w:sz="6" w:space="0" w:color="auto"/>
            </w:tcBorders>
            <w:shd w:val="clear" w:color="auto" w:fill="ECE9D8"/>
            <w:vAlign w:val="center"/>
            <w:hideMark/>
          </w:tcPr>
          <w:p w:rsidR="004D1AA8" w:rsidRPr="004D1AA8" w:rsidRDefault="004D1AA8" w:rsidP="004D1AA8">
            <w:pPr>
              <w:spacing w:after="240" w:line="240" w:lineRule="auto"/>
              <w:rPr>
                <w:rFonts w:ascii="Times New Roman" w:eastAsia="Times New Roman" w:hAnsi="Times New Roman" w:cs="Times New Roman"/>
                <w:sz w:val="24"/>
                <w:szCs w:val="24"/>
                <w:lang w:val="en-US" w:eastAsia="ru-RU"/>
              </w:rPr>
            </w:pPr>
            <w:r w:rsidRPr="004D1AA8">
              <w:rPr>
                <w:rFonts w:ascii="Times New Roman" w:eastAsia="Times New Roman" w:hAnsi="Times New Roman" w:cs="Times New Roman"/>
                <w:sz w:val="24"/>
                <w:szCs w:val="24"/>
                <w:lang w:val="en-US" w:eastAsia="ru-RU"/>
              </w:rPr>
              <w:t>&lt;table border="1" align="center"&gt;</w:t>
            </w:r>
            <w:r w:rsidRPr="004D1AA8">
              <w:rPr>
                <w:rFonts w:ascii="Times New Roman" w:eastAsia="Times New Roman" w:hAnsi="Times New Roman" w:cs="Times New Roman"/>
                <w:sz w:val="24"/>
                <w:szCs w:val="24"/>
                <w:lang w:val="en-US" w:eastAsia="ru-RU"/>
              </w:rPr>
              <w:br/>
              <w:t>&lt;tr&gt;</w:t>
            </w:r>
            <w:r w:rsidRPr="004D1AA8">
              <w:rPr>
                <w:rFonts w:ascii="Times New Roman" w:eastAsia="Times New Roman" w:hAnsi="Times New Roman" w:cs="Times New Roman"/>
                <w:sz w:val="24"/>
                <w:szCs w:val="24"/>
                <w:lang w:val="en-US" w:eastAsia="ru-RU"/>
              </w:rPr>
              <w:br/>
              <w:t>&lt;th </w:t>
            </w:r>
            <w:r w:rsidRPr="004D1AA8">
              <w:rPr>
                <w:rFonts w:ascii="Times New Roman" w:eastAsia="Times New Roman" w:hAnsi="Times New Roman" w:cs="Times New Roman"/>
                <w:b/>
                <w:bCs/>
                <w:color w:val="0000FF"/>
                <w:sz w:val="24"/>
                <w:szCs w:val="24"/>
                <w:lang w:val="en-US" w:eastAsia="ru-RU"/>
              </w:rPr>
              <w:t>colspan="2" rowspan="2"</w:t>
            </w:r>
            <w:r w:rsidRPr="004D1AA8">
              <w:rPr>
                <w:rFonts w:ascii="Times New Roman" w:eastAsia="Times New Roman" w:hAnsi="Times New Roman" w:cs="Times New Roman"/>
                <w:b/>
                <w:bCs/>
                <w:sz w:val="24"/>
                <w:szCs w:val="24"/>
                <w:lang w:val="en-US" w:eastAsia="ru-RU"/>
              </w:rPr>
              <w:t>&gt;</w:t>
            </w:r>
            <w:r w:rsidRPr="004D1AA8">
              <w:rPr>
                <w:rFonts w:ascii="Times New Roman" w:eastAsia="Times New Roman" w:hAnsi="Times New Roman" w:cs="Times New Roman"/>
                <w:sz w:val="24"/>
                <w:szCs w:val="24"/>
                <w:lang w:val="en-US" w:eastAsia="ru-RU"/>
              </w:rPr>
              <w:br/>
            </w:r>
            <w:r w:rsidRPr="004D1AA8">
              <w:rPr>
                <w:rFonts w:ascii="Times New Roman" w:eastAsia="Times New Roman" w:hAnsi="Times New Roman" w:cs="Times New Roman"/>
                <w:sz w:val="24"/>
                <w:szCs w:val="24"/>
                <w:lang w:eastAsia="ru-RU"/>
              </w:rPr>
              <w:t>параметры</w:t>
            </w:r>
            <w:r w:rsidRPr="004D1AA8">
              <w:rPr>
                <w:rFonts w:ascii="Times New Roman" w:eastAsia="Times New Roman" w:hAnsi="Times New Roman" w:cs="Times New Roman"/>
                <w:sz w:val="24"/>
                <w:szCs w:val="24"/>
                <w:lang w:val="en-US" w:eastAsia="ru-RU"/>
              </w:rPr>
              <w:t xml:space="preserve"> colspan </w:t>
            </w:r>
            <w:r w:rsidRPr="004D1AA8">
              <w:rPr>
                <w:rFonts w:ascii="Times New Roman" w:eastAsia="Times New Roman" w:hAnsi="Times New Roman" w:cs="Times New Roman"/>
                <w:sz w:val="24"/>
                <w:szCs w:val="24"/>
                <w:lang w:eastAsia="ru-RU"/>
              </w:rPr>
              <w:t>и</w:t>
            </w:r>
            <w:r w:rsidRPr="004D1AA8">
              <w:rPr>
                <w:rFonts w:ascii="Times New Roman" w:eastAsia="Times New Roman" w:hAnsi="Times New Roman" w:cs="Times New Roman"/>
                <w:sz w:val="24"/>
                <w:szCs w:val="24"/>
                <w:lang w:val="en-US" w:eastAsia="ru-RU"/>
              </w:rPr>
              <w:t xml:space="preserve"> rowspan </w:t>
            </w:r>
            <w:r w:rsidRPr="004D1AA8">
              <w:rPr>
                <w:rFonts w:ascii="Times New Roman" w:eastAsia="Times New Roman" w:hAnsi="Times New Roman" w:cs="Times New Roman"/>
                <w:sz w:val="24"/>
                <w:szCs w:val="24"/>
                <w:lang w:eastAsia="ru-RU"/>
              </w:rPr>
              <w:t>объеденены</w:t>
            </w:r>
            <w:r w:rsidRPr="004D1AA8">
              <w:rPr>
                <w:rFonts w:ascii="Times New Roman" w:eastAsia="Times New Roman" w:hAnsi="Times New Roman" w:cs="Times New Roman"/>
                <w:sz w:val="24"/>
                <w:szCs w:val="24"/>
                <w:lang w:val="en-US" w:eastAsia="ru-RU"/>
              </w:rPr>
              <w:t>&lt;/th&gt;</w:t>
            </w:r>
            <w:r w:rsidRPr="004D1AA8">
              <w:rPr>
                <w:rFonts w:ascii="Times New Roman" w:eastAsia="Times New Roman" w:hAnsi="Times New Roman" w:cs="Times New Roman"/>
                <w:sz w:val="24"/>
                <w:szCs w:val="24"/>
                <w:lang w:val="en-US" w:eastAsia="ru-RU"/>
              </w:rPr>
              <w:br/>
              <w:t>&lt;th&gt;</w:t>
            </w:r>
            <w:r w:rsidRPr="004D1AA8">
              <w:rPr>
                <w:rFonts w:ascii="Times New Roman" w:eastAsia="Times New Roman" w:hAnsi="Times New Roman" w:cs="Times New Roman"/>
                <w:sz w:val="24"/>
                <w:szCs w:val="24"/>
                <w:lang w:eastAsia="ru-RU"/>
              </w:rPr>
              <w:t>ЯЧЕЙКА</w:t>
            </w:r>
            <w:r w:rsidRPr="004D1AA8">
              <w:rPr>
                <w:rFonts w:ascii="Times New Roman" w:eastAsia="Times New Roman" w:hAnsi="Times New Roman" w:cs="Times New Roman"/>
                <w:sz w:val="24"/>
                <w:szCs w:val="24"/>
                <w:lang w:val="en-US" w:eastAsia="ru-RU"/>
              </w:rPr>
              <w:t>1&lt;/th&gt; &lt;th&gt;</w:t>
            </w:r>
            <w:r w:rsidRPr="004D1AA8">
              <w:rPr>
                <w:rFonts w:ascii="Times New Roman" w:eastAsia="Times New Roman" w:hAnsi="Times New Roman" w:cs="Times New Roman"/>
                <w:sz w:val="24"/>
                <w:szCs w:val="24"/>
                <w:lang w:eastAsia="ru-RU"/>
              </w:rPr>
              <w:t>ЯЧЕЙКА</w:t>
            </w:r>
            <w:r w:rsidRPr="004D1AA8">
              <w:rPr>
                <w:rFonts w:ascii="Times New Roman" w:eastAsia="Times New Roman" w:hAnsi="Times New Roman" w:cs="Times New Roman"/>
                <w:sz w:val="24"/>
                <w:szCs w:val="24"/>
                <w:lang w:val="en-US" w:eastAsia="ru-RU"/>
              </w:rPr>
              <w:t>2&lt;/th&gt; &lt;/tr&gt;</w:t>
            </w:r>
            <w:r w:rsidRPr="004D1AA8">
              <w:rPr>
                <w:rFonts w:ascii="Times New Roman" w:eastAsia="Times New Roman" w:hAnsi="Times New Roman" w:cs="Times New Roman"/>
                <w:sz w:val="24"/>
                <w:szCs w:val="24"/>
                <w:lang w:val="en-US" w:eastAsia="ru-RU"/>
              </w:rPr>
              <w:br/>
            </w:r>
            <w:r w:rsidRPr="004D1AA8">
              <w:rPr>
                <w:rFonts w:ascii="Times New Roman" w:eastAsia="Times New Roman" w:hAnsi="Times New Roman" w:cs="Times New Roman"/>
                <w:sz w:val="24"/>
                <w:szCs w:val="24"/>
                <w:lang w:val="en-US" w:eastAsia="ru-RU"/>
              </w:rPr>
              <w:lastRenderedPageBreak/>
              <w:t>&lt;tr&gt;</w:t>
            </w:r>
            <w:r w:rsidRPr="004D1AA8">
              <w:rPr>
                <w:rFonts w:ascii="Times New Roman" w:eastAsia="Times New Roman" w:hAnsi="Times New Roman" w:cs="Times New Roman"/>
                <w:sz w:val="24"/>
                <w:szCs w:val="24"/>
                <w:lang w:val="en-US" w:eastAsia="ru-RU"/>
              </w:rPr>
              <w:br/>
              <w:t>&lt;th&gt;</w:t>
            </w:r>
            <w:r w:rsidRPr="004D1AA8">
              <w:rPr>
                <w:rFonts w:ascii="Times New Roman" w:eastAsia="Times New Roman" w:hAnsi="Times New Roman" w:cs="Times New Roman"/>
                <w:sz w:val="24"/>
                <w:szCs w:val="24"/>
                <w:lang w:eastAsia="ru-RU"/>
              </w:rPr>
              <w:t>ЯЧЕЙКА</w:t>
            </w:r>
            <w:r w:rsidRPr="004D1AA8">
              <w:rPr>
                <w:rFonts w:ascii="Times New Roman" w:eastAsia="Times New Roman" w:hAnsi="Times New Roman" w:cs="Times New Roman"/>
                <w:sz w:val="24"/>
                <w:szCs w:val="24"/>
                <w:lang w:val="en-US" w:eastAsia="ru-RU"/>
              </w:rPr>
              <w:t>3&lt;/th&gt; &lt;th&gt;</w:t>
            </w:r>
            <w:r w:rsidRPr="004D1AA8">
              <w:rPr>
                <w:rFonts w:ascii="Times New Roman" w:eastAsia="Times New Roman" w:hAnsi="Times New Roman" w:cs="Times New Roman"/>
                <w:sz w:val="24"/>
                <w:szCs w:val="24"/>
                <w:lang w:eastAsia="ru-RU"/>
              </w:rPr>
              <w:t>ЯЧЕЙКА</w:t>
            </w:r>
            <w:r w:rsidRPr="004D1AA8">
              <w:rPr>
                <w:rFonts w:ascii="Times New Roman" w:eastAsia="Times New Roman" w:hAnsi="Times New Roman" w:cs="Times New Roman"/>
                <w:sz w:val="24"/>
                <w:szCs w:val="24"/>
                <w:lang w:val="en-US" w:eastAsia="ru-RU"/>
              </w:rPr>
              <w:t>4&lt;/th&gt; &lt;/tr&gt;</w:t>
            </w:r>
            <w:r w:rsidRPr="004D1AA8">
              <w:rPr>
                <w:rFonts w:ascii="Times New Roman" w:eastAsia="Times New Roman" w:hAnsi="Times New Roman" w:cs="Times New Roman"/>
                <w:sz w:val="24"/>
                <w:szCs w:val="24"/>
                <w:lang w:val="en-US" w:eastAsia="ru-RU"/>
              </w:rPr>
              <w:br/>
              <w:t>&lt;tr&gt;</w:t>
            </w:r>
            <w:r w:rsidRPr="004D1AA8">
              <w:rPr>
                <w:rFonts w:ascii="Times New Roman" w:eastAsia="Times New Roman" w:hAnsi="Times New Roman" w:cs="Times New Roman"/>
                <w:sz w:val="24"/>
                <w:szCs w:val="24"/>
                <w:lang w:val="en-US" w:eastAsia="ru-RU"/>
              </w:rPr>
              <w:br/>
              <w:t>&lt;th&gt;</w:t>
            </w:r>
            <w:r w:rsidRPr="004D1AA8">
              <w:rPr>
                <w:rFonts w:ascii="Times New Roman" w:eastAsia="Times New Roman" w:hAnsi="Times New Roman" w:cs="Times New Roman"/>
                <w:sz w:val="24"/>
                <w:szCs w:val="24"/>
                <w:lang w:eastAsia="ru-RU"/>
              </w:rPr>
              <w:t>ЯЧЕЙКА</w:t>
            </w:r>
            <w:r w:rsidRPr="004D1AA8">
              <w:rPr>
                <w:rFonts w:ascii="Times New Roman" w:eastAsia="Times New Roman" w:hAnsi="Times New Roman" w:cs="Times New Roman"/>
                <w:sz w:val="24"/>
                <w:szCs w:val="24"/>
                <w:lang w:val="en-US" w:eastAsia="ru-RU"/>
              </w:rPr>
              <w:t>5&lt;/th&gt; &lt;th&gt;</w:t>
            </w:r>
            <w:r w:rsidRPr="004D1AA8">
              <w:rPr>
                <w:rFonts w:ascii="Times New Roman" w:eastAsia="Times New Roman" w:hAnsi="Times New Roman" w:cs="Times New Roman"/>
                <w:sz w:val="24"/>
                <w:szCs w:val="24"/>
                <w:lang w:eastAsia="ru-RU"/>
              </w:rPr>
              <w:t>ЯЧЕЙКА</w:t>
            </w:r>
            <w:r w:rsidRPr="004D1AA8">
              <w:rPr>
                <w:rFonts w:ascii="Times New Roman" w:eastAsia="Times New Roman" w:hAnsi="Times New Roman" w:cs="Times New Roman"/>
                <w:sz w:val="24"/>
                <w:szCs w:val="24"/>
                <w:lang w:val="en-US" w:eastAsia="ru-RU"/>
              </w:rPr>
              <w:t>6&lt;/th&gt; &lt;th&gt;</w:t>
            </w:r>
            <w:r w:rsidRPr="004D1AA8">
              <w:rPr>
                <w:rFonts w:ascii="Times New Roman" w:eastAsia="Times New Roman" w:hAnsi="Times New Roman" w:cs="Times New Roman"/>
                <w:sz w:val="24"/>
                <w:szCs w:val="24"/>
                <w:lang w:eastAsia="ru-RU"/>
              </w:rPr>
              <w:t>ЯЧЕЙКА</w:t>
            </w:r>
            <w:r w:rsidRPr="004D1AA8">
              <w:rPr>
                <w:rFonts w:ascii="Times New Roman" w:eastAsia="Times New Roman" w:hAnsi="Times New Roman" w:cs="Times New Roman"/>
                <w:sz w:val="24"/>
                <w:szCs w:val="24"/>
                <w:lang w:val="en-US" w:eastAsia="ru-RU"/>
              </w:rPr>
              <w:t>7&lt;/th&gt; &lt;th&gt;</w:t>
            </w:r>
            <w:r w:rsidRPr="004D1AA8">
              <w:rPr>
                <w:rFonts w:ascii="Times New Roman" w:eastAsia="Times New Roman" w:hAnsi="Times New Roman" w:cs="Times New Roman"/>
                <w:sz w:val="24"/>
                <w:szCs w:val="24"/>
                <w:lang w:eastAsia="ru-RU"/>
              </w:rPr>
              <w:t>ЯЧЕЙКА</w:t>
            </w:r>
            <w:r w:rsidRPr="004D1AA8">
              <w:rPr>
                <w:rFonts w:ascii="Times New Roman" w:eastAsia="Times New Roman" w:hAnsi="Times New Roman" w:cs="Times New Roman"/>
                <w:sz w:val="24"/>
                <w:szCs w:val="24"/>
                <w:lang w:val="en-US" w:eastAsia="ru-RU"/>
              </w:rPr>
              <w:t>8&lt;/th&gt;</w:t>
            </w:r>
            <w:r w:rsidRPr="004D1AA8">
              <w:rPr>
                <w:rFonts w:ascii="Times New Roman" w:eastAsia="Times New Roman" w:hAnsi="Times New Roman" w:cs="Times New Roman"/>
                <w:sz w:val="24"/>
                <w:szCs w:val="24"/>
                <w:lang w:val="en-US" w:eastAsia="ru-RU"/>
              </w:rPr>
              <w:br/>
              <w:t>&lt;/tr&gt; &lt;/table&gt;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69"/>
              <w:gridCol w:w="1254"/>
              <w:gridCol w:w="1254"/>
              <w:gridCol w:w="1269"/>
            </w:tblGrid>
            <w:tr w:rsidR="004D1AA8" w:rsidRPr="004D1AA8">
              <w:trPr>
                <w:tblCellSpacing w:w="15" w:type="dxa"/>
                <w:jc w:val="center"/>
              </w:trPr>
              <w:tc>
                <w:tcPr>
                  <w:tcW w:w="0" w:type="auto"/>
                  <w:gridSpan w:val="2"/>
                  <w:vMerge w:val="restart"/>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eastAsia="ru-RU"/>
                    </w:rPr>
                  </w:pPr>
                  <w:r w:rsidRPr="004D1AA8">
                    <w:rPr>
                      <w:rFonts w:ascii="Times New Roman" w:eastAsia="Times New Roman" w:hAnsi="Times New Roman" w:cs="Times New Roman"/>
                      <w:b/>
                      <w:bCs/>
                      <w:color w:val="0000FF"/>
                      <w:sz w:val="24"/>
                      <w:szCs w:val="24"/>
                      <w:lang w:eastAsia="ru-RU"/>
                    </w:rPr>
                    <w:t>параметры colspan и rowspan объеденены</w:t>
                  </w:r>
                </w:p>
              </w:tc>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1</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2</w:t>
                  </w:r>
                  <w:proofErr w:type="gramEnd"/>
                </w:p>
              </w:tc>
            </w:tr>
            <w:tr w:rsidR="004D1AA8" w:rsidRPr="004D1AA8">
              <w:trPr>
                <w:tblCellSpacing w:w="15"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rPr>
                      <w:rFonts w:ascii="Times New Roman" w:eastAsia="Times New Roman" w:hAnsi="Times New Roman" w:cs="Times New Roman"/>
                      <w:b/>
                      <w:bCs/>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eastAsia="ru-RU"/>
                    </w:rPr>
                  </w:pPr>
                  <w:r w:rsidRPr="004D1AA8">
                    <w:rPr>
                      <w:rFonts w:ascii="Times New Roman" w:eastAsia="Times New Roman" w:hAnsi="Times New Roman" w:cs="Times New Roman"/>
                      <w:b/>
                      <w:bCs/>
                      <w:sz w:val="24"/>
                      <w:szCs w:val="24"/>
                      <w:lang w:eastAsia="ru-RU"/>
                    </w:rPr>
                    <w:t>ЯЧЕЙКА3</w:t>
                  </w:r>
                </w:p>
              </w:tc>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4</w:t>
                  </w:r>
                  <w:proofErr w:type="gramEnd"/>
                </w:p>
              </w:tc>
            </w:tr>
            <w:tr w:rsidR="004D1AA8" w:rsidRPr="004D1A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eastAsia="ru-RU"/>
                    </w:rPr>
                  </w:pPr>
                  <w:r w:rsidRPr="004D1AA8">
                    <w:rPr>
                      <w:rFonts w:ascii="Times New Roman" w:eastAsia="Times New Roman" w:hAnsi="Times New Roman" w:cs="Times New Roman"/>
                      <w:b/>
                      <w:bCs/>
                      <w:sz w:val="24"/>
                      <w:szCs w:val="24"/>
                      <w:lang w:eastAsia="ru-RU"/>
                    </w:rPr>
                    <w:t>ЯЧЕЙКА5</w:t>
                  </w:r>
                </w:p>
              </w:tc>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6</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7</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eastAsia="ru-RU"/>
                    </w:rPr>
                  </w:pPr>
                  <w:r w:rsidRPr="004D1AA8">
                    <w:rPr>
                      <w:rFonts w:ascii="Times New Roman" w:eastAsia="Times New Roman" w:hAnsi="Times New Roman" w:cs="Times New Roman"/>
                      <w:b/>
                      <w:bCs/>
                      <w:sz w:val="24"/>
                      <w:szCs w:val="24"/>
                      <w:lang w:eastAsia="ru-RU"/>
                    </w:rPr>
                    <w:t>ЯЧЕЙКА8</w:t>
                  </w:r>
                </w:p>
              </w:tc>
            </w:tr>
          </w:tbl>
          <w:p w:rsidR="004D1AA8" w:rsidRPr="004D1AA8" w:rsidRDefault="004D1AA8" w:rsidP="004D1AA8">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ECE9D8"/>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lastRenderedPageBreak/>
              <w:t>А вот пример более сложной таблицы с применением параметров </w:t>
            </w:r>
            <w:r w:rsidRPr="004D1AA8">
              <w:rPr>
                <w:rFonts w:ascii="Times New Roman" w:eastAsia="Times New Roman" w:hAnsi="Times New Roman" w:cs="Times New Roman"/>
                <w:b/>
                <w:bCs/>
                <w:sz w:val="24"/>
                <w:szCs w:val="24"/>
                <w:lang w:eastAsia="ru-RU"/>
              </w:rPr>
              <w:t>colspan</w:t>
            </w:r>
            <w:r w:rsidRPr="004D1AA8">
              <w:rPr>
                <w:rFonts w:ascii="Times New Roman" w:eastAsia="Times New Roman" w:hAnsi="Times New Roman" w:cs="Times New Roman"/>
                <w:sz w:val="24"/>
                <w:szCs w:val="24"/>
                <w:lang w:eastAsia="ru-RU"/>
              </w:rPr>
              <w:t> и </w:t>
            </w:r>
            <w:r w:rsidRPr="004D1AA8">
              <w:rPr>
                <w:rFonts w:ascii="Times New Roman" w:eastAsia="Times New Roman" w:hAnsi="Times New Roman" w:cs="Times New Roman"/>
                <w:b/>
                <w:bCs/>
                <w:sz w:val="24"/>
                <w:szCs w:val="24"/>
                <w:lang w:eastAsia="ru-RU"/>
              </w:rPr>
              <w:t>rowspan</w:t>
            </w:r>
            <w:r w:rsidRPr="004D1AA8">
              <w:rPr>
                <w:rFonts w:ascii="Times New Roman" w:eastAsia="Times New Roman" w:hAnsi="Times New Roman" w:cs="Times New Roman"/>
                <w:sz w:val="24"/>
                <w:szCs w:val="24"/>
                <w:lang w:eastAsia="ru-RU"/>
              </w:rPr>
              <w:t xml:space="preserve">.Здесь они уже объединяют одновременно ячейки таблицы по вертикали и </w:t>
            </w:r>
            <w:r w:rsidRPr="004D1AA8">
              <w:rPr>
                <w:rFonts w:ascii="Times New Roman" w:eastAsia="Times New Roman" w:hAnsi="Times New Roman" w:cs="Times New Roman"/>
                <w:sz w:val="24"/>
                <w:szCs w:val="24"/>
                <w:lang w:eastAsia="ru-RU"/>
              </w:rPr>
              <w:lastRenderedPageBreak/>
              <w:t>горизонтали.</w:t>
            </w:r>
          </w:p>
        </w:tc>
      </w:tr>
      <w:tr w:rsidR="004D1AA8" w:rsidRPr="004D1AA8" w:rsidTr="004D1AA8">
        <w:trPr>
          <w:tblCellSpacing w:w="37" w:type="dxa"/>
          <w:jc w:val="center"/>
        </w:trPr>
        <w:tc>
          <w:tcPr>
            <w:tcW w:w="4500" w:type="dxa"/>
            <w:tcBorders>
              <w:top w:val="outset" w:sz="6" w:space="0" w:color="auto"/>
              <w:left w:val="outset" w:sz="6" w:space="0" w:color="auto"/>
              <w:bottom w:val="outset" w:sz="6" w:space="0" w:color="auto"/>
              <w:right w:val="outset" w:sz="6" w:space="0" w:color="auto"/>
            </w:tcBorders>
            <w:shd w:val="clear" w:color="auto" w:fill="ECE9D8"/>
            <w:vAlign w:val="center"/>
            <w:hideMark/>
          </w:tcPr>
          <w:p w:rsidR="004D1AA8" w:rsidRPr="004D1AA8" w:rsidRDefault="004D1AA8" w:rsidP="004D1AA8">
            <w:pPr>
              <w:spacing w:after="240" w:line="240" w:lineRule="auto"/>
              <w:rPr>
                <w:rFonts w:ascii="Times New Roman" w:eastAsia="Times New Roman" w:hAnsi="Times New Roman" w:cs="Times New Roman"/>
                <w:sz w:val="24"/>
                <w:szCs w:val="24"/>
                <w:lang w:val="en-US" w:eastAsia="ru-RU"/>
              </w:rPr>
            </w:pPr>
            <w:r w:rsidRPr="004D1AA8">
              <w:rPr>
                <w:rFonts w:ascii="Times New Roman" w:eastAsia="Times New Roman" w:hAnsi="Times New Roman" w:cs="Times New Roman"/>
                <w:sz w:val="24"/>
                <w:szCs w:val="24"/>
                <w:lang w:val="en-US" w:eastAsia="ru-RU"/>
              </w:rPr>
              <w:lastRenderedPageBreak/>
              <w:t>&lt;table border="1"</w:t>
            </w:r>
            <w:r w:rsidRPr="004D1AA8">
              <w:rPr>
                <w:rFonts w:ascii="Times New Roman" w:eastAsia="Times New Roman" w:hAnsi="Times New Roman" w:cs="Times New Roman"/>
                <w:color w:val="0000FF"/>
                <w:sz w:val="24"/>
                <w:szCs w:val="24"/>
                <w:lang w:val="en-US" w:eastAsia="ru-RU"/>
              </w:rPr>
              <w:t>style=" </w:t>
            </w:r>
            <w:r w:rsidRPr="004D1AA8">
              <w:rPr>
                <w:rFonts w:ascii="Times New Roman" w:eastAsia="Times New Roman" w:hAnsi="Times New Roman" w:cs="Times New Roman"/>
                <w:sz w:val="24"/>
                <w:szCs w:val="24"/>
                <w:lang w:val="en-US" w:eastAsia="ru-RU"/>
              </w:rPr>
              <w:t>border-style: solid; </w:t>
            </w:r>
            <w:r w:rsidRPr="004D1AA8">
              <w:rPr>
                <w:rFonts w:ascii="Times New Roman" w:eastAsia="Times New Roman" w:hAnsi="Times New Roman" w:cs="Times New Roman"/>
                <w:sz w:val="24"/>
                <w:szCs w:val="24"/>
                <w:lang w:val="en-US" w:eastAsia="ru-RU"/>
              </w:rPr>
              <w:br/>
              <w:t>border-width: 2px;</w:t>
            </w:r>
            <w:r w:rsidRPr="004D1AA8">
              <w:rPr>
                <w:rFonts w:ascii="Times New Roman" w:eastAsia="Times New Roman" w:hAnsi="Times New Roman" w:cs="Times New Roman"/>
                <w:sz w:val="24"/>
                <w:szCs w:val="24"/>
                <w:lang w:val="en-US" w:eastAsia="ru-RU"/>
              </w:rPr>
              <w:br/>
              <w:t>border-top-color: red;</w:t>
            </w:r>
            <w:r w:rsidRPr="004D1AA8">
              <w:rPr>
                <w:rFonts w:ascii="Times New Roman" w:eastAsia="Times New Roman" w:hAnsi="Times New Roman" w:cs="Times New Roman"/>
                <w:sz w:val="24"/>
                <w:szCs w:val="24"/>
                <w:lang w:val="en-US" w:eastAsia="ru-RU"/>
              </w:rPr>
              <w:br/>
              <w:t>border-right-color: green;</w:t>
            </w:r>
            <w:r w:rsidRPr="004D1AA8">
              <w:rPr>
                <w:rFonts w:ascii="Times New Roman" w:eastAsia="Times New Roman" w:hAnsi="Times New Roman" w:cs="Times New Roman"/>
                <w:sz w:val="24"/>
                <w:szCs w:val="24"/>
                <w:lang w:val="en-US" w:eastAsia="ru-RU"/>
              </w:rPr>
              <w:br/>
              <w:t>border-bottom-color: blue;</w:t>
            </w:r>
            <w:r w:rsidRPr="004D1AA8">
              <w:rPr>
                <w:rFonts w:ascii="Times New Roman" w:eastAsia="Times New Roman" w:hAnsi="Times New Roman" w:cs="Times New Roman"/>
                <w:sz w:val="24"/>
                <w:szCs w:val="24"/>
                <w:lang w:val="en-US" w:eastAsia="ru-RU"/>
              </w:rPr>
              <w:br/>
              <w:t>border-left-color: olive;</w:t>
            </w:r>
            <w:r w:rsidRPr="004D1AA8">
              <w:rPr>
                <w:rFonts w:ascii="Times New Roman" w:eastAsia="Times New Roman" w:hAnsi="Times New Roman" w:cs="Times New Roman"/>
                <w:sz w:val="24"/>
                <w:szCs w:val="24"/>
                <w:lang w:val="en-US" w:eastAsia="ru-RU"/>
              </w:rPr>
              <w:br/>
              <w:t>padding: 5px;"&gt;</w:t>
            </w:r>
            <w:r w:rsidRPr="004D1AA8">
              <w:rPr>
                <w:rFonts w:ascii="Times New Roman" w:eastAsia="Times New Roman" w:hAnsi="Times New Roman" w:cs="Times New Roman"/>
                <w:sz w:val="24"/>
                <w:szCs w:val="24"/>
                <w:lang w:val="en-US" w:eastAsia="ru-RU"/>
              </w:rPr>
              <w:br/>
              <w:t>&lt;tr&gt;</w:t>
            </w:r>
            <w:r w:rsidRPr="004D1AA8">
              <w:rPr>
                <w:rFonts w:ascii="Times New Roman" w:eastAsia="Times New Roman" w:hAnsi="Times New Roman" w:cs="Times New Roman"/>
                <w:sz w:val="24"/>
                <w:szCs w:val="24"/>
                <w:lang w:val="en-US" w:eastAsia="ru-RU"/>
              </w:rPr>
              <w:br/>
              <w:t>&lt;td </w:t>
            </w:r>
            <w:r w:rsidRPr="004D1AA8">
              <w:rPr>
                <w:rFonts w:ascii="Times New Roman" w:eastAsia="Times New Roman" w:hAnsi="Times New Roman" w:cs="Times New Roman"/>
                <w:color w:val="0000FF"/>
                <w:sz w:val="24"/>
                <w:szCs w:val="24"/>
                <w:lang w:val="en-US" w:eastAsia="ru-RU"/>
              </w:rPr>
              <w:t>style="</w:t>
            </w:r>
            <w:r w:rsidRPr="004D1AA8">
              <w:rPr>
                <w:rFonts w:ascii="Times New Roman" w:eastAsia="Times New Roman" w:hAnsi="Times New Roman" w:cs="Times New Roman"/>
                <w:sz w:val="24"/>
                <w:szCs w:val="24"/>
                <w:lang w:val="en-US" w:eastAsia="ru-RU"/>
              </w:rPr>
              <w:t> </w:t>
            </w:r>
            <w:r w:rsidRPr="004D1AA8">
              <w:rPr>
                <w:rFonts w:ascii="Times New Roman" w:eastAsia="Times New Roman" w:hAnsi="Times New Roman" w:cs="Times New Roman"/>
                <w:sz w:val="24"/>
                <w:szCs w:val="24"/>
                <w:lang w:val="en-US" w:eastAsia="ru-RU"/>
              </w:rPr>
              <w:br/>
              <w:t>border-style: solid;</w:t>
            </w:r>
            <w:r w:rsidRPr="004D1AA8">
              <w:rPr>
                <w:rFonts w:ascii="Times New Roman" w:eastAsia="Times New Roman" w:hAnsi="Times New Roman" w:cs="Times New Roman"/>
                <w:sz w:val="24"/>
                <w:szCs w:val="24"/>
                <w:lang w:val="en-US" w:eastAsia="ru-RU"/>
              </w:rPr>
              <w:br/>
              <w:t>border-width: 2px;</w:t>
            </w:r>
            <w:r w:rsidRPr="004D1AA8">
              <w:rPr>
                <w:rFonts w:ascii="Times New Roman" w:eastAsia="Times New Roman" w:hAnsi="Times New Roman" w:cs="Times New Roman"/>
                <w:sz w:val="24"/>
                <w:szCs w:val="24"/>
                <w:lang w:val="en-US" w:eastAsia="ru-RU"/>
              </w:rPr>
              <w:br/>
              <w:t>border-top-color: red;</w:t>
            </w:r>
            <w:r w:rsidRPr="004D1AA8">
              <w:rPr>
                <w:rFonts w:ascii="Times New Roman" w:eastAsia="Times New Roman" w:hAnsi="Times New Roman" w:cs="Times New Roman"/>
                <w:sz w:val="24"/>
                <w:szCs w:val="24"/>
                <w:lang w:val="en-US" w:eastAsia="ru-RU"/>
              </w:rPr>
              <w:br/>
              <w:t>border-right-color: green;</w:t>
            </w:r>
            <w:r w:rsidRPr="004D1AA8">
              <w:rPr>
                <w:rFonts w:ascii="Times New Roman" w:eastAsia="Times New Roman" w:hAnsi="Times New Roman" w:cs="Times New Roman"/>
                <w:sz w:val="24"/>
                <w:szCs w:val="24"/>
                <w:lang w:val="en-US" w:eastAsia="ru-RU"/>
              </w:rPr>
              <w:br/>
              <w:t>border-bottom-color: blue;</w:t>
            </w:r>
            <w:r w:rsidRPr="004D1AA8">
              <w:rPr>
                <w:rFonts w:ascii="Times New Roman" w:eastAsia="Times New Roman" w:hAnsi="Times New Roman" w:cs="Times New Roman"/>
                <w:sz w:val="24"/>
                <w:szCs w:val="24"/>
                <w:lang w:val="en-US" w:eastAsia="ru-RU"/>
              </w:rPr>
              <w:br/>
              <w:t>border-left-color: olive;</w:t>
            </w:r>
            <w:r w:rsidRPr="004D1AA8">
              <w:rPr>
                <w:rFonts w:ascii="Times New Roman" w:eastAsia="Times New Roman" w:hAnsi="Times New Roman" w:cs="Times New Roman"/>
                <w:sz w:val="24"/>
                <w:szCs w:val="24"/>
                <w:lang w:val="en-US" w:eastAsia="ru-RU"/>
              </w:rPr>
              <w:br/>
              <w:t>"&gt;</w:t>
            </w:r>
            <w:r w:rsidRPr="004D1AA8">
              <w:rPr>
                <w:rFonts w:ascii="Times New Roman" w:eastAsia="Times New Roman" w:hAnsi="Times New Roman" w:cs="Times New Roman"/>
                <w:sz w:val="24"/>
                <w:szCs w:val="24"/>
                <w:lang w:eastAsia="ru-RU"/>
              </w:rPr>
              <w:t>ЯЧЕЙКА</w:t>
            </w:r>
            <w:r w:rsidRPr="004D1AA8">
              <w:rPr>
                <w:rFonts w:ascii="Times New Roman" w:eastAsia="Times New Roman" w:hAnsi="Times New Roman" w:cs="Times New Roman"/>
                <w:sz w:val="24"/>
                <w:szCs w:val="24"/>
                <w:lang w:val="en-US" w:eastAsia="ru-RU"/>
              </w:rPr>
              <w:t>1&lt;/td&gt;</w:t>
            </w:r>
            <w:r w:rsidRPr="004D1AA8">
              <w:rPr>
                <w:rFonts w:ascii="Times New Roman" w:eastAsia="Times New Roman" w:hAnsi="Times New Roman" w:cs="Times New Roman"/>
                <w:sz w:val="24"/>
                <w:szCs w:val="24"/>
                <w:lang w:val="en-US" w:eastAsia="ru-RU"/>
              </w:rPr>
              <w:br/>
              <w:t>&lt;td</w:t>
            </w:r>
            <w:r w:rsidRPr="004D1AA8">
              <w:rPr>
                <w:rFonts w:ascii="Times New Roman" w:eastAsia="Times New Roman" w:hAnsi="Times New Roman" w:cs="Times New Roman"/>
                <w:color w:val="0000FF"/>
                <w:sz w:val="24"/>
                <w:szCs w:val="24"/>
                <w:lang w:val="en-US" w:eastAsia="ru-RU"/>
              </w:rPr>
              <w:t> style="</w:t>
            </w:r>
            <w:r w:rsidRPr="004D1AA8">
              <w:rPr>
                <w:rFonts w:ascii="Times New Roman" w:eastAsia="Times New Roman" w:hAnsi="Times New Roman" w:cs="Times New Roman"/>
                <w:sz w:val="24"/>
                <w:szCs w:val="24"/>
                <w:lang w:val="en-US" w:eastAsia="ru-RU"/>
              </w:rPr>
              <w:t> </w:t>
            </w:r>
            <w:r w:rsidRPr="004D1AA8">
              <w:rPr>
                <w:rFonts w:ascii="Times New Roman" w:eastAsia="Times New Roman" w:hAnsi="Times New Roman" w:cs="Times New Roman"/>
                <w:sz w:val="24"/>
                <w:szCs w:val="24"/>
                <w:lang w:val="en-US" w:eastAsia="ru-RU"/>
              </w:rPr>
              <w:br/>
              <w:t>border-style: solid;</w:t>
            </w:r>
            <w:r w:rsidRPr="004D1AA8">
              <w:rPr>
                <w:rFonts w:ascii="Times New Roman" w:eastAsia="Times New Roman" w:hAnsi="Times New Roman" w:cs="Times New Roman"/>
                <w:sz w:val="24"/>
                <w:szCs w:val="24"/>
                <w:lang w:val="en-US" w:eastAsia="ru-RU"/>
              </w:rPr>
              <w:br/>
              <w:t>border-width: 2px;</w:t>
            </w:r>
            <w:r w:rsidRPr="004D1AA8">
              <w:rPr>
                <w:rFonts w:ascii="Times New Roman" w:eastAsia="Times New Roman" w:hAnsi="Times New Roman" w:cs="Times New Roman"/>
                <w:sz w:val="24"/>
                <w:szCs w:val="24"/>
                <w:lang w:val="en-US" w:eastAsia="ru-RU"/>
              </w:rPr>
              <w:br/>
              <w:t>border-top-color: red;</w:t>
            </w:r>
            <w:r w:rsidRPr="004D1AA8">
              <w:rPr>
                <w:rFonts w:ascii="Times New Roman" w:eastAsia="Times New Roman" w:hAnsi="Times New Roman" w:cs="Times New Roman"/>
                <w:sz w:val="24"/>
                <w:szCs w:val="24"/>
                <w:lang w:val="en-US" w:eastAsia="ru-RU"/>
              </w:rPr>
              <w:br/>
              <w:t>border-right-color: green;</w:t>
            </w:r>
            <w:r w:rsidRPr="004D1AA8">
              <w:rPr>
                <w:rFonts w:ascii="Times New Roman" w:eastAsia="Times New Roman" w:hAnsi="Times New Roman" w:cs="Times New Roman"/>
                <w:sz w:val="24"/>
                <w:szCs w:val="24"/>
                <w:lang w:val="en-US" w:eastAsia="ru-RU"/>
              </w:rPr>
              <w:br/>
              <w:t>border-bottom-color: blue;</w:t>
            </w:r>
            <w:r w:rsidRPr="004D1AA8">
              <w:rPr>
                <w:rFonts w:ascii="Times New Roman" w:eastAsia="Times New Roman" w:hAnsi="Times New Roman" w:cs="Times New Roman"/>
                <w:sz w:val="24"/>
                <w:szCs w:val="24"/>
                <w:lang w:val="en-US" w:eastAsia="ru-RU"/>
              </w:rPr>
              <w:br/>
              <w:t>border-left-color: olive;</w:t>
            </w:r>
            <w:r w:rsidRPr="004D1AA8">
              <w:rPr>
                <w:rFonts w:ascii="Times New Roman" w:eastAsia="Times New Roman" w:hAnsi="Times New Roman" w:cs="Times New Roman"/>
                <w:sz w:val="24"/>
                <w:szCs w:val="24"/>
                <w:lang w:val="en-US" w:eastAsia="ru-RU"/>
              </w:rPr>
              <w:br/>
              <w:t>"&gt;</w:t>
            </w:r>
            <w:r w:rsidRPr="004D1AA8">
              <w:rPr>
                <w:rFonts w:ascii="Times New Roman" w:eastAsia="Times New Roman" w:hAnsi="Times New Roman" w:cs="Times New Roman"/>
                <w:sz w:val="24"/>
                <w:szCs w:val="24"/>
                <w:lang w:eastAsia="ru-RU"/>
              </w:rPr>
              <w:t>ЯЧЕЙКА</w:t>
            </w:r>
            <w:r w:rsidRPr="004D1AA8">
              <w:rPr>
                <w:rFonts w:ascii="Times New Roman" w:eastAsia="Times New Roman" w:hAnsi="Times New Roman" w:cs="Times New Roman"/>
                <w:sz w:val="24"/>
                <w:szCs w:val="24"/>
                <w:lang w:val="en-US" w:eastAsia="ru-RU"/>
              </w:rPr>
              <w:t>2&lt;/td&gt;</w:t>
            </w:r>
            <w:r w:rsidRPr="004D1AA8">
              <w:rPr>
                <w:rFonts w:ascii="Times New Roman" w:eastAsia="Times New Roman" w:hAnsi="Times New Roman" w:cs="Times New Roman"/>
                <w:sz w:val="24"/>
                <w:szCs w:val="24"/>
                <w:lang w:val="en-US" w:eastAsia="ru-RU"/>
              </w:rPr>
              <w:br/>
              <w:t>&lt;/tr&gt;</w:t>
            </w:r>
            <w:r w:rsidRPr="004D1AA8">
              <w:rPr>
                <w:rFonts w:ascii="Times New Roman" w:eastAsia="Times New Roman" w:hAnsi="Times New Roman" w:cs="Times New Roman"/>
                <w:sz w:val="24"/>
                <w:szCs w:val="24"/>
                <w:lang w:val="en-US" w:eastAsia="ru-RU"/>
              </w:rPr>
              <w:br/>
              <w:t>&lt;tr&gt;</w:t>
            </w:r>
            <w:r w:rsidRPr="004D1AA8">
              <w:rPr>
                <w:rFonts w:ascii="Times New Roman" w:eastAsia="Times New Roman" w:hAnsi="Times New Roman" w:cs="Times New Roman"/>
                <w:sz w:val="24"/>
                <w:szCs w:val="24"/>
                <w:lang w:val="en-US" w:eastAsia="ru-RU"/>
              </w:rPr>
              <w:br/>
              <w:t>&lt;td </w:t>
            </w:r>
            <w:r w:rsidRPr="004D1AA8">
              <w:rPr>
                <w:rFonts w:ascii="Times New Roman" w:eastAsia="Times New Roman" w:hAnsi="Times New Roman" w:cs="Times New Roman"/>
                <w:color w:val="0000FF"/>
                <w:sz w:val="24"/>
                <w:szCs w:val="24"/>
                <w:lang w:val="en-US" w:eastAsia="ru-RU"/>
              </w:rPr>
              <w:t>style="</w:t>
            </w:r>
            <w:r w:rsidRPr="004D1AA8">
              <w:rPr>
                <w:rFonts w:ascii="Times New Roman" w:eastAsia="Times New Roman" w:hAnsi="Times New Roman" w:cs="Times New Roman"/>
                <w:sz w:val="24"/>
                <w:szCs w:val="24"/>
                <w:lang w:val="en-US" w:eastAsia="ru-RU"/>
              </w:rPr>
              <w:t> </w:t>
            </w:r>
            <w:r w:rsidRPr="004D1AA8">
              <w:rPr>
                <w:rFonts w:ascii="Times New Roman" w:eastAsia="Times New Roman" w:hAnsi="Times New Roman" w:cs="Times New Roman"/>
                <w:sz w:val="24"/>
                <w:szCs w:val="24"/>
                <w:lang w:val="en-US" w:eastAsia="ru-RU"/>
              </w:rPr>
              <w:br/>
              <w:t>border-style: solid;</w:t>
            </w:r>
            <w:r w:rsidRPr="004D1AA8">
              <w:rPr>
                <w:rFonts w:ascii="Times New Roman" w:eastAsia="Times New Roman" w:hAnsi="Times New Roman" w:cs="Times New Roman"/>
                <w:sz w:val="24"/>
                <w:szCs w:val="24"/>
                <w:lang w:val="en-US" w:eastAsia="ru-RU"/>
              </w:rPr>
              <w:br/>
              <w:t>border-width: 2px;</w:t>
            </w:r>
            <w:r w:rsidRPr="004D1AA8">
              <w:rPr>
                <w:rFonts w:ascii="Times New Roman" w:eastAsia="Times New Roman" w:hAnsi="Times New Roman" w:cs="Times New Roman"/>
                <w:sz w:val="24"/>
                <w:szCs w:val="24"/>
                <w:lang w:val="en-US" w:eastAsia="ru-RU"/>
              </w:rPr>
              <w:br/>
              <w:t>border-top-color: red;</w:t>
            </w:r>
            <w:r w:rsidRPr="004D1AA8">
              <w:rPr>
                <w:rFonts w:ascii="Times New Roman" w:eastAsia="Times New Roman" w:hAnsi="Times New Roman" w:cs="Times New Roman"/>
                <w:sz w:val="24"/>
                <w:szCs w:val="24"/>
                <w:lang w:val="en-US" w:eastAsia="ru-RU"/>
              </w:rPr>
              <w:br/>
              <w:t>border-right-color: green;</w:t>
            </w:r>
            <w:r w:rsidRPr="004D1AA8">
              <w:rPr>
                <w:rFonts w:ascii="Times New Roman" w:eastAsia="Times New Roman" w:hAnsi="Times New Roman" w:cs="Times New Roman"/>
                <w:sz w:val="24"/>
                <w:szCs w:val="24"/>
                <w:lang w:val="en-US" w:eastAsia="ru-RU"/>
              </w:rPr>
              <w:br/>
              <w:t>border-bottom-color: blue;</w:t>
            </w:r>
            <w:r w:rsidRPr="004D1AA8">
              <w:rPr>
                <w:rFonts w:ascii="Times New Roman" w:eastAsia="Times New Roman" w:hAnsi="Times New Roman" w:cs="Times New Roman"/>
                <w:sz w:val="24"/>
                <w:szCs w:val="24"/>
                <w:lang w:val="en-US" w:eastAsia="ru-RU"/>
              </w:rPr>
              <w:br/>
              <w:t>border-left-color: olive;</w:t>
            </w:r>
            <w:r w:rsidRPr="004D1AA8">
              <w:rPr>
                <w:rFonts w:ascii="Times New Roman" w:eastAsia="Times New Roman" w:hAnsi="Times New Roman" w:cs="Times New Roman"/>
                <w:sz w:val="24"/>
                <w:szCs w:val="24"/>
                <w:lang w:val="en-US" w:eastAsia="ru-RU"/>
              </w:rPr>
              <w:br/>
              <w:t>"&gt;</w:t>
            </w:r>
            <w:r w:rsidRPr="004D1AA8">
              <w:rPr>
                <w:rFonts w:ascii="Times New Roman" w:eastAsia="Times New Roman" w:hAnsi="Times New Roman" w:cs="Times New Roman"/>
                <w:sz w:val="24"/>
                <w:szCs w:val="24"/>
                <w:lang w:eastAsia="ru-RU"/>
              </w:rPr>
              <w:t>ЯЧЕЙКА</w:t>
            </w:r>
            <w:r w:rsidRPr="004D1AA8">
              <w:rPr>
                <w:rFonts w:ascii="Times New Roman" w:eastAsia="Times New Roman" w:hAnsi="Times New Roman" w:cs="Times New Roman"/>
                <w:sz w:val="24"/>
                <w:szCs w:val="24"/>
                <w:lang w:val="en-US" w:eastAsia="ru-RU"/>
              </w:rPr>
              <w:t>3&lt;/td&gt;</w:t>
            </w:r>
            <w:r w:rsidRPr="004D1AA8">
              <w:rPr>
                <w:rFonts w:ascii="Times New Roman" w:eastAsia="Times New Roman" w:hAnsi="Times New Roman" w:cs="Times New Roman"/>
                <w:sz w:val="24"/>
                <w:szCs w:val="24"/>
                <w:lang w:val="en-US" w:eastAsia="ru-RU"/>
              </w:rPr>
              <w:br/>
              <w:t>&lt;td </w:t>
            </w:r>
            <w:r w:rsidRPr="004D1AA8">
              <w:rPr>
                <w:rFonts w:ascii="Times New Roman" w:eastAsia="Times New Roman" w:hAnsi="Times New Roman" w:cs="Times New Roman"/>
                <w:color w:val="0000FF"/>
                <w:sz w:val="24"/>
                <w:szCs w:val="24"/>
                <w:lang w:val="en-US" w:eastAsia="ru-RU"/>
              </w:rPr>
              <w:t>style="</w:t>
            </w:r>
            <w:r w:rsidRPr="004D1AA8">
              <w:rPr>
                <w:rFonts w:ascii="Times New Roman" w:eastAsia="Times New Roman" w:hAnsi="Times New Roman" w:cs="Times New Roman"/>
                <w:sz w:val="24"/>
                <w:szCs w:val="24"/>
                <w:lang w:val="en-US" w:eastAsia="ru-RU"/>
              </w:rPr>
              <w:br/>
              <w:t>border-style: solid;</w:t>
            </w:r>
            <w:r w:rsidRPr="004D1AA8">
              <w:rPr>
                <w:rFonts w:ascii="Times New Roman" w:eastAsia="Times New Roman" w:hAnsi="Times New Roman" w:cs="Times New Roman"/>
                <w:sz w:val="24"/>
                <w:szCs w:val="24"/>
                <w:lang w:val="en-US" w:eastAsia="ru-RU"/>
              </w:rPr>
              <w:br/>
              <w:t>border-width: 2px;</w:t>
            </w:r>
            <w:r w:rsidRPr="004D1AA8">
              <w:rPr>
                <w:rFonts w:ascii="Times New Roman" w:eastAsia="Times New Roman" w:hAnsi="Times New Roman" w:cs="Times New Roman"/>
                <w:sz w:val="24"/>
                <w:szCs w:val="24"/>
                <w:lang w:val="en-US" w:eastAsia="ru-RU"/>
              </w:rPr>
              <w:br/>
              <w:t>border-top-color: red;</w:t>
            </w:r>
            <w:r w:rsidRPr="004D1AA8">
              <w:rPr>
                <w:rFonts w:ascii="Times New Roman" w:eastAsia="Times New Roman" w:hAnsi="Times New Roman" w:cs="Times New Roman"/>
                <w:sz w:val="24"/>
                <w:szCs w:val="24"/>
                <w:lang w:val="en-US" w:eastAsia="ru-RU"/>
              </w:rPr>
              <w:br/>
              <w:t>border-right-color: green;</w:t>
            </w:r>
            <w:r w:rsidRPr="004D1AA8">
              <w:rPr>
                <w:rFonts w:ascii="Times New Roman" w:eastAsia="Times New Roman" w:hAnsi="Times New Roman" w:cs="Times New Roman"/>
                <w:sz w:val="24"/>
                <w:szCs w:val="24"/>
                <w:lang w:val="en-US" w:eastAsia="ru-RU"/>
              </w:rPr>
              <w:br/>
            </w:r>
            <w:r w:rsidRPr="004D1AA8">
              <w:rPr>
                <w:rFonts w:ascii="Times New Roman" w:eastAsia="Times New Roman" w:hAnsi="Times New Roman" w:cs="Times New Roman"/>
                <w:sz w:val="24"/>
                <w:szCs w:val="24"/>
                <w:lang w:val="en-US" w:eastAsia="ru-RU"/>
              </w:rPr>
              <w:lastRenderedPageBreak/>
              <w:t>border-bottom-color: blue;</w:t>
            </w:r>
            <w:r w:rsidRPr="004D1AA8">
              <w:rPr>
                <w:rFonts w:ascii="Times New Roman" w:eastAsia="Times New Roman" w:hAnsi="Times New Roman" w:cs="Times New Roman"/>
                <w:sz w:val="24"/>
                <w:szCs w:val="24"/>
                <w:lang w:val="en-US" w:eastAsia="ru-RU"/>
              </w:rPr>
              <w:br/>
              <w:t>border-left-color: olive;</w:t>
            </w:r>
            <w:r w:rsidRPr="004D1AA8">
              <w:rPr>
                <w:rFonts w:ascii="Times New Roman" w:eastAsia="Times New Roman" w:hAnsi="Times New Roman" w:cs="Times New Roman"/>
                <w:sz w:val="24"/>
                <w:szCs w:val="24"/>
                <w:lang w:val="en-US" w:eastAsia="ru-RU"/>
              </w:rPr>
              <w:br/>
              <w:t>"&gt;</w:t>
            </w:r>
            <w:r w:rsidRPr="004D1AA8">
              <w:rPr>
                <w:rFonts w:ascii="Times New Roman" w:eastAsia="Times New Roman" w:hAnsi="Times New Roman" w:cs="Times New Roman"/>
                <w:sz w:val="24"/>
                <w:szCs w:val="24"/>
                <w:lang w:eastAsia="ru-RU"/>
              </w:rPr>
              <w:t>ЯЧЕЙКА</w:t>
            </w:r>
            <w:r w:rsidRPr="004D1AA8">
              <w:rPr>
                <w:rFonts w:ascii="Times New Roman" w:eastAsia="Times New Roman" w:hAnsi="Times New Roman" w:cs="Times New Roman"/>
                <w:sz w:val="24"/>
                <w:szCs w:val="24"/>
                <w:lang w:val="en-US" w:eastAsia="ru-RU"/>
              </w:rPr>
              <w:t>4&lt;/td&gt;</w:t>
            </w:r>
            <w:r w:rsidRPr="004D1AA8">
              <w:rPr>
                <w:rFonts w:ascii="Times New Roman" w:eastAsia="Times New Roman" w:hAnsi="Times New Roman" w:cs="Times New Roman"/>
                <w:sz w:val="24"/>
                <w:szCs w:val="24"/>
                <w:lang w:val="en-US" w:eastAsia="ru-RU"/>
              </w:rPr>
              <w:br/>
              <w:t>&lt;/tr&gt;</w:t>
            </w:r>
            <w:r w:rsidRPr="004D1AA8">
              <w:rPr>
                <w:rFonts w:ascii="Times New Roman" w:eastAsia="Times New Roman" w:hAnsi="Times New Roman" w:cs="Times New Roman"/>
                <w:sz w:val="24"/>
                <w:szCs w:val="24"/>
                <w:lang w:val="en-US" w:eastAsia="ru-RU"/>
              </w:rPr>
              <w:br/>
              <w:t>&lt;/table&gt; </w:t>
            </w:r>
          </w:p>
          <w:tbl>
            <w:tblPr>
              <w:tblW w:w="0" w:type="auto"/>
              <w:jc w:val="center"/>
              <w:tblCellSpacing w:w="15" w:type="dxa"/>
              <w:tblBorders>
                <w:top w:val="single" w:sz="12" w:space="0" w:color="FF0000"/>
                <w:left w:val="single" w:sz="12" w:space="0" w:color="808000"/>
                <w:bottom w:val="single" w:sz="12" w:space="0" w:color="0000FF"/>
                <w:right w:val="single" w:sz="12" w:space="0" w:color="008000"/>
              </w:tblBorders>
              <w:tblCellMar>
                <w:top w:w="75" w:type="dxa"/>
                <w:left w:w="75" w:type="dxa"/>
                <w:bottom w:w="75" w:type="dxa"/>
                <w:right w:w="75" w:type="dxa"/>
              </w:tblCellMar>
              <w:tblLook w:val="04A0"/>
            </w:tblPr>
            <w:tblGrid>
              <w:gridCol w:w="1345"/>
              <w:gridCol w:w="1345"/>
            </w:tblGrid>
            <w:tr w:rsidR="004D1AA8" w:rsidRPr="004D1AA8">
              <w:trPr>
                <w:tblCellSpacing w:w="15" w:type="dxa"/>
                <w:jc w:val="center"/>
              </w:trPr>
              <w:tc>
                <w:tcPr>
                  <w:tcW w:w="0" w:type="auto"/>
                  <w:tcBorders>
                    <w:top w:val="single" w:sz="12" w:space="0" w:color="FF0000"/>
                    <w:left w:val="single" w:sz="12" w:space="0" w:color="808000"/>
                    <w:bottom w:val="single" w:sz="12" w:space="0" w:color="0000FF"/>
                    <w:right w:val="single" w:sz="12" w:space="0" w:color="008000"/>
                  </w:tcBorders>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t>ЯЧЕЙКА</w:t>
                  </w:r>
                  <w:proofErr w:type="gramStart"/>
                  <w:r w:rsidRPr="004D1AA8">
                    <w:rPr>
                      <w:rFonts w:ascii="Times New Roman" w:eastAsia="Times New Roman" w:hAnsi="Times New Roman" w:cs="Times New Roman"/>
                      <w:sz w:val="24"/>
                      <w:szCs w:val="24"/>
                      <w:lang w:eastAsia="ru-RU"/>
                    </w:rPr>
                    <w:t>1</w:t>
                  </w:r>
                  <w:proofErr w:type="gramEnd"/>
                </w:p>
              </w:tc>
              <w:tc>
                <w:tcPr>
                  <w:tcW w:w="0" w:type="auto"/>
                  <w:tcBorders>
                    <w:top w:val="single" w:sz="12" w:space="0" w:color="FF0000"/>
                    <w:left w:val="single" w:sz="12" w:space="0" w:color="808000"/>
                    <w:bottom w:val="single" w:sz="12" w:space="0" w:color="0000FF"/>
                    <w:right w:val="single" w:sz="12" w:space="0" w:color="008000"/>
                  </w:tcBorders>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t>ЯЧЕЙКА</w:t>
                  </w:r>
                  <w:proofErr w:type="gramStart"/>
                  <w:r w:rsidRPr="004D1AA8">
                    <w:rPr>
                      <w:rFonts w:ascii="Times New Roman" w:eastAsia="Times New Roman" w:hAnsi="Times New Roman" w:cs="Times New Roman"/>
                      <w:sz w:val="24"/>
                      <w:szCs w:val="24"/>
                      <w:lang w:eastAsia="ru-RU"/>
                    </w:rPr>
                    <w:t>2</w:t>
                  </w:r>
                  <w:proofErr w:type="gramEnd"/>
                </w:p>
              </w:tc>
            </w:tr>
            <w:tr w:rsidR="004D1AA8" w:rsidRPr="004D1AA8">
              <w:trPr>
                <w:tblCellSpacing w:w="15" w:type="dxa"/>
                <w:jc w:val="center"/>
              </w:trPr>
              <w:tc>
                <w:tcPr>
                  <w:tcW w:w="0" w:type="auto"/>
                  <w:tcBorders>
                    <w:top w:val="single" w:sz="12" w:space="0" w:color="FF0000"/>
                    <w:left w:val="single" w:sz="12" w:space="0" w:color="808000"/>
                    <w:bottom w:val="single" w:sz="12" w:space="0" w:color="0000FF"/>
                    <w:right w:val="single" w:sz="12" w:space="0" w:color="008000"/>
                  </w:tcBorders>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t>ЯЧЕЙКА3</w:t>
                  </w:r>
                </w:p>
              </w:tc>
              <w:tc>
                <w:tcPr>
                  <w:tcW w:w="0" w:type="auto"/>
                  <w:tcBorders>
                    <w:top w:val="single" w:sz="12" w:space="0" w:color="FF0000"/>
                    <w:left w:val="single" w:sz="12" w:space="0" w:color="808000"/>
                    <w:bottom w:val="single" w:sz="12" w:space="0" w:color="0000FF"/>
                    <w:right w:val="single" w:sz="12" w:space="0" w:color="008000"/>
                  </w:tcBorders>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t>ЯЧЕЙКА</w:t>
                  </w:r>
                  <w:proofErr w:type="gramStart"/>
                  <w:r w:rsidRPr="004D1AA8">
                    <w:rPr>
                      <w:rFonts w:ascii="Times New Roman" w:eastAsia="Times New Roman" w:hAnsi="Times New Roman" w:cs="Times New Roman"/>
                      <w:sz w:val="24"/>
                      <w:szCs w:val="24"/>
                      <w:lang w:eastAsia="ru-RU"/>
                    </w:rPr>
                    <w:t>4</w:t>
                  </w:r>
                  <w:proofErr w:type="gramEnd"/>
                </w:p>
              </w:tc>
            </w:tr>
          </w:tbl>
          <w:p w:rsidR="004D1AA8" w:rsidRPr="004D1AA8" w:rsidRDefault="004D1AA8" w:rsidP="004D1AA8">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ECE9D8"/>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lastRenderedPageBreak/>
              <w:t>Теперь попробуем применить к таблице стили</w:t>
            </w:r>
            <w:proofErr w:type="gramStart"/>
            <w:r w:rsidRPr="004D1AA8">
              <w:rPr>
                <w:rFonts w:ascii="Times New Roman" w:eastAsia="Times New Roman" w:hAnsi="Times New Roman" w:cs="Times New Roman"/>
                <w:sz w:val="24"/>
                <w:szCs w:val="24"/>
                <w:lang w:eastAsia="ru-RU"/>
              </w:rPr>
              <w:t>.Д</w:t>
            </w:r>
            <w:proofErr w:type="gramEnd"/>
            <w:r w:rsidRPr="004D1AA8">
              <w:rPr>
                <w:rFonts w:ascii="Times New Roman" w:eastAsia="Times New Roman" w:hAnsi="Times New Roman" w:cs="Times New Roman"/>
                <w:sz w:val="24"/>
                <w:szCs w:val="24"/>
                <w:lang w:eastAsia="ru-RU"/>
              </w:rPr>
              <w:t>ля начала сделаем так, чтобы каждая сторона таблицы была разного цвета.В приведённом слева примере я задал линии таблицы сплошными border-style: </w:t>
            </w:r>
            <w:r w:rsidRPr="004D1AA8">
              <w:rPr>
                <w:rFonts w:ascii="Times New Roman" w:eastAsia="Times New Roman" w:hAnsi="Times New Roman" w:cs="Times New Roman"/>
                <w:b/>
                <w:bCs/>
                <w:sz w:val="24"/>
                <w:szCs w:val="24"/>
                <w:lang w:eastAsia="ru-RU"/>
              </w:rPr>
              <w:t>solid;</w:t>
            </w:r>
            <w:r w:rsidRPr="004D1AA8">
              <w:rPr>
                <w:rFonts w:ascii="Times New Roman" w:eastAsia="Times New Roman" w:hAnsi="Times New Roman" w:cs="Times New Roman"/>
                <w:sz w:val="24"/>
                <w:szCs w:val="24"/>
                <w:lang w:eastAsia="ru-RU"/>
              </w:rPr>
              <w:t> Параметр border-style имеет несколько значений :</w:t>
            </w:r>
          </w:p>
          <w:p w:rsidR="004D1AA8" w:rsidRPr="004D1AA8" w:rsidRDefault="004D1AA8" w:rsidP="004D1AA8">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solid</w:t>
            </w:r>
            <w:r w:rsidRPr="004D1AA8">
              <w:rPr>
                <w:rFonts w:ascii="Times New Roman" w:eastAsia="Times New Roman" w:hAnsi="Times New Roman" w:cs="Times New Roman"/>
                <w:sz w:val="24"/>
                <w:szCs w:val="24"/>
                <w:lang w:eastAsia="ru-RU"/>
              </w:rPr>
              <w:t> - таблица имеет сплошную линию;</w:t>
            </w:r>
          </w:p>
          <w:p w:rsidR="004D1AA8" w:rsidRPr="004D1AA8" w:rsidRDefault="004D1AA8" w:rsidP="004D1AA8">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dashed</w:t>
            </w:r>
            <w:r w:rsidRPr="004D1AA8">
              <w:rPr>
                <w:rFonts w:ascii="Times New Roman" w:eastAsia="Times New Roman" w:hAnsi="Times New Roman" w:cs="Times New Roman"/>
                <w:sz w:val="24"/>
                <w:szCs w:val="24"/>
                <w:lang w:eastAsia="ru-RU"/>
              </w:rPr>
              <w:t> - пунктир;</w:t>
            </w:r>
          </w:p>
          <w:p w:rsidR="004D1AA8" w:rsidRPr="004D1AA8" w:rsidRDefault="004D1AA8" w:rsidP="004D1AA8">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inset</w:t>
            </w:r>
            <w:r w:rsidRPr="004D1AA8">
              <w:rPr>
                <w:rFonts w:ascii="Times New Roman" w:eastAsia="Times New Roman" w:hAnsi="Times New Roman" w:cs="Times New Roman"/>
                <w:sz w:val="24"/>
                <w:szCs w:val="24"/>
                <w:lang w:eastAsia="ru-RU"/>
              </w:rPr>
              <w:t> - таблица получается вдавленной;</w:t>
            </w:r>
          </w:p>
          <w:p w:rsidR="004D1AA8" w:rsidRPr="004D1AA8" w:rsidRDefault="004D1AA8" w:rsidP="004D1AA8">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outset</w:t>
            </w:r>
            <w:r w:rsidRPr="004D1AA8">
              <w:rPr>
                <w:rFonts w:ascii="Times New Roman" w:eastAsia="Times New Roman" w:hAnsi="Times New Roman" w:cs="Times New Roman"/>
                <w:sz w:val="24"/>
                <w:szCs w:val="24"/>
                <w:lang w:eastAsia="ru-RU"/>
              </w:rPr>
              <w:t> - таблица получается выпуклой;</w:t>
            </w:r>
          </w:p>
          <w:p w:rsidR="004D1AA8" w:rsidRPr="004D1AA8" w:rsidRDefault="004D1AA8" w:rsidP="004D1AA8">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double</w:t>
            </w:r>
            <w:r w:rsidRPr="004D1AA8">
              <w:rPr>
                <w:rFonts w:ascii="Times New Roman" w:eastAsia="Times New Roman" w:hAnsi="Times New Roman" w:cs="Times New Roman"/>
                <w:sz w:val="24"/>
                <w:szCs w:val="24"/>
                <w:lang w:eastAsia="ru-RU"/>
              </w:rPr>
              <w:t> - таблица с двойной рамкой;</w:t>
            </w:r>
          </w:p>
          <w:p w:rsidR="004D1AA8" w:rsidRPr="004D1AA8" w:rsidRDefault="004D1AA8" w:rsidP="004D1AA8">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dotted</w:t>
            </w:r>
            <w:r w:rsidRPr="004D1AA8">
              <w:rPr>
                <w:rFonts w:ascii="Times New Roman" w:eastAsia="Times New Roman" w:hAnsi="Times New Roman" w:cs="Times New Roman"/>
                <w:sz w:val="24"/>
                <w:szCs w:val="24"/>
                <w:lang w:eastAsia="ru-RU"/>
              </w:rPr>
              <w:t> - рамки таблицы выделяются точками;</w:t>
            </w:r>
          </w:p>
          <w:p w:rsidR="004D1AA8" w:rsidRPr="004D1AA8" w:rsidRDefault="004D1AA8" w:rsidP="004D1AA8">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groove</w:t>
            </w:r>
            <w:r w:rsidRPr="004D1AA8">
              <w:rPr>
                <w:rFonts w:ascii="Times New Roman" w:eastAsia="Times New Roman" w:hAnsi="Times New Roman" w:cs="Times New Roman"/>
                <w:sz w:val="24"/>
                <w:szCs w:val="24"/>
                <w:lang w:eastAsia="ru-RU"/>
              </w:rPr>
              <w:t> - таблица с выемкой;</w:t>
            </w:r>
          </w:p>
          <w:p w:rsidR="004D1AA8" w:rsidRPr="004D1AA8" w:rsidRDefault="004D1AA8" w:rsidP="004D1AA8">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ridge</w:t>
            </w:r>
            <w:r w:rsidRPr="004D1AA8">
              <w:rPr>
                <w:rFonts w:ascii="Times New Roman" w:eastAsia="Times New Roman" w:hAnsi="Times New Roman" w:cs="Times New Roman"/>
                <w:sz w:val="24"/>
                <w:szCs w:val="24"/>
                <w:lang w:eastAsia="ru-RU"/>
              </w:rPr>
              <w:t> - рамки таблицы выделяются в виде кромки"</w:t>
            </w:r>
          </w:p>
          <w:p w:rsidR="004D1AA8" w:rsidRPr="004D1AA8" w:rsidRDefault="004D1AA8" w:rsidP="004D1AA8">
            <w:pPr>
              <w:spacing w:after="24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t>Ниже приведены примеры.</w:t>
            </w:r>
          </w:p>
          <w:tbl>
            <w:tblPr>
              <w:tblW w:w="0" w:type="auto"/>
              <w:jc w:val="center"/>
              <w:tblCellSpacing w:w="15" w:type="dxa"/>
              <w:tblCellMar>
                <w:top w:w="15" w:type="dxa"/>
                <w:left w:w="15" w:type="dxa"/>
                <w:bottom w:w="15" w:type="dxa"/>
                <w:right w:w="15" w:type="dxa"/>
              </w:tblCellMar>
              <w:tblLook w:val="04A0"/>
            </w:tblPr>
            <w:tblGrid>
              <w:gridCol w:w="770"/>
            </w:tblGrid>
            <w:tr w:rsidR="004D1AA8" w:rsidRPr="004D1AA8">
              <w:trPr>
                <w:tblCellSpacing w:w="15" w:type="dxa"/>
                <w:jc w:val="center"/>
              </w:trPr>
              <w:tc>
                <w:tcPr>
                  <w:tcW w:w="0" w:type="auto"/>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t>INSET</w:t>
                  </w:r>
                </w:p>
              </w:tc>
            </w:tr>
          </w:tbl>
          <w:p w:rsidR="004D1AA8" w:rsidRPr="004D1AA8" w:rsidRDefault="004D1AA8" w:rsidP="004D1AA8">
            <w:pPr>
              <w:spacing w:after="0" w:line="240" w:lineRule="auto"/>
              <w:rPr>
                <w:rFonts w:ascii="Times New Roman" w:eastAsia="Times New Roman" w:hAnsi="Times New Roman" w:cs="Times New Roman"/>
                <w:sz w:val="24"/>
                <w:szCs w:val="24"/>
                <w:lang w:eastAsia="ru-RU"/>
              </w:rPr>
            </w:pPr>
          </w:p>
          <w:tbl>
            <w:tblPr>
              <w:tblW w:w="0" w:type="auto"/>
              <w:jc w:val="center"/>
              <w:tblCellSpacing w:w="15" w:type="dxa"/>
              <w:tblCellMar>
                <w:top w:w="15" w:type="dxa"/>
                <w:left w:w="15" w:type="dxa"/>
                <w:bottom w:w="15" w:type="dxa"/>
                <w:right w:w="15" w:type="dxa"/>
              </w:tblCellMar>
              <w:tblLook w:val="04A0"/>
            </w:tblPr>
            <w:tblGrid>
              <w:gridCol w:w="1050"/>
            </w:tblGrid>
            <w:tr w:rsidR="004D1AA8" w:rsidRPr="004D1AA8">
              <w:trPr>
                <w:tblCellSpacing w:w="15" w:type="dxa"/>
                <w:jc w:val="center"/>
              </w:trPr>
              <w:tc>
                <w:tcPr>
                  <w:tcW w:w="0" w:type="auto"/>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t>DOTTED</w:t>
                  </w:r>
                </w:p>
              </w:tc>
            </w:tr>
          </w:tbl>
          <w:p w:rsidR="004D1AA8" w:rsidRPr="004D1AA8" w:rsidRDefault="004D1AA8" w:rsidP="004D1AA8">
            <w:pPr>
              <w:spacing w:after="0" w:line="240" w:lineRule="auto"/>
              <w:rPr>
                <w:rFonts w:ascii="Times New Roman" w:eastAsia="Times New Roman" w:hAnsi="Times New Roman" w:cs="Times New Roman"/>
                <w:sz w:val="24"/>
                <w:szCs w:val="24"/>
                <w:lang w:eastAsia="ru-RU"/>
              </w:rPr>
            </w:pPr>
          </w:p>
          <w:tbl>
            <w:tblPr>
              <w:tblW w:w="0" w:type="auto"/>
              <w:jc w:val="center"/>
              <w:tblCellSpacing w:w="15" w:type="dxa"/>
              <w:tblCellMar>
                <w:top w:w="15" w:type="dxa"/>
                <w:left w:w="15" w:type="dxa"/>
                <w:bottom w:w="15" w:type="dxa"/>
                <w:right w:w="15" w:type="dxa"/>
              </w:tblCellMar>
              <w:tblLook w:val="04A0"/>
            </w:tblPr>
            <w:tblGrid>
              <w:gridCol w:w="1064"/>
            </w:tblGrid>
            <w:tr w:rsidR="004D1AA8" w:rsidRPr="004D1AA8">
              <w:trPr>
                <w:tblCellSpacing w:w="15" w:type="dxa"/>
                <w:jc w:val="center"/>
              </w:trPr>
              <w:tc>
                <w:tcPr>
                  <w:tcW w:w="0" w:type="auto"/>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t>DASHED</w:t>
                  </w:r>
                </w:p>
              </w:tc>
            </w:tr>
          </w:tbl>
          <w:p w:rsidR="004D1AA8" w:rsidRPr="004D1AA8" w:rsidRDefault="004D1AA8" w:rsidP="004D1AA8">
            <w:pPr>
              <w:spacing w:after="0" w:line="240" w:lineRule="auto"/>
              <w:rPr>
                <w:rFonts w:ascii="Times New Roman" w:eastAsia="Times New Roman" w:hAnsi="Times New Roman" w:cs="Times New Roman"/>
                <w:sz w:val="24"/>
                <w:szCs w:val="24"/>
                <w:lang w:eastAsia="ru-RU"/>
              </w:rPr>
            </w:pPr>
          </w:p>
          <w:tbl>
            <w:tblPr>
              <w:tblW w:w="0" w:type="auto"/>
              <w:jc w:val="center"/>
              <w:tblCellSpacing w:w="15" w:type="dxa"/>
              <w:tblCellMar>
                <w:top w:w="15" w:type="dxa"/>
                <w:left w:w="15" w:type="dxa"/>
                <w:bottom w:w="15" w:type="dxa"/>
                <w:right w:w="15" w:type="dxa"/>
              </w:tblCellMar>
              <w:tblLook w:val="04A0"/>
            </w:tblPr>
            <w:tblGrid>
              <w:gridCol w:w="1090"/>
            </w:tblGrid>
            <w:tr w:rsidR="004D1AA8" w:rsidRPr="004D1AA8">
              <w:trPr>
                <w:tblCellSpacing w:w="15" w:type="dxa"/>
                <w:jc w:val="center"/>
              </w:trPr>
              <w:tc>
                <w:tcPr>
                  <w:tcW w:w="0" w:type="auto"/>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t>GROOVE</w:t>
                  </w:r>
                </w:p>
              </w:tc>
            </w:tr>
          </w:tbl>
          <w:p w:rsidR="004D1AA8" w:rsidRPr="004D1AA8" w:rsidRDefault="004D1AA8" w:rsidP="004D1AA8">
            <w:pPr>
              <w:spacing w:after="0" w:line="240" w:lineRule="auto"/>
              <w:rPr>
                <w:rFonts w:ascii="Times New Roman" w:eastAsia="Times New Roman" w:hAnsi="Times New Roman" w:cs="Times New Roman"/>
                <w:sz w:val="24"/>
                <w:szCs w:val="24"/>
                <w:lang w:eastAsia="ru-RU"/>
              </w:rPr>
            </w:pPr>
          </w:p>
          <w:tbl>
            <w:tblPr>
              <w:tblW w:w="0" w:type="auto"/>
              <w:jc w:val="center"/>
              <w:tblCellSpacing w:w="15" w:type="dxa"/>
              <w:tblCellMar>
                <w:top w:w="15" w:type="dxa"/>
                <w:left w:w="15" w:type="dxa"/>
                <w:bottom w:w="15" w:type="dxa"/>
                <w:right w:w="15" w:type="dxa"/>
              </w:tblCellMar>
              <w:tblLook w:val="04A0"/>
            </w:tblPr>
            <w:tblGrid>
              <w:gridCol w:w="824"/>
            </w:tblGrid>
            <w:tr w:rsidR="004D1AA8" w:rsidRPr="004D1AA8">
              <w:trPr>
                <w:tblCellSpacing w:w="15" w:type="dxa"/>
                <w:jc w:val="center"/>
              </w:trPr>
              <w:tc>
                <w:tcPr>
                  <w:tcW w:w="0" w:type="auto"/>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t>RIDGE</w:t>
                  </w:r>
                </w:p>
              </w:tc>
            </w:tr>
          </w:tbl>
          <w:p w:rsidR="004D1AA8" w:rsidRPr="004D1AA8" w:rsidRDefault="004D1AA8" w:rsidP="004D1AA8">
            <w:pPr>
              <w:spacing w:after="0" w:line="240" w:lineRule="auto"/>
              <w:rPr>
                <w:rFonts w:ascii="Times New Roman" w:eastAsia="Times New Roman" w:hAnsi="Times New Roman" w:cs="Times New Roman"/>
                <w:sz w:val="24"/>
                <w:szCs w:val="24"/>
                <w:lang w:eastAsia="ru-RU"/>
              </w:rPr>
            </w:pPr>
          </w:p>
          <w:tbl>
            <w:tblPr>
              <w:tblW w:w="0" w:type="auto"/>
              <w:jc w:val="center"/>
              <w:tblCellSpacing w:w="15" w:type="dxa"/>
              <w:tblCellMar>
                <w:top w:w="15" w:type="dxa"/>
                <w:left w:w="15" w:type="dxa"/>
                <w:bottom w:w="15" w:type="dxa"/>
                <w:right w:w="15" w:type="dxa"/>
              </w:tblCellMar>
              <w:tblLook w:val="04A0"/>
            </w:tblPr>
            <w:tblGrid>
              <w:gridCol w:w="1010"/>
            </w:tblGrid>
            <w:tr w:rsidR="004D1AA8" w:rsidRPr="004D1AA8">
              <w:trPr>
                <w:tblCellSpacing w:w="15" w:type="dxa"/>
                <w:jc w:val="center"/>
              </w:trPr>
              <w:tc>
                <w:tcPr>
                  <w:tcW w:w="0" w:type="auto"/>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t>OUTSET</w:t>
                  </w:r>
                </w:p>
              </w:tc>
            </w:tr>
          </w:tbl>
          <w:p w:rsidR="004D1AA8" w:rsidRPr="004D1AA8" w:rsidRDefault="004D1AA8" w:rsidP="004D1AA8">
            <w:pPr>
              <w:spacing w:after="0" w:line="240" w:lineRule="auto"/>
              <w:rPr>
                <w:rFonts w:ascii="Times New Roman" w:eastAsia="Times New Roman" w:hAnsi="Times New Roman" w:cs="Times New Roman"/>
                <w:sz w:val="24"/>
                <w:szCs w:val="24"/>
                <w:lang w:eastAsia="ru-RU"/>
              </w:rPr>
            </w:pPr>
          </w:p>
        </w:tc>
      </w:tr>
      <w:tr w:rsidR="004D1AA8" w:rsidRPr="004D1AA8" w:rsidTr="004D1AA8">
        <w:trPr>
          <w:tblCellSpacing w:w="37" w:type="dxa"/>
          <w:jc w:val="center"/>
        </w:trPr>
        <w:tc>
          <w:tcPr>
            <w:tcW w:w="4500" w:type="dxa"/>
            <w:tcBorders>
              <w:top w:val="outset" w:sz="6" w:space="0" w:color="auto"/>
              <w:left w:val="outset" w:sz="6" w:space="0" w:color="auto"/>
              <w:bottom w:val="outset" w:sz="6" w:space="0" w:color="auto"/>
              <w:right w:val="outset" w:sz="6" w:space="0" w:color="auto"/>
            </w:tcBorders>
            <w:shd w:val="clear" w:color="auto" w:fill="ECE9D8"/>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ECE9D8"/>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p>
        </w:tc>
      </w:tr>
      <w:tr w:rsidR="004D1AA8" w:rsidRPr="004D1AA8" w:rsidTr="004D1AA8">
        <w:trPr>
          <w:tblCellSpacing w:w="37" w:type="dxa"/>
          <w:jc w:val="center"/>
        </w:trPr>
        <w:tc>
          <w:tcPr>
            <w:tcW w:w="4500" w:type="dxa"/>
            <w:tcBorders>
              <w:top w:val="outset" w:sz="6" w:space="0" w:color="auto"/>
              <w:left w:val="outset" w:sz="6" w:space="0" w:color="auto"/>
              <w:bottom w:val="outset" w:sz="6" w:space="0" w:color="auto"/>
              <w:right w:val="outset" w:sz="6" w:space="0" w:color="auto"/>
            </w:tcBorders>
            <w:shd w:val="clear" w:color="auto" w:fill="ECE9D8"/>
            <w:vAlign w:val="center"/>
            <w:hideMark/>
          </w:tcPr>
          <w:tbl>
            <w:tblPr>
              <w:tblW w:w="3750" w:type="dxa"/>
              <w:tblCellSpacing w:w="37" w:type="dxa"/>
              <w:tblBorders>
                <w:top w:val="outset" w:sz="6" w:space="0" w:color="0000FF"/>
                <w:left w:val="outset" w:sz="6" w:space="0" w:color="0000FF"/>
                <w:bottom w:val="outset" w:sz="6" w:space="0" w:color="0000FF"/>
                <w:right w:val="outset" w:sz="6" w:space="0" w:color="0000FF"/>
              </w:tblBorders>
              <w:tblCellMar>
                <w:top w:w="150" w:type="dxa"/>
                <w:left w:w="150" w:type="dxa"/>
                <w:bottom w:w="150" w:type="dxa"/>
                <w:right w:w="150" w:type="dxa"/>
              </w:tblCellMar>
              <w:tblLook w:val="04A0"/>
            </w:tblPr>
            <w:tblGrid>
              <w:gridCol w:w="2995"/>
              <w:gridCol w:w="1879"/>
            </w:tblGrid>
            <w:tr w:rsidR="004D1AA8" w:rsidRPr="004D1AA8">
              <w:trPr>
                <w:tblCellSpacing w:w="37" w:type="dxa"/>
              </w:trPr>
              <w:tc>
                <w:tcPr>
                  <w:tcW w:w="0" w:type="auto"/>
                  <w:tcBorders>
                    <w:top w:val="outset" w:sz="6" w:space="0" w:color="0000FF"/>
                    <w:left w:val="outset" w:sz="6" w:space="0" w:color="0000FF"/>
                    <w:bottom w:val="outset" w:sz="6" w:space="0" w:color="0000FF"/>
                    <w:right w:val="outset" w:sz="6" w:space="0" w:color="0000FF"/>
                  </w:tcBorders>
                  <w:vAlign w:val="center"/>
                  <w:hideMark/>
                </w:tcPr>
                <w:p w:rsidR="004D1AA8" w:rsidRPr="004D1AA8" w:rsidRDefault="004D1AA8" w:rsidP="004D1AA8">
                  <w:pPr>
                    <w:spacing w:after="24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color w:val="990000"/>
                      <w:sz w:val="24"/>
                      <w:szCs w:val="24"/>
                      <w:lang w:eastAsia="ru-RU"/>
                    </w:rPr>
                    <w:t>таблица из четырёх ячеек вложена в другую ячейку другой таблицы</w:t>
                  </w:r>
                </w:p>
                <w:tbl>
                  <w:tblPr>
                    <w:tblW w:w="0" w:type="auto"/>
                    <w:jc w:val="center"/>
                    <w:tblCellSpacing w:w="15" w:type="dxa"/>
                    <w:tblBorders>
                      <w:top w:val="outset" w:sz="6" w:space="0" w:color="FF33CC"/>
                      <w:left w:val="outset" w:sz="6" w:space="0" w:color="FF33CC"/>
                      <w:bottom w:val="outset" w:sz="6" w:space="0" w:color="FF33CC"/>
                      <w:right w:val="outset" w:sz="6" w:space="0" w:color="FF33CC"/>
                    </w:tblBorders>
                    <w:tblCellMar>
                      <w:top w:w="15" w:type="dxa"/>
                      <w:left w:w="15" w:type="dxa"/>
                      <w:bottom w:w="15" w:type="dxa"/>
                      <w:right w:w="15" w:type="dxa"/>
                    </w:tblCellMar>
                    <w:tblLook w:val="04A0"/>
                  </w:tblPr>
                  <w:tblGrid>
                    <w:gridCol w:w="1269"/>
                    <w:gridCol w:w="1269"/>
                  </w:tblGrid>
                  <w:tr w:rsidR="004D1AA8" w:rsidRPr="004D1AA8">
                    <w:trPr>
                      <w:tblCellSpacing w:w="15" w:type="dxa"/>
                      <w:jc w:val="center"/>
                    </w:trPr>
                    <w:tc>
                      <w:tcPr>
                        <w:tcW w:w="0" w:type="auto"/>
                        <w:tcBorders>
                          <w:top w:val="outset" w:sz="6" w:space="0" w:color="FF33CC"/>
                          <w:left w:val="outset" w:sz="6" w:space="0" w:color="FF33CC"/>
                          <w:bottom w:val="outset" w:sz="6" w:space="0" w:color="FF33CC"/>
                          <w:right w:val="outset" w:sz="6" w:space="0" w:color="FF33CC"/>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1</w:t>
                        </w:r>
                        <w:proofErr w:type="gramEnd"/>
                      </w:p>
                    </w:tc>
                    <w:tc>
                      <w:tcPr>
                        <w:tcW w:w="0" w:type="auto"/>
                        <w:tcBorders>
                          <w:top w:val="outset" w:sz="6" w:space="0" w:color="FF33CC"/>
                          <w:left w:val="outset" w:sz="6" w:space="0" w:color="FF33CC"/>
                          <w:bottom w:val="outset" w:sz="6" w:space="0" w:color="FF33CC"/>
                          <w:right w:val="outset" w:sz="6" w:space="0" w:color="FF33CC"/>
                        </w:tcBorders>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2</w:t>
                        </w:r>
                        <w:proofErr w:type="gramEnd"/>
                      </w:p>
                    </w:tc>
                  </w:tr>
                  <w:tr w:rsidR="004D1AA8" w:rsidRPr="004D1AA8">
                    <w:trPr>
                      <w:tblCellSpacing w:w="15" w:type="dxa"/>
                      <w:jc w:val="center"/>
                    </w:trPr>
                    <w:tc>
                      <w:tcPr>
                        <w:tcW w:w="0" w:type="auto"/>
                        <w:tcBorders>
                          <w:top w:val="outset" w:sz="6" w:space="0" w:color="FF33CC"/>
                          <w:left w:val="outset" w:sz="6" w:space="0" w:color="FF33CC"/>
                          <w:bottom w:val="outset" w:sz="6" w:space="0" w:color="FF33CC"/>
                          <w:right w:val="outset" w:sz="6" w:space="0" w:color="FF33CC"/>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eastAsia="ru-RU"/>
                          </w:rPr>
                        </w:pPr>
                        <w:r w:rsidRPr="004D1AA8">
                          <w:rPr>
                            <w:rFonts w:ascii="Times New Roman" w:eastAsia="Times New Roman" w:hAnsi="Times New Roman" w:cs="Times New Roman"/>
                            <w:b/>
                            <w:bCs/>
                            <w:sz w:val="24"/>
                            <w:szCs w:val="24"/>
                            <w:lang w:eastAsia="ru-RU"/>
                          </w:rPr>
                          <w:t>ЯЧЕЙКА3</w:t>
                        </w:r>
                      </w:p>
                    </w:tc>
                    <w:tc>
                      <w:tcPr>
                        <w:tcW w:w="0" w:type="auto"/>
                        <w:tcBorders>
                          <w:top w:val="outset" w:sz="6" w:space="0" w:color="FF33CC"/>
                          <w:left w:val="outset" w:sz="6" w:space="0" w:color="FF33CC"/>
                          <w:bottom w:val="outset" w:sz="6" w:space="0" w:color="FF33CC"/>
                          <w:right w:val="outset" w:sz="6" w:space="0" w:color="FF33CC"/>
                        </w:tcBorders>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b/>
                            <w:bCs/>
                            <w:sz w:val="24"/>
                            <w:szCs w:val="24"/>
                            <w:lang w:eastAsia="ru-RU"/>
                          </w:rPr>
                          <w:t>ЯЧЕЙКА</w:t>
                        </w:r>
                        <w:proofErr w:type="gramStart"/>
                        <w:r w:rsidRPr="004D1AA8">
                          <w:rPr>
                            <w:rFonts w:ascii="Times New Roman" w:eastAsia="Times New Roman" w:hAnsi="Times New Roman" w:cs="Times New Roman"/>
                            <w:b/>
                            <w:bCs/>
                            <w:sz w:val="24"/>
                            <w:szCs w:val="24"/>
                            <w:lang w:eastAsia="ru-RU"/>
                          </w:rPr>
                          <w:t>4</w:t>
                        </w:r>
                        <w:proofErr w:type="gramEnd"/>
                      </w:p>
                    </w:tc>
                  </w:tr>
                </w:tbl>
                <w:p w:rsidR="004D1AA8" w:rsidRPr="004D1AA8" w:rsidRDefault="004D1AA8" w:rsidP="004D1AA8">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4D1AA8" w:rsidRPr="004D1AA8" w:rsidRDefault="004D1AA8" w:rsidP="004D1AA8">
                  <w:pPr>
                    <w:spacing w:after="24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color w:val="990000"/>
                      <w:sz w:val="24"/>
                      <w:szCs w:val="24"/>
                      <w:lang w:eastAsia="ru-RU"/>
                    </w:rPr>
                    <w:t>таблица из девяти ячеек вложена в другую ячейку другой таблицы</w:t>
                  </w:r>
                </w:p>
                <w:tbl>
                  <w:tblPr>
                    <w:tblW w:w="0" w:type="auto"/>
                    <w:jc w:val="center"/>
                    <w:tblCellSpacing w:w="15" w:type="dxa"/>
                    <w:tblBorders>
                      <w:top w:val="outset" w:sz="6" w:space="0" w:color="009900"/>
                      <w:left w:val="outset" w:sz="6" w:space="0" w:color="009900"/>
                      <w:bottom w:val="outset" w:sz="6" w:space="0" w:color="009900"/>
                      <w:right w:val="outset" w:sz="6" w:space="0" w:color="009900"/>
                    </w:tblBorders>
                    <w:tblCellMar>
                      <w:top w:w="15" w:type="dxa"/>
                      <w:left w:w="15" w:type="dxa"/>
                      <w:bottom w:w="15" w:type="dxa"/>
                      <w:right w:w="15" w:type="dxa"/>
                    </w:tblCellMar>
                    <w:tblLook w:val="04A0"/>
                  </w:tblPr>
                  <w:tblGrid>
                    <w:gridCol w:w="501"/>
                    <w:gridCol w:w="486"/>
                    <w:gridCol w:w="210"/>
                    <w:gridCol w:w="225"/>
                  </w:tblGrid>
                  <w:tr w:rsidR="004D1AA8" w:rsidRPr="004D1AA8">
                    <w:trPr>
                      <w:tblCellSpacing w:w="15" w:type="dxa"/>
                      <w:jc w:val="center"/>
                    </w:trPr>
                    <w:tc>
                      <w:tcPr>
                        <w:tcW w:w="0" w:type="auto"/>
                        <w:gridSpan w:val="2"/>
                        <w:vMerge w:val="restart"/>
                        <w:tcBorders>
                          <w:top w:val="outset" w:sz="6" w:space="0" w:color="009900"/>
                          <w:left w:val="outset" w:sz="6" w:space="0" w:color="009900"/>
                          <w:bottom w:val="outset" w:sz="6" w:space="0" w:color="009900"/>
                          <w:right w:val="outset" w:sz="6" w:space="0" w:color="009900"/>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eastAsia="ru-RU"/>
                          </w:rPr>
                        </w:pPr>
                        <w:r w:rsidRPr="004D1AA8">
                          <w:rPr>
                            <w:rFonts w:ascii="Times New Roman" w:eastAsia="Times New Roman" w:hAnsi="Times New Roman" w:cs="Times New Roman"/>
                            <w:b/>
                            <w:bCs/>
                            <w:sz w:val="24"/>
                            <w:szCs w:val="24"/>
                            <w:lang w:eastAsia="ru-RU"/>
                          </w:rPr>
                          <w:t>colspan и rowspan</w:t>
                        </w:r>
                      </w:p>
                    </w:tc>
                    <w:tc>
                      <w:tcPr>
                        <w:tcW w:w="0" w:type="auto"/>
                        <w:tcBorders>
                          <w:top w:val="outset" w:sz="6" w:space="0" w:color="009900"/>
                          <w:left w:val="outset" w:sz="6" w:space="0" w:color="009900"/>
                          <w:bottom w:val="outset" w:sz="6" w:space="0" w:color="009900"/>
                          <w:right w:val="outset" w:sz="6" w:space="0" w:color="009900"/>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eastAsia="ru-RU"/>
                          </w:rPr>
                        </w:pPr>
                        <w:r w:rsidRPr="004D1AA8">
                          <w:rPr>
                            <w:rFonts w:ascii="Times New Roman" w:eastAsia="Times New Roman" w:hAnsi="Times New Roman" w:cs="Times New Roman"/>
                            <w:b/>
                            <w:bCs/>
                            <w:sz w:val="24"/>
                            <w:szCs w:val="24"/>
                            <w:lang w:eastAsia="ru-RU"/>
                          </w:rPr>
                          <w:t>1</w:t>
                        </w:r>
                      </w:p>
                    </w:tc>
                    <w:tc>
                      <w:tcPr>
                        <w:tcW w:w="0" w:type="auto"/>
                        <w:tcBorders>
                          <w:top w:val="outset" w:sz="6" w:space="0" w:color="009900"/>
                          <w:left w:val="outset" w:sz="6" w:space="0" w:color="009900"/>
                          <w:bottom w:val="outset" w:sz="6" w:space="0" w:color="009900"/>
                          <w:right w:val="outset" w:sz="6" w:space="0" w:color="009900"/>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eastAsia="ru-RU"/>
                          </w:rPr>
                        </w:pPr>
                        <w:r w:rsidRPr="004D1AA8">
                          <w:rPr>
                            <w:rFonts w:ascii="Times New Roman" w:eastAsia="Times New Roman" w:hAnsi="Times New Roman" w:cs="Times New Roman"/>
                            <w:b/>
                            <w:bCs/>
                            <w:sz w:val="24"/>
                            <w:szCs w:val="24"/>
                            <w:lang w:eastAsia="ru-RU"/>
                          </w:rPr>
                          <w:t>2</w:t>
                        </w:r>
                      </w:p>
                    </w:tc>
                  </w:tr>
                  <w:tr w:rsidR="004D1AA8" w:rsidRPr="004D1AA8">
                    <w:trPr>
                      <w:tblCellSpacing w:w="15" w:type="dxa"/>
                      <w:jc w:val="center"/>
                    </w:trPr>
                    <w:tc>
                      <w:tcPr>
                        <w:tcW w:w="0" w:type="auto"/>
                        <w:gridSpan w:val="2"/>
                        <w:vMerge/>
                        <w:tcBorders>
                          <w:top w:val="outset" w:sz="6" w:space="0" w:color="009900"/>
                          <w:left w:val="outset" w:sz="6" w:space="0" w:color="009900"/>
                          <w:bottom w:val="outset" w:sz="6" w:space="0" w:color="009900"/>
                          <w:right w:val="outset" w:sz="6" w:space="0" w:color="009900"/>
                        </w:tcBorders>
                        <w:vAlign w:val="center"/>
                        <w:hideMark/>
                      </w:tcPr>
                      <w:p w:rsidR="004D1AA8" w:rsidRPr="004D1AA8" w:rsidRDefault="004D1AA8" w:rsidP="004D1AA8">
                        <w:pPr>
                          <w:spacing w:after="0" w:line="240" w:lineRule="auto"/>
                          <w:rPr>
                            <w:rFonts w:ascii="Times New Roman" w:eastAsia="Times New Roman" w:hAnsi="Times New Roman" w:cs="Times New Roman"/>
                            <w:b/>
                            <w:bCs/>
                            <w:sz w:val="24"/>
                            <w:szCs w:val="24"/>
                            <w:lang w:eastAsia="ru-RU"/>
                          </w:rPr>
                        </w:pPr>
                      </w:p>
                    </w:tc>
                    <w:tc>
                      <w:tcPr>
                        <w:tcW w:w="0" w:type="auto"/>
                        <w:tcBorders>
                          <w:top w:val="outset" w:sz="6" w:space="0" w:color="009900"/>
                          <w:left w:val="outset" w:sz="6" w:space="0" w:color="009900"/>
                          <w:bottom w:val="outset" w:sz="6" w:space="0" w:color="009900"/>
                          <w:right w:val="outset" w:sz="6" w:space="0" w:color="009900"/>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eastAsia="ru-RU"/>
                          </w:rPr>
                        </w:pPr>
                        <w:r w:rsidRPr="004D1AA8">
                          <w:rPr>
                            <w:rFonts w:ascii="Times New Roman" w:eastAsia="Times New Roman" w:hAnsi="Times New Roman" w:cs="Times New Roman"/>
                            <w:b/>
                            <w:bCs/>
                            <w:sz w:val="24"/>
                            <w:szCs w:val="24"/>
                            <w:lang w:eastAsia="ru-RU"/>
                          </w:rPr>
                          <w:t>3</w:t>
                        </w:r>
                      </w:p>
                    </w:tc>
                    <w:tc>
                      <w:tcPr>
                        <w:tcW w:w="0" w:type="auto"/>
                        <w:tcBorders>
                          <w:top w:val="outset" w:sz="6" w:space="0" w:color="009900"/>
                          <w:left w:val="outset" w:sz="6" w:space="0" w:color="009900"/>
                          <w:bottom w:val="outset" w:sz="6" w:space="0" w:color="009900"/>
                          <w:right w:val="outset" w:sz="6" w:space="0" w:color="009900"/>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eastAsia="ru-RU"/>
                          </w:rPr>
                        </w:pPr>
                        <w:r w:rsidRPr="004D1AA8">
                          <w:rPr>
                            <w:rFonts w:ascii="Times New Roman" w:eastAsia="Times New Roman" w:hAnsi="Times New Roman" w:cs="Times New Roman"/>
                            <w:b/>
                            <w:bCs/>
                            <w:sz w:val="24"/>
                            <w:szCs w:val="24"/>
                            <w:lang w:eastAsia="ru-RU"/>
                          </w:rPr>
                          <w:t>4</w:t>
                        </w:r>
                      </w:p>
                    </w:tc>
                  </w:tr>
                  <w:tr w:rsidR="004D1AA8" w:rsidRPr="004D1AA8">
                    <w:trPr>
                      <w:tblCellSpacing w:w="15" w:type="dxa"/>
                      <w:jc w:val="center"/>
                    </w:trPr>
                    <w:tc>
                      <w:tcPr>
                        <w:tcW w:w="0" w:type="auto"/>
                        <w:tcBorders>
                          <w:top w:val="outset" w:sz="6" w:space="0" w:color="009900"/>
                          <w:left w:val="outset" w:sz="6" w:space="0" w:color="009900"/>
                          <w:bottom w:val="outset" w:sz="6" w:space="0" w:color="009900"/>
                          <w:right w:val="outset" w:sz="6" w:space="0" w:color="009900"/>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eastAsia="ru-RU"/>
                          </w:rPr>
                        </w:pPr>
                        <w:r w:rsidRPr="004D1AA8">
                          <w:rPr>
                            <w:rFonts w:ascii="Times New Roman" w:eastAsia="Times New Roman" w:hAnsi="Times New Roman" w:cs="Times New Roman"/>
                            <w:b/>
                            <w:bCs/>
                            <w:sz w:val="24"/>
                            <w:szCs w:val="24"/>
                            <w:lang w:eastAsia="ru-RU"/>
                          </w:rPr>
                          <w:t>5</w:t>
                        </w:r>
                      </w:p>
                    </w:tc>
                    <w:tc>
                      <w:tcPr>
                        <w:tcW w:w="0" w:type="auto"/>
                        <w:tcBorders>
                          <w:top w:val="outset" w:sz="6" w:space="0" w:color="009900"/>
                          <w:left w:val="outset" w:sz="6" w:space="0" w:color="009900"/>
                          <w:bottom w:val="outset" w:sz="6" w:space="0" w:color="009900"/>
                          <w:right w:val="outset" w:sz="6" w:space="0" w:color="009900"/>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eastAsia="ru-RU"/>
                          </w:rPr>
                        </w:pPr>
                        <w:r w:rsidRPr="004D1AA8">
                          <w:rPr>
                            <w:rFonts w:ascii="Times New Roman" w:eastAsia="Times New Roman" w:hAnsi="Times New Roman" w:cs="Times New Roman"/>
                            <w:b/>
                            <w:bCs/>
                            <w:sz w:val="24"/>
                            <w:szCs w:val="24"/>
                            <w:lang w:eastAsia="ru-RU"/>
                          </w:rPr>
                          <w:t>6</w:t>
                        </w:r>
                      </w:p>
                    </w:tc>
                    <w:tc>
                      <w:tcPr>
                        <w:tcW w:w="0" w:type="auto"/>
                        <w:tcBorders>
                          <w:top w:val="outset" w:sz="6" w:space="0" w:color="009900"/>
                          <w:left w:val="outset" w:sz="6" w:space="0" w:color="009900"/>
                          <w:bottom w:val="outset" w:sz="6" w:space="0" w:color="009900"/>
                          <w:right w:val="outset" w:sz="6" w:space="0" w:color="009900"/>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eastAsia="ru-RU"/>
                          </w:rPr>
                        </w:pPr>
                        <w:r w:rsidRPr="004D1AA8">
                          <w:rPr>
                            <w:rFonts w:ascii="Times New Roman" w:eastAsia="Times New Roman" w:hAnsi="Times New Roman" w:cs="Times New Roman"/>
                            <w:b/>
                            <w:bCs/>
                            <w:sz w:val="24"/>
                            <w:szCs w:val="24"/>
                            <w:lang w:eastAsia="ru-RU"/>
                          </w:rPr>
                          <w:t>7</w:t>
                        </w:r>
                      </w:p>
                    </w:tc>
                    <w:tc>
                      <w:tcPr>
                        <w:tcW w:w="0" w:type="auto"/>
                        <w:tcBorders>
                          <w:top w:val="outset" w:sz="6" w:space="0" w:color="009900"/>
                          <w:left w:val="outset" w:sz="6" w:space="0" w:color="009900"/>
                          <w:bottom w:val="outset" w:sz="6" w:space="0" w:color="009900"/>
                          <w:right w:val="outset" w:sz="6" w:space="0" w:color="009900"/>
                        </w:tcBorders>
                        <w:vAlign w:val="center"/>
                        <w:hideMark/>
                      </w:tcPr>
                      <w:p w:rsidR="004D1AA8" w:rsidRPr="004D1AA8" w:rsidRDefault="004D1AA8" w:rsidP="004D1AA8">
                        <w:pPr>
                          <w:spacing w:after="0" w:line="240" w:lineRule="auto"/>
                          <w:jc w:val="center"/>
                          <w:rPr>
                            <w:rFonts w:ascii="Times New Roman" w:eastAsia="Times New Roman" w:hAnsi="Times New Roman" w:cs="Times New Roman"/>
                            <w:b/>
                            <w:bCs/>
                            <w:sz w:val="24"/>
                            <w:szCs w:val="24"/>
                            <w:lang w:eastAsia="ru-RU"/>
                          </w:rPr>
                        </w:pPr>
                        <w:r w:rsidRPr="004D1AA8">
                          <w:rPr>
                            <w:rFonts w:ascii="Times New Roman" w:eastAsia="Times New Roman" w:hAnsi="Times New Roman" w:cs="Times New Roman"/>
                            <w:b/>
                            <w:bCs/>
                            <w:sz w:val="24"/>
                            <w:szCs w:val="24"/>
                            <w:lang w:eastAsia="ru-RU"/>
                          </w:rPr>
                          <w:t>8</w:t>
                        </w:r>
                      </w:p>
                    </w:tc>
                  </w:tr>
                </w:tbl>
                <w:p w:rsidR="004D1AA8" w:rsidRPr="004D1AA8" w:rsidRDefault="004D1AA8" w:rsidP="004D1AA8">
                  <w:pPr>
                    <w:spacing w:after="0" w:line="240" w:lineRule="auto"/>
                    <w:rPr>
                      <w:rFonts w:ascii="Times New Roman" w:eastAsia="Times New Roman" w:hAnsi="Times New Roman" w:cs="Times New Roman"/>
                      <w:sz w:val="24"/>
                      <w:szCs w:val="24"/>
                      <w:lang w:eastAsia="ru-RU"/>
                    </w:rPr>
                  </w:pPr>
                </w:p>
              </w:tc>
            </w:tr>
          </w:tbl>
          <w:p w:rsidR="004D1AA8" w:rsidRPr="004D1AA8" w:rsidRDefault="004D1AA8" w:rsidP="004D1AA8">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ECE9D8"/>
            <w:vAlign w:val="center"/>
            <w:hideMark/>
          </w:tcPr>
          <w:p w:rsidR="004D1AA8" w:rsidRPr="004D1AA8" w:rsidRDefault="004D1AA8" w:rsidP="004D1AA8">
            <w:pPr>
              <w:spacing w:after="0" w:line="240" w:lineRule="auto"/>
              <w:rPr>
                <w:rFonts w:ascii="Times New Roman" w:eastAsia="Times New Roman" w:hAnsi="Times New Roman" w:cs="Times New Roman"/>
                <w:sz w:val="24"/>
                <w:szCs w:val="24"/>
                <w:lang w:eastAsia="ru-RU"/>
              </w:rPr>
            </w:pPr>
            <w:r w:rsidRPr="004D1AA8">
              <w:rPr>
                <w:rFonts w:ascii="Times New Roman" w:eastAsia="Times New Roman" w:hAnsi="Times New Roman" w:cs="Times New Roman"/>
                <w:sz w:val="24"/>
                <w:szCs w:val="24"/>
                <w:lang w:eastAsia="ru-RU"/>
              </w:rPr>
              <w:t>Иногда приходится разместить одну таблицу в другую. Такие таблицы называются вложенными..</w:t>
            </w:r>
            <w:proofErr w:type="gramStart"/>
            <w:r w:rsidRPr="004D1AA8">
              <w:rPr>
                <w:rFonts w:ascii="Times New Roman" w:eastAsia="Times New Roman" w:hAnsi="Times New Roman" w:cs="Times New Roman"/>
                <w:sz w:val="24"/>
                <w:szCs w:val="24"/>
                <w:lang w:eastAsia="ru-RU"/>
              </w:rPr>
              <w:t>.с</w:t>
            </w:r>
            <w:proofErr w:type="gramEnd"/>
            <w:r w:rsidRPr="004D1AA8">
              <w:rPr>
                <w:rFonts w:ascii="Times New Roman" w:eastAsia="Times New Roman" w:hAnsi="Times New Roman" w:cs="Times New Roman"/>
                <w:sz w:val="24"/>
                <w:szCs w:val="24"/>
                <w:lang w:eastAsia="ru-RU"/>
              </w:rPr>
              <w:t>лева приведён пример такой таблицы.....</w:t>
            </w:r>
          </w:p>
        </w:tc>
      </w:tr>
    </w:tbl>
    <w:p w:rsidR="008F167C" w:rsidRDefault="008F167C" w:rsidP="00D94F4E"/>
    <w:p w:rsidR="00B94E88" w:rsidRDefault="00B94E88" w:rsidP="00B94E88">
      <w:pPr>
        <w:pStyle w:val="1"/>
        <w:spacing w:line="308" w:lineRule="atLeast"/>
        <w:rPr>
          <w:rFonts w:ascii="Arial" w:hAnsi="Arial" w:cs="Arial"/>
        </w:rPr>
      </w:pPr>
      <w:r>
        <w:rPr>
          <w:rFonts w:ascii="Arial" w:hAnsi="Arial" w:cs="Arial"/>
        </w:rPr>
        <w:t>Создание html таблиц</w:t>
      </w:r>
    </w:p>
    <w:p w:rsidR="00B94E88" w:rsidRDefault="00B94E88" w:rsidP="00B94E88">
      <w:pPr>
        <w:textAlignment w:val="center"/>
        <w:rPr>
          <w:rFonts w:ascii="Arial" w:hAnsi="Arial" w:cs="Arial"/>
          <w:sz w:val="21"/>
          <w:szCs w:val="21"/>
        </w:rPr>
      </w:pPr>
      <w:r>
        <w:rPr>
          <w:rStyle w:val="apple-converted-space"/>
          <w:rFonts w:ascii="Arial" w:hAnsi="Arial" w:cs="Arial"/>
          <w:sz w:val="21"/>
          <w:szCs w:val="21"/>
        </w:rPr>
        <w:t>  </w:t>
      </w:r>
      <w:hyperlink r:id="rId60" w:tooltip="Перейти к блогу HTML справочник" w:history="1">
        <w:r>
          <w:rPr>
            <w:rStyle w:val="ab"/>
            <w:rFonts w:ascii="Arial" w:hAnsi="Arial" w:cs="Arial"/>
            <w:color w:val="4183C4"/>
            <w:sz w:val="21"/>
            <w:szCs w:val="21"/>
          </w:rPr>
          <w:t>HTML справочник</w:t>
        </w:r>
      </w:hyperlink>
      <w:r>
        <w:rPr>
          <w:rStyle w:val="apple-converted-space"/>
          <w:rFonts w:ascii="Arial" w:hAnsi="Arial" w:cs="Arial"/>
          <w:sz w:val="21"/>
          <w:szCs w:val="21"/>
        </w:rPr>
        <w:t>  </w:t>
      </w:r>
    </w:p>
    <w:p w:rsidR="00B94E88" w:rsidRDefault="00B94E88" w:rsidP="00B94E88">
      <w:pPr>
        <w:textAlignment w:val="center"/>
        <w:rPr>
          <w:rFonts w:ascii="Arial" w:hAnsi="Arial" w:cs="Arial"/>
          <w:b/>
          <w:bCs/>
          <w:sz w:val="21"/>
          <w:szCs w:val="21"/>
        </w:rPr>
      </w:pPr>
      <w:r>
        <w:rPr>
          <w:rFonts w:ascii="Arial" w:hAnsi="Arial" w:cs="Arial"/>
          <w:b/>
          <w:bCs/>
          <w:sz w:val="21"/>
          <w:szCs w:val="21"/>
        </w:rPr>
        <w:t>Создание html таблиц</w:t>
      </w:r>
    </w:p>
    <w:p w:rsidR="00B94E88" w:rsidRPr="00B94E88" w:rsidRDefault="00B94E88" w:rsidP="00B94E88">
      <w:pPr>
        <w:pStyle w:val="2"/>
        <w:spacing w:line="308" w:lineRule="atLeast"/>
        <w:textAlignment w:val="top"/>
        <w:rPr>
          <w:ins w:id="281" w:author="Unknown"/>
          <w:rFonts w:ascii="Arial" w:hAnsi="Arial" w:cs="Arial"/>
          <w:sz w:val="28"/>
          <w:szCs w:val="28"/>
        </w:rPr>
      </w:pPr>
      <w:ins w:id="282" w:author="Unknown">
        <w:r w:rsidRPr="00B94E88">
          <w:rPr>
            <w:rFonts w:ascii="Arial" w:hAnsi="Arial" w:cs="Arial"/>
            <w:sz w:val="28"/>
            <w:szCs w:val="28"/>
          </w:rPr>
          <w:t>Создание таблицы</w:t>
        </w:r>
      </w:ins>
    </w:p>
    <w:p w:rsidR="00B94E88" w:rsidRPr="00B94E88" w:rsidRDefault="00B94E88" w:rsidP="00B94E88">
      <w:pPr>
        <w:pStyle w:val="a3"/>
        <w:spacing w:before="0" w:beforeAutospacing="0" w:after="240" w:afterAutospacing="0" w:line="343" w:lineRule="atLeast"/>
        <w:textAlignment w:val="top"/>
        <w:rPr>
          <w:ins w:id="283" w:author="Unknown"/>
          <w:rFonts w:ascii="Arial" w:hAnsi="Arial" w:cs="Arial"/>
          <w:sz w:val="28"/>
          <w:szCs w:val="28"/>
        </w:rPr>
      </w:pPr>
      <w:ins w:id="284" w:author="Unknown">
        <w:r w:rsidRPr="00B94E88">
          <w:rPr>
            <w:rFonts w:ascii="Arial" w:hAnsi="Arial" w:cs="Arial"/>
            <w:sz w:val="28"/>
            <w:szCs w:val="28"/>
          </w:rPr>
          <w:t>HTML таблицы создаются с помощью следующих тегов</w:t>
        </w:r>
      </w:ins>
    </w:p>
    <w:p w:rsidR="00B94E88" w:rsidRPr="00B94E88" w:rsidRDefault="00B94E88" w:rsidP="00B94E88">
      <w:pPr>
        <w:pStyle w:val="a3"/>
        <w:spacing w:before="0" w:beforeAutospacing="0" w:after="240" w:afterAutospacing="0" w:line="343" w:lineRule="atLeast"/>
        <w:textAlignment w:val="top"/>
        <w:rPr>
          <w:ins w:id="285" w:author="Unknown"/>
          <w:rFonts w:ascii="Arial" w:hAnsi="Arial" w:cs="Arial"/>
          <w:sz w:val="28"/>
          <w:szCs w:val="28"/>
        </w:rPr>
      </w:pPr>
      <w:ins w:id="286" w:author="Unknown">
        <w:r w:rsidRPr="00B94E88">
          <w:rPr>
            <w:rStyle w:val="a4"/>
            <w:rFonts w:ascii="Arial" w:hAnsi="Arial" w:cs="Arial"/>
            <w:sz w:val="28"/>
            <w:szCs w:val="28"/>
          </w:rPr>
          <w:t>&lt;table&gt;...&lt;/table&gt;</w:t>
        </w:r>
        <w:r w:rsidRPr="00B94E88">
          <w:rPr>
            <w:rFonts w:ascii="Arial" w:hAnsi="Arial" w:cs="Arial"/>
            <w:sz w:val="28"/>
            <w:szCs w:val="28"/>
          </w:rPr>
          <w:t> - Основной контейнер таблицы;</w:t>
        </w:r>
      </w:ins>
    </w:p>
    <w:p w:rsidR="00B94E88" w:rsidRPr="00B94E88" w:rsidRDefault="00B94E88" w:rsidP="00B94E88">
      <w:pPr>
        <w:rPr>
          <w:ins w:id="287" w:author="Unknown"/>
        </w:rPr>
      </w:pPr>
      <w:ins w:id="288" w:author="Unknown">
        <w:r w:rsidRPr="00B94E88">
          <w:t>&lt;table&gt;  &lt;!-- Начало таблицы</w:t>
        </w:r>
        <w:proofErr w:type="gramStart"/>
        <w:r w:rsidRPr="00B94E88">
          <w:t xml:space="preserve"> --&gt;</w:t>
        </w:r>
        <w:proofErr w:type="gramEnd"/>
      </w:ins>
    </w:p>
    <w:p w:rsidR="00B94E88" w:rsidRPr="00B94E88" w:rsidRDefault="00B94E88" w:rsidP="00B94E88">
      <w:pPr>
        <w:rPr>
          <w:ins w:id="289" w:author="Unknown"/>
        </w:rPr>
      </w:pPr>
      <w:ins w:id="290" w:author="Unknown">
        <w:r w:rsidRPr="00B94E88">
          <w:t>...        &lt;!-- Контент таблицы</w:t>
        </w:r>
        <w:proofErr w:type="gramStart"/>
        <w:r w:rsidRPr="00B94E88">
          <w:t xml:space="preserve"> --&gt;</w:t>
        </w:r>
        <w:proofErr w:type="gramEnd"/>
      </w:ins>
    </w:p>
    <w:p w:rsidR="00B94E88" w:rsidRPr="00B94E88" w:rsidRDefault="00B94E88" w:rsidP="00B94E88">
      <w:pPr>
        <w:rPr>
          <w:ins w:id="291" w:author="Unknown"/>
        </w:rPr>
      </w:pPr>
      <w:ins w:id="292" w:author="Unknown">
        <w:r w:rsidRPr="00B94E88">
          <w:t>&lt;/table&gt; &lt;!-- Конец таблицы</w:t>
        </w:r>
        <w:proofErr w:type="gramStart"/>
        <w:r w:rsidRPr="00B94E88">
          <w:t>--&gt;</w:t>
        </w:r>
        <w:proofErr w:type="gramEnd"/>
      </w:ins>
    </w:p>
    <w:p w:rsidR="00B94E88" w:rsidRPr="00B94E88" w:rsidRDefault="00B94E88" w:rsidP="00B94E88">
      <w:pPr>
        <w:pStyle w:val="a3"/>
        <w:spacing w:before="0" w:beforeAutospacing="0" w:after="240" w:afterAutospacing="0" w:line="343" w:lineRule="atLeast"/>
        <w:textAlignment w:val="top"/>
        <w:rPr>
          <w:ins w:id="293" w:author="Unknown"/>
          <w:rFonts w:ascii="Arial" w:hAnsi="Arial" w:cs="Arial"/>
          <w:sz w:val="28"/>
          <w:szCs w:val="28"/>
        </w:rPr>
      </w:pPr>
      <w:ins w:id="294" w:author="Unknown">
        <w:r w:rsidRPr="00B94E88">
          <w:rPr>
            <w:rStyle w:val="a4"/>
            <w:rFonts w:ascii="Arial" w:hAnsi="Arial" w:cs="Arial"/>
            <w:sz w:val="28"/>
            <w:szCs w:val="28"/>
          </w:rPr>
          <w:t>&lt;tr&gt;...&lt;/tr&gt;</w:t>
        </w:r>
        <w:r w:rsidRPr="00B94E88">
          <w:rPr>
            <w:rFonts w:ascii="Arial" w:hAnsi="Arial" w:cs="Arial"/>
            <w:sz w:val="28"/>
            <w:szCs w:val="28"/>
          </w:rPr>
          <w:t> - создание строки таблицы </w:t>
        </w:r>
        <w:proofErr w:type="gramStart"/>
        <w:r w:rsidRPr="00B94E88">
          <w:rPr>
            <w:rFonts w:ascii="Arial" w:hAnsi="Arial" w:cs="Arial"/>
            <w:sz w:val="28"/>
            <w:szCs w:val="28"/>
          </w:rPr>
          <w:t>таблицы</w:t>
        </w:r>
        <w:proofErr w:type="gramEnd"/>
        <w:r w:rsidRPr="00B94E88">
          <w:rPr>
            <w:rFonts w:ascii="Arial" w:hAnsi="Arial" w:cs="Arial"/>
            <w:sz w:val="28"/>
            <w:szCs w:val="28"/>
          </w:rPr>
          <w:t>;</w:t>
        </w:r>
      </w:ins>
    </w:p>
    <w:p w:rsidR="00B94E88" w:rsidRPr="00B94E88" w:rsidRDefault="00B94E88" w:rsidP="00B94E88">
      <w:pPr>
        <w:pStyle w:val="HTML"/>
        <w:spacing w:line="300" w:lineRule="atLeast"/>
        <w:textAlignment w:val="top"/>
        <w:rPr>
          <w:ins w:id="295" w:author="Unknown"/>
          <w:rStyle w:val="HTML1"/>
          <w:sz w:val="28"/>
          <w:szCs w:val="28"/>
          <w:shd w:val="clear" w:color="auto" w:fill="23241F"/>
        </w:rPr>
      </w:pPr>
      <w:ins w:id="296" w:author="Unknown">
        <w:r w:rsidRPr="00B94E88">
          <w:rPr>
            <w:rStyle w:val="hljs-tag"/>
            <w:sz w:val="28"/>
            <w:szCs w:val="28"/>
            <w:shd w:val="clear" w:color="auto" w:fill="23241F"/>
          </w:rPr>
          <w:t>&lt;</w:t>
        </w:r>
        <w:r w:rsidRPr="00B94E88">
          <w:rPr>
            <w:rStyle w:val="hljs-title"/>
            <w:sz w:val="28"/>
            <w:szCs w:val="28"/>
            <w:shd w:val="clear" w:color="auto" w:fill="23241F"/>
          </w:rPr>
          <w:t>table</w:t>
        </w:r>
        <w:r w:rsidRPr="00B94E88">
          <w:rPr>
            <w:rStyle w:val="hljs-tag"/>
            <w:sz w:val="28"/>
            <w:szCs w:val="28"/>
            <w:shd w:val="clear" w:color="auto" w:fill="23241F"/>
          </w:rPr>
          <w:t>&gt;</w:t>
        </w:r>
        <w:r w:rsidRPr="00B94E88">
          <w:rPr>
            <w:rStyle w:val="HTML1"/>
            <w:sz w:val="28"/>
            <w:szCs w:val="28"/>
            <w:shd w:val="clear" w:color="auto" w:fill="23241F"/>
          </w:rPr>
          <w:t xml:space="preserve"> </w:t>
        </w:r>
        <w:r w:rsidRPr="00B94E88">
          <w:rPr>
            <w:rStyle w:val="hljs-comment"/>
            <w:sz w:val="28"/>
            <w:szCs w:val="28"/>
            <w:shd w:val="clear" w:color="auto" w:fill="23241F"/>
          </w:rPr>
          <w:t>&lt;!-- Начало таблицы --&gt;</w:t>
        </w:r>
      </w:ins>
    </w:p>
    <w:p w:rsidR="00B94E88" w:rsidRPr="00B94E88" w:rsidRDefault="00B94E88" w:rsidP="00B94E88">
      <w:pPr>
        <w:pStyle w:val="HTML"/>
        <w:spacing w:line="300" w:lineRule="atLeast"/>
        <w:textAlignment w:val="top"/>
        <w:rPr>
          <w:ins w:id="297" w:author="Unknown"/>
          <w:rStyle w:val="HTML1"/>
          <w:sz w:val="28"/>
          <w:szCs w:val="28"/>
          <w:shd w:val="clear" w:color="auto" w:fill="23241F"/>
        </w:rPr>
      </w:pPr>
      <w:ins w:id="298" w:author="Unknown">
        <w:r w:rsidRPr="00B94E88">
          <w:rPr>
            <w:rStyle w:val="HTML1"/>
            <w:sz w:val="28"/>
            <w:szCs w:val="28"/>
            <w:shd w:val="clear" w:color="auto" w:fill="23241F"/>
          </w:rPr>
          <w:t xml:space="preserve"> </w:t>
        </w:r>
        <w:r w:rsidRPr="00B94E88">
          <w:rPr>
            <w:rStyle w:val="hljs-tag"/>
            <w:sz w:val="28"/>
            <w:szCs w:val="28"/>
            <w:shd w:val="clear" w:color="auto" w:fill="23241F"/>
          </w:rPr>
          <w:t>&lt;</w:t>
        </w:r>
        <w:r w:rsidRPr="00B94E88">
          <w:rPr>
            <w:rStyle w:val="hljs-title"/>
            <w:sz w:val="28"/>
            <w:szCs w:val="28"/>
            <w:shd w:val="clear" w:color="auto" w:fill="23241F"/>
          </w:rPr>
          <w:t>tr</w:t>
        </w:r>
        <w:r w:rsidRPr="00B94E88">
          <w:rPr>
            <w:rStyle w:val="hljs-tag"/>
            <w:sz w:val="28"/>
            <w:szCs w:val="28"/>
            <w:shd w:val="clear" w:color="auto" w:fill="23241F"/>
          </w:rPr>
          <w:t>&gt;</w:t>
        </w:r>
        <w:r w:rsidRPr="00B94E88">
          <w:rPr>
            <w:rStyle w:val="HTML1"/>
            <w:sz w:val="28"/>
            <w:szCs w:val="28"/>
            <w:shd w:val="clear" w:color="auto" w:fill="23241F"/>
          </w:rPr>
          <w:t>...</w:t>
        </w:r>
        <w:r w:rsidRPr="00B94E88">
          <w:rPr>
            <w:rStyle w:val="hljs-tag"/>
            <w:sz w:val="28"/>
            <w:szCs w:val="28"/>
            <w:shd w:val="clear" w:color="auto" w:fill="23241F"/>
          </w:rPr>
          <w:t>&lt;/</w:t>
        </w:r>
        <w:r w:rsidRPr="00B94E88">
          <w:rPr>
            <w:rStyle w:val="hljs-title"/>
            <w:sz w:val="28"/>
            <w:szCs w:val="28"/>
            <w:shd w:val="clear" w:color="auto" w:fill="23241F"/>
          </w:rPr>
          <w:t>tr</w:t>
        </w:r>
        <w:r w:rsidRPr="00B94E88">
          <w:rPr>
            <w:rStyle w:val="hljs-tag"/>
            <w:sz w:val="28"/>
            <w:szCs w:val="28"/>
            <w:shd w:val="clear" w:color="auto" w:fill="23241F"/>
          </w:rPr>
          <w:t>&gt;</w:t>
        </w:r>
        <w:r w:rsidRPr="00B94E88">
          <w:rPr>
            <w:rStyle w:val="HTML1"/>
            <w:sz w:val="28"/>
            <w:szCs w:val="28"/>
            <w:shd w:val="clear" w:color="auto" w:fill="23241F"/>
          </w:rPr>
          <w:t xml:space="preserve"> </w:t>
        </w:r>
        <w:r w:rsidRPr="00B94E88">
          <w:rPr>
            <w:rStyle w:val="hljs-comment"/>
            <w:sz w:val="28"/>
            <w:szCs w:val="28"/>
            <w:shd w:val="clear" w:color="auto" w:fill="23241F"/>
          </w:rPr>
          <w:t>&lt;!--Первая строка таблицы --&gt;</w:t>
        </w:r>
      </w:ins>
    </w:p>
    <w:p w:rsidR="00B94E88" w:rsidRPr="00B94E88" w:rsidRDefault="00B94E88" w:rsidP="00B94E88">
      <w:pPr>
        <w:pStyle w:val="HTML"/>
        <w:spacing w:line="300" w:lineRule="atLeast"/>
        <w:textAlignment w:val="top"/>
        <w:rPr>
          <w:ins w:id="299" w:author="Unknown"/>
          <w:sz w:val="28"/>
          <w:szCs w:val="28"/>
        </w:rPr>
      </w:pPr>
      <w:ins w:id="300" w:author="Unknown">
        <w:r w:rsidRPr="00B94E88">
          <w:rPr>
            <w:rStyle w:val="hljs-tag"/>
            <w:sz w:val="28"/>
            <w:szCs w:val="28"/>
            <w:shd w:val="clear" w:color="auto" w:fill="23241F"/>
          </w:rPr>
          <w:lastRenderedPageBreak/>
          <w:t>&lt;/</w:t>
        </w:r>
        <w:r w:rsidRPr="00B94E88">
          <w:rPr>
            <w:rStyle w:val="hljs-title"/>
            <w:sz w:val="28"/>
            <w:szCs w:val="28"/>
            <w:shd w:val="clear" w:color="auto" w:fill="23241F"/>
          </w:rPr>
          <w:t>table</w:t>
        </w:r>
        <w:r w:rsidRPr="00B94E88">
          <w:rPr>
            <w:rStyle w:val="hljs-tag"/>
            <w:sz w:val="28"/>
            <w:szCs w:val="28"/>
            <w:shd w:val="clear" w:color="auto" w:fill="23241F"/>
          </w:rPr>
          <w:t>&gt;</w:t>
        </w:r>
        <w:r w:rsidRPr="00B94E88">
          <w:rPr>
            <w:rStyle w:val="HTML1"/>
            <w:sz w:val="28"/>
            <w:szCs w:val="28"/>
            <w:shd w:val="clear" w:color="auto" w:fill="23241F"/>
          </w:rPr>
          <w:t xml:space="preserve"> </w:t>
        </w:r>
        <w:r w:rsidRPr="00B94E88">
          <w:rPr>
            <w:rStyle w:val="hljs-comment"/>
            <w:sz w:val="28"/>
            <w:szCs w:val="28"/>
            <w:shd w:val="clear" w:color="auto" w:fill="23241F"/>
          </w:rPr>
          <w:t>&lt;!-- Конец таблицы--&gt;</w:t>
        </w:r>
      </w:ins>
    </w:p>
    <w:p w:rsidR="00B94E88" w:rsidRPr="00B94E88" w:rsidRDefault="00B94E88" w:rsidP="00B94E88">
      <w:pPr>
        <w:pStyle w:val="a3"/>
        <w:spacing w:before="0" w:beforeAutospacing="0" w:after="240" w:afterAutospacing="0" w:line="343" w:lineRule="atLeast"/>
        <w:textAlignment w:val="top"/>
        <w:rPr>
          <w:ins w:id="301" w:author="Unknown"/>
          <w:rFonts w:ascii="Arial" w:hAnsi="Arial" w:cs="Arial"/>
          <w:sz w:val="28"/>
          <w:szCs w:val="28"/>
        </w:rPr>
      </w:pPr>
      <w:ins w:id="302" w:author="Unknown">
        <w:r w:rsidRPr="00B94E88">
          <w:rPr>
            <w:rStyle w:val="a4"/>
            <w:rFonts w:ascii="Arial" w:hAnsi="Arial" w:cs="Arial"/>
            <w:sz w:val="28"/>
            <w:szCs w:val="28"/>
          </w:rPr>
          <w:t>&lt;td&gt;...&lt;/td&gt;</w:t>
        </w:r>
        <w:r w:rsidRPr="00B94E88">
          <w:rPr>
            <w:rFonts w:ascii="Arial" w:hAnsi="Arial" w:cs="Arial"/>
            <w:sz w:val="28"/>
            <w:szCs w:val="28"/>
          </w:rPr>
          <w:t> - создание ячейки внутри строки;</w:t>
        </w:r>
      </w:ins>
    </w:p>
    <w:p w:rsidR="00B94E88" w:rsidRPr="00B94E88" w:rsidRDefault="00B94E88" w:rsidP="00B94E88">
      <w:pPr>
        <w:pStyle w:val="HTML"/>
        <w:spacing w:line="300" w:lineRule="atLeast"/>
        <w:textAlignment w:val="top"/>
        <w:rPr>
          <w:ins w:id="303" w:author="Unknown"/>
          <w:rStyle w:val="HTML1"/>
          <w:sz w:val="28"/>
          <w:szCs w:val="28"/>
          <w:shd w:val="clear" w:color="auto" w:fill="23241F"/>
        </w:rPr>
      </w:pPr>
      <w:ins w:id="304" w:author="Unknown">
        <w:r w:rsidRPr="00B94E88">
          <w:rPr>
            <w:rStyle w:val="hljs-tag"/>
            <w:sz w:val="28"/>
            <w:szCs w:val="28"/>
            <w:shd w:val="clear" w:color="auto" w:fill="23241F"/>
          </w:rPr>
          <w:t>&lt;</w:t>
        </w:r>
        <w:r w:rsidRPr="00B94E88">
          <w:rPr>
            <w:rStyle w:val="hljs-title"/>
            <w:sz w:val="28"/>
            <w:szCs w:val="28"/>
            <w:shd w:val="clear" w:color="auto" w:fill="23241F"/>
          </w:rPr>
          <w:t>table</w:t>
        </w:r>
        <w:r w:rsidRPr="00B94E88">
          <w:rPr>
            <w:rStyle w:val="hljs-tag"/>
            <w:sz w:val="28"/>
            <w:szCs w:val="28"/>
            <w:shd w:val="clear" w:color="auto" w:fill="23241F"/>
          </w:rPr>
          <w:t>&gt;</w:t>
        </w:r>
        <w:r w:rsidRPr="00B94E88">
          <w:rPr>
            <w:rStyle w:val="HTML1"/>
            <w:sz w:val="28"/>
            <w:szCs w:val="28"/>
            <w:shd w:val="clear" w:color="auto" w:fill="23241F"/>
          </w:rPr>
          <w:t xml:space="preserve"> </w:t>
        </w:r>
        <w:r w:rsidRPr="00B94E88">
          <w:rPr>
            <w:rStyle w:val="hljs-comment"/>
            <w:sz w:val="28"/>
            <w:szCs w:val="28"/>
            <w:shd w:val="clear" w:color="auto" w:fill="23241F"/>
          </w:rPr>
          <w:t>&lt;!-- Начало таблицы</w:t>
        </w:r>
        <w:proofErr w:type="gramStart"/>
        <w:r w:rsidRPr="00B94E88">
          <w:rPr>
            <w:rStyle w:val="hljs-comment"/>
            <w:sz w:val="28"/>
            <w:szCs w:val="28"/>
            <w:shd w:val="clear" w:color="auto" w:fill="23241F"/>
          </w:rPr>
          <w:t xml:space="preserve"> --&gt;</w:t>
        </w:r>
        <w:proofErr w:type="gramEnd"/>
      </w:ins>
    </w:p>
    <w:p w:rsidR="00B94E88" w:rsidRPr="00B94E88" w:rsidRDefault="00B94E88" w:rsidP="00B94E88">
      <w:pPr>
        <w:pStyle w:val="HTML"/>
        <w:spacing w:line="300" w:lineRule="atLeast"/>
        <w:textAlignment w:val="top"/>
        <w:rPr>
          <w:ins w:id="305" w:author="Unknown"/>
          <w:rStyle w:val="HTML1"/>
          <w:sz w:val="28"/>
          <w:szCs w:val="28"/>
          <w:shd w:val="clear" w:color="auto" w:fill="23241F"/>
        </w:rPr>
      </w:pPr>
    </w:p>
    <w:p w:rsidR="00B94E88" w:rsidRPr="00B94E88" w:rsidRDefault="00B94E88" w:rsidP="00B94E88">
      <w:pPr>
        <w:pStyle w:val="HTML"/>
        <w:spacing w:line="300" w:lineRule="atLeast"/>
        <w:textAlignment w:val="top"/>
        <w:rPr>
          <w:ins w:id="306" w:author="Unknown"/>
          <w:rStyle w:val="HTML1"/>
          <w:sz w:val="28"/>
          <w:szCs w:val="28"/>
          <w:shd w:val="clear" w:color="auto" w:fill="23241F"/>
        </w:rPr>
      </w:pPr>
      <w:ins w:id="307" w:author="Unknown">
        <w:r w:rsidRPr="00B94E88">
          <w:rPr>
            <w:rStyle w:val="HTML1"/>
            <w:sz w:val="28"/>
            <w:szCs w:val="28"/>
            <w:shd w:val="clear" w:color="auto" w:fill="23241F"/>
          </w:rPr>
          <w:t xml:space="preserve"> </w:t>
        </w:r>
        <w:r w:rsidRPr="00B94E88">
          <w:rPr>
            <w:rStyle w:val="hljs-tag"/>
            <w:sz w:val="28"/>
            <w:szCs w:val="28"/>
            <w:shd w:val="clear" w:color="auto" w:fill="23241F"/>
          </w:rPr>
          <w:t>&lt;</w:t>
        </w:r>
        <w:r w:rsidRPr="00B94E88">
          <w:rPr>
            <w:rStyle w:val="hljs-title"/>
            <w:sz w:val="28"/>
            <w:szCs w:val="28"/>
            <w:shd w:val="clear" w:color="auto" w:fill="23241F"/>
          </w:rPr>
          <w:t>tr</w:t>
        </w:r>
        <w:r w:rsidRPr="00B94E88">
          <w:rPr>
            <w:rStyle w:val="hljs-tag"/>
            <w:sz w:val="28"/>
            <w:szCs w:val="28"/>
            <w:shd w:val="clear" w:color="auto" w:fill="23241F"/>
          </w:rPr>
          <w:t>&gt;</w:t>
        </w:r>
        <w:r w:rsidRPr="00B94E88">
          <w:rPr>
            <w:rStyle w:val="HTML1"/>
            <w:sz w:val="28"/>
            <w:szCs w:val="28"/>
            <w:shd w:val="clear" w:color="auto" w:fill="23241F"/>
          </w:rPr>
          <w:t xml:space="preserve">  </w:t>
        </w:r>
        <w:r w:rsidRPr="00B94E88">
          <w:rPr>
            <w:rStyle w:val="hljs-comment"/>
            <w:sz w:val="28"/>
            <w:szCs w:val="28"/>
            <w:shd w:val="clear" w:color="auto" w:fill="23241F"/>
          </w:rPr>
          <w:t>&lt;!--Начало 1 строки таблицы --&gt;</w:t>
        </w:r>
      </w:ins>
    </w:p>
    <w:p w:rsidR="00B94E88" w:rsidRPr="00B94E88" w:rsidRDefault="00B94E88" w:rsidP="00B94E88">
      <w:pPr>
        <w:pStyle w:val="HTML"/>
        <w:spacing w:line="300" w:lineRule="atLeast"/>
        <w:textAlignment w:val="top"/>
        <w:rPr>
          <w:ins w:id="308" w:author="Unknown"/>
          <w:rStyle w:val="HTML1"/>
          <w:sz w:val="28"/>
          <w:szCs w:val="28"/>
          <w:shd w:val="clear" w:color="auto" w:fill="23241F"/>
        </w:rPr>
      </w:pPr>
      <w:ins w:id="309" w:author="Unknown">
        <w:r w:rsidRPr="00B94E88">
          <w:rPr>
            <w:rStyle w:val="HTML1"/>
            <w:sz w:val="28"/>
            <w:szCs w:val="28"/>
            <w:shd w:val="clear" w:color="auto" w:fill="23241F"/>
          </w:rPr>
          <w:t xml:space="preserve">  </w:t>
        </w:r>
        <w:r w:rsidRPr="00B94E88">
          <w:rPr>
            <w:rStyle w:val="hljs-tag"/>
            <w:sz w:val="28"/>
            <w:szCs w:val="28"/>
            <w:shd w:val="clear" w:color="auto" w:fill="23241F"/>
          </w:rPr>
          <w:t>&lt;</w:t>
        </w:r>
        <w:r w:rsidRPr="00B94E88">
          <w:rPr>
            <w:rStyle w:val="hljs-title"/>
            <w:sz w:val="28"/>
            <w:szCs w:val="28"/>
            <w:shd w:val="clear" w:color="auto" w:fill="23241F"/>
          </w:rPr>
          <w:t>td</w:t>
        </w:r>
        <w:r w:rsidRPr="00B94E88">
          <w:rPr>
            <w:rStyle w:val="hljs-tag"/>
            <w:sz w:val="28"/>
            <w:szCs w:val="28"/>
            <w:shd w:val="clear" w:color="auto" w:fill="23241F"/>
          </w:rPr>
          <w:t>&gt;</w:t>
        </w:r>
        <w:r w:rsidRPr="00B94E88">
          <w:rPr>
            <w:rStyle w:val="HTML1"/>
            <w:sz w:val="28"/>
            <w:szCs w:val="28"/>
            <w:shd w:val="clear" w:color="auto" w:fill="23241F"/>
          </w:rPr>
          <w:t>...</w:t>
        </w:r>
        <w:r w:rsidRPr="00B94E88">
          <w:rPr>
            <w:rStyle w:val="hljs-tag"/>
            <w:sz w:val="28"/>
            <w:szCs w:val="28"/>
            <w:shd w:val="clear" w:color="auto" w:fill="23241F"/>
          </w:rPr>
          <w:t>&lt;/</w:t>
        </w:r>
        <w:r w:rsidRPr="00B94E88">
          <w:rPr>
            <w:rStyle w:val="hljs-title"/>
            <w:sz w:val="28"/>
            <w:szCs w:val="28"/>
            <w:shd w:val="clear" w:color="auto" w:fill="23241F"/>
          </w:rPr>
          <w:t>td</w:t>
        </w:r>
        <w:r w:rsidRPr="00B94E88">
          <w:rPr>
            <w:rStyle w:val="hljs-tag"/>
            <w:sz w:val="28"/>
            <w:szCs w:val="28"/>
            <w:shd w:val="clear" w:color="auto" w:fill="23241F"/>
          </w:rPr>
          <w:t>&gt;</w:t>
        </w:r>
        <w:r w:rsidRPr="00B94E88">
          <w:rPr>
            <w:rStyle w:val="HTML1"/>
            <w:sz w:val="28"/>
            <w:szCs w:val="28"/>
            <w:shd w:val="clear" w:color="auto" w:fill="23241F"/>
          </w:rPr>
          <w:t xml:space="preserve"> </w:t>
        </w:r>
        <w:r w:rsidRPr="00B94E88">
          <w:rPr>
            <w:rStyle w:val="hljs-comment"/>
            <w:sz w:val="28"/>
            <w:szCs w:val="28"/>
            <w:shd w:val="clear" w:color="auto" w:fill="23241F"/>
          </w:rPr>
          <w:t>&lt;!-- 1 ячейка в 1 строке таблицы --&gt;</w:t>
        </w:r>
      </w:ins>
    </w:p>
    <w:p w:rsidR="00B94E88" w:rsidRPr="00B94E88" w:rsidRDefault="00B94E88" w:rsidP="00B94E88">
      <w:pPr>
        <w:pStyle w:val="HTML"/>
        <w:spacing w:line="300" w:lineRule="atLeast"/>
        <w:textAlignment w:val="top"/>
        <w:rPr>
          <w:ins w:id="310" w:author="Unknown"/>
          <w:rStyle w:val="HTML1"/>
          <w:sz w:val="28"/>
          <w:szCs w:val="28"/>
          <w:shd w:val="clear" w:color="auto" w:fill="23241F"/>
        </w:rPr>
      </w:pPr>
      <w:ins w:id="311" w:author="Unknown">
        <w:r w:rsidRPr="00B94E88">
          <w:rPr>
            <w:rStyle w:val="HTML1"/>
            <w:sz w:val="28"/>
            <w:szCs w:val="28"/>
            <w:shd w:val="clear" w:color="auto" w:fill="23241F"/>
          </w:rPr>
          <w:t xml:space="preserve">  </w:t>
        </w:r>
        <w:r w:rsidRPr="00B94E88">
          <w:rPr>
            <w:rStyle w:val="hljs-tag"/>
            <w:sz w:val="28"/>
            <w:szCs w:val="28"/>
            <w:shd w:val="clear" w:color="auto" w:fill="23241F"/>
          </w:rPr>
          <w:t>&lt;</w:t>
        </w:r>
        <w:r w:rsidRPr="00B94E88">
          <w:rPr>
            <w:rStyle w:val="hljs-title"/>
            <w:sz w:val="28"/>
            <w:szCs w:val="28"/>
            <w:shd w:val="clear" w:color="auto" w:fill="23241F"/>
          </w:rPr>
          <w:t>td</w:t>
        </w:r>
        <w:r w:rsidRPr="00B94E88">
          <w:rPr>
            <w:rStyle w:val="hljs-tag"/>
            <w:sz w:val="28"/>
            <w:szCs w:val="28"/>
            <w:shd w:val="clear" w:color="auto" w:fill="23241F"/>
          </w:rPr>
          <w:t>&gt;</w:t>
        </w:r>
        <w:r w:rsidRPr="00B94E88">
          <w:rPr>
            <w:rStyle w:val="HTML1"/>
            <w:sz w:val="28"/>
            <w:szCs w:val="28"/>
            <w:shd w:val="clear" w:color="auto" w:fill="23241F"/>
          </w:rPr>
          <w:t>...</w:t>
        </w:r>
        <w:r w:rsidRPr="00B94E88">
          <w:rPr>
            <w:rStyle w:val="hljs-tag"/>
            <w:sz w:val="28"/>
            <w:szCs w:val="28"/>
            <w:shd w:val="clear" w:color="auto" w:fill="23241F"/>
          </w:rPr>
          <w:t>&lt;/</w:t>
        </w:r>
        <w:r w:rsidRPr="00B94E88">
          <w:rPr>
            <w:rStyle w:val="hljs-title"/>
            <w:sz w:val="28"/>
            <w:szCs w:val="28"/>
            <w:shd w:val="clear" w:color="auto" w:fill="23241F"/>
          </w:rPr>
          <w:t>td</w:t>
        </w:r>
        <w:r w:rsidRPr="00B94E88">
          <w:rPr>
            <w:rStyle w:val="hljs-tag"/>
            <w:sz w:val="28"/>
            <w:szCs w:val="28"/>
            <w:shd w:val="clear" w:color="auto" w:fill="23241F"/>
          </w:rPr>
          <w:t>&gt;</w:t>
        </w:r>
        <w:r w:rsidRPr="00B94E88">
          <w:rPr>
            <w:rStyle w:val="HTML1"/>
            <w:sz w:val="28"/>
            <w:szCs w:val="28"/>
            <w:shd w:val="clear" w:color="auto" w:fill="23241F"/>
          </w:rPr>
          <w:t xml:space="preserve"> </w:t>
        </w:r>
        <w:r w:rsidRPr="00B94E88">
          <w:rPr>
            <w:rStyle w:val="hljs-comment"/>
            <w:sz w:val="28"/>
            <w:szCs w:val="28"/>
            <w:shd w:val="clear" w:color="auto" w:fill="23241F"/>
          </w:rPr>
          <w:t>&lt;!-- 2 ячейка в 1 строке таблицы --&gt;</w:t>
        </w:r>
      </w:ins>
    </w:p>
    <w:p w:rsidR="00B94E88" w:rsidRPr="00B94E88" w:rsidRDefault="00B94E88" w:rsidP="00B94E88">
      <w:pPr>
        <w:pStyle w:val="HTML"/>
        <w:spacing w:line="300" w:lineRule="atLeast"/>
        <w:textAlignment w:val="top"/>
        <w:rPr>
          <w:ins w:id="312" w:author="Unknown"/>
          <w:rStyle w:val="HTML1"/>
          <w:sz w:val="28"/>
          <w:szCs w:val="28"/>
          <w:shd w:val="clear" w:color="auto" w:fill="23241F"/>
        </w:rPr>
      </w:pPr>
      <w:ins w:id="313" w:author="Unknown">
        <w:r w:rsidRPr="00B94E88">
          <w:rPr>
            <w:rStyle w:val="HTML1"/>
            <w:sz w:val="28"/>
            <w:szCs w:val="28"/>
            <w:shd w:val="clear" w:color="auto" w:fill="23241F"/>
          </w:rPr>
          <w:t xml:space="preserve">  </w:t>
        </w:r>
        <w:r w:rsidRPr="00B94E88">
          <w:rPr>
            <w:rStyle w:val="hljs-tag"/>
            <w:sz w:val="28"/>
            <w:szCs w:val="28"/>
            <w:shd w:val="clear" w:color="auto" w:fill="23241F"/>
          </w:rPr>
          <w:t>&lt;</w:t>
        </w:r>
        <w:r w:rsidRPr="00B94E88">
          <w:rPr>
            <w:rStyle w:val="hljs-title"/>
            <w:sz w:val="28"/>
            <w:szCs w:val="28"/>
            <w:shd w:val="clear" w:color="auto" w:fill="23241F"/>
          </w:rPr>
          <w:t>td</w:t>
        </w:r>
        <w:r w:rsidRPr="00B94E88">
          <w:rPr>
            <w:rStyle w:val="hljs-tag"/>
            <w:sz w:val="28"/>
            <w:szCs w:val="28"/>
            <w:shd w:val="clear" w:color="auto" w:fill="23241F"/>
          </w:rPr>
          <w:t>&gt;</w:t>
        </w:r>
        <w:r w:rsidRPr="00B94E88">
          <w:rPr>
            <w:rStyle w:val="HTML1"/>
            <w:sz w:val="28"/>
            <w:szCs w:val="28"/>
            <w:shd w:val="clear" w:color="auto" w:fill="23241F"/>
          </w:rPr>
          <w:t>...</w:t>
        </w:r>
        <w:r w:rsidRPr="00B94E88">
          <w:rPr>
            <w:rStyle w:val="hljs-tag"/>
            <w:sz w:val="28"/>
            <w:szCs w:val="28"/>
            <w:shd w:val="clear" w:color="auto" w:fill="23241F"/>
          </w:rPr>
          <w:t>&lt;/</w:t>
        </w:r>
        <w:r w:rsidRPr="00B94E88">
          <w:rPr>
            <w:rStyle w:val="hljs-title"/>
            <w:sz w:val="28"/>
            <w:szCs w:val="28"/>
            <w:shd w:val="clear" w:color="auto" w:fill="23241F"/>
          </w:rPr>
          <w:t>td</w:t>
        </w:r>
        <w:r w:rsidRPr="00B94E88">
          <w:rPr>
            <w:rStyle w:val="hljs-tag"/>
            <w:sz w:val="28"/>
            <w:szCs w:val="28"/>
            <w:shd w:val="clear" w:color="auto" w:fill="23241F"/>
          </w:rPr>
          <w:t>&gt;</w:t>
        </w:r>
        <w:r w:rsidRPr="00B94E88">
          <w:rPr>
            <w:rStyle w:val="HTML1"/>
            <w:sz w:val="28"/>
            <w:szCs w:val="28"/>
            <w:shd w:val="clear" w:color="auto" w:fill="23241F"/>
          </w:rPr>
          <w:t xml:space="preserve"> </w:t>
        </w:r>
        <w:r w:rsidRPr="00B94E88">
          <w:rPr>
            <w:rStyle w:val="hljs-comment"/>
            <w:sz w:val="28"/>
            <w:szCs w:val="28"/>
            <w:shd w:val="clear" w:color="auto" w:fill="23241F"/>
          </w:rPr>
          <w:t>&lt;!-- 3 ячейка в 1 строке таблицы</w:t>
        </w:r>
        <w:proofErr w:type="gramStart"/>
        <w:r w:rsidRPr="00B94E88">
          <w:rPr>
            <w:rStyle w:val="hljs-comment"/>
            <w:sz w:val="28"/>
            <w:szCs w:val="28"/>
            <w:shd w:val="clear" w:color="auto" w:fill="23241F"/>
          </w:rPr>
          <w:t xml:space="preserve"> --&gt;</w:t>
        </w:r>
        <w:proofErr w:type="gramEnd"/>
      </w:ins>
    </w:p>
    <w:p w:rsidR="00B94E88" w:rsidRPr="00B94E88" w:rsidRDefault="00B94E88" w:rsidP="00B94E88">
      <w:pPr>
        <w:pStyle w:val="HTML"/>
        <w:spacing w:line="300" w:lineRule="atLeast"/>
        <w:textAlignment w:val="top"/>
        <w:rPr>
          <w:ins w:id="314" w:author="Unknown"/>
          <w:rStyle w:val="HTML1"/>
          <w:sz w:val="28"/>
          <w:szCs w:val="28"/>
          <w:shd w:val="clear" w:color="auto" w:fill="23241F"/>
        </w:rPr>
      </w:pPr>
      <w:ins w:id="315" w:author="Unknown">
        <w:r w:rsidRPr="00B94E88">
          <w:rPr>
            <w:rStyle w:val="HTML1"/>
            <w:sz w:val="28"/>
            <w:szCs w:val="28"/>
            <w:shd w:val="clear" w:color="auto" w:fill="23241F"/>
          </w:rPr>
          <w:t xml:space="preserve"> </w:t>
        </w:r>
        <w:r w:rsidRPr="00B94E88">
          <w:rPr>
            <w:rStyle w:val="hljs-tag"/>
            <w:sz w:val="28"/>
            <w:szCs w:val="28"/>
            <w:shd w:val="clear" w:color="auto" w:fill="23241F"/>
          </w:rPr>
          <w:t>&lt;/</w:t>
        </w:r>
        <w:r w:rsidRPr="00B94E88">
          <w:rPr>
            <w:rStyle w:val="hljs-title"/>
            <w:sz w:val="28"/>
            <w:szCs w:val="28"/>
            <w:shd w:val="clear" w:color="auto" w:fill="23241F"/>
          </w:rPr>
          <w:t>tr</w:t>
        </w:r>
        <w:r w:rsidRPr="00B94E88">
          <w:rPr>
            <w:rStyle w:val="hljs-tag"/>
            <w:sz w:val="28"/>
            <w:szCs w:val="28"/>
            <w:shd w:val="clear" w:color="auto" w:fill="23241F"/>
          </w:rPr>
          <w:t>&gt;</w:t>
        </w:r>
        <w:r w:rsidRPr="00B94E88">
          <w:rPr>
            <w:rStyle w:val="HTML1"/>
            <w:sz w:val="28"/>
            <w:szCs w:val="28"/>
            <w:shd w:val="clear" w:color="auto" w:fill="23241F"/>
          </w:rPr>
          <w:t xml:space="preserve"> </w:t>
        </w:r>
        <w:r w:rsidRPr="00B94E88">
          <w:rPr>
            <w:rStyle w:val="hljs-comment"/>
            <w:sz w:val="28"/>
            <w:szCs w:val="28"/>
            <w:shd w:val="clear" w:color="auto" w:fill="23241F"/>
          </w:rPr>
          <w:t>&lt;!--Конец 1 строки таблицы</w:t>
        </w:r>
        <w:proofErr w:type="gramStart"/>
        <w:r w:rsidRPr="00B94E88">
          <w:rPr>
            <w:rStyle w:val="hljs-comment"/>
            <w:sz w:val="28"/>
            <w:szCs w:val="28"/>
            <w:shd w:val="clear" w:color="auto" w:fill="23241F"/>
          </w:rPr>
          <w:t xml:space="preserve"> --&gt;</w:t>
        </w:r>
        <w:proofErr w:type="gramEnd"/>
      </w:ins>
    </w:p>
    <w:p w:rsidR="00B94E88" w:rsidRPr="00B94E88" w:rsidRDefault="00B94E88" w:rsidP="00B94E88">
      <w:pPr>
        <w:pStyle w:val="HTML"/>
        <w:spacing w:line="300" w:lineRule="atLeast"/>
        <w:textAlignment w:val="top"/>
        <w:rPr>
          <w:ins w:id="316" w:author="Unknown"/>
          <w:rStyle w:val="HTML1"/>
          <w:sz w:val="28"/>
          <w:szCs w:val="28"/>
          <w:shd w:val="clear" w:color="auto" w:fill="23241F"/>
        </w:rPr>
      </w:pPr>
    </w:p>
    <w:p w:rsidR="00B94E88" w:rsidRPr="00B94E88" w:rsidRDefault="00B94E88" w:rsidP="00B94E88">
      <w:pPr>
        <w:pStyle w:val="HTML"/>
        <w:spacing w:line="300" w:lineRule="atLeast"/>
        <w:textAlignment w:val="top"/>
        <w:rPr>
          <w:ins w:id="317" w:author="Unknown"/>
          <w:rStyle w:val="HTML1"/>
          <w:sz w:val="28"/>
          <w:szCs w:val="28"/>
          <w:shd w:val="clear" w:color="auto" w:fill="23241F"/>
        </w:rPr>
      </w:pPr>
      <w:ins w:id="318" w:author="Unknown">
        <w:r w:rsidRPr="00B94E88">
          <w:rPr>
            <w:rStyle w:val="HTML1"/>
            <w:sz w:val="28"/>
            <w:szCs w:val="28"/>
            <w:shd w:val="clear" w:color="auto" w:fill="23241F"/>
          </w:rPr>
          <w:t xml:space="preserve"> ... </w:t>
        </w:r>
        <w:r w:rsidRPr="00B94E88">
          <w:rPr>
            <w:rStyle w:val="hljs-comment"/>
            <w:sz w:val="28"/>
            <w:szCs w:val="28"/>
            <w:shd w:val="clear" w:color="auto" w:fill="23241F"/>
          </w:rPr>
          <w:t>&lt;!-- Следующие строки таблицы</w:t>
        </w:r>
        <w:proofErr w:type="gramStart"/>
        <w:r w:rsidRPr="00B94E88">
          <w:rPr>
            <w:rStyle w:val="hljs-comment"/>
            <w:sz w:val="28"/>
            <w:szCs w:val="28"/>
            <w:shd w:val="clear" w:color="auto" w:fill="23241F"/>
          </w:rPr>
          <w:t xml:space="preserve"> --&gt;</w:t>
        </w:r>
        <w:proofErr w:type="gramEnd"/>
      </w:ins>
    </w:p>
    <w:p w:rsidR="00B94E88" w:rsidRPr="00B94E88" w:rsidRDefault="00B94E88" w:rsidP="00B94E88">
      <w:pPr>
        <w:pStyle w:val="HTML"/>
        <w:spacing w:line="300" w:lineRule="atLeast"/>
        <w:textAlignment w:val="top"/>
        <w:rPr>
          <w:ins w:id="319" w:author="Unknown"/>
          <w:sz w:val="28"/>
          <w:szCs w:val="28"/>
        </w:rPr>
      </w:pPr>
      <w:ins w:id="320" w:author="Unknown">
        <w:r w:rsidRPr="00B94E88">
          <w:rPr>
            <w:rStyle w:val="hljs-tag"/>
            <w:sz w:val="28"/>
            <w:szCs w:val="28"/>
            <w:shd w:val="clear" w:color="auto" w:fill="23241F"/>
          </w:rPr>
          <w:t>&lt;/</w:t>
        </w:r>
        <w:r w:rsidRPr="00B94E88">
          <w:rPr>
            <w:rStyle w:val="hljs-title"/>
            <w:sz w:val="28"/>
            <w:szCs w:val="28"/>
            <w:shd w:val="clear" w:color="auto" w:fill="23241F"/>
          </w:rPr>
          <w:t>table</w:t>
        </w:r>
        <w:r w:rsidRPr="00B94E88">
          <w:rPr>
            <w:rStyle w:val="hljs-tag"/>
            <w:sz w:val="28"/>
            <w:szCs w:val="28"/>
            <w:shd w:val="clear" w:color="auto" w:fill="23241F"/>
          </w:rPr>
          <w:t>&gt;</w:t>
        </w:r>
        <w:r w:rsidRPr="00B94E88">
          <w:rPr>
            <w:rStyle w:val="HTML1"/>
            <w:sz w:val="28"/>
            <w:szCs w:val="28"/>
            <w:shd w:val="clear" w:color="auto" w:fill="23241F"/>
          </w:rPr>
          <w:t xml:space="preserve"> </w:t>
        </w:r>
        <w:r w:rsidRPr="00B94E88">
          <w:rPr>
            <w:rStyle w:val="hljs-comment"/>
            <w:sz w:val="28"/>
            <w:szCs w:val="28"/>
            <w:shd w:val="clear" w:color="auto" w:fill="23241F"/>
          </w:rPr>
          <w:t>&lt;!-- Конец таблицы--&gt;</w:t>
        </w:r>
      </w:ins>
    </w:p>
    <w:p w:rsidR="00B94E88" w:rsidRPr="00B94E88" w:rsidRDefault="00B94E88" w:rsidP="00B94E88">
      <w:pPr>
        <w:pStyle w:val="a3"/>
        <w:spacing w:before="0" w:beforeAutospacing="0" w:after="240" w:afterAutospacing="0" w:line="343" w:lineRule="atLeast"/>
        <w:textAlignment w:val="top"/>
        <w:rPr>
          <w:ins w:id="321" w:author="Unknown"/>
          <w:rFonts w:ascii="Arial" w:hAnsi="Arial" w:cs="Arial"/>
          <w:sz w:val="28"/>
          <w:szCs w:val="28"/>
        </w:rPr>
      </w:pPr>
      <w:ins w:id="322" w:author="Unknown">
        <w:r w:rsidRPr="00B94E88">
          <w:rPr>
            <w:rStyle w:val="a4"/>
            <w:rFonts w:ascii="Arial" w:hAnsi="Arial" w:cs="Arial"/>
            <w:sz w:val="28"/>
            <w:szCs w:val="28"/>
          </w:rPr>
          <w:t>&lt;th&gt;...&lt;/th&gt; - </w:t>
        </w:r>
        <w:r w:rsidRPr="00B94E88">
          <w:rPr>
            <w:rFonts w:ascii="Arial" w:hAnsi="Arial" w:cs="Arial"/>
            <w:sz w:val="28"/>
            <w:szCs w:val="28"/>
          </w:rPr>
          <w:t>создание особой ячейки таблицы (текст, размещенный между этим тегом, отображается жирным начертанием с выравниванием по центру).</w:t>
        </w:r>
      </w:ins>
    </w:p>
    <w:p w:rsidR="00B94E88" w:rsidRPr="00B94E88" w:rsidRDefault="00B94E88" w:rsidP="00B94E88">
      <w:pPr>
        <w:pStyle w:val="HTML"/>
        <w:spacing w:line="300" w:lineRule="atLeast"/>
        <w:textAlignment w:val="top"/>
        <w:rPr>
          <w:ins w:id="323" w:author="Unknown"/>
          <w:rStyle w:val="HTML1"/>
          <w:sz w:val="28"/>
          <w:szCs w:val="28"/>
          <w:shd w:val="clear" w:color="auto" w:fill="23241F"/>
        </w:rPr>
      </w:pPr>
      <w:ins w:id="324" w:author="Unknown">
        <w:r w:rsidRPr="00B94E88">
          <w:rPr>
            <w:rStyle w:val="hljs-tag"/>
            <w:sz w:val="28"/>
            <w:szCs w:val="28"/>
            <w:shd w:val="clear" w:color="auto" w:fill="23241F"/>
          </w:rPr>
          <w:t>&lt;</w:t>
        </w:r>
        <w:r w:rsidRPr="00B94E88">
          <w:rPr>
            <w:rStyle w:val="hljs-title"/>
            <w:sz w:val="28"/>
            <w:szCs w:val="28"/>
            <w:shd w:val="clear" w:color="auto" w:fill="23241F"/>
          </w:rPr>
          <w:t>table</w:t>
        </w:r>
        <w:r w:rsidRPr="00B94E88">
          <w:rPr>
            <w:rStyle w:val="hljs-tag"/>
            <w:sz w:val="28"/>
            <w:szCs w:val="28"/>
            <w:shd w:val="clear" w:color="auto" w:fill="23241F"/>
          </w:rPr>
          <w:t>&gt;</w:t>
        </w:r>
        <w:r w:rsidRPr="00B94E88">
          <w:rPr>
            <w:rStyle w:val="HTML1"/>
            <w:sz w:val="28"/>
            <w:szCs w:val="28"/>
            <w:shd w:val="clear" w:color="auto" w:fill="23241F"/>
          </w:rPr>
          <w:t xml:space="preserve"> </w:t>
        </w:r>
        <w:r w:rsidRPr="00B94E88">
          <w:rPr>
            <w:rStyle w:val="hljs-comment"/>
            <w:sz w:val="28"/>
            <w:szCs w:val="28"/>
            <w:shd w:val="clear" w:color="auto" w:fill="23241F"/>
          </w:rPr>
          <w:t>&lt;!--Начало таблицы</w:t>
        </w:r>
        <w:proofErr w:type="gramStart"/>
        <w:r w:rsidRPr="00B94E88">
          <w:rPr>
            <w:rStyle w:val="hljs-comment"/>
            <w:sz w:val="28"/>
            <w:szCs w:val="28"/>
            <w:shd w:val="clear" w:color="auto" w:fill="23241F"/>
          </w:rPr>
          <w:t xml:space="preserve"> --&gt;</w:t>
        </w:r>
        <w:proofErr w:type="gramEnd"/>
      </w:ins>
    </w:p>
    <w:p w:rsidR="00B94E88" w:rsidRPr="00B94E88" w:rsidRDefault="00B94E88" w:rsidP="00B94E88">
      <w:pPr>
        <w:pStyle w:val="HTML"/>
        <w:spacing w:line="300" w:lineRule="atLeast"/>
        <w:textAlignment w:val="top"/>
        <w:rPr>
          <w:ins w:id="325" w:author="Unknown"/>
          <w:rStyle w:val="HTML1"/>
          <w:sz w:val="28"/>
          <w:szCs w:val="28"/>
          <w:shd w:val="clear" w:color="auto" w:fill="23241F"/>
        </w:rPr>
      </w:pPr>
      <w:ins w:id="326" w:author="Unknown">
        <w:r w:rsidRPr="00B94E88">
          <w:rPr>
            <w:rStyle w:val="HTML1"/>
            <w:sz w:val="28"/>
            <w:szCs w:val="28"/>
            <w:shd w:val="clear" w:color="auto" w:fill="23241F"/>
          </w:rPr>
          <w:t xml:space="preserve">        </w:t>
        </w:r>
        <w:r w:rsidRPr="00B94E88">
          <w:rPr>
            <w:rStyle w:val="hljs-tag"/>
            <w:sz w:val="28"/>
            <w:szCs w:val="28"/>
            <w:shd w:val="clear" w:color="auto" w:fill="23241F"/>
          </w:rPr>
          <w:t>&lt;</w:t>
        </w:r>
        <w:r w:rsidRPr="00B94E88">
          <w:rPr>
            <w:rStyle w:val="hljs-title"/>
            <w:sz w:val="28"/>
            <w:szCs w:val="28"/>
            <w:shd w:val="clear" w:color="auto" w:fill="23241F"/>
          </w:rPr>
          <w:t>tr</w:t>
        </w:r>
        <w:r w:rsidRPr="00B94E88">
          <w:rPr>
            <w:rStyle w:val="hljs-tag"/>
            <w:sz w:val="28"/>
            <w:szCs w:val="28"/>
            <w:shd w:val="clear" w:color="auto" w:fill="23241F"/>
          </w:rPr>
          <w:t>&gt;</w:t>
        </w:r>
        <w:r w:rsidRPr="00B94E88">
          <w:rPr>
            <w:rStyle w:val="HTML1"/>
            <w:sz w:val="28"/>
            <w:szCs w:val="28"/>
            <w:shd w:val="clear" w:color="auto" w:fill="23241F"/>
          </w:rPr>
          <w:t xml:space="preserve"> </w:t>
        </w:r>
        <w:r w:rsidRPr="00B94E88">
          <w:rPr>
            <w:rStyle w:val="hljs-comment"/>
            <w:sz w:val="28"/>
            <w:szCs w:val="28"/>
            <w:shd w:val="clear" w:color="auto" w:fill="23241F"/>
          </w:rPr>
          <w:t>&lt;!-- Строка, используемая как шапка таблицы --&gt;</w:t>
        </w:r>
      </w:ins>
    </w:p>
    <w:p w:rsidR="00B94E88" w:rsidRPr="00B94E88" w:rsidRDefault="00B94E88" w:rsidP="00B94E88">
      <w:pPr>
        <w:pStyle w:val="HTML"/>
        <w:spacing w:line="300" w:lineRule="atLeast"/>
        <w:textAlignment w:val="top"/>
        <w:rPr>
          <w:ins w:id="327" w:author="Unknown"/>
          <w:rStyle w:val="HTML1"/>
          <w:sz w:val="28"/>
          <w:szCs w:val="28"/>
          <w:shd w:val="clear" w:color="auto" w:fill="23241F"/>
        </w:rPr>
      </w:pPr>
      <w:ins w:id="328" w:author="Unknown">
        <w:r w:rsidRPr="00B94E88">
          <w:rPr>
            <w:rStyle w:val="HTML1"/>
            <w:sz w:val="28"/>
            <w:szCs w:val="28"/>
            <w:shd w:val="clear" w:color="auto" w:fill="23241F"/>
          </w:rPr>
          <w:t xml:space="preserve">            </w:t>
        </w:r>
        <w:r w:rsidRPr="00B94E88">
          <w:rPr>
            <w:rStyle w:val="hljs-tag"/>
            <w:sz w:val="28"/>
            <w:szCs w:val="28"/>
            <w:shd w:val="clear" w:color="auto" w:fill="23241F"/>
          </w:rPr>
          <w:t>&lt;</w:t>
        </w:r>
        <w:r w:rsidRPr="00B94E88">
          <w:rPr>
            <w:rStyle w:val="hljs-title"/>
            <w:sz w:val="28"/>
            <w:szCs w:val="28"/>
            <w:shd w:val="clear" w:color="auto" w:fill="23241F"/>
          </w:rPr>
          <w:t>th</w:t>
        </w:r>
        <w:r w:rsidRPr="00B94E88">
          <w:rPr>
            <w:rStyle w:val="hljs-tag"/>
            <w:sz w:val="28"/>
            <w:szCs w:val="28"/>
            <w:shd w:val="clear" w:color="auto" w:fill="23241F"/>
          </w:rPr>
          <w:t>&gt;</w:t>
        </w:r>
        <w:r w:rsidRPr="00B94E88">
          <w:rPr>
            <w:rStyle w:val="HTML1"/>
            <w:sz w:val="28"/>
            <w:szCs w:val="28"/>
            <w:shd w:val="clear" w:color="auto" w:fill="23241F"/>
          </w:rPr>
          <w:t>Загловок 1</w:t>
        </w:r>
        <w:r w:rsidRPr="00B94E88">
          <w:rPr>
            <w:rStyle w:val="hljs-tag"/>
            <w:sz w:val="28"/>
            <w:szCs w:val="28"/>
            <w:shd w:val="clear" w:color="auto" w:fill="23241F"/>
          </w:rPr>
          <w:t>&lt;/</w:t>
        </w:r>
        <w:r w:rsidRPr="00B94E88">
          <w:rPr>
            <w:rStyle w:val="hljs-title"/>
            <w:sz w:val="28"/>
            <w:szCs w:val="28"/>
            <w:shd w:val="clear" w:color="auto" w:fill="23241F"/>
          </w:rPr>
          <w:t>th</w:t>
        </w:r>
        <w:r w:rsidRPr="00B94E88">
          <w:rPr>
            <w:rStyle w:val="hljs-tag"/>
            <w:sz w:val="28"/>
            <w:szCs w:val="28"/>
            <w:shd w:val="clear" w:color="auto" w:fill="23241F"/>
          </w:rPr>
          <w:t>&gt;</w:t>
        </w:r>
        <w:r w:rsidRPr="00B94E88">
          <w:rPr>
            <w:rStyle w:val="HTML1"/>
            <w:sz w:val="28"/>
            <w:szCs w:val="28"/>
            <w:shd w:val="clear" w:color="auto" w:fill="23241F"/>
          </w:rPr>
          <w:t xml:space="preserve"> </w:t>
        </w:r>
        <w:r w:rsidRPr="00B94E88">
          <w:rPr>
            <w:rStyle w:val="hljs-comment"/>
            <w:sz w:val="28"/>
            <w:szCs w:val="28"/>
            <w:shd w:val="clear" w:color="auto" w:fill="23241F"/>
          </w:rPr>
          <w:t>&lt;!-- Заголовок столбца 1 --&gt;</w:t>
        </w:r>
      </w:ins>
    </w:p>
    <w:p w:rsidR="00B94E88" w:rsidRPr="00B94E88" w:rsidRDefault="00B94E88" w:rsidP="00B94E88">
      <w:pPr>
        <w:pStyle w:val="HTML"/>
        <w:spacing w:line="300" w:lineRule="atLeast"/>
        <w:textAlignment w:val="top"/>
        <w:rPr>
          <w:ins w:id="329" w:author="Unknown"/>
          <w:rStyle w:val="HTML1"/>
          <w:sz w:val="28"/>
          <w:szCs w:val="28"/>
          <w:shd w:val="clear" w:color="auto" w:fill="23241F"/>
        </w:rPr>
      </w:pPr>
      <w:ins w:id="330" w:author="Unknown">
        <w:r w:rsidRPr="00B94E88">
          <w:rPr>
            <w:rStyle w:val="HTML1"/>
            <w:sz w:val="28"/>
            <w:szCs w:val="28"/>
            <w:shd w:val="clear" w:color="auto" w:fill="23241F"/>
          </w:rPr>
          <w:t xml:space="preserve">            </w:t>
        </w:r>
        <w:r w:rsidRPr="00B94E88">
          <w:rPr>
            <w:rStyle w:val="hljs-tag"/>
            <w:sz w:val="28"/>
            <w:szCs w:val="28"/>
            <w:shd w:val="clear" w:color="auto" w:fill="23241F"/>
          </w:rPr>
          <w:t>&lt;</w:t>
        </w:r>
        <w:r w:rsidRPr="00B94E88">
          <w:rPr>
            <w:rStyle w:val="hljs-title"/>
            <w:sz w:val="28"/>
            <w:szCs w:val="28"/>
            <w:shd w:val="clear" w:color="auto" w:fill="23241F"/>
          </w:rPr>
          <w:t>th</w:t>
        </w:r>
        <w:r w:rsidRPr="00B94E88">
          <w:rPr>
            <w:rStyle w:val="hljs-tag"/>
            <w:sz w:val="28"/>
            <w:szCs w:val="28"/>
            <w:shd w:val="clear" w:color="auto" w:fill="23241F"/>
          </w:rPr>
          <w:t>&gt;</w:t>
        </w:r>
        <w:r w:rsidRPr="00B94E88">
          <w:rPr>
            <w:rStyle w:val="HTML1"/>
            <w:sz w:val="28"/>
            <w:szCs w:val="28"/>
            <w:shd w:val="clear" w:color="auto" w:fill="23241F"/>
          </w:rPr>
          <w:t>Загловок 2</w:t>
        </w:r>
        <w:r w:rsidRPr="00B94E88">
          <w:rPr>
            <w:rStyle w:val="hljs-tag"/>
            <w:sz w:val="28"/>
            <w:szCs w:val="28"/>
            <w:shd w:val="clear" w:color="auto" w:fill="23241F"/>
          </w:rPr>
          <w:t>&lt;/</w:t>
        </w:r>
        <w:r w:rsidRPr="00B94E88">
          <w:rPr>
            <w:rStyle w:val="hljs-title"/>
            <w:sz w:val="28"/>
            <w:szCs w:val="28"/>
            <w:shd w:val="clear" w:color="auto" w:fill="23241F"/>
          </w:rPr>
          <w:t>th</w:t>
        </w:r>
        <w:r w:rsidRPr="00B94E88">
          <w:rPr>
            <w:rStyle w:val="hljs-tag"/>
            <w:sz w:val="28"/>
            <w:szCs w:val="28"/>
            <w:shd w:val="clear" w:color="auto" w:fill="23241F"/>
          </w:rPr>
          <w:t>&gt;</w:t>
        </w:r>
        <w:r w:rsidRPr="00B94E88">
          <w:rPr>
            <w:rStyle w:val="HTML1"/>
            <w:sz w:val="28"/>
            <w:szCs w:val="28"/>
            <w:shd w:val="clear" w:color="auto" w:fill="23241F"/>
          </w:rPr>
          <w:t xml:space="preserve"> </w:t>
        </w:r>
        <w:r w:rsidRPr="00B94E88">
          <w:rPr>
            <w:rStyle w:val="hljs-comment"/>
            <w:sz w:val="28"/>
            <w:szCs w:val="28"/>
            <w:shd w:val="clear" w:color="auto" w:fill="23241F"/>
          </w:rPr>
          <w:t>&lt;!-- Заголовок столбца 2 --&gt;</w:t>
        </w:r>
      </w:ins>
    </w:p>
    <w:p w:rsidR="00B94E88" w:rsidRPr="00B94E88" w:rsidRDefault="00B94E88" w:rsidP="00B94E88">
      <w:pPr>
        <w:pStyle w:val="HTML"/>
        <w:spacing w:line="300" w:lineRule="atLeast"/>
        <w:textAlignment w:val="top"/>
        <w:rPr>
          <w:ins w:id="331" w:author="Unknown"/>
          <w:rStyle w:val="HTML1"/>
          <w:sz w:val="28"/>
          <w:szCs w:val="28"/>
          <w:shd w:val="clear" w:color="auto" w:fill="23241F"/>
        </w:rPr>
      </w:pPr>
      <w:ins w:id="332" w:author="Unknown">
        <w:r w:rsidRPr="00B94E88">
          <w:rPr>
            <w:rStyle w:val="HTML1"/>
            <w:sz w:val="28"/>
            <w:szCs w:val="28"/>
            <w:shd w:val="clear" w:color="auto" w:fill="23241F"/>
          </w:rPr>
          <w:t xml:space="preserve">            </w:t>
        </w:r>
        <w:r w:rsidRPr="00B94E88">
          <w:rPr>
            <w:rStyle w:val="hljs-tag"/>
            <w:sz w:val="28"/>
            <w:szCs w:val="28"/>
            <w:shd w:val="clear" w:color="auto" w:fill="23241F"/>
          </w:rPr>
          <w:t>&lt;</w:t>
        </w:r>
        <w:r w:rsidRPr="00B94E88">
          <w:rPr>
            <w:rStyle w:val="hljs-title"/>
            <w:sz w:val="28"/>
            <w:szCs w:val="28"/>
            <w:shd w:val="clear" w:color="auto" w:fill="23241F"/>
          </w:rPr>
          <w:t>th</w:t>
        </w:r>
        <w:r w:rsidRPr="00B94E88">
          <w:rPr>
            <w:rStyle w:val="hljs-tag"/>
            <w:sz w:val="28"/>
            <w:szCs w:val="28"/>
            <w:shd w:val="clear" w:color="auto" w:fill="23241F"/>
          </w:rPr>
          <w:t>&gt;</w:t>
        </w:r>
        <w:r w:rsidRPr="00B94E88">
          <w:rPr>
            <w:rStyle w:val="HTML1"/>
            <w:sz w:val="28"/>
            <w:szCs w:val="28"/>
            <w:shd w:val="clear" w:color="auto" w:fill="23241F"/>
          </w:rPr>
          <w:t>Загловок 3</w:t>
        </w:r>
        <w:r w:rsidRPr="00B94E88">
          <w:rPr>
            <w:rStyle w:val="hljs-tag"/>
            <w:sz w:val="28"/>
            <w:szCs w:val="28"/>
            <w:shd w:val="clear" w:color="auto" w:fill="23241F"/>
          </w:rPr>
          <w:t>&lt;/</w:t>
        </w:r>
        <w:r w:rsidRPr="00B94E88">
          <w:rPr>
            <w:rStyle w:val="hljs-title"/>
            <w:sz w:val="28"/>
            <w:szCs w:val="28"/>
            <w:shd w:val="clear" w:color="auto" w:fill="23241F"/>
          </w:rPr>
          <w:t>th</w:t>
        </w:r>
        <w:r w:rsidRPr="00B94E88">
          <w:rPr>
            <w:rStyle w:val="hljs-tag"/>
            <w:sz w:val="28"/>
            <w:szCs w:val="28"/>
            <w:shd w:val="clear" w:color="auto" w:fill="23241F"/>
          </w:rPr>
          <w:t>&gt;</w:t>
        </w:r>
        <w:r w:rsidRPr="00B94E88">
          <w:rPr>
            <w:rStyle w:val="HTML1"/>
            <w:sz w:val="28"/>
            <w:szCs w:val="28"/>
            <w:shd w:val="clear" w:color="auto" w:fill="23241F"/>
          </w:rPr>
          <w:t xml:space="preserve"> </w:t>
        </w:r>
        <w:r w:rsidRPr="00B94E88">
          <w:rPr>
            <w:rStyle w:val="hljs-comment"/>
            <w:sz w:val="28"/>
            <w:szCs w:val="28"/>
            <w:shd w:val="clear" w:color="auto" w:fill="23241F"/>
          </w:rPr>
          <w:t>&lt;!-- Заголовок столбца 3 --&gt;</w:t>
        </w:r>
      </w:ins>
    </w:p>
    <w:p w:rsidR="00B94E88" w:rsidRPr="00B94E88" w:rsidRDefault="00B94E88" w:rsidP="00B94E88">
      <w:pPr>
        <w:pStyle w:val="HTML"/>
        <w:spacing w:line="300" w:lineRule="atLeast"/>
        <w:textAlignment w:val="top"/>
        <w:rPr>
          <w:ins w:id="333" w:author="Unknown"/>
          <w:rStyle w:val="HTML1"/>
          <w:sz w:val="28"/>
          <w:szCs w:val="28"/>
          <w:shd w:val="clear" w:color="auto" w:fill="23241F"/>
        </w:rPr>
      </w:pPr>
      <w:ins w:id="334" w:author="Unknown">
        <w:r w:rsidRPr="00B94E88">
          <w:rPr>
            <w:rStyle w:val="HTML1"/>
            <w:sz w:val="28"/>
            <w:szCs w:val="28"/>
            <w:shd w:val="clear" w:color="auto" w:fill="23241F"/>
          </w:rPr>
          <w:t xml:space="preserve">        </w:t>
        </w:r>
        <w:r w:rsidRPr="00B94E88">
          <w:rPr>
            <w:rStyle w:val="hljs-tag"/>
            <w:sz w:val="28"/>
            <w:szCs w:val="28"/>
            <w:shd w:val="clear" w:color="auto" w:fill="23241F"/>
          </w:rPr>
          <w:t>&lt;/</w:t>
        </w:r>
        <w:r w:rsidRPr="00B94E88">
          <w:rPr>
            <w:rStyle w:val="hljs-title"/>
            <w:sz w:val="28"/>
            <w:szCs w:val="28"/>
            <w:shd w:val="clear" w:color="auto" w:fill="23241F"/>
          </w:rPr>
          <w:t>tr</w:t>
        </w:r>
        <w:r w:rsidRPr="00B94E88">
          <w:rPr>
            <w:rStyle w:val="hljs-tag"/>
            <w:sz w:val="28"/>
            <w:szCs w:val="28"/>
            <w:shd w:val="clear" w:color="auto" w:fill="23241F"/>
          </w:rPr>
          <w:t>&gt;</w:t>
        </w:r>
        <w:r w:rsidRPr="00B94E88">
          <w:rPr>
            <w:rStyle w:val="HTML1"/>
            <w:sz w:val="28"/>
            <w:szCs w:val="28"/>
            <w:shd w:val="clear" w:color="auto" w:fill="23241F"/>
          </w:rPr>
          <w:t xml:space="preserve"> </w:t>
        </w:r>
        <w:r w:rsidRPr="00B94E88">
          <w:rPr>
            <w:rStyle w:val="hljs-comment"/>
            <w:sz w:val="28"/>
            <w:szCs w:val="28"/>
            <w:shd w:val="clear" w:color="auto" w:fill="23241F"/>
          </w:rPr>
          <w:t>&lt;!-- Конец шапки --&gt;</w:t>
        </w:r>
      </w:ins>
    </w:p>
    <w:p w:rsidR="00B94E88" w:rsidRPr="00B94E88" w:rsidRDefault="00B94E88" w:rsidP="00B94E88">
      <w:pPr>
        <w:pStyle w:val="HTML"/>
        <w:spacing w:line="300" w:lineRule="atLeast"/>
        <w:textAlignment w:val="top"/>
        <w:rPr>
          <w:ins w:id="335" w:author="Unknown"/>
          <w:rStyle w:val="HTML1"/>
          <w:sz w:val="28"/>
          <w:szCs w:val="28"/>
          <w:shd w:val="clear" w:color="auto" w:fill="23241F"/>
        </w:rPr>
      </w:pPr>
      <w:ins w:id="336" w:author="Unknown">
        <w:r w:rsidRPr="00B94E88">
          <w:rPr>
            <w:rStyle w:val="HTML1"/>
            <w:sz w:val="28"/>
            <w:szCs w:val="28"/>
            <w:shd w:val="clear" w:color="auto" w:fill="23241F"/>
          </w:rPr>
          <w:t xml:space="preserve">        </w:t>
        </w:r>
        <w:r w:rsidRPr="00B94E88">
          <w:rPr>
            <w:rStyle w:val="hljs-tag"/>
            <w:sz w:val="28"/>
            <w:szCs w:val="28"/>
            <w:shd w:val="clear" w:color="auto" w:fill="23241F"/>
          </w:rPr>
          <w:t>&lt;</w:t>
        </w:r>
        <w:r w:rsidRPr="00B94E88">
          <w:rPr>
            <w:rStyle w:val="hljs-title"/>
            <w:sz w:val="28"/>
            <w:szCs w:val="28"/>
            <w:shd w:val="clear" w:color="auto" w:fill="23241F"/>
          </w:rPr>
          <w:t>tr</w:t>
        </w:r>
        <w:r w:rsidRPr="00B94E88">
          <w:rPr>
            <w:rStyle w:val="hljs-tag"/>
            <w:sz w:val="28"/>
            <w:szCs w:val="28"/>
            <w:shd w:val="clear" w:color="auto" w:fill="23241F"/>
          </w:rPr>
          <w:t>&gt;</w:t>
        </w:r>
        <w:r w:rsidRPr="00B94E88">
          <w:rPr>
            <w:rStyle w:val="HTML1"/>
            <w:sz w:val="28"/>
            <w:szCs w:val="28"/>
            <w:shd w:val="clear" w:color="auto" w:fill="23241F"/>
          </w:rPr>
          <w:t xml:space="preserve"> </w:t>
        </w:r>
        <w:r w:rsidRPr="00B94E88">
          <w:rPr>
            <w:rStyle w:val="hljs-comment"/>
            <w:sz w:val="28"/>
            <w:szCs w:val="28"/>
            <w:shd w:val="clear" w:color="auto" w:fill="23241F"/>
          </w:rPr>
          <w:t>&lt;!-- Начало 1 строки таблицы --&gt;</w:t>
        </w:r>
      </w:ins>
    </w:p>
    <w:p w:rsidR="00B94E88" w:rsidRPr="00B94E88" w:rsidRDefault="00B94E88" w:rsidP="00B94E88">
      <w:pPr>
        <w:pStyle w:val="HTML"/>
        <w:spacing w:line="300" w:lineRule="atLeast"/>
        <w:textAlignment w:val="top"/>
        <w:rPr>
          <w:ins w:id="337" w:author="Unknown"/>
          <w:rStyle w:val="HTML1"/>
          <w:sz w:val="28"/>
          <w:szCs w:val="28"/>
          <w:shd w:val="clear" w:color="auto" w:fill="23241F"/>
        </w:rPr>
      </w:pPr>
      <w:ins w:id="338" w:author="Unknown">
        <w:r w:rsidRPr="00B94E88">
          <w:rPr>
            <w:rStyle w:val="HTML1"/>
            <w:sz w:val="28"/>
            <w:szCs w:val="28"/>
            <w:shd w:val="clear" w:color="auto" w:fill="23241F"/>
          </w:rPr>
          <w:t xml:space="preserve">            </w:t>
        </w:r>
        <w:r w:rsidRPr="00B94E88">
          <w:rPr>
            <w:rStyle w:val="hljs-tag"/>
            <w:sz w:val="28"/>
            <w:szCs w:val="28"/>
            <w:shd w:val="clear" w:color="auto" w:fill="23241F"/>
          </w:rPr>
          <w:t>&lt;</w:t>
        </w:r>
        <w:r w:rsidRPr="00B94E88">
          <w:rPr>
            <w:rStyle w:val="hljs-title"/>
            <w:sz w:val="28"/>
            <w:szCs w:val="28"/>
            <w:shd w:val="clear" w:color="auto" w:fill="23241F"/>
          </w:rPr>
          <w:t>td</w:t>
        </w:r>
        <w:r w:rsidRPr="00B94E88">
          <w:rPr>
            <w:rStyle w:val="hljs-tag"/>
            <w:sz w:val="28"/>
            <w:szCs w:val="28"/>
            <w:shd w:val="clear" w:color="auto" w:fill="23241F"/>
          </w:rPr>
          <w:t>&gt;</w:t>
        </w:r>
        <w:r w:rsidRPr="00B94E88">
          <w:rPr>
            <w:rStyle w:val="HTML1"/>
            <w:sz w:val="28"/>
            <w:szCs w:val="28"/>
            <w:shd w:val="clear" w:color="auto" w:fill="23241F"/>
          </w:rPr>
          <w:t>...</w:t>
        </w:r>
        <w:r w:rsidRPr="00B94E88">
          <w:rPr>
            <w:rStyle w:val="hljs-tag"/>
            <w:sz w:val="28"/>
            <w:szCs w:val="28"/>
            <w:shd w:val="clear" w:color="auto" w:fill="23241F"/>
          </w:rPr>
          <w:t>&lt;/</w:t>
        </w:r>
        <w:r w:rsidRPr="00B94E88">
          <w:rPr>
            <w:rStyle w:val="hljs-title"/>
            <w:sz w:val="28"/>
            <w:szCs w:val="28"/>
            <w:shd w:val="clear" w:color="auto" w:fill="23241F"/>
          </w:rPr>
          <w:t>td</w:t>
        </w:r>
        <w:r w:rsidRPr="00B94E88">
          <w:rPr>
            <w:rStyle w:val="hljs-tag"/>
            <w:sz w:val="28"/>
            <w:szCs w:val="28"/>
            <w:shd w:val="clear" w:color="auto" w:fill="23241F"/>
          </w:rPr>
          <w:t>&gt;</w:t>
        </w:r>
        <w:r w:rsidRPr="00B94E88">
          <w:rPr>
            <w:rStyle w:val="HTML1"/>
            <w:sz w:val="28"/>
            <w:szCs w:val="28"/>
            <w:shd w:val="clear" w:color="auto" w:fill="23241F"/>
          </w:rPr>
          <w:t xml:space="preserve"> </w:t>
        </w:r>
        <w:r w:rsidRPr="00B94E88">
          <w:rPr>
            <w:rStyle w:val="hljs-comment"/>
            <w:sz w:val="28"/>
            <w:szCs w:val="28"/>
            <w:shd w:val="clear" w:color="auto" w:fill="23241F"/>
          </w:rPr>
          <w:t>&lt;!-- 1 ячейка 1 строки</w:t>
        </w:r>
        <w:proofErr w:type="gramStart"/>
        <w:r w:rsidRPr="00B94E88">
          <w:rPr>
            <w:rStyle w:val="hljs-comment"/>
            <w:sz w:val="28"/>
            <w:szCs w:val="28"/>
            <w:shd w:val="clear" w:color="auto" w:fill="23241F"/>
          </w:rPr>
          <w:t xml:space="preserve"> --&gt;</w:t>
        </w:r>
        <w:proofErr w:type="gramEnd"/>
      </w:ins>
    </w:p>
    <w:p w:rsidR="00B94E88" w:rsidRPr="00B94E88" w:rsidRDefault="00B94E88" w:rsidP="00B94E88">
      <w:pPr>
        <w:pStyle w:val="HTML"/>
        <w:spacing w:line="300" w:lineRule="atLeast"/>
        <w:textAlignment w:val="top"/>
        <w:rPr>
          <w:ins w:id="339" w:author="Unknown"/>
          <w:rStyle w:val="HTML1"/>
          <w:sz w:val="28"/>
          <w:szCs w:val="28"/>
          <w:shd w:val="clear" w:color="auto" w:fill="23241F"/>
        </w:rPr>
      </w:pPr>
      <w:ins w:id="340" w:author="Unknown">
        <w:r w:rsidRPr="00B94E88">
          <w:rPr>
            <w:rStyle w:val="HTML1"/>
            <w:sz w:val="28"/>
            <w:szCs w:val="28"/>
            <w:shd w:val="clear" w:color="auto" w:fill="23241F"/>
          </w:rPr>
          <w:t xml:space="preserve">            </w:t>
        </w:r>
        <w:r w:rsidRPr="00B94E88">
          <w:rPr>
            <w:rStyle w:val="hljs-tag"/>
            <w:sz w:val="28"/>
            <w:szCs w:val="28"/>
            <w:shd w:val="clear" w:color="auto" w:fill="23241F"/>
          </w:rPr>
          <w:t>&lt;</w:t>
        </w:r>
        <w:r w:rsidRPr="00B94E88">
          <w:rPr>
            <w:rStyle w:val="hljs-title"/>
            <w:sz w:val="28"/>
            <w:szCs w:val="28"/>
            <w:shd w:val="clear" w:color="auto" w:fill="23241F"/>
          </w:rPr>
          <w:t>td</w:t>
        </w:r>
        <w:r w:rsidRPr="00B94E88">
          <w:rPr>
            <w:rStyle w:val="hljs-tag"/>
            <w:sz w:val="28"/>
            <w:szCs w:val="28"/>
            <w:shd w:val="clear" w:color="auto" w:fill="23241F"/>
          </w:rPr>
          <w:t>&gt;</w:t>
        </w:r>
        <w:r w:rsidRPr="00B94E88">
          <w:rPr>
            <w:rStyle w:val="HTML1"/>
            <w:sz w:val="28"/>
            <w:szCs w:val="28"/>
            <w:shd w:val="clear" w:color="auto" w:fill="23241F"/>
          </w:rPr>
          <w:t>...</w:t>
        </w:r>
        <w:r w:rsidRPr="00B94E88">
          <w:rPr>
            <w:rStyle w:val="hljs-tag"/>
            <w:sz w:val="28"/>
            <w:szCs w:val="28"/>
            <w:shd w:val="clear" w:color="auto" w:fill="23241F"/>
          </w:rPr>
          <w:t>&lt;/</w:t>
        </w:r>
        <w:r w:rsidRPr="00B94E88">
          <w:rPr>
            <w:rStyle w:val="hljs-title"/>
            <w:sz w:val="28"/>
            <w:szCs w:val="28"/>
            <w:shd w:val="clear" w:color="auto" w:fill="23241F"/>
          </w:rPr>
          <w:t>td</w:t>
        </w:r>
        <w:r w:rsidRPr="00B94E88">
          <w:rPr>
            <w:rStyle w:val="hljs-tag"/>
            <w:sz w:val="28"/>
            <w:szCs w:val="28"/>
            <w:shd w:val="clear" w:color="auto" w:fill="23241F"/>
          </w:rPr>
          <w:t>&gt;</w:t>
        </w:r>
        <w:r w:rsidRPr="00B94E88">
          <w:rPr>
            <w:rStyle w:val="HTML1"/>
            <w:sz w:val="28"/>
            <w:szCs w:val="28"/>
            <w:shd w:val="clear" w:color="auto" w:fill="23241F"/>
          </w:rPr>
          <w:t xml:space="preserve"> </w:t>
        </w:r>
        <w:r w:rsidRPr="00B94E88">
          <w:rPr>
            <w:rStyle w:val="hljs-comment"/>
            <w:sz w:val="28"/>
            <w:szCs w:val="28"/>
            <w:shd w:val="clear" w:color="auto" w:fill="23241F"/>
          </w:rPr>
          <w:t>&lt;!-- 1 ячейка 1 строки</w:t>
        </w:r>
        <w:proofErr w:type="gramStart"/>
        <w:r w:rsidRPr="00B94E88">
          <w:rPr>
            <w:rStyle w:val="hljs-comment"/>
            <w:sz w:val="28"/>
            <w:szCs w:val="28"/>
            <w:shd w:val="clear" w:color="auto" w:fill="23241F"/>
          </w:rPr>
          <w:t xml:space="preserve"> --&gt;</w:t>
        </w:r>
        <w:proofErr w:type="gramEnd"/>
      </w:ins>
    </w:p>
    <w:p w:rsidR="00B94E88" w:rsidRPr="00B94E88" w:rsidRDefault="00B94E88" w:rsidP="00B94E88">
      <w:pPr>
        <w:pStyle w:val="HTML"/>
        <w:spacing w:line="300" w:lineRule="atLeast"/>
        <w:textAlignment w:val="top"/>
        <w:rPr>
          <w:ins w:id="341" w:author="Unknown"/>
          <w:rStyle w:val="HTML1"/>
          <w:sz w:val="28"/>
          <w:szCs w:val="28"/>
          <w:shd w:val="clear" w:color="auto" w:fill="23241F"/>
        </w:rPr>
      </w:pPr>
      <w:ins w:id="342" w:author="Unknown">
        <w:r w:rsidRPr="00B94E88">
          <w:rPr>
            <w:rStyle w:val="HTML1"/>
            <w:sz w:val="28"/>
            <w:szCs w:val="28"/>
            <w:shd w:val="clear" w:color="auto" w:fill="23241F"/>
          </w:rPr>
          <w:t xml:space="preserve">            </w:t>
        </w:r>
        <w:r w:rsidRPr="00B94E88">
          <w:rPr>
            <w:rStyle w:val="hljs-tag"/>
            <w:sz w:val="28"/>
            <w:szCs w:val="28"/>
            <w:shd w:val="clear" w:color="auto" w:fill="23241F"/>
          </w:rPr>
          <w:t>&lt;</w:t>
        </w:r>
        <w:r w:rsidRPr="00B94E88">
          <w:rPr>
            <w:rStyle w:val="hljs-title"/>
            <w:sz w:val="28"/>
            <w:szCs w:val="28"/>
            <w:shd w:val="clear" w:color="auto" w:fill="23241F"/>
          </w:rPr>
          <w:t>td</w:t>
        </w:r>
        <w:r w:rsidRPr="00B94E88">
          <w:rPr>
            <w:rStyle w:val="hljs-tag"/>
            <w:sz w:val="28"/>
            <w:szCs w:val="28"/>
            <w:shd w:val="clear" w:color="auto" w:fill="23241F"/>
          </w:rPr>
          <w:t>&gt;</w:t>
        </w:r>
        <w:r w:rsidRPr="00B94E88">
          <w:rPr>
            <w:rStyle w:val="HTML1"/>
            <w:sz w:val="28"/>
            <w:szCs w:val="28"/>
            <w:shd w:val="clear" w:color="auto" w:fill="23241F"/>
          </w:rPr>
          <w:t>...</w:t>
        </w:r>
        <w:r w:rsidRPr="00B94E88">
          <w:rPr>
            <w:rStyle w:val="hljs-tag"/>
            <w:sz w:val="28"/>
            <w:szCs w:val="28"/>
            <w:shd w:val="clear" w:color="auto" w:fill="23241F"/>
          </w:rPr>
          <w:t>&lt;/</w:t>
        </w:r>
        <w:r w:rsidRPr="00B94E88">
          <w:rPr>
            <w:rStyle w:val="hljs-title"/>
            <w:sz w:val="28"/>
            <w:szCs w:val="28"/>
            <w:shd w:val="clear" w:color="auto" w:fill="23241F"/>
          </w:rPr>
          <w:t>td</w:t>
        </w:r>
        <w:r w:rsidRPr="00B94E88">
          <w:rPr>
            <w:rStyle w:val="hljs-tag"/>
            <w:sz w:val="28"/>
            <w:szCs w:val="28"/>
            <w:shd w:val="clear" w:color="auto" w:fill="23241F"/>
          </w:rPr>
          <w:t>&gt;</w:t>
        </w:r>
        <w:r w:rsidRPr="00B94E88">
          <w:rPr>
            <w:rStyle w:val="HTML1"/>
            <w:sz w:val="28"/>
            <w:szCs w:val="28"/>
            <w:shd w:val="clear" w:color="auto" w:fill="23241F"/>
          </w:rPr>
          <w:t xml:space="preserve"> </w:t>
        </w:r>
        <w:r w:rsidRPr="00B94E88">
          <w:rPr>
            <w:rStyle w:val="hljs-comment"/>
            <w:sz w:val="28"/>
            <w:szCs w:val="28"/>
            <w:shd w:val="clear" w:color="auto" w:fill="23241F"/>
          </w:rPr>
          <w:t>&lt;!-- 1 ячейка 1 строки</w:t>
        </w:r>
        <w:proofErr w:type="gramStart"/>
        <w:r w:rsidRPr="00B94E88">
          <w:rPr>
            <w:rStyle w:val="hljs-comment"/>
            <w:sz w:val="28"/>
            <w:szCs w:val="28"/>
            <w:shd w:val="clear" w:color="auto" w:fill="23241F"/>
          </w:rPr>
          <w:t xml:space="preserve"> --&gt;</w:t>
        </w:r>
        <w:proofErr w:type="gramEnd"/>
      </w:ins>
    </w:p>
    <w:p w:rsidR="00B94E88" w:rsidRPr="00B94E88" w:rsidRDefault="00B94E88" w:rsidP="00B94E88">
      <w:pPr>
        <w:pStyle w:val="HTML"/>
        <w:spacing w:line="300" w:lineRule="atLeast"/>
        <w:textAlignment w:val="top"/>
        <w:rPr>
          <w:ins w:id="343" w:author="Unknown"/>
          <w:rStyle w:val="HTML1"/>
          <w:sz w:val="28"/>
          <w:szCs w:val="28"/>
          <w:shd w:val="clear" w:color="auto" w:fill="23241F"/>
        </w:rPr>
      </w:pPr>
      <w:ins w:id="344" w:author="Unknown">
        <w:r w:rsidRPr="00B94E88">
          <w:rPr>
            <w:rStyle w:val="HTML1"/>
            <w:sz w:val="28"/>
            <w:szCs w:val="28"/>
            <w:shd w:val="clear" w:color="auto" w:fill="23241F"/>
          </w:rPr>
          <w:t xml:space="preserve">        </w:t>
        </w:r>
        <w:r w:rsidRPr="00B94E88">
          <w:rPr>
            <w:rStyle w:val="hljs-tag"/>
            <w:sz w:val="28"/>
            <w:szCs w:val="28"/>
            <w:shd w:val="clear" w:color="auto" w:fill="23241F"/>
          </w:rPr>
          <w:t>&lt;/</w:t>
        </w:r>
        <w:r w:rsidRPr="00B94E88">
          <w:rPr>
            <w:rStyle w:val="hljs-title"/>
            <w:sz w:val="28"/>
            <w:szCs w:val="28"/>
            <w:shd w:val="clear" w:color="auto" w:fill="23241F"/>
          </w:rPr>
          <w:t>tr</w:t>
        </w:r>
        <w:r w:rsidRPr="00B94E88">
          <w:rPr>
            <w:rStyle w:val="hljs-tag"/>
            <w:sz w:val="28"/>
            <w:szCs w:val="28"/>
            <w:shd w:val="clear" w:color="auto" w:fill="23241F"/>
          </w:rPr>
          <w:t>&gt;</w:t>
        </w:r>
        <w:r w:rsidRPr="00B94E88">
          <w:rPr>
            <w:rStyle w:val="hljs-comment"/>
            <w:sz w:val="28"/>
            <w:szCs w:val="28"/>
            <w:shd w:val="clear" w:color="auto" w:fill="23241F"/>
          </w:rPr>
          <w:t>&lt;!-- Конец 1 строки таблицы --&gt;</w:t>
        </w:r>
      </w:ins>
    </w:p>
    <w:p w:rsidR="00B94E88" w:rsidRPr="00B94E88" w:rsidRDefault="00B94E88" w:rsidP="00B94E88">
      <w:pPr>
        <w:pStyle w:val="HTML"/>
        <w:spacing w:line="300" w:lineRule="atLeast"/>
        <w:textAlignment w:val="top"/>
        <w:rPr>
          <w:ins w:id="345" w:author="Unknown"/>
          <w:sz w:val="28"/>
          <w:szCs w:val="28"/>
        </w:rPr>
      </w:pPr>
      <w:ins w:id="346" w:author="Unknown">
        <w:r w:rsidRPr="00B94E88">
          <w:rPr>
            <w:rStyle w:val="hljs-tag"/>
            <w:sz w:val="28"/>
            <w:szCs w:val="28"/>
            <w:shd w:val="clear" w:color="auto" w:fill="23241F"/>
          </w:rPr>
          <w:t>&lt;/</w:t>
        </w:r>
        <w:r w:rsidRPr="00B94E88">
          <w:rPr>
            <w:rStyle w:val="hljs-title"/>
            <w:sz w:val="28"/>
            <w:szCs w:val="28"/>
            <w:shd w:val="clear" w:color="auto" w:fill="23241F"/>
          </w:rPr>
          <w:t>table</w:t>
        </w:r>
        <w:r w:rsidRPr="00B94E88">
          <w:rPr>
            <w:rStyle w:val="hljs-tag"/>
            <w:sz w:val="28"/>
            <w:szCs w:val="28"/>
            <w:shd w:val="clear" w:color="auto" w:fill="23241F"/>
          </w:rPr>
          <w:t>&gt;</w:t>
        </w:r>
        <w:r w:rsidRPr="00B94E88">
          <w:rPr>
            <w:rStyle w:val="HTML1"/>
            <w:sz w:val="28"/>
            <w:szCs w:val="28"/>
            <w:shd w:val="clear" w:color="auto" w:fill="23241F"/>
          </w:rPr>
          <w:t xml:space="preserve"> </w:t>
        </w:r>
        <w:r w:rsidRPr="00B94E88">
          <w:rPr>
            <w:rStyle w:val="hljs-comment"/>
            <w:sz w:val="28"/>
            <w:szCs w:val="28"/>
            <w:shd w:val="clear" w:color="auto" w:fill="23241F"/>
          </w:rPr>
          <w:t>&lt;!--Конец таблицы</w:t>
        </w:r>
        <w:proofErr w:type="gramStart"/>
        <w:r w:rsidRPr="00B94E88">
          <w:rPr>
            <w:rStyle w:val="hljs-comment"/>
            <w:sz w:val="28"/>
            <w:szCs w:val="28"/>
            <w:shd w:val="clear" w:color="auto" w:fill="23241F"/>
          </w:rPr>
          <w:t xml:space="preserve"> --&gt;</w:t>
        </w:r>
        <w:proofErr w:type="gramEnd"/>
      </w:ins>
    </w:p>
    <w:p w:rsidR="00B94E88" w:rsidRPr="00B94E88" w:rsidRDefault="00B94E88" w:rsidP="00B94E88">
      <w:pPr>
        <w:pStyle w:val="a3"/>
        <w:spacing w:before="0" w:beforeAutospacing="0" w:after="240" w:afterAutospacing="0" w:line="343" w:lineRule="atLeast"/>
        <w:textAlignment w:val="top"/>
        <w:rPr>
          <w:ins w:id="347" w:author="Unknown"/>
          <w:rFonts w:ascii="Arial" w:hAnsi="Arial" w:cs="Arial"/>
          <w:sz w:val="28"/>
          <w:szCs w:val="28"/>
        </w:rPr>
      </w:pPr>
      <w:ins w:id="348" w:author="Unknown">
        <w:r w:rsidRPr="00B94E88">
          <w:rPr>
            <w:rStyle w:val="a4"/>
            <w:rFonts w:ascii="Arial" w:hAnsi="Arial" w:cs="Arial"/>
            <w:sz w:val="28"/>
            <w:szCs w:val="28"/>
          </w:rPr>
          <w:t>Тег table</w:t>
        </w:r>
        <w:r w:rsidRPr="00B94E88">
          <w:rPr>
            <w:rFonts w:ascii="Arial" w:hAnsi="Arial" w:cs="Arial"/>
            <w:sz w:val="28"/>
            <w:szCs w:val="28"/>
          </w:rPr>
          <w:t> </w:t>
        </w:r>
        <w:proofErr w:type="gramStart"/>
        <w:r w:rsidRPr="00B94E88">
          <w:rPr>
            <w:rFonts w:ascii="Arial" w:hAnsi="Arial" w:cs="Arial"/>
            <w:sz w:val="28"/>
            <w:szCs w:val="28"/>
          </w:rPr>
          <w:t>выполняет роль</w:t>
        </w:r>
        <w:proofErr w:type="gramEnd"/>
        <w:r w:rsidRPr="00B94E88">
          <w:rPr>
            <w:rStyle w:val="apple-converted-space"/>
            <w:rFonts w:ascii="Arial" w:hAnsi="Arial" w:cs="Arial"/>
            <w:sz w:val="28"/>
            <w:szCs w:val="28"/>
          </w:rPr>
          <w:t> </w:t>
        </w:r>
        <w:r w:rsidRPr="00B94E88">
          <w:rPr>
            <w:rStyle w:val="a4"/>
            <w:rFonts w:ascii="Arial" w:hAnsi="Arial" w:cs="Arial"/>
            <w:sz w:val="28"/>
            <w:szCs w:val="28"/>
          </w:rPr>
          <w:t>контейнера для элементов таблицы</w:t>
        </w:r>
        <w:r w:rsidRPr="00B94E88">
          <w:rPr>
            <w:rFonts w:ascii="Arial" w:hAnsi="Arial" w:cs="Arial"/>
            <w:sz w:val="28"/>
            <w:szCs w:val="28"/>
          </w:rPr>
          <w:t>. Под элементами таблицы подразумеваются</w:t>
        </w:r>
        <w:r w:rsidRPr="00B94E88">
          <w:rPr>
            <w:rStyle w:val="apple-converted-space"/>
            <w:rFonts w:ascii="Arial" w:hAnsi="Arial" w:cs="Arial"/>
            <w:sz w:val="28"/>
            <w:szCs w:val="28"/>
          </w:rPr>
          <w:t> </w:t>
        </w:r>
        <w:r w:rsidRPr="00B94E88">
          <w:rPr>
            <w:rStyle w:val="a4"/>
            <w:rFonts w:ascii="Arial" w:hAnsi="Arial" w:cs="Arial"/>
            <w:sz w:val="28"/>
            <w:szCs w:val="28"/>
          </w:rPr>
          <w:t>строки и ячейки таблицы</w:t>
        </w:r>
        <w:r w:rsidRPr="00B94E88">
          <w:rPr>
            <w:rFonts w:ascii="Arial" w:hAnsi="Arial" w:cs="Arial"/>
            <w:sz w:val="28"/>
            <w:szCs w:val="28"/>
          </w:rPr>
          <w:t xml:space="preserve">, которые задаются </w:t>
        </w:r>
        <w:proofErr w:type="gramStart"/>
        <w:r w:rsidRPr="00B94E88">
          <w:rPr>
            <w:rFonts w:ascii="Arial" w:hAnsi="Arial" w:cs="Arial"/>
            <w:sz w:val="28"/>
            <w:szCs w:val="28"/>
          </w:rPr>
          <w:t>через</w:t>
        </w:r>
        <w:proofErr w:type="gramEnd"/>
        <w:r w:rsidRPr="00B94E88">
          <w:rPr>
            <w:rStyle w:val="apple-converted-space"/>
            <w:rFonts w:ascii="Arial" w:hAnsi="Arial" w:cs="Arial"/>
            <w:sz w:val="28"/>
            <w:szCs w:val="28"/>
          </w:rPr>
          <w:t> </w:t>
        </w:r>
        <w:r w:rsidRPr="00B94E88">
          <w:rPr>
            <w:rStyle w:val="a4"/>
            <w:rFonts w:ascii="Arial" w:hAnsi="Arial" w:cs="Arial"/>
            <w:sz w:val="28"/>
            <w:szCs w:val="28"/>
          </w:rPr>
          <w:t>теги td и tr</w:t>
        </w:r>
        <w:r w:rsidRPr="00B94E88">
          <w:rPr>
            <w:rFonts w:ascii="Arial" w:hAnsi="Arial" w:cs="Arial"/>
            <w:sz w:val="28"/>
            <w:szCs w:val="28"/>
          </w:rPr>
          <w:t>.</w:t>
        </w:r>
      </w:ins>
    </w:p>
    <w:p w:rsidR="00B94E88" w:rsidRPr="00B94E88" w:rsidRDefault="00B94E88" w:rsidP="00B94E88">
      <w:pPr>
        <w:pStyle w:val="2"/>
        <w:spacing w:line="308" w:lineRule="atLeast"/>
        <w:textAlignment w:val="top"/>
        <w:rPr>
          <w:ins w:id="349" w:author="Unknown"/>
          <w:rFonts w:ascii="Arial" w:hAnsi="Arial" w:cs="Arial"/>
          <w:sz w:val="28"/>
          <w:szCs w:val="28"/>
        </w:rPr>
      </w:pPr>
      <w:ins w:id="350" w:author="Unknown">
        <w:r w:rsidRPr="00B94E88">
          <w:rPr>
            <w:rFonts w:ascii="Arial" w:hAnsi="Arial" w:cs="Arial"/>
            <w:sz w:val="28"/>
            <w:szCs w:val="28"/>
          </w:rPr>
          <w:t>Добавление подписи к таблице</w:t>
        </w:r>
      </w:ins>
    </w:p>
    <w:p w:rsidR="00B94E88" w:rsidRPr="00B94E88" w:rsidRDefault="00B94E88" w:rsidP="00B94E88">
      <w:pPr>
        <w:pStyle w:val="a3"/>
        <w:spacing w:before="0" w:beforeAutospacing="0" w:after="240" w:afterAutospacing="0" w:line="343" w:lineRule="atLeast"/>
        <w:textAlignment w:val="top"/>
        <w:rPr>
          <w:ins w:id="351" w:author="Unknown"/>
          <w:rFonts w:ascii="Arial" w:hAnsi="Arial" w:cs="Arial"/>
          <w:sz w:val="28"/>
          <w:szCs w:val="28"/>
        </w:rPr>
      </w:pPr>
      <w:ins w:id="352" w:author="Unknown">
        <w:r w:rsidRPr="00B94E88">
          <w:rPr>
            <w:rFonts w:ascii="Arial" w:hAnsi="Arial" w:cs="Arial"/>
            <w:sz w:val="28"/>
            <w:szCs w:val="28"/>
          </w:rPr>
          <w:t>К HTML таблице, можно создать подпись, с помощью тега &lt;caption&gt;</w:t>
        </w:r>
      </w:ins>
    </w:p>
    <w:p w:rsidR="00B94E88" w:rsidRPr="00B94E88" w:rsidRDefault="00B94E88" w:rsidP="00B94E88">
      <w:pPr>
        <w:pStyle w:val="HTML"/>
        <w:spacing w:line="300" w:lineRule="atLeast"/>
        <w:textAlignment w:val="top"/>
        <w:rPr>
          <w:ins w:id="353" w:author="Unknown"/>
          <w:sz w:val="28"/>
          <w:szCs w:val="28"/>
        </w:rPr>
      </w:pPr>
      <w:ins w:id="354" w:author="Unknown">
        <w:r w:rsidRPr="00B94E88">
          <w:rPr>
            <w:rStyle w:val="hljs-tag"/>
            <w:sz w:val="28"/>
            <w:szCs w:val="28"/>
            <w:shd w:val="clear" w:color="auto" w:fill="23241F"/>
          </w:rPr>
          <w:t>&lt;</w:t>
        </w:r>
        <w:r w:rsidRPr="00B94E88">
          <w:rPr>
            <w:rStyle w:val="hljs-title"/>
            <w:sz w:val="28"/>
            <w:szCs w:val="28"/>
            <w:shd w:val="clear" w:color="auto" w:fill="23241F"/>
          </w:rPr>
          <w:t>caption</w:t>
        </w:r>
        <w:r w:rsidRPr="00B94E88">
          <w:rPr>
            <w:rStyle w:val="hljs-tag"/>
            <w:sz w:val="28"/>
            <w:szCs w:val="28"/>
            <w:shd w:val="clear" w:color="auto" w:fill="23241F"/>
          </w:rPr>
          <w:t>&gt;</w:t>
        </w:r>
        <w:r w:rsidRPr="00B94E88">
          <w:rPr>
            <w:rStyle w:val="HTML1"/>
            <w:sz w:val="28"/>
            <w:szCs w:val="28"/>
            <w:shd w:val="clear" w:color="auto" w:fill="23241F"/>
          </w:rPr>
          <w:t>Перечень продуктов</w:t>
        </w:r>
        <w:r w:rsidRPr="00B94E88">
          <w:rPr>
            <w:rStyle w:val="hljs-tag"/>
            <w:sz w:val="28"/>
            <w:szCs w:val="28"/>
            <w:shd w:val="clear" w:color="auto" w:fill="23241F"/>
          </w:rPr>
          <w:t>&lt;</w:t>
        </w:r>
        <w:r w:rsidRPr="00B94E88">
          <w:rPr>
            <w:rStyle w:val="hljs-title"/>
            <w:sz w:val="28"/>
            <w:szCs w:val="28"/>
            <w:shd w:val="clear" w:color="auto" w:fill="23241F"/>
          </w:rPr>
          <w:t>caption</w:t>
        </w:r>
        <w:r w:rsidRPr="00B94E88">
          <w:rPr>
            <w:rStyle w:val="hljs-tag"/>
            <w:sz w:val="28"/>
            <w:szCs w:val="28"/>
            <w:shd w:val="clear" w:color="auto" w:fill="23241F"/>
          </w:rPr>
          <w:t>&gt;</w:t>
        </w:r>
      </w:ins>
    </w:p>
    <w:p w:rsidR="00B94E88" w:rsidRPr="00B94E88" w:rsidRDefault="00B94E88" w:rsidP="00B94E88">
      <w:pPr>
        <w:pStyle w:val="HTML"/>
        <w:spacing w:line="300" w:lineRule="atLeast"/>
        <w:textAlignment w:val="top"/>
        <w:rPr>
          <w:ins w:id="355" w:author="Unknown"/>
          <w:rStyle w:val="HTML1"/>
          <w:sz w:val="28"/>
          <w:szCs w:val="28"/>
          <w:shd w:val="clear" w:color="auto" w:fill="23241F"/>
        </w:rPr>
      </w:pPr>
      <w:ins w:id="356" w:author="Unknown">
        <w:r w:rsidRPr="00B94E88">
          <w:rPr>
            <w:rStyle w:val="hljs-tag"/>
            <w:sz w:val="28"/>
            <w:szCs w:val="28"/>
            <w:shd w:val="clear" w:color="auto" w:fill="23241F"/>
          </w:rPr>
          <w:t>&lt;</w:t>
        </w:r>
        <w:r w:rsidRPr="00B94E88">
          <w:rPr>
            <w:rStyle w:val="hljs-title"/>
            <w:sz w:val="28"/>
            <w:szCs w:val="28"/>
            <w:shd w:val="clear" w:color="auto" w:fill="23241F"/>
          </w:rPr>
          <w:t>table</w:t>
        </w:r>
        <w:r w:rsidRPr="00B94E88">
          <w:rPr>
            <w:rStyle w:val="hljs-tag"/>
            <w:sz w:val="28"/>
            <w:szCs w:val="28"/>
            <w:shd w:val="clear" w:color="auto" w:fill="23241F"/>
          </w:rPr>
          <w:t xml:space="preserve"> </w:t>
        </w:r>
        <w:r w:rsidRPr="00B94E88">
          <w:rPr>
            <w:rStyle w:val="hljs-attribute"/>
            <w:sz w:val="28"/>
            <w:szCs w:val="28"/>
            <w:shd w:val="clear" w:color="auto" w:fill="23241F"/>
          </w:rPr>
          <w:t>border</w:t>
        </w:r>
        <w:r w:rsidRPr="00B94E88">
          <w:rPr>
            <w:rStyle w:val="hljs-tag"/>
            <w:sz w:val="28"/>
            <w:szCs w:val="28"/>
            <w:shd w:val="clear" w:color="auto" w:fill="23241F"/>
          </w:rPr>
          <w:t>=</w:t>
        </w:r>
        <w:r w:rsidRPr="00B94E88">
          <w:rPr>
            <w:rStyle w:val="hljs-value"/>
            <w:sz w:val="28"/>
            <w:szCs w:val="28"/>
            <w:shd w:val="clear" w:color="auto" w:fill="23241F"/>
          </w:rPr>
          <w:t>"1px solid black;"</w:t>
        </w:r>
        <w:r w:rsidRPr="00B94E88">
          <w:rPr>
            <w:rStyle w:val="hljs-tag"/>
            <w:sz w:val="28"/>
            <w:szCs w:val="28"/>
            <w:shd w:val="clear" w:color="auto" w:fill="23241F"/>
          </w:rPr>
          <w:t>&gt;</w:t>
        </w:r>
        <w:r w:rsidRPr="00B94E88">
          <w:rPr>
            <w:rStyle w:val="HTML1"/>
            <w:sz w:val="28"/>
            <w:szCs w:val="28"/>
            <w:shd w:val="clear" w:color="auto" w:fill="23241F"/>
          </w:rPr>
          <w:t xml:space="preserve"> </w:t>
        </w:r>
        <w:r w:rsidRPr="00B94E88">
          <w:rPr>
            <w:rStyle w:val="hljs-comment"/>
            <w:sz w:val="28"/>
            <w:szCs w:val="28"/>
            <w:shd w:val="clear" w:color="auto" w:fill="23241F"/>
          </w:rPr>
          <w:t>&lt;!-- к таблице были добавлены рамки, через атрибут border --&gt;</w:t>
        </w:r>
      </w:ins>
    </w:p>
    <w:p w:rsidR="00B94E88" w:rsidRPr="00B94E88" w:rsidRDefault="00B94E88" w:rsidP="00B94E88">
      <w:pPr>
        <w:pStyle w:val="HTML"/>
        <w:spacing w:line="300" w:lineRule="atLeast"/>
        <w:textAlignment w:val="top"/>
        <w:rPr>
          <w:ins w:id="357" w:author="Unknown"/>
          <w:rStyle w:val="HTML1"/>
          <w:sz w:val="28"/>
          <w:szCs w:val="28"/>
          <w:shd w:val="clear" w:color="auto" w:fill="23241F"/>
        </w:rPr>
      </w:pPr>
      <w:ins w:id="358" w:author="Unknown">
        <w:r w:rsidRPr="00B94E88">
          <w:rPr>
            <w:rStyle w:val="HTML1"/>
            <w:sz w:val="28"/>
            <w:szCs w:val="28"/>
            <w:shd w:val="clear" w:color="auto" w:fill="23241F"/>
          </w:rPr>
          <w:lastRenderedPageBreak/>
          <w:t xml:space="preserve">       </w:t>
        </w:r>
        <w:r w:rsidRPr="00B94E88">
          <w:rPr>
            <w:rStyle w:val="hljs-tag"/>
            <w:sz w:val="28"/>
            <w:szCs w:val="28"/>
            <w:shd w:val="clear" w:color="auto" w:fill="23241F"/>
          </w:rPr>
          <w:t>&lt;</w:t>
        </w:r>
        <w:r w:rsidRPr="00B94E88">
          <w:rPr>
            <w:rStyle w:val="hljs-title"/>
            <w:sz w:val="28"/>
            <w:szCs w:val="28"/>
            <w:shd w:val="clear" w:color="auto" w:fill="23241F"/>
          </w:rPr>
          <w:t>caption</w:t>
        </w:r>
        <w:r w:rsidRPr="00B94E88">
          <w:rPr>
            <w:rStyle w:val="hljs-tag"/>
            <w:sz w:val="28"/>
            <w:szCs w:val="28"/>
            <w:shd w:val="clear" w:color="auto" w:fill="23241F"/>
          </w:rPr>
          <w:t>&gt;</w:t>
        </w:r>
        <w:r w:rsidRPr="00B94E88">
          <w:rPr>
            <w:rStyle w:val="HTML1"/>
            <w:sz w:val="28"/>
            <w:szCs w:val="28"/>
            <w:shd w:val="clear" w:color="auto" w:fill="23241F"/>
          </w:rPr>
          <w:t>Подпись к тестовой таблице</w:t>
        </w:r>
        <w:r w:rsidRPr="00B94E88">
          <w:rPr>
            <w:rStyle w:val="hljs-tag"/>
            <w:sz w:val="28"/>
            <w:szCs w:val="28"/>
            <w:shd w:val="clear" w:color="auto" w:fill="23241F"/>
          </w:rPr>
          <w:t>&lt;/</w:t>
        </w:r>
        <w:r w:rsidRPr="00B94E88">
          <w:rPr>
            <w:rStyle w:val="hljs-title"/>
            <w:sz w:val="28"/>
            <w:szCs w:val="28"/>
            <w:shd w:val="clear" w:color="auto" w:fill="23241F"/>
          </w:rPr>
          <w:t>caption</w:t>
        </w:r>
        <w:r w:rsidRPr="00B94E88">
          <w:rPr>
            <w:rStyle w:val="hljs-tag"/>
            <w:sz w:val="28"/>
            <w:szCs w:val="28"/>
            <w:shd w:val="clear" w:color="auto" w:fill="23241F"/>
          </w:rPr>
          <w:t>&gt;</w:t>
        </w:r>
        <w:r w:rsidRPr="00B94E88">
          <w:rPr>
            <w:rStyle w:val="HTML1"/>
            <w:sz w:val="28"/>
            <w:szCs w:val="28"/>
            <w:shd w:val="clear" w:color="auto" w:fill="23241F"/>
          </w:rPr>
          <w:t xml:space="preserve"> </w:t>
        </w:r>
        <w:r w:rsidRPr="00B94E88">
          <w:rPr>
            <w:rStyle w:val="hljs-comment"/>
            <w:sz w:val="28"/>
            <w:szCs w:val="28"/>
            <w:shd w:val="clear" w:color="auto" w:fill="23241F"/>
          </w:rPr>
          <w:t>&lt;!-- Подпись к таблице --&gt;</w:t>
        </w:r>
      </w:ins>
    </w:p>
    <w:p w:rsidR="00B94E88" w:rsidRPr="00B94E88" w:rsidRDefault="00B94E88" w:rsidP="00B94E88">
      <w:pPr>
        <w:pStyle w:val="HTML"/>
        <w:spacing w:line="300" w:lineRule="atLeast"/>
        <w:textAlignment w:val="top"/>
        <w:rPr>
          <w:ins w:id="359" w:author="Unknown"/>
          <w:rStyle w:val="HTML1"/>
          <w:sz w:val="28"/>
          <w:szCs w:val="28"/>
          <w:shd w:val="clear" w:color="auto" w:fill="23241F"/>
        </w:rPr>
      </w:pPr>
      <w:ins w:id="360" w:author="Unknown">
        <w:r w:rsidRPr="00B94E88">
          <w:rPr>
            <w:rStyle w:val="HTML1"/>
            <w:sz w:val="28"/>
            <w:szCs w:val="28"/>
            <w:shd w:val="clear" w:color="auto" w:fill="23241F"/>
          </w:rPr>
          <w:t xml:space="preserve">        </w:t>
        </w:r>
        <w:r w:rsidRPr="00B94E88">
          <w:rPr>
            <w:rStyle w:val="hljs-tag"/>
            <w:sz w:val="28"/>
            <w:szCs w:val="28"/>
            <w:shd w:val="clear" w:color="auto" w:fill="23241F"/>
          </w:rPr>
          <w:t>&lt;</w:t>
        </w:r>
        <w:r w:rsidRPr="00B94E88">
          <w:rPr>
            <w:rStyle w:val="hljs-title"/>
            <w:sz w:val="28"/>
            <w:szCs w:val="28"/>
            <w:shd w:val="clear" w:color="auto" w:fill="23241F"/>
          </w:rPr>
          <w:t>tr</w:t>
        </w:r>
        <w:r w:rsidRPr="00B94E88">
          <w:rPr>
            <w:rStyle w:val="hljs-tag"/>
            <w:sz w:val="28"/>
            <w:szCs w:val="28"/>
            <w:shd w:val="clear" w:color="auto" w:fill="23241F"/>
          </w:rPr>
          <w:t>&gt;</w:t>
        </w:r>
      </w:ins>
    </w:p>
    <w:p w:rsidR="00B94E88" w:rsidRPr="00B94E88" w:rsidRDefault="00B94E88" w:rsidP="00B94E88">
      <w:pPr>
        <w:pStyle w:val="HTML"/>
        <w:spacing w:line="300" w:lineRule="atLeast"/>
        <w:textAlignment w:val="top"/>
        <w:rPr>
          <w:ins w:id="361" w:author="Unknown"/>
          <w:rStyle w:val="HTML1"/>
          <w:sz w:val="28"/>
          <w:szCs w:val="28"/>
          <w:shd w:val="clear" w:color="auto" w:fill="23241F"/>
        </w:rPr>
      </w:pPr>
      <w:ins w:id="362" w:author="Unknown">
        <w:r w:rsidRPr="00B94E88">
          <w:rPr>
            <w:rStyle w:val="HTML1"/>
            <w:sz w:val="28"/>
            <w:szCs w:val="28"/>
            <w:shd w:val="clear" w:color="auto" w:fill="23241F"/>
          </w:rPr>
          <w:t xml:space="preserve">            </w:t>
        </w:r>
        <w:r w:rsidRPr="00B94E88">
          <w:rPr>
            <w:rStyle w:val="hljs-tag"/>
            <w:sz w:val="28"/>
            <w:szCs w:val="28"/>
            <w:shd w:val="clear" w:color="auto" w:fill="23241F"/>
          </w:rPr>
          <w:t>&lt;</w:t>
        </w:r>
        <w:r w:rsidRPr="00B94E88">
          <w:rPr>
            <w:rStyle w:val="hljs-title"/>
            <w:sz w:val="28"/>
            <w:szCs w:val="28"/>
            <w:shd w:val="clear" w:color="auto" w:fill="23241F"/>
          </w:rPr>
          <w:t>th</w:t>
        </w:r>
        <w:r w:rsidRPr="00B94E88">
          <w:rPr>
            <w:rStyle w:val="hljs-tag"/>
            <w:sz w:val="28"/>
            <w:szCs w:val="28"/>
            <w:shd w:val="clear" w:color="auto" w:fill="23241F"/>
          </w:rPr>
          <w:t>&gt;</w:t>
        </w:r>
        <w:r w:rsidRPr="00B94E88">
          <w:rPr>
            <w:rStyle w:val="HTML1"/>
            <w:sz w:val="28"/>
            <w:szCs w:val="28"/>
            <w:shd w:val="clear" w:color="auto" w:fill="23241F"/>
          </w:rPr>
          <w:t>Загловок 1</w:t>
        </w:r>
        <w:r w:rsidRPr="00B94E88">
          <w:rPr>
            <w:rStyle w:val="hljs-tag"/>
            <w:sz w:val="28"/>
            <w:szCs w:val="28"/>
            <w:shd w:val="clear" w:color="auto" w:fill="23241F"/>
          </w:rPr>
          <w:t>&lt;/</w:t>
        </w:r>
        <w:r w:rsidRPr="00B94E88">
          <w:rPr>
            <w:rStyle w:val="hljs-title"/>
            <w:sz w:val="28"/>
            <w:szCs w:val="28"/>
            <w:shd w:val="clear" w:color="auto" w:fill="23241F"/>
          </w:rPr>
          <w:t>th</w:t>
        </w:r>
        <w:r w:rsidRPr="00B94E88">
          <w:rPr>
            <w:rStyle w:val="hljs-tag"/>
            <w:sz w:val="28"/>
            <w:szCs w:val="28"/>
            <w:shd w:val="clear" w:color="auto" w:fill="23241F"/>
          </w:rPr>
          <w:t>&gt;</w:t>
        </w:r>
      </w:ins>
    </w:p>
    <w:p w:rsidR="00B94E88" w:rsidRPr="00B94E88" w:rsidRDefault="00B94E88" w:rsidP="00B94E88">
      <w:pPr>
        <w:pStyle w:val="HTML"/>
        <w:spacing w:line="300" w:lineRule="atLeast"/>
        <w:textAlignment w:val="top"/>
        <w:rPr>
          <w:ins w:id="363" w:author="Unknown"/>
          <w:rStyle w:val="HTML1"/>
          <w:sz w:val="28"/>
          <w:szCs w:val="28"/>
          <w:shd w:val="clear" w:color="auto" w:fill="23241F"/>
          <w:lang w:val="en-US"/>
        </w:rPr>
      </w:pPr>
      <w:ins w:id="364" w:author="Unknown">
        <w:r w:rsidRPr="00B94E88">
          <w:rPr>
            <w:rStyle w:val="HTML1"/>
            <w:sz w:val="28"/>
            <w:szCs w:val="28"/>
            <w:shd w:val="clear" w:color="auto" w:fill="23241F"/>
          </w:rPr>
          <w:t xml:space="preserve">            </w:t>
        </w:r>
        <w:r w:rsidRPr="00B94E88">
          <w:rPr>
            <w:rStyle w:val="hljs-tag"/>
            <w:sz w:val="28"/>
            <w:szCs w:val="28"/>
            <w:shd w:val="clear" w:color="auto" w:fill="23241F"/>
            <w:lang w:val="en-US"/>
          </w:rPr>
          <w:t>&lt;</w:t>
        </w:r>
        <w:proofErr w:type="gramStart"/>
        <w:r w:rsidRPr="00B94E88">
          <w:rPr>
            <w:rStyle w:val="hljs-title"/>
            <w:sz w:val="28"/>
            <w:szCs w:val="28"/>
            <w:shd w:val="clear" w:color="auto" w:fill="23241F"/>
            <w:lang w:val="en-US"/>
          </w:rPr>
          <w:t>th</w:t>
        </w:r>
        <w:r w:rsidRPr="00B94E88">
          <w:rPr>
            <w:rStyle w:val="hljs-tag"/>
            <w:sz w:val="28"/>
            <w:szCs w:val="28"/>
            <w:shd w:val="clear" w:color="auto" w:fill="23241F"/>
            <w:lang w:val="en-US"/>
          </w:rPr>
          <w:t>&gt;</w:t>
        </w:r>
        <w:proofErr w:type="gramEnd"/>
        <w:r w:rsidRPr="00B94E88">
          <w:rPr>
            <w:rStyle w:val="HTML1"/>
            <w:sz w:val="28"/>
            <w:szCs w:val="28"/>
            <w:shd w:val="clear" w:color="auto" w:fill="23241F"/>
          </w:rPr>
          <w:t>Загловок</w:t>
        </w:r>
        <w:r w:rsidRPr="00B94E88">
          <w:rPr>
            <w:rStyle w:val="HTML1"/>
            <w:sz w:val="28"/>
            <w:szCs w:val="28"/>
            <w:shd w:val="clear" w:color="auto" w:fill="23241F"/>
            <w:lang w:val="en-US"/>
          </w:rPr>
          <w:t xml:space="preserve"> 2</w:t>
        </w:r>
        <w:r w:rsidRPr="00B94E88">
          <w:rPr>
            <w:rStyle w:val="hljs-tag"/>
            <w:sz w:val="28"/>
            <w:szCs w:val="28"/>
            <w:shd w:val="clear" w:color="auto" w:fill="23241F"/>
            <w:lang w:val="en-US"/>
          </w:rPr>
          <w:t>&lt;/</w:t>
        </w:r>
        <w:r w:rsidRPr="00B94E88">
          <w:rPr>
            <w:rStyle w:val="hljs-title"/>
            <w:sz w:val="28"/>
            <w:szCs w:val="28"/>
            <w:shd w:val="clear" w:color="auto" w:fill="23241F"/>
            <w:lang w:val="en-US"/>
          </w:rPr>
          <w:t>th</w:t>
        </w:r>
        <w:r w:rsidRPr="00B94E88">
          <w:rPr>
            <w:rStyle w:val="hljs-tag"/>
            <w:sz w:val="28"/>
            <w:szCs w:val="28"/>
            <w:shd w:val="clear" w:color="auto" w:fill="23241F"/>
            <w:lang w:val="en-US"/>
          </w:rPr>
          <w:t>&gt;</w:t>
        </w:r>
      </w:ins>
    </w:p>
    <w:p w:rsidR="00B94E88" w:rsidRPr="00B94E88" w:rsidRDefault="00B94E88" w:rsidP="00B94E88">
      <w:pPr>
        <w:pStyle w:val="HTML"/>
        <w:spacing w:line="300" w:lineRule="atLeast"/>
        <w:textAlignment w:val="top"/>
        <w:rPr>
          <w:ins w:id="365" w:author="Unknown"/>
          <w:rStyle w:val="HTML1"/>
          <w:sz w:val="28"/>
          <w:szCs w:val="28"/>
          <w:shd w:val="clear" w:color="auto" w:fill="23241F"/>
          <w:lang w:val="en-US"/>
        </w:rPr>
      </w:pPr>
      <w:ins w:id="366" w:author="Unknown">
        <w:r w:rsidRPr="00B94E88">
          <w:rPr>
            <w:rStyle w:val="HTML1"/>
            <w:sz w:val="28"/>
            <w:szCs w:val="28"/>
            <w:shd w:val="clear" w:color="auto" w:fill="23241F"/>
            <w:lang w:val="en-US"/>
          </w:rPr>
          <w:t xml:space="preserve">            </w:t>
        </w:r>
        <w:r w:rsidRPr="00B94E88">
          <w:rPr>
            <w:rStyle w:val="hljs-tag"/>
            <w:sz w:val="28"/>
            <w:szCs w:val="28"/>
            <w:shd w:val="clear" w:color="auto" w:fill="23241F"/>
            <w:lang w:val="en-US"/>
          </w:rPr>
          <w:t>&lt;</w:t>
        </w:r>
        <w:proofErr w:type="gramStart"/>
        <w:r w:rsidRPr="00B94E88">
          <w:rPr>
            <w:rStyle w:val="hljs-title"/>
            <w:sz w:val="28"/>
            <w:szCs w:val="28"/>
            <w:shd w:val="clear" w:color="auto" w:fill="23241F"/>
            <w:lang w:val="en-US"/>
          </w:rPr>
          <w:t>th</w:t>
        </w:r>
        <w:r w:rsidRPr="00B94E88">
          <w:rPr>
            <w:rStyle w:val="hljs-tag"/>
            <w:sz w:val="28"/>
            <w:szCs w:val="28"/>
            <w:shd w:val="clear" w:color="auto" w:fill="23241F"/>
            <w:lang w:val="en-US"/>
          </w:rPr>
          <w:t>&gt;</w:t>
        </w:r>
        <w:proofErr w:type="gramEnd"/>
        <w:r w:rsidRPr="00B94E88">
          <w:rPr>
            <w:rStyle w:val="HTML1"/>
            <w:sz w:val="28"/>
            <w:szCs w:val="28"/>
            <w:shd w:val="clear" w:color="auto" w:fill="23241F"/>
          </w:rPr>
          <w:t>Загловок</w:t>
        </w:r>
        <w:r w:rsidRPr="00B94E88">
          <w:rPr>
            <w:rStyle w:val="HTML1"/>
            <w:sz w:val="28"/>
            <w:szCs w:val="28"/>
            <w:shd w:val="clear" w:color="auto" w:fill="23241F"/>
            <w:lang w:val="en-US"/>
          </w:rPr>
          <w:t xml:space="preserve"> 3</w:t>
        </w:r>
        <w:r w:rsidRPr="00B94E88">
          <w:rPr>
            <w:rStyle w:val="hljs-tag"/>
            <w:sz w:val="28"/>
            <w:szCs w:val="28"/>
            <w:shd w:val="clear" w:color="auto" w:fill="23241F"/>
            <w:lang w:val="en-US"/>
          </w:rPr>
          <w:t>&lt;/</w:t>
        </w:r>
        <w:r w:rsidRPr="00B94E88">
          <w:rPr>
            <w:rStyle w:val="hljs-title"/>
            <w:sz w:val="28"/>
            <w:szCs w:val="28"/>
            <w:shd w:val="clear" w:color="auto" w:fill="23241F"/>
            <w:lang w:val="en-US"/>
          </w:rPr>
          <w:t>th</w:t>
        </w:r>
        <w:r w:rsidRPr="00B94E88">
          <w:rPr>
            <w:rStyle w:val="hljs-tag"/>
            <w:sz w:val="28"/>
            <w:szCs w:val="28"/>
            <w:shd w:val="clear" w:color="auto" w:fill="23241F"/>
            <w:lang w:val="en-US"/>
          </w:rPr>
          <w:t>&gt;</w:t>
        </w:r>
      </w:ins>
    </w:p>
    <w:p w:rsidR="00B94E88" w:rsidRPr="00B94E88" w:rsidRDefault="00B94E88" w:rsidP="00B94E88">
      <w:pPr>
        <w:pStyle w:val="HTML"/>
        <w:spacing w:line="300" w:lineRule="atLeast"/>
        <w:textAlignment w:val="top"/>
        <w:rPr>
          <w:ins w:id="367" w:author="Unknown"/>
          <w:rStyle w:val="HTML1"/>
          <w:sz w:val="28"/>
          <w:szCs w:val="28"/>
          <w:shd w:val="clear" w:color="auto" w:fill="23241F"/>
          <w:lang w:val="en-US"/>
        </w:rPr>
      </w:pPr>
      <w:ins w:id="368" w:author="Unknown">
        <w:r w:rsidRPr="00B94E88">
          <w:rPr>
            <w:rStyle w:val="HTML1"/>
            <w:sz w:val="28"/>
            <w:szCs w:val="28"/>
            <w:shd w:val="clear" w:color="auto" w:fill="23241F"/>
            <w:lang w:val="en-US"/>
          </w:rPr>
          <w:t xml:space="preserve">        </w:t>
        </w:r>
        <w:r w:rsidRPr="00B94E88">
          <w:rPr>
            <w:rStyle w:val="hljs-tag"/>
            <w:sz w:val="28"/>
            <w:szCs w:val="28"/>
            <w:shd w:val="clear" w:color="auto" w:fill="23241F"/>
            <w:lang w:val="en-US"/>
          </w:rPr>
          <w:t>&lt;/</w:t>
        </w:r>
        <w:proofErr w:type="gramStart"/>
        <w:r w:rsidRPr="00B94E88">
          <w:rPr>
            <w:rStyle w:val="hljs-title"/>
            <w:sz w:val="28"/>
            <w:szCs w:val="28"/>
            <w:shd w:val="clear" w:color="auto" w:fill="23241F"/>
            <w:lang w:val="en-US"/>
          </w:rPr>
          <w:t>tr</w:t>
        </w:r>
        <w:proofErr w:type="gramEnd"/>
        <w:r w:rsidRPr="00B94E88">
          <w:rPr>
            <w:rStyle w:val="hljs-tag"/>
            <w:sz w:val="28"/>
            <w:szCs w:val="28"/>
            <w:shd w:val="clear" w:color="auto" w:fill="23241F"/>
            <w:lang w:val="en-US"/>
          </w:rPr>
          <w:t>&gt;</w:t>
        </w:r>
      </w:ins>
    </w:p>
    <w:p w:rsidR="00B94E88" w:rsidRPr="00B94E88" w:rsidRDefault="00B94E88" w:rsidP="00B94E88">
      <w:pPr>
        <w:pStyle w:val="HTML"/>
        <w:spacing w:line="300" w:lineRule="atLeast"/>
        <w:textAlignment w:val="top"/>
        <w:rPr>
          <w:ins w:id="369" w:author="Unknown"/>
          <w:rStyle w:val="HTML1"/>
          <w:sz w:val="28"/>
          <w:szCs w:val="28"/>
          <w:shd w:val="clear" w:color="auto" w:fill="23241F"/>
          <w:lang w:val="en-US"/>
        </w:rPr>
      </w:pPr>
      <w:ins w:id="370" w:author="Unknown">
        <w:r w:rsidRPr="00B94E88">
          <w:rPr>
            <w:rStyle w:val="HTML1"/>
            <w:sz w:val="28"/>
            <w:szCs w:val="28"/>
            <w:shd w:val="clear" w:color="auto" w:fill="23241F"/>
            <w:lang w:val="en-US"/>
          </w:rPr>
          <w:t xml:space="preserve">        </w:t>
        </w:r>
        <w:r w:rsidRPr="00B94E88">
          <w:rPr>
            <w:rStyle w:val="hljs-tag"/>
            <w:sz w:val="28"/>
            <w:szCs w:val="28"/>
            <w:shd w:val="clear" w:color="auto" w:fill="23241F"/>
            <w:lang w:val="en-US"/>
          </w:rPr>
          <w:t>&lt;</w:t>
        </w:r>
        <w:proofErr w:type="gramStart"/>
        <w:r w:rsidRPr="00B94E88">
          <w:rPr>
            <w:rStyle w:val="hljs-title"/>
            <w:sz w:val="28"/>
            <w:szCs w:val="28"/>
            <w:shd w:val="clear" w:color="auto" w:fill="23241F"/>
            <w:lang w:val="en-US"/>
          </w:rPr>
          <w:t>tr</w:t>
        </w:r>
        <w:proofErr w:type="gramEnd"/>
        <w:r w:rsidRPr="00B94E88">
          <w:rPr>
            <w:rStyle w:val="hljs-tag"/>
            <w:sz w:val="28"/>
            <w:szCs w:val="28"/>
            <w:shd w:val="clear" w:color="auto" w:fill="23241F"/>
            <w:lang w:val="en-US"/>
          </w:rPr>
          <w:t>&gt;</w:t>
        </w:r>
      </w:ins>
    </w:p>
    <w:p w:rsidR="00B94E88" w:rsidRPr="00B94E88" w:rsidRDefault="00B94E88" w:rsidP="00B94E88">
      <w:pPr>
        <w:pStyle w:val="HTML"/>
        <w:spacing w:line="300" w:lineRule="atLeast"/>
        <w:textAlignment w:val="top"/>
        <w:rPr>
          <w:ins w:id="371" w:author="Unknown"/>
          <w:rStyle w:val="HTML1"/>
          <w:sz w:val="28"/>
          <w:szCs w:val="28"/>
          <w:shd w:val="clear" w:color="auto" w:fill="23241F"/>
          <w:lang w:val="en-US"/>
        </w:rPr>
      </w:pPr>
      <w:ins w:id="372" w:author="Unknown">
        <w:r w:rsidRPr="00B94E88">
          <w:rPr>
            <w:rStyle w:val="HTML1"/>
            <w:sz w:val="28"/>
            <w:szCs w:val="28"/>
            <w:shd w:val="clear" w:color="auto" w:fill="23241F"/>
            <w:lang w:val="en-US"/>
          </w:rPr>
          <w:t xml:space="preserve">            </w:t>
        </w:r>
        <w:r w:rsidRPr="00B94E88">
          <w:rPr>
            <w:rStyle w:val="hljs-tag"/>
            <w:sz w:val="28"/>
            <w:szCs w:val="28"/>
            <w:shd w:val="clear" w:color="auto" w:fill="23241F"/>
            <w:lang w:val="en-US"/>
          </w:rPr>
          <w:t>&lt;</w:t>
        </w:r>
        <w:proofErr w:type="gramStart"/>
        <w:r w:rsidRPr="00B94E88">
          <w:rPr>
            <w:rStyle w:val="hljs-title"/>
            <w:sz w:val="28"/>
            <w:szCs w:val="28"/>
            <w:shd w:val="clear" w:color="auto" w:fill="23241F"/>
            <w:lang w:val="en-US"/>
          </w:rPr>
          <w:t>td</w:t>
        </w:r>
        <w:proofErr w:type="gramEnd"/>
        <w:r w:rsidRPr="00B94E88">
          <w:rPr>
            <w:rStyle w:val="hljs-tag"/>
            <w:sz w:val="28"/>
            <w:szCs w:val="28"/>
            <w:shd w:val="clear" w:color="auto" w:fill="23241F"/>
            <w:lang w:val="en-US"/>
          </w:rPr>
          <w:t>&gt;</w:t>
        </w:r>
        <w:r w:rsidRPr="00B94E88">
          <w:rPr>
            <w:rStyle w:val="HTML1"/>
            <w:sz w:val="28"/>
            <w:szCs w:val="28"/>
            <w:shd w:val="clear" w:color="auto" w:fill="23241F"/>
            <w:lang w:val="en-US"/>
          </w:rPr>
          <w:t>...</w:t>
        </w:r>
        <w:r w:rsidRPr="00B94E88">
          <w:rPr>
            <w:rStyle w:val="hljs-tag"/>
            <w:sz w:val="28"/>
            <w:szCs w:val="28"/>
            <w:shd w:val="clear" w:color="auto" w:fill="23241F"/>
            <w:lang w:val="en-US"/>
          </w:rPr>
          <w:t>&lt;/</w:t>
        </w:r>
        <w:r w:rsidRPr="00B94E88">
          <w:rPr>
            <w:rStyle w:val="hljs-title"/>
            <w:sz w:val="28"/>
            <w:szCs w:val="28"/>
            <w:shd w:val="clear" w:color="auto" w:fill="23241F"/>
            <w:lang w:val="en-US"/>
          </w:rPr>
          <w:t>td</w:t>
        </w:r>
        <w:r w:rsidRPr="00B94E88">
          <w:rPr>
            <w:rStyle w:val="hljs-tag"/>
            <w:sz w:val="28"/>
            <w:szCs w:val="28"/>
            <w:shd w:val="clear" w:color="auto" w:fill="23241F"/>
            <w:lang w:val="en-US"/>
          </w:rPr>
          <w:t>&gt;</w:t>
        </w:r>
      </w:ins>
    </w:p>
    <w:p w:rsidR="00B94E88" w:rsidRPr="00B94E88" w:rsidRDefault="00B94E88" w:rsidP="00B94E88">
      <w:pPr>
        <w:pStyle w:val="HTML"/>
        <w:spacing w:line="300" w:lineRule="atLeast"/>
        <w:textAlignment w:val="top"/>
        <w:rPr>
          <w:ins w:id="373" w:author="Unknown"/>
          <w:rStyle w:val="HTML1"/>
          <w:sz w:val="28"/>
          <w:szCs w:val="28"/>
          <w:shd w:val="clear" w:color="auto" w:fill="23241F"/>
          <w:lang w:val="en-US"/>
        </w:rPr>
      </w:pPr>
      <w:ins w:id="374" w:author="Unknown">
        <w:r w:rsidRPr="00B94E88">
          <w:rPr>
            <w:rStyle w:val="HTML1"/>
            <w:sz w:val="28"/>
            <w:szCs w:val="28"/>
            <w:shd w:val="clear" w:color="auto" w:fill="23241F"/>
            <w:lang w:val="en-US"/>
          </w:rPr>
          <w:t xml:space="preserve">            </w:t>
        </w:r>
        <w:r w:rsidRPr="00B94E88">
          <w:rPr>
            <w:rStyle w:val="hljs-tag"/>
            <w:sz w:val="28"/>
            <w:szCs w:val="28"/>
            <w:shd w:val="clear" w:color="auto" w:fill="23241F"/>
            <w:lang w:val="en-US"/>
          </w:rPr>
          <w:t>&lt;</w:t>
        </w:r>
        <w:proofErr w:type="gramStart"/>
        <w:r w:rsidRPr="00B94E88">
          <w:rPr>
            <w:rStyle w:val="hljs-title"/>
            <w:sz w:val="28"/>
            <w:szCs w:val="28"/>
            <w:shd w:val="clear" w:color="auto" w:fill="23241F"/>
            <w:lang w:val="en-US"/>
          </w:rPr>
          <w:t>td</w:t>
        </w:r>
        <w:proofErr w:type="gramEnd"/>
        <w:r w:rsidRPr="00B94E88">
          <w:rPr>
            <w:rStyle w:val="hljs-tag"/>
            <w:sz w:val="28"/>
            <w:szCs w:val="28"/>
            <w:shd w:val="clear" w:color="auto" w:fill="23241F"/>
            <w:lang w:val="en-US"/>
          </w:rPr>
          <w:t>&gt;</w:t>
        </w:r>
        <w:r w:rsidRPr="00B94E88">
          <w:rPr>
            <w:rStyle w:val="HTML1"/>
            <w:sz w:val="28"/>
            <w:szCs w:val="28"/>
            <w:shd w:val="clear" w:color="auto" w:fill="23241F"/>
            <w:lang w:val="en-US"/>
          </w:rPr>
          <w:t>...</w:t>
        </w:r>
        <w:r w:rsidRPr="00B94E88">
          <w:rPr>
            <w:rStyle w:val="hljs-tag"/>
            <w:sz w:val="28"/>
            <w:szCs w:val="28"/>
            <w:shd w:val="clear" w:color="auto" w:fill="23241F"/>
            <w:lang w:val="en-US"/>
          </w:rPr>
          <w:t>&lt;/</w:t>
        </w:r>
        <w:r w:rsidRPr="00B94E88">
          <w:rPr>
            <w:rStyle w:val="hljs-title"/>
            <w:sz w:val="28"/>
            <w:szCs w:val="28"/>
            <w:shd w:val="clear" w:color="auto" w:fill="23241F"/>
            <w:lang w:val="en-US"/>
          </w:rPr>
          <w:t>td</w:t>
        </w:r>
        <w:r w:rsidRPr="00B94E88">
          <w:rPr>
            <w:rStyle w:val="hljs-tag"/>
            <w:sz w:val="28"/>
            <w:szCs w:val="28"/>
            <w:shd w:val="clear" w:color="auto" w:fill="23241F"/>
            <w:lang w:val="en-US"/>
          </w:rPr>
          <w:t>&gt;</w:t>
        </w:r>
      </w:ins>
    </w:p>
    <w:p w:rsidR="00B94E88" w:rsidRPr="00B94E88" w:rsidRDefault="00B94E88" w:rsidP="00B94E88">
      <w:pPr>
        <w:pStyle w:val="HTML"/>
        <w:spacing w:line="300" w:lineRule="atLeast"/>
        <w:textAlignment w:val="top"/>
        <w:rPr>
          <w:ins w:id="375" w:author="Unknown"/>
          <w:rStyle w:val="HTML1"/>
          <w:sz w:val="28"/>
          <w:szCs w:val="28"/>
          <w:shd w:val="clear" w:color="auto" w:fill="23241F"/>
        </w:rPr>
      </w:pPr>
      <w:ins w:id="376" w:author="Unknown">
        <w:r w:rsidRPr="00B94E88">
          <w:rPr>
            <w:rStyle w:val="HTML1"/>
            <w:sz w:val="28"/>
            <w:szCs w:val="28"/>
            <w:shd w:val="clear" w:color="auto" w:fill="23241F"/>
            <w:lang w:val="en-US"/>
          </w:rPr>
          <w:t xml:space="preserve">            </w:t>
        </w:r>
        <w:r w:rsidRPr="00B94E88">
          <w:rPr>
            <w:rStyle w:val="hljs-tag"/>
            <w:sz w:val="28"/>
            <w:szCs w:val="28"/>
            <w:shd w:val="clear" w:color="auto" w:fill="23241F"/>
          </w:rPr>
          <w:t>&lt;</w:t>
        </w:r>
        <w:r w:rsidRPr="00B94E88">
          <w:rPr>
            <w:rStyle w:val="hljs-title"/>
            <w:sz w:val="28"/>
            <w:szCs w:val="28"/>
            <w:shd w:val="clear" w:color="auto" w:fill="23241F"/>
          </w:rPr>
          <w:t>td</w:t>
        </w:r>
        <w:r w:rsidRPr="00B94E88">
          <w:rPr>
            <w:rStyle w:val="hljs-tag"/>
            <w:sz w:val="28"/>
            <w:szCs w:val="28"/>
            <w:shd w:val="clear" w:color="auto" w:fill="23241F"/>
          </w:rPr>
          <w:t>&gt;</w:t>
        </w:r>
        <w:r w:rsidRPr="00B94E88">
          <w:rPr>
            <w:rStyle w:val="HTML1"/>
            <w:sz w:val="28"/>
            <w:szCs w:val="28"/>
            <w:shd w:val="clear" w:color="auto" w:fill="23241F"/>
          </w:rPr>
          <w:t>...</w:t>
        </w:r>
        <w:r w:rsidRPr="00B94E88">
          <w:rPr>
            <w:rStyle w:val="hljs-tag"/>
            <w:sz w:val="28"/>
            <w:szCs w:val="28"/>
            <w:shd w:val="clear" w:color="auto" w:fill="23241F"/>
          </w:rPr>
          <w:t>&lt;/</w:t>
        </w:r>
        <w:r w:rsidRPr="00B94E88">
          <w:rPr>
            <w:rStyle w:val="hljs-title"/>
            <w:sz w:val="28"/>
            <w:szCs w:val="28"/>
            <w:shd w:val="clear" w:color="auto" w:fill="23241F"/>
          </w:rPr>
          <w:t>td</w:t>
        </w:r>
        <w:r w:rsidRPr="00B94E88">
          <w:rPr>
            <w:rStyle w:val="hljs-tag"/>
            <w:sz w:val="28"/>
            <w:szCs w:val="28"/>
            <w:shd w:val="clear" w:color="auto" w:fill="23241F"/>
          </w:rPr>
          <w:t>&gt;</w:t>
        </w:r>
      </w:ins>
    </w:p>
    <w:p w:rsidR="00B94E88" w:rsidRPr="00B94E88" w:rsidRDefault="00B94E88" w:rsidP="00B94E88">
      <w:pPr>
        <w:pStyle w:val="HTML"/>
        <w:spacing w:line="300" w:lineRule="atLeast"/>
        <w:textAlignment w:val="top"/>
        <w:rPr>
          <w:ins w:id="377" w:author="Unknown"/>
          <w:rStyle w:val="HTML1"/>
          <w:sz w:val="28"/>
          <w:szCs w:val="28"/>
          <w:shd w:val="clear" w:color="auto" w:fill="23241F"/>
        </w:rPr>
      </w:pPr>
      <w:ins w:id="378" w:author="Unknown">
        <w:r w:rsidRPr="00B94E88">
          <w:rPr>
            <w:rStyle w:val="HTML1"/>
            <w:sz w:val="28"/>
            <w:szCs w:val="28"/>
            <w:shd w:val="clear" w:color="auto" w:fill="23241F"/>
          </w:rPr>
          <w:t xml:space="preserve">        </w:t>
        </w:r>
        <w:r w:rsidRPr="00B94E88">
          <w:rPr>
            <w:rStyle w:val="hljs-tag"/>
            <w:sz w:val="28"/>
            <w:szCs w:val="28"/>
            <w:shd w:val="clear" w:color="auto" w:fill="23241F"/>
          </w:rPr>
          <w:t>&lt;/</w:t>
        </w:r>
        <w:r w:rsidRPr="00B94E88">
          <w:rPr>
            <w:rStyle w:val="hljs-title"/>
            <w:sz w:val="28"/>
            <w:szCs w:val="28"/>
            <w:shd w:val="clear" w:color="auto" w:fill="23241F"/>
          </w:rPr>
          <w:t>tr</w:t>
        </w:r>
        <w:r w:rsidRPr="00B94E88">
          <w:rPr>
            <w:rStyle w:val="hljs-tag"/>
            <w:sz w:val="28"/>
            <w:szCs w:val="28"/>
            <w:shd w:val="clear" w:color="auto" w:fill="23241F"/>
          </w:rPr>
          <w:t>&gt;</w:t>
        </w:r>
      </w:ins>
    </w:p>
    <w:p w:rsidR="00B94E88" w:rsidRPr="00B94E88" w:rsidRDefault="00B94E88" w:rsidP="00B94E88">
      <w:pPr>
        <w:pStyle w:val="HTML"/>
        <w:spacing w:line="300" w:lineRule="atLeast"/>
        <w:textAlignment w:val="top"/>
        <w:rPr>
          <w:ins w:id="379" w:author="Unknown"/>
          <w:sz w:val="28"/>
          <w:szCs w:val="28"/>
        </w:rPr>
      </w:pPr>
      <w:ins w:id="380" w:author="Unknown">
        <w:r w:rsidRPr="00B94E88">
          <w:rPr>
            <w:rStyle w:val="hljs-tag"/>
            <w:sz w:val="28"/>
            <w:szCs w:val="28"/>
            <w:shd w:val="clear" w:color="auto" w:fill="23241F"/>
          </w:rPr>
          <w:t>&lt;/</w:t>
        </w:r>
        <w:r w:rsidRPr="00B94E88">
          <w:rPr>
            <w:rStyle w:val="hljs-title"/>
            <w:sz w:val="28"/>
            <w:szCs w:val="28"/>
            <w:shd w:val="clear" w:color="auto" w:fill="23241F"/>
          </w:rPr>
          <w:t>table</w:t>
        </w:r>
        <w:r w:rsidRPr="00B94E88">
          <w:rPr>
            <w:rStyle w:val="hljs-tag"/>
            <w:sz w:val="28"/>
            <w:szCs w:val="28"/>
            <w:shd w:val="clear" w:color="auto" w:fill="23241F"/>
          </w:rPr>
          <w:t>&gt;</w:t>
        </w:r>
      </w:ins>
    </w:p>
    <w:p w:rsidR="00B94E88" w:rsidRPr="00B94E88" w:rsidRDefault="00B94E88" w:rsidP="00B94E88">
      <w:pPr>
        <w:pStyle w:val="2"/>
        <w:spacing w:line="308" w:lineRule="atLeast"/>
        <w:textAlignment w:val="top"/>
        <w:rPr>
          <w:ins w:id="381" w:author="Unknown"/>
          <w:rFonts w:ascii="Arial" w:hAnsi="Arial" w:cs="Arial"/>
          <w:sz w:val="28"/>
          <w:szCs w:val="28"/>
        </w:rPr>
      </w:pPr>
      <w:r w:rsidRPr="00B94E88">
        <w:rPr>
          <w:rFonts w:ascii="Arial" w:hAnsi="Arial" w:cs="Arial"/>
          <w:noProof/>
          <w:sz w:val="28"/>
          <w:szCs w:val="28"/>
        </w:rPr>
        <w:drawing>
          <wp:inline distT="0" distB="0" distL="0" distR="0">
            <wp:extent cx="2705100" cy="1095375"/>
            <wp:effectExtent l="19050" t="0" r="0" b="0"/>
            <wp:docPr id="80" name="Рисунок 80" descr="Подпись к таблиц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Подпись к таблице"/>
                    <pic:cNvPicPr>
                      <a:picLocks noChangeAspect="1" noChangeArrowheads="1"/>
                    </pic:cNvPicPr>
                  </pic:nvPicPr>
                  <pic:blipFill>
                    <a:blip r:embed="rId61" cstate="print"/>
                    <a:srcRect/>
                    <a:stretch>
                      <a:fillRect/>
                    </a:stretch>
                  </pic:blipFill>
                  <pic:spPr bwMode="auto">
                    <a:xfrm>
                      <a:off x="0" y="0"/>
                      <a:ext cx="2705100" cy="1095375"/>
                    </a:xfrm>
                    <a:prstGeom prst="rect">
                      <a:avLst/>
                    </a:prstGeom>
                    <a:noFill/>
                    <a:ln w="9525">
                      <a:noFill/>
                      <a:miter lim="800000"/>
                      <a:headEnd/>
                      <a:tailEnd/>
                    </a:ln>
                  </pic:spPr>
                </pic:pic>
              </a:graphicData>
            </a:graphic>
          </wp:inline>
        </w:drawing>
      </w:r>
    </w:p>
    <w:p w:rsidR="00B94E88" w:rsidRPr="00B94E88" w:rsidRDefault="00B94E88" w:rsidP="00B94E88">
      <w:pPr>
        <w:pStyle w:val="2"/>
        <w:spacing w:line="308" w:lineRule="atLeast"/>
        <w:textAlignment w:val="top"/>
        <w:rPr>
          <w:ins w:id="382" w:author="Unknown"/>
          <w:rFonts w:ascii="Arial" w:hAnsi="Arial" w:cs="Arial"/>
          <w:sz w:val="28"/>
          <w:szCs w:val="28"/>
        </w:rPr>
      </w:pPr>
      <w:ins w:id="383" w:author="Unknown">
        <w:r w:rsidRPr="00B94E88">
          <w:rPr>
            <w:rFonts w:ascii="Arial" w:hAnsi="Arial" w:cs="Arial"/>
            <w:sz w:val="28"/>
            <w:szCs w:val="28"/>
          </w:rPr>
          <w:t>Объединение ячеек таблицы</w:t>
        </w:r>
      </w:ins>
    </w:p>
    <w:p w:rsidR="00B94E88" w:rsidRPr="00B94E88" w:rsidRDefault="00B94E88" w:rsidP="00B94E88">
      <w:pPr>
        <w:pStyle w:val="a3"/>
        <w:spacing w:before="0" w:beforeAutospacing="0" w:after="240" w:afterAutospacing="0" w:line="343" w:lineRule="atLeast"/>
        <w:textAlignment w:val="top"/>
        <w:rPr>
          <w:ins w:id="384" w:author="Unknown"/>
          <w:rFonts w:ascii="Arial" w:hAnsi="Arial" w:cs="Arial"/>
          <w:sz w:val="28"/>
          <w:szCs w:val="28"/>
        </w:rPr>
      </w:pPr>
      <w:ins w:id="385" w:author="Unknown">
        <w:r w:rsidRPr="00B94E88">
          <w:rPr>
            <w:rStyle w:val="a4"/>
            <w:rFonts w:ascii="Arial" w:hAnsi="Arial" w:cs="Arial"/>
            <w:sz w:val="28"/>
            <w:szCs w:val="28"/>
          </w:rPr>
          <w:t>Атрибуты colspan</w:t>
        </w:r>
        <w:r w:rsidRPr="00B94E88">
          <w:rPr>
            <w:rStyle w:val="apple-converted-space"/>
            <w:rFonts w:ascii="Arial" w:hAnsi="Arial" w:cs="Arial"/>
            <w:sz w:val="28"/>
            <w:szCs w:val="28"/>
          </w:rPr>
          <w:t> </w:t>
        </w:r>
        <w:r w:rsidRPr="00B94E88">
          <w:rPr>
            <w:rFonts w:ascii="Arial" w:hAnsi="Arial" w:cs="Arial"/>
            <w:sz w:val="28"/>
            <w:szCs w:val="28"/>
          </w:rPr>
          <w:t>и</w:t>
        </w:r>
        <w:r w:rsidRPr="00B94E88">
          <w:rPr>
            <w:rStyle w:val="apple-converted-space"/>
            <w:rFonts w:ascii="Arial" w:hAnsi="Arial" w:cs="Arial"/>
            <w:sz w:val="28"/>
            <w:szCs w:val="28"/>
          </w:rPr>
          <w:t> </w:t>
        </w:r>
        <w:r w:rsidRPr="00B94E88">
          <w:rPr>
            <w:rStyle w:val="a4"/>
            <w:rFonts w:ascii="Arial" w:hAnsi="Arial" w:cs="Arial"/>
            <w:sz w:val="28"/>
            <w:szCs w:val="28"/>
          </w:rPr>
          <w:t>rowspan</w:t>
        </w:r>
        <w:r w:rsidRPr="00B94E88">
          <w:rPr>
            <w:rStyle w:val="apple-converted-space"/>
            <w:rFonts w:ascii="Arial" w:hAnsi="Arial" w:cs="Arial"/>
            <w:sz w:val="28"/>
            <w:szCs w:val="28"/>
          </w:rPr>
          <w:t> </w:t>
        </w:r>
        <w:r w:rsidRPr="00B94E88">
          <w:rPr>
            <w:rFonts w:ascii="Arial" w:hAnsi="Arial" w:cs="Arial"/>
            <w:sz w:val="28"/>
            <w:szCs w:val="28"/>
          </w:rPr>
          <w:t>объединяют ячейки таблицы.</w:t>
        </w:r>
        <w:r w:rsidRPr="00B94E88">
          <w:rPr>
            <w:rStyle w:val="apple-converted-space"/>
            <w:rFonts w:ascii="Arial" w:hAnsi="Arial" w:cs="Arial"/>
            <w:sz w:val="28"/>
            <w:szCs w:val="28"/>
          </w:rPr>
          <w:t> </w:t>
        </w:r>
        <w:r w:rsidRPr="00B94E88">
          <w:rPr>
            <w:rStyle w:val="a4"/>
            <w:rFonts w:ascii="Arial" w:hAnsi="Arial" w:cs="Arial"/>
            <w:sz w:val="28"/>
            <w:szCs w:val="28"/>
          </w:rPr>
          <w:t>Атрибут colspan</w:t>
        </w:r>
        <w:r w:rsidRPr="00B94E88">
          <w:rPr>
            <w:rStyle w:val="apple-converted-space"/>
            <w:rFonts w:ascii="Arial" w:hAnsi="Arial" w:cs="Arial"/>
            <w:sz w:val="28"/>
            <w:szCs w:val="28"/>
          </w:rPr>
          <w:t> </w:t>
        </w:r>
        <w:r w:rsidRPr="00B94E88">
          <w:rPr>
            <w:rFonts w:ascii="Arial" w:hAnsi="Arial" w:cs="Arial"/>
            <w:sz w:val="28"/>
            <w:szCs w:val="28"/>
          </w:rPr>
          <w:t>служит для объединения ячеек</w:t>
        </w:r>
        <w:r w:rsidRPr="00B94E88">
          <w:rPr>
            <w:rStyle w:val="apple-converted-space"/>
            <w:rFonts w:ascii="Arial" w:hAnsi="Arial" w:cs="Arial"/>
            <w:sz w:val="28"/>
            <w:szCs w:val="28"/>
          </w:rPr>
          <w:t> </w:t>
        </w:r>
        <w:r w:rsidRPr="00B94E88">
          <w:rPr>
            <w:rStyle w:val="a4"/>
            <w:rFonts w:ascii="Arial" w:hAnsi="Arial" w:cs="Arial"/>
            <w:sz w:val="28"/>
            <w:szCs w:val="28"/>
          </w:rPr>
          <w:t>по горизонтали</w:t>
        </w:r>
        <w:r w:rsidRPr="00B94E88">
          <w:rPr>
            <w:rFonts w:ascii="Arial" w:hAnsi="Arial" w:cs="Arial"/>
            <w:sz w:val="28"/>
            <w:szCs w:val="28"/>
          </w:rPr>
          <w:t>, а</w:t>
        </w:r>
        <w:r w:rsidRPr="00B94E88">
          <w:rPr>
            <w:rStyle w:val="apple-converted-space"/>
            <w:rFonts w:ascii="Arial" w:hAnsi="Arial" w:cs="Arial"/>
            <w:sz w:val="28"/>
            <w:szCs w:val="28"/>
          </w:rPr>
          <w:t> </w:t>
        </w:r>
        <w:r w:rsidRPr="00B94E88">
          <w:rPr>
            <w:rStyle w:val="a4"/>
            <w:rFonts w:ascii="Arial" w:hAnsi="Arial" w:cs="Arial"/>
            <w:sz w:val="28"/>
            <w:szCs w:val="28"/>
          </w:rPr>
          <w:t>атрибут rowspan</w:t>
        </w:r>
        <w:r w:rsidRPr="00B94E88">
          <w:rPr>
            <w:rStyle w:val="apple-converted-space"/>
            <w:rFonts w:ascii="Arial" w:hAnsi="Arial" w:cs="Arial"/>
            <w:sz w:val="28"/>
            <w:szCs w:val="28"/>
          </w:rPr>
          <w:t> </w:t>
        </w:r>
        <w:r w:rsidRPr="00B94E88">
          <w:rPr>
            <w:rFonts w:ascii="Arial" w:hAnsi="Arial" w:cs="Arial"/>
            <w:sz w:val="28"/>
            <w:szCs w:val="28"/>
          </w:rPr>
          <w:t>–</w:t>
        </w:r>
        <w:r w:rsidRPr="00B94E88">
          <w:rPr>
            <w:rStyle w:val="apple-converted-space"/>
            <w:rFonts w:ascii="Arial" w:hAnsi="Arial" w:cs="Arial"/>
            <w:sz w:val="28"/>
            <w:szCs w:val="28"/>
          </w:rPr>
          <w:t> </w:t>
        </w:r>
        <w:r w:rsidRPr="00B94E88">
          <w:rPr>
            <w:rStyle w:val="a4"/>
            <w:rFonts w:ascii="Arial" w:hAnsi="Arial" w:cs="Arial"/>
            <w:sz w:val="28"/>
            <w:szCs w:val="28"/>
          </w:rPr>
          <w:t>по вертикали</w:t>
        </w:r>
        <w:r w:rsidRPr="00B94E88">
          <w:rPr>
            <w:rFonts w:ascii="Arial" w:hAnsi="Arial" w:cs="Arial"/>
            <w:sz w:val="28"/>
            <w:szCs w:val="28"/>
          </w:rPr>
          <w:t>.</w:t>
        </w:r>
      </w:ins>
    </w:p>
    <w:p w:rsidR="00B94E88" w:rsidRPr="00B94E88" w:rsidRDefault="00B94E88" w:rsidP="00B94E88">
      <w:pPr>
        <w:pStyle w:val="HTML"/>
        <w:spacing w:line="300" w:lineRule="atLeast"/>
        <w:textAlignment w:val="top"/>
        <w:rPr>
          <w:ins w:id="386" w:author="Unknown"/>
          <w:rStyle w:val="HTML1"/>
          <w:sz w:val="28"/>
          <w:szCs w:val="28"/>
          <w:shd w:val="clear" w:color="auto" w:fill="23241F"/>
          <w:lang w:val="en-US"/>
        </w:rPr>
      </w:pPr>
      <w:ins w:id="387" w:author="Unknown">
        <w:r w:rsidRPr="00B94E88">
          <w:rPr>
            <w:rStyle w:val="HTML1"/>
            <w:sz w:val="28"/>
            <w:szCs w:val="28"/>
            <w:shd w:val="clear" w:color="auto" w:fill="23241F"/>
          </w:rPr>
          <w:t xml:space="preserve">  </w:t>
        </w:r>
        <w:r w:rsidRPr="00B94E88">
          <w:rPr>
            <w:rStyle w:val="hljs-tag"/>
            <w:sz w:val="28"/>
            <w:szCs w:val="28"/>
            <w:shd w:val="clear" w:color="auto" w:fill="23241F"/>
            <w:lang w:val="en-US"/>
          </w:rPr>
          <w:t>&lt;</w:t>
        </w:r>
        <w:r w:rsidRPr="00B94E88">
          <w:rPr>
            <w:rStyle w:val="hljs-title"/>
            <w:sz w:val="28"/>
            <w:szCs w:val="28"/>
            <w:shd w:val="clear" w:color="auto" w:fill="23241F"/>
            <w:lang w:val="en-US"/>
          </w:rPr>
          <w:t>table</w:t>
        </w:r>
        <w:r w:rsidRPr="00B94E88">
          <w:rPr>
            <w:rStyle w:val="hljs-tag"/>
            <w:sz w:val="28"/>
            <w:szCs w:val="28"/>
            <w:shd w:val="clear" w:color="auto" w:fill="23241F"/>
            <w:lang w:val="en-US"/>
          </w:rPr>
          <w:t xml:space="preserve"> </w:t>
        </w:r>
        <w:r w:rsidRPr="00B94E88">
          <w:rPr>
            <w:rStyle w:val="hljs-attribute"/>
            <w:sz w:val="28"/>
            <w:szCs w:val="28"/>
            <w:shd w:val="clear" w:color="auto" w:fill="23241F"/>
            <w:lang w:val="en-US"/>
          </w:rPr>
          <w:t>border</w:t>
        </w:r>
        <w:r w:rsidRPr="00B94E88">
          <w:rPr>
            <w:rStyle w:val="hljs-tag"/>
            <w:sz w:val="28"/>
            <w:szCs w:val="28"/>
            <w:shd w:val="clear" w:color="auto" w:fill="23241F"/>
            <w:lang w:val="en-US"/>
          </w:rPr>
          <w:t>=</w:t>
        </w:r>
        <w:r w:rsidRPr="00B94E88">
          <w:rPr>
            <w:rStyle w:val="hljs-value"/>
            <w:sz w:val="28"/>
            <w:szCs w:val="28"/>
            <w:shd w:val="clear" w:color="auto" w:fill="23241F"/>
            <w:lang w:val="en-US"/>
          </w:rPr>
          <w:t xml:space="preserve">"1px solid </w:t>
        </w:r>
        <w:proofErr w:type="gramStart"/>
        <w:r w:rsidRPr="00B94E88">
          <w:rPr>
            <w:rStyle w:val="hljs-value"/>
            <w:sz w:val="28"/>
            <w:szCs w:val="28"/>
            <w:shd w:val="clear" w:color="auto" w:fill="23241F"/>
            <w:lang w:val="en-US"/>
          </w:rPr>
          <w:t>black;</w:t>
        </w:r>
        <w:proofErr w:type="gramEnd"/>
        <w:r w:rsidRPr="00B94E88">
          <w:rPr>
            <w:rStyle w:val="hljs-value"/>
            <w:sz w:val="28"/>
            <w:szCs w:val="28"/>
            <w:shd w:val="clear" w:color="auto" w:fill="23241F"/>
            <w:lang w:val="en-US"/>
          </w:rPr>
          <w:t>"</w:t>
        </w:r>
        <w:r w:rsidRPr="00B94E88">
          <w:rPr>
            <w:rStyle w:val="hljs-tag"/>
            <w:sz w:val="28"/>
            <w:szCs w:val="28"/>
            <w:shd w:val="clear" w:color="auto" w:fill="23241F"/>
            <w:lang w:val="en-US"/>
          </w:rPr>
          <w:t>&gt;</w:t>
        </w:r>
      </w:ins>
    </w:p>
    <w:p w:rsidR="00B94E88" w:rsidRPr="00B94E88" w:rsidRDefault="00B94E88" w:rsidP="00B94E88">
      <w:pPr>
        <w:pStyle w:val="HTML"/>
        <w:spacing w:line="300" w:lineRule="atLeast"/>
        <w:textAlignment w:val="top"/>
        <w:rPr>
          <w:ins w:id="388" w:author="Unknown"/>
          <w:rStyle w:val="HTML1"/>
          <w:sz w:val="28"/>
          <w:szCs w:val="28"/>
          <w:shd w:val="clear" w:color="auto" w:fill="23241F"/>
        </w:rPr>
      </w:pPr>
      <w:ins w:id="389" w:author="Unknown">
        <w:r w:rsidRPr="00B94E88">
          <w:rPr>
            <w:rStyle w:val="HTML1"/>
            <w:sz w:val="28"/>
            <w:szCs w:val="28"/>
            <w:shd w:val="clear" w:color="auto" w:fill="23241F"/>
            <w:lang w:val="en-US"/>
          </w:rPr>
          <w:t xml:space="preserve">       </w:t>
        </w:r>
        <w:r w:rsidRPr="00B94E88">
          <w:rPr>
            <w:rStyle w:val="hljs-tag"/>
            <w:sz w:val="28"/>
            <w:szCs w:val="28"/>
            <w:shd w:val="clear" w:color="auto" w:fill="23241F"/>
          </w:rPr>
          <w:t>&lt;</w:t>
        </w:r>
        <w:r w:rsidRPr="00B94E88">
          <w:rPr>
            <w:rStyle w:val="hljs-title"/>
            <w:sz w:val="28"/>
            <w:szCs w:val="28"/>
            <w:shd w:val="clear" w:color="auto" w:fill="23241F"/>
          </w:rPr>
          <w:t>caption</w:t>
        </w:r>
        <w:r w:rsidRPr="00B94E88">
          <w:rPr>
            <w:rStyle w:val="hljs-tag"/>
            <w:sz w:val="28"/>
            <w:szCs w:val="28"/>
            <w:shd w:val="clear" w:color="auto" w:fill="23241F"/>
          </w:rPr>
          <w:t>&gt;</w:t>
        </w:r>
        <w:r w:rsidRPr="00B94E88">
          <w:rPr>
            <w:rStyle w:val="HTML1"/>
            <w:sz w:val="28"/>
            <w:szCs w:val="28"/>
            <w:shd w:val="clear" w:color="auto" w:fill="23241F"/>
          </w:rPr>
          <w:t>Подпись к тестовой таблице</w:t>
        </w:r>
        <w:r w:rsidRPr="00B94E88">
          <w:rPr>
            <w:rStyle w:val="hljs-tag"/>
            <w:sz w:val="28"/>
            <w:szCs w:val="28"/>
            <w:shd w:val="clear" w:color="auto" w:fill="23241F"/>
          </w:rPr>
          <w:t>&lt;/</w:t>
        </w:r>
        <w:r w:rsidRPr="00B94E88">
          <w:rPr>
            <w:rStyle w:val="hljs-title"/>
            <w:sz w:val="28"/>
            <w:szCs w:val="28"/>
            <w:shd w:val="clear" w:color="auto" w:fill="23241F"/>
          </w:rPr>
          <w:t>caption</w:t>
        </w:r>
        <w:r w:rsidRPr="00B94E88">
          <w:rPr>
            <w:rStyle w:val="hljs-tag"/>
            <w:sz w:val="28"/>
            <w:szCs w:val="28"/>
            <w:shd w:val="clear" w:color="auto" w:fill="23241F"/>
          </w:rPr>
          <w:t>&gt;</w:t>
        </w:r>
      </w:ins>
    </w:p>
    <w:p w:rsidR="00B94E88" w:rsidRPr="00B94E88" w:rsidRDefault="00B94E88" w:rsidP="00B94E88">
      <w:pPr>
        <w:pStyle w:val="HTML"/>
        <w:spacing w:line="300" w:lineRule="atLeast"/>
        <w:textAlignment w:val="top"/>
        <w:rPr>
          <w:ins w:id="390" w:author="Unknown"/>
          <w:rStyle w:val="HTML1"/>
          <w:sz w:val="28"/>
          <w:szCs w:val="28"/>
          <w:shd w:val="clear" w:color="auto" w:fill="23241F"/>
          <w:lang w:val="en-US"/>
        </w:rPr>
      </w:pPr>
      <w:ins w:id="391" w:author="Unknown">
        <w:r w:rsidRPr="00B94E88">
          <w:rPr>
            <w:rStyle w:val="HTML1"/>
            <w:sz w:val="28"/>
            <w:szCs w:val="28"/>
            <w:shd w:val="clear" w:color="auto" w:fill="23241F"/>
          </w:rPr>
          <w:t xml:space="preserve">        </w:t>
        </w:r>
        <w:r w:rsidRPr="00B94E88">
          <w:rPr>
            <w:rStyle w:val="hljs-tag"/>
            <w:sz w:val="28"/>
            <w:szCs w:val="28"/>
            <w:shd w:val="clear" w:color="auto" w:fill="23241F"/>
            <w:lang w:val="en-US"/>
          </w:rPr>
          <w:t>&lt;</w:t>
        </w:r>
        <w:proofErr w:type="gramStart"/>
        <w:r w:rsidRPr="00B94E88">
          <w:rPr>
            <w:rStyle w:val="hljs-title"/>
            <w:sz w:val="28"/>
            <w:szCs w:val="28"/>
            <w:shd w:val="clear" w:color="auto" w:fill="23241F"/>
            <w:lang w:val="en-US"/>
          </w:rPr>
          <w:t>tr</w:t>
        </w:r>
        <w:proofErr w:type="gramEnd"/>
        <w:r w:rsidRPr="00B94E88">
          <w:rPr>
            <w:rStyle w:val="hljs-tag"/>
            <w:sz w:val="28"/>
            <w:szCs w:val="28"/>
            <w:shd w:val="clear" w:color="auto" w:fill="23241F"/>
            <w:lang w:val="en-US"/>
          </w:rPr>
          <w:t>&gt;</w:t>
        </w:r>
      </w:ins>
    </w:p>
    <w:p w:rsidR="00B94E88" w:rsidRPr="00B94E88" w:rsidRDefault="00B94E88" w:rsidP="00B94E88">
      <w:pPr>
        <w:pStyle w:val="HTML"/>
        <w:spacing w:line="300" w:lineRule="atLeast"/>
        <w:textAlignment w:val="top"/>
        <w:rPr>
          <w:ins w:id="392" w:author="Unknown"/>
          <w:rStyle w:val="HTML1"/>
          <w:sz w:val="28"/>
          <w:szCs w:val="28"/>
          <w:shd w:val="clear" w:color="auto" w:fill="23241F"/>
          <w:lang w:val="en-US"/>
        </w:rPr>
      </w:pPr>
      <w:ins w:id="393" w:author="Unknown">
        <w:r w:rsidRPr="00B94E88">
          <w:rPr>
            <w:rStyle w:val="HTML1"/>
            <w:sz w:val="28"/>
            <w:szCs w:val="28"/>
            <w:shd w:val="clear" w:color="auto" w:fill="23241F"/>
            <w:lang w:val="en-US"/>
          </w:rPr>
          <w:t xml:space="preserve">            </w:t>
        </w:r>
        <w:r w:rsidRPr="00B94E88">
          <w:rPr>
            <w:rStyle w:val="hljs-tag"/>
            <w:sz w:val="28"/>
            <w:szCs w:val="28"/>
            <w:shd w:val="clear" w:color="auto" w:fill="23241F"/>
            <w:lang w:val="en-US"/>
          </w:rPr>
          <w:t>&lt;</w:t>
        </w:r>
        <w:proofErr w:type="gramStart"/>
        <w:r w:rsidRPr="00B94E88">
          <w:rPr>
            <w:rStyle w:val="hljs-title"/>
            <w:sz w:val="28"/>
            <w:szCs w:val="28"/>
            <w:shd w:val="clear" w:color="auto" w:fill="23241F"/>
            <w:lang w:val="en-US"/>
          </w:rPr>
          <w:t>th</w:t>
        </w:r>
        <w:proofErr w:type="gramEnd"/>
        <w:r w:rsidRPr="00B94E88">
          <w:rPr>
            <w:rStyle w:val="hljs-tag"/>
            <w:sz w:val="28"/>
            <w:szCs w:val="28"/>
            <w:shd w:val="clear" w:color="auto" w:fill="23241F"/>
            <w:lang w:val="en-US"/>
          </w:rPr>
          <w:t xml:space="preserve"> </w:t>
        </w:r>
        <w:r w:rsidRPr="00B94E88">
          <w:rPr>
            <w:rStyle w:val="hljs-attribute"/>
            <w:sz w:val="28"/>
            <w:szCs w:val="28"/>
            <w:shd w:val="clear" w:color="auto" w:fill="23241F"/>
            <w:lang w:val="en-US"/>
          </w:rPr>
          <w:t>colspan</w:t>
        </w:r>
        <w:r w:rsidRPr="00B94E88">
          <w:rPr>
            <w:rStyle w:val="hljs-tag"/>
            <w:sz w:val="28"/>
            <w:szCs w:val="28"/>
            <w:shd w:val="clear" w:color="auto" w:fill="23241F"/>
            <w:lang w:val="en-US"/>
          </w:rPr>
          <w:t>=</w:t>
        </w:r>
        <w:r w:rsidRPr="00B94E88">
          <w:rPr>
            <w:rStyle w:val="hljs-value"/>
            <w:sz w:val="28"/>
            <w:szCs w:val="28"/>
            <w:shd w:val="clear" w:color="auto" w:fill="23241F"/>
            <w:lang w:val="en-US"/>
          </w:rPr>
          <w:t>"3"</w:t>
        </w:r>
        <w:r w:rsidRPr="00B94E88">
          <w:rPr>
            <w:rStyle w:val="hljs-tag"/>
            <w:sz w:val="28"/>
            <w:szCs w:val="28"/>
            <w:shd w:val="clear" w:color="auto" w:fill="23241F"/>
            <w:lang w:val="en-US"/>
          </w:rPr>
          <w:t>&gt;</w:t>
        </w:r>
        <w:r w:rsidRPr="00B94E88">
          <w:rPr>
            <w:rStyle w:val="HTML1"/>
            <w:sz w:val="28"/>
            <w:szCs w:val="28"/>
            <w:shd w:val="clear" w:color="auto" w:fill="23241F"/>
          </w:rPr>
          <w:t>Загловок</w:t>
        </w:r>
        <w:r w:rsidRPr="00B94E88">
          <w:rPr>
            <w:rStyle w:val="HTML1"/>
            <w:sz w:val="28"/>
            <w:szCs w:val="28"/>
            <w:shd w:val="clear" w:color="auto" w:fill="23241F"/>
            <w:lang w:val="en-US"/>
          </w:rPr>
          <w:t xml:space="preserve"> 1</w:t>
        </w:r>
        <w:r w:rsidRPr="00B94E88">
          <w:rPr>
            <w:rStyle w:val="hljs-tag"/>
            <w:sz w:val="28"/>
            <w:szCs w:val="28"/>
            <w:shd w:val="clear" w:color="auto" w:fill="23241F"/>
            <w:lang w:val="en-US"/>
          </w:rPr>
          <w:t>&lt;/</w:t>
        </w:r>
        <w:r w:rsidRPr="00B94E88">
          <w:rPr>
            <w:rStyle w:val="hljs-title"/>
            <w:sz w:val="28"/>
            <w:szCs w:val="28"/>
            <w:shd w:val="clear" w:color="auto" w:fill="23241F"/>
            <w:lang w:val="en-US"/>
          </w:rPr>
          <w:t>th</w:t>
        </w:r>
        <w:r w:rsidRPr="00B94E88">
          <w:rPr>
            <w:rStyle w:val="hljs-tag"/>
            <w:sz w:val="28"/>
            <w:szCs w:val="28"/>
            <w:shd w:val="clear" w:color="auto" w:fill="23241F"/>
            <w:lang w:val="en-US"/>
          </w:rPr>
          <w:t>&gt;</w:t>
        </w:r>
      </w:ins>
    </w:p>
    <w:p w:rsidR="00B94E88" w:rsidRPr="00B94E88" w:rsidRDefault="00B94E88" w:rsidP="00B94E88">
      <w:pPr>
        <w:pStyle w:val="HTML"/>
        <w:spacing w:line="300" w:lineRule="atLeast"/>
        <w:textAlignment w:val="top"/>
        <w:rPr>
          <w:ins w:id="394" w:author="Unknown"/>
          <w:rStyle w:val="HTML1"/>
          <w:sz w:val="28"/>
          <w:szCs w:val="28"/>
          <w:shd w:val="clear" w:color="auto" w:fill="23241F"/>
        </w:rPr>
      </w:pPr>
      <w:ins w:id="395" w:author="Unknown">
        <w:r w:rsidRPr="00B94E88">
          <w:rPr>
            <w:rStyle w:val="HTML1"/>
            <w:sz w:val="28"/>
            <w:szCs w:val="28"/>
            <w:shd w:val="clear" w:color="auto" w:fill="23241F"/>
            <w:lang w:val="en-US"/>
          </w:rPr>
          <w:t xml:space="preserve"> </w:t>
        </w:r>
        <w:r w:rsidRPr="00B94E88">
          <w:rPr>
            <w:rStyle w:val="hljs-comment"/>
            <w:sz w:val="28"/>
            <w:szCs w:val="28"/>
            <w:shd w:val="clear" w:color="auto" w:fill="23241F"/>
          </w:rPr>
          <w:t>&lt;!-- Теперь эта ячейка объединяет сразу 3 ячейки по горизонтали</w:t>
        </w:r>
        <w:proofErr w:type="gramStart"/>
        <w:r w:rsidRPr="00B94E88">
          <w:rPr>
            <w:rStyle w:val="hljs-comment"/>
            <w:sz w:val="28"/>
            <w:szCs w:val="28"/>
            <w:shd w:val="clear" w:color="auto" w:fill="23241F"/>
          </w:rPr>
          <w:t xml:space="preserve"> --&gt;</w:t>
        </w:r>
        <w:proofErr w:type="gramEnd"/>
      </w:ins>
    </w:p>
    <w:p w:rsidR="00B94E88" w:rsidRPr="00B94E88" w:rsidRDefault="00B94E88" w:rsidP="00B94E88">
      <w:pPr>
        <w:pStyle w:val="HTML"/>
        <w:spacing w:line="300" w:lineRule="atLeast"/>
        <w:textAlignment w:val="top"/>
        <w:rPr>
          <w:ins w:id="396" w:author="Unknown"/>
          <w:rStyle w:val="HTML1"/>
          <w:sz w:val="28"/>
          <w:szCs w:val="28"/>
          <w:shd w:val="clear" w:color="auto" w:fill="23241F"/>
          <w:lang w:val="en-US"/>
        </w:rPr>
      </w:pPr>
      <w:ins w:id="397" w:author="Unknown">
        <w:r w:rsidRPr="00B94E88">
          <w:rPr>
            <w:rStyle w:val="HTML1"/>
            <w:sz w:val="28"/>
            <w:szCs w:val="28"/>
            <w:shd w:val="clear" w:color="auto" w:fill="23241F"/>
          </w:rPr>
          <w:t xml:space="preserve">            </w:t>
        </w:r>
        <w:r w:rsidRPr="00B94E88">
          <w:rPr>
            <w:rStyle w:val="hljs-tag"/>
            <w:sz w:val="28"/>
            <w:szCs w:val="28"/>
            <w:shd w:val="clear" w:color="auto" w:fill="23241F"/>
            <w:lang w:val="en-US"/>
          </w:rPr>
          <w:t>&lt;</w:t>
        </w:r>
        <w:proofErr w:type="gramStart"/>
        <w:r w:rsidRPr="00B94E88">
          <w:rPr>
            <w:rStyle w:val="hljs-title"/>
            <w:sz w:val="28"/>
            <w:szCs w:val="28"/>
            <w:shd w:val="clear" w:color="auto" w:fill="23241F"/>
            <w:lang w:val="en-US"/>
          </w:rPr>
          <w:t>th</w:t>
        </w:r>
        <w:r w:rsidRPr="00B94E88">
          <w:rPr>
            <w:rStyle w:val="hljs-tag"/>
            <w:sz w:val="28"/>
            <w:szCs w:val="28"/>
            <w:shd w:val="clear" w:color="auto" w:fill="23241F"/>
            <w:lang w:val="en-US"/>
          </w:rPr>
          <w:t>&gt;</w:t>
        </w:r>
        <w:proofErr w:type="gramEnd"/>
        <w:r w:rsidRPr="00B94E88">
          <w:rPr>
            <w:rStyle w:val="HTML1"/>
            <w:sz w:val="28"/>
            <w:szCs w:val="28"/>
            <w:shd w:val="clear" w:color="auto" w:fill="23241F"/>
          </w:rPr>
          <w:t>Загловок</w:t>
        </w:r>
        <w:r w:rsidRPr="00B94E88">
          <w:rPr>
            <w:rStyle w:val="HTML1"/>
            <w:sz w:val="28"/>
            <w:szCs w:val="28"/>
            <w:shd w:val="clear" w:color="auto" w:fill="23241F"/>
            <w:lang w:val="en-US"/>
          </w:rPr>
          <w:t xml:space="preserve"> 2</w:t>
        </w:r>
        <w:r w:rsidRPr="00B94E88">
          <w:rPr>
            <w:rStyle w:val="hljs-tag"/>
            <w:sz w:val="28"/>
            <w:szCs w:val="28"/>
            <w:shd w:val="clear" w:color="auto" w:fill="23241F"/>
            <w:lang w:val="en-US"/>
          </w:rPr>
          <w:t>&lt;/</w:t>
        </w:r>
        <w:r w:rsidRPr="00B94E88">
          <w:rPr>
            <w:rStyle w:val="hljs-title"/>
            <w:sz w:val="28"/>
            <w:szCs w:val="28"/>
            <w:shd w:val="clear" w:color="auto" w:fill="23241F"/>
            <w:lang w:val="en-US"/>
          </w:rPr>
          <w:t>th</w:t>
        </w:r>
        <w:r w:rsidRPr="00B94E88">
          <w:rPr>
            <w:rStyle w:val="hljs-tag"/>
            <w:sz w:val="28"/>
            <w:szCs w:val="28"/>
            <w:shd w:val="clear" w:color="auto" w:fill="23241F"/>
            <w:lang w:val="en-US"/>
          </w:rPr>
          <w:t>&gt;</w:t>
        </w:r>
      </w:ins>
    </w:p>
    <w:p w:rsidR="00B94E88" w:rsidRPr="00B94E88" w:rsidRDefault="00B94E88" w:rsidP="00B94E88">
      <w:pPr>
        <w:pStyle w:val="HTML"/>
        <w:spacing w:line="300" w:lineRule="atLeast"/>
        <w:textAlignment w:val="top"/>
        <w:rPr>
          <w:ins w:id="398" w:author="Unknown"/>
          <w:rStyle w:val="HTML1"/>
          <w:sz w:val="28"/>
          <w:szCs w:val="28"/>
          <w:shd w:val="clear" w:color="auto" w:fill="23241F"/>
          <w:lang w:val="en-US"/>
        </w:rPr>
      </w:pPr>
      <w:ins w:id="399" w:author="Unknown">
        <w:r w:rsidRPr="00B94E88">
          <w:rPr>
            <w:rStyle w:val="HTML1"/>
            <w:sz w:val="28"/>
            <w:szCs w:val="28"/>
            <w:shd w:val="clear" w:color="auto" w:fill="23241F"/>
            <w:lang w:val="en-US"/>
          </w:rPr>
          <w:t xml:space="preserve">            </w:t>
        </w:r>
        <w:r w:rsidRPr="00B94E88">
          <w:rPr>
            <w:rStyle w:val="hljs-tag"/>
            <w:sz w:val="28"/>
            <w:szCs w:val="28"/>
            <w:shd w:val="clear" w:color="auto" w:fill="23241F"/>
            <w:lang w:val="en-US"/>
          </w:rPr>
          <w:t>&lt;</w:t>
        </w:r>
        <w:proofErr w:type="gramStart"/>
        <w:r w:rsidRPr="00B94E88">
          <w:rPr>
            <w:rStyle w:val="hljs-title"/>
            <w:sz w:val="28"/>
            <w:szCs w:val="28"/>
            <w:shd w:val="clear" w:color="auto" w:fill="23241F"/>
            <w:lang w:val="en-US"/>
          </w:rPr>
          <w:t>th</w:t>
        </w:r>
        <w:proofErr w:type="gramEnd"/>
        <w:r w:rsidRPr="00B94E88">
          <w:rPr>
            <w:rStyle w:val="hljs-tag"/>
            <w:sz w:val="28"/>
            <w:szCs w:val="28"/>
            <w:shd w:val="clear" w:color="auto" w:fill="23241F"/>
            <w:lang w:val="en-US"/>
          </w:rPr>
          <w:t xml:space="preserve"> </w:t>
        </w:r>
        <w:r w:rsidRPr="00B94E88">
          <w:rPr>
            <w:rStyle w:val="hljs-attribute"/>
            <w:sz w:val="28"/>
            <w:szCs w:val="28"/>
            <w:shd w:val="clear" w:color="auto" w:fill="23241F"/>
            <w:lang w:val="en-US"/>
          </w:rPr>
          <w:t>rowspan</w:t>
        </w:r>
        <w:r w:rsidRPr="00B94E88">
          <w:rPr>
            <w:rStyle w:val="hljs-tag"/>
            <w:sz w:val="28"/>
            <w:szCs w:val="28"/>
            <w:shd w:val="clear" w:color="auto" w:fill="23241F"/>
            <w:lang w:val="en-US"/>
          </w:rPr>
          <w:t>=</w:t>
        </w:r>
        <w:r w:rsidRPr="00B94E88">
          <w:rPr>
            <w:rStyle w:val="hljs-value"/>
            <w:sz w:val="28"/>
            <w:szCs w:val="28"/>
            <w:shd w:val="clear" w:color="auto" w:fill="23241F"/>
            <w:lang w:val="en-US"/>
          </w:rPr>
          <w:t>"2"</w:t>
        </w:r>
        <w:r w:rsidRPr="00B94E88">
          <w:rPr>
            <w:rStyle w:val="hljs-tag"/>
            <w:sz w:val="28"/>
            <w:szCs w:val="28"/>
            <w:shd w:val="clear" w:color="auto" w:fill="23241F"/>
            <w:lang w:val="en-US"/>
          </w:rPr>
          <w:t>&gt;</w:t>
        </w:r>
        <w:r w:rsidRPr="00B94E88">
          <w:rPr>
            <w:rStyle w:val="HTML1"/>
            <w:sz w:val="28"/>
            <w:szCs w:val="28"/>
            <w:shd w:val="clear" w:color="auto" w:fill="23241F"/>
          </w:rPr>
          <w:t>Загловок</w:t>
        </w:r>
        <w:r w:rsidRPr="00B94E88">
          <w:rPr>
            <w:rStyle w:val="HTML1"/>
            <w:sz w:val="28"/>
            <w:szCs w:val="28"/>
            <w:shd w:val="clear" w:color="auto" w:fill="23241F"/>
            <w:lang w:val="en-US"/>
          </w:rPr>
          <w:t xml:space="preserve"> 3</w:t>
        </w:r>
        <w:r w:rsidRPr="00B94E88">
          <w:rPr>
            <w:rStyle w:val="hljs-tag"/>
            <w:sz w:val="28"/>
            <w:szCs w:val="28"/>
            <w:shd w:val="clear" w:color="auto" w:fill="23241F"/>
            <w:lang w:val="en-US"/>
          </w:rPr>
          <w:t>&lt;/</w:t>
        </w:r>
        <w:r w:rsidRPr="00B94E88">
          <w:rPr>
            <w:rStyle w:val="hljs-title"/>
            <w:sz w:val="28"/>
            <w:szCs w:val="28"/>
            <w:shd w:val="clear" w:color="auto" w:fill="23241F"/>
            <w:lang w:val="en-US"/>
          </w:rPr>
          <w:t>th</w:t>
        </w:r>
        <w:r w:rsidRPr="00B94E88">
          <w:rPr>
            <w:rStyle w:val="hljs-tag"/>
            <w:sz w:val="28"/>
            <w:szCs w:val="28"/>
            <w:shd w:val="clear" w:color="auto" w:fill="23241F"/>
            <w:lang w:val="en-US"/>
          </w:rPr>
          <w:t>&gt;</w:t>
        </w:r>
      </w:ins>
    </w:p>
    <w:p w:rsidR="00B94E88" w:rsidRPr="00B94E88" w:rsidRDefault="00B94E88" w:rsidP="00B94E88">
      <w:pPr>
        <w:pStyle w:val="HTML"/>
        <w:spacing w:line="300" w:lineRule="atLeast"/>
        <w:textAlignment w:val="top"/>
        <w:rPr>
          <w:ins w:id="400" w:author="Unknown"/>
          <w:rStyle w:val="HTML1"/>
          <w:sz w:val="28"/>
          <w:szCs w:val="28"/>
          <w:shd w:val="clear" w:color="auto" w:fill="23241F"/>
        </w:rPr>
      </w:pPr>
      <w:ins w:id="401" w:author="Unknown">
        <w:r w:rsidRPr="00B94E88">
          <w:rPr>
            <w:rStyle w:val="HTML1"/>
            <w:sz w:val="28"/>
            <w:szCs w:val="28"/>
            <w:shd w:val="clear" w:color="auto" w:fill="23241F"/>
            <w:lang w:val="en-US"/>
          </w:rPr>
          <w:t xml:space="preserve"> </w:t>
        </w:r>
        <w:r w:rsidRPr="00B94E88">
          <w:rPr>
            <w:rStyle w:val="hljs-comment"/>
            <w:sz w:val="28"/>
            <w:szCs w:val="28"/>
            <w:shd w:val="clear" w:color="auto" w:fill="23241F"/>
          </w:rPr>
          <w:t>&lt;!-- Теперь эта ячейка объединена с ячейкой, находящейся под ней (по вертикали</w:t>
        </w:r>
        <w:proofErr w:type="gramStart"/>
        <w:r w:rsidRPr="00B94E88">
          <w:rPr>
            <w:rStyle w:val="hljs-comment"/>
            <w:sz w:val="28"/>
            <w:szCs w:val="28"/>
            <w:shd w:val="clear" w:color="auto" w:fill="23241F"/>
          </w:rPr>
          <w:t>) --&gt;</w:t>
        </w:r>
        <w:proofErr w:type="gramEnd"/>
      </w:ins>
    </w:p>
    <w:p w:rsidR="00B94E88" w:rsidRPr="00B94E88" w:rsidRDefault="00B94E88" w:rsidP="00B94E88">
      <w:pPr>
        <w:pStyle w:val="HTML"/>
        <w:spacing w:line="300" w:lineRule="atLeast"/>
        <w:textAlignment w:val="top"/>
        <w:rPr>
          <w:ins w:id="402" w:author="Unknown"/>
          <w:rStyle w:val="HTML1"/>
          <w:sz w:val="28"/>
          <w:szCs w:val="28"/>
          <w:shd w:val="clear" w:color="auto" w:fill="23241F"/>
          <w:lang w:val="en-US"/>
        </w:rPr>
      </w:pPr>
      <w:ins w:id="403" w:author="Unknown">
        <w:r w:rsidRPr="00B94E88">
          <w:rPr>
            <w:rStyle w:val="HTML1"/>
            <w:sz w:val="28"/>
            <w:szCs w:val="28"/>
            <w:shd w:val="clear" w:color="auto" w:fill="23241F"/>
          </w:rPr>
          <w:t xml:space="preserve">        </w:t>
        </w:r>
        <w:r w:rsidRPr="00B94E88">
          <w:rPr>
            <w:rStyle w:val="hljs-tag"/>
            <w:sz w:val="28"/>
            <w:szCs w:val="28"/>
            <w:shd w:val="clear" w:color="auto" w:fill="23241F"/>
            <w:lang w:val="en-US"/>
          </w:rPr>
          <w:t>&lt;/</w:t>
        </w:r>
        <w:proofErr w:type="gramStart"/>
        <w:r w:rsidRPr="00B94E88">
          <w:rPr>
            <w:rStyle w:val="hljs-title"/>
            <w:sz w:val="28"/>
            <w:szCs w:val="28"/>
            <w:shd w:val="clear" w:color="auto" w:fill="23241F"/>
            <w:lang w:val="en-US"/>
          </w:rPr>
          <w:t>tr</w:t>
        </w:r>
        <w:proofErr w:type="gramEnd"/>
        <w:r w:rsidRPr="00B94E88">
          <w:rPr>
            <w:rStyle w:val="hljs-tag"/>
            <w:sz w:val="28"/>
            <w:szCs w:val="28"/>
            <w:shd w:val="clear" w:color="auto" w:fill="23241F"/>
            <w:lang w:val="en-US"/>
          </w:rPr>
          <w:t>&gt;</w:t>
        </w:r>
      </w:ins>
    </w:p>
    <w:p w:rsidR="00B94E88" w:rsidRPr="00B94E88" w:rsidRDefault="00B94E88" w:rsidP="00B94E88">
      <w:pPr>
        <w:pStyle w:val="HTML"/>
        <w:spacing w:line="300" w:lineRule="atLeast"/>
        <w:textAlignment w:val="top"/>
        <w:rPr>
          <w:ins w:id="404" w:author="Unknown"/>
          <w:rStyle w:val="HTML1"/>
          <w:sz w:val="28"/>
          <w:szCs w:val="28"/>
          <w:shd w:val="clear" w:color="auto" w:fill="23241F"/>
          <w:lang w:val="en-US"/>
        </w:rPr>
      </w:pPr>
      <w:ins w:id="405" w:author="Unknown">
        <w:r w:rsidRPr="00B94E88">
          <w:rPr>
            <w:rStyle w:val="HTML1"/>
            <w:sz w:val="28"/>
            <w:szCs w:val="28"/>
            <w:shd w:val="clear" w:color="auto" w:fill="23241F"/>
            <w:lang w:val="en-US"/>
          </w:rPr>
          <w:t xml:space="preserve">        </w:t>
        </w:r>
        <w:r w:rsidRPr="00B94E88">
          <w:rPr>
            <w:rStyle w:val="hljs-tag"/>
            <w:sz w:val="28"/>
            <w:szCs w:val="28"/>
            <w:shd w:val="clear" w:color="auto" w:fill="23241F"/>
            <w:lang w:val="en-US"/>
          </w:rPr>
          <w:t>&lt;</w:t>
        </w:r>
        <w:proofErr w:type="gramStart"/>
        <w:r w:rsidRPr="00B94E88">
          <w:rPr>
            <w:rStyle w:val="hljs-title"/>
            <w:sz w:val="28"/>
            <w:szCs w:val="28"/>
            <w:shd w:val="clear" w:color="auto" w:fill="23241F"/>
            <w:lang w:val="en-US"/>
          </w:rPr>
          <w:t>tr</w:t>
        </w:r>
        <w:proofErr w:type="gramEnd"/>
        <w:r w:rsidRPr="00B94E88">
          <w:rPr>
            <w:rStyle w:val="hljs-tag"/>
            <w:sz w:val="28"/>
            <w:szCs w:val="28"/>
            <w:shd w:val="clear" w:color="auto" w:fill="23241F"/>
            <w:lang w:val="en-US"/>
          </w:rPr>
          <w:t>&gt;</w:t>
        </w:r>
      </w:ins>
    </w:p>
    <w:p w:rsidR="00B94E88" w:rsidRPr="00B94E88" w:rsidRDefault="00B94E88" w:rsidP="00B94E88">
      <w:pPr>
        <w:pStyle w:val="HTML"/>
        <w:spacing w:line="300" w:lineRule="atLeast"/>
        <w:textAlignment w:val="top"/>
        <w:rPr>
          <w:ins w:id="406" w:author="Unknown"/>
          <w:rStyle w:val="HTML1"/>
          <w:sz w:val="28"/>
          <w:szCs w:val="28"/>
          <w:shd w:val="clear" w:color="auto" w:fill="23241F"/>
          <w:lang w:val="en-US"/>
        </w:rPr>
      </w:pPr>
      <w:ins w:id="407" w:author="Unknown">
        <w:r w:rsidRPr="00B94E88">
          <w:rPr>
            <w:rStyle w:val="HTML1"/>
            <w:sz w:val="28"/>
            <w:szCs w:val="28"/>
            <w:shd w:val="clear" w:color="auto" w:fill="23241F"/>
            <w:lang w:val="en-US"/>
          </w:rPr>
          <w:t xml:space="preserve">            </w:t>
        </w:r>
        <w:r w:rsidRPr="00B94E88">
          <w:rPr>
            <w:rStyle w:val="hljs-tag"/>
            <w:sz w:val="28"/>
            <w:szCs w:val="28"/>
            <w:shd w:val="clear" w:color="auto" w:fill="23241F"/>
            <w:lang w:val="en-US"/>
          </w:rPr>
          <w:t>&lt;</w:t>
        </w:r>
        <w:proofErr w:type="gramStart"/>
        <w:r w:rsidRPr="00B94E88">
          <w:rPr>
            <w:rStyle w:val="hljs-title"/>
            <w:sz w:val="28"/>
            <w:szCs w:val="28"/>
            <w:shd w:val="clear" w:color="auto" w:fill="23241F"/>
            <w:lang w:val="en-US"/>
          </w:rPr>
          <w:t>td</w:t>
        </w:r>
        <w:proofErr w:type="gramEnd"/>
        <w:r w:rsidRPr="00B94E88">
          <w:rPr>
            <w:rStyle w:val="hljs-tag"/>
            <w:sz w:val="28"/>
            <w:szCs w:val="28"/>
            <w:shd w:val="clear" w:color="auto" w:fill="23241F"/>
            <w:lang w:val="en-US"/>
          </w:rPr>
          <w:t>&gt;</w:t>
        </w:r>
        <w:r w:rsidRPr="00B94E88">
          <w:rPr>
            <w:rStyle w:val="HTML1"/>
            <w:sz w:val="28"/>
            <w:szCs w:val="28"/>
            <w:shd w:val="clear" w:color="auto" w:fill="23241F"/>
            <w:lang w:val="en-US"/>
          </w:rPr>
          <w:t>...</w:t>
        </w:r>
        <w:r w:rsidRPr="00B94E88">
          <w:rPr>
            <w:rStyle w:val="hljs-tag"/>
            <w:sz w:val="28"/>
            <w:szCs w:val="28"/>
            <w:shd w:val="clear" w:color="auto" w:fill="23241F"/>
            <w:lang w:val="en-US"/>
          </w:rPr>
          <w:t>&lt;/</w:t>
        </w:r>
        <w:r w:rsidRPr="00B94E88">
          <w:rPr>
            <w:rStyle w:val="hljs-title"/>
            <w:sz w:val="28"/>
            <w:szCs w:val="28"/>
            <w:shd w:val="clear" w:color="auto" w:fill="23241F"/>
            <w:lang w:val="en-US"/>
          </w:rPr>
          <w:t>td</w:t>
        </w:r>
        <w:r w:rsidRPr="00B94E88">
          <w:rPr>
            <w:rStyle w:val="hljs-tag"/>
            <w:sz w:val="28"/>
            <w:szCs w:val="28"/>
            <w:shd w:val="clear" w:color="auto" w:fill="23241F"/>
            <w:lang w:val="en-US"/>
          </w:rPr>
          <w:t>&gt;</w:t>
        </w:r>
      </w:ins>
    </w:p>
    <w:p w:rsidR="00B94E88" w:rsidRPr="00B94E88" w:rsidRDefault="00B94E88" w:rsidP="00B94E88">
      <w:pPr>
        <w:pStyle w:val="HTML"/>
        <w:spacing w:line="300" w:lineRule="atLeast"/>
        <w:textAlignment w:val="top"/>
        <w:rPr>
          <w:ins w:id="408" w:author="Unknown"/>
          <w:rStyle w:val="HTML1"/>
          <w:sz w:val="28"/>
          <w:szCs w:val="28"/>
          <w:shd w:val="clear" w:color="auto" w:fill="23241F"/>
          <w:lang w:val="en-US"/>
        </w:rPr>
      </w:pPr>
      <w:ins w:id="409" w:author="Unknown">
        <w:r w:rsidRPr="00B94E88">
          <w:rPr>
            <w:rStyle w:val="HTML1"/>
            <w:sz w:val="28"/>
            <w:szCs w:val="28"/>
            <w:shd w:val="clear" w:color="auto" w:fill="23241F"/>
            <w:lang w:val="en-US"/>
          </w:rPr>
          <w:t xml:space="preserve">            </w:t>
        </w:r>
        <w:r w:rsidRPr="00B94E88">
          <w:rPr>
            <w:rStyle w:val="hljs-tag"/>
            <w:sz w:val="28"/>
            <w:szCs w:val="28"/>
            <w:shd w:val="clear" w:color="auto" w:fill="23241F"/>
            <w:lang w:val="en-US"/>
          </w:rPr>
          <w:t>&lt;</w:t>
        </w:r>
        <w:proofErr w:type="gramStart"/>
        <w:r w:rsidRPr="00B94E88">
          <w:rPr>
            <w:rStyle w:val="hljs-title"/>
            <w:sz w:val="28"/>
            <w:szCs w:val="28"/>
            <w:shd w:val="clear" w:color="auto" w:fill="23241F"/>
            <w:lang w:val="en-US"/>
          </w:rPr>
          <w:t>td</w:t>
        </w:r>
        <w:proofErr w:type="gramEnd"/>
        <w:r w:rsidRPr="00B94E88">
          <w:rPr>
            <w:rStyle w:val="hljs-tag"/>
            <w:sz w:val="28"/>
            <w:szCs w:val="28"/>
            <w:shd w:val="clear" w:color="auto" w:fill="23241F"/>
            <w:lang w:val="en-US"/>
          </w:rPr>
          <w:t>&gt;</w:t>
        </w:r>
        <w:r w:rsidRPr="00B94E88">
          <w:rPr>
            <w:rStyle w:val="HTML1"/>
            <w:sz w:val="28"/>
            <w:szCs w:val="28"/>
            <w:shd w:val="clear" w:color="auto" w:fill="23241F"/>
            <w:lang w:val="en-US"/>
          </w:rPr>
          <w:t>...</w:t>
        </w:r>
        <w:r w:rsidRPr="00B94E88">
          <w:rPr>
            <w:rStyle w:val="hljs-tag"/>
            <w:sz w:val="28"/>
            <w:szCs w:val="28"/>
            <w:shd w:val="clear" w:color="auto" w:fill="23241F"/>
            <w:lang w:val="en-US"/>
          </w:rPr>
          <w:t>&lt;/</w:t>
        </w:r>
        <w:r w:rsidRPr="00B94E88">
          <w:rPr>
            <w:rStyle w:val="hljs-title"/>
            <w:sz w:val="28"/>
            <w:szCs w:val="28"/>
            <w:shd w:val="clear" w:color="auto" w:fill="23241F"/>
            <w:lang w:val="en-US"/>
          </w:rPr>
          <w:t>td</w:t>
        </w:r>
        <w:r w:rsidRPr="00B94E88">
          <w:rPr>
            <w:rStyle w:val="hljs-tag"/>
            <w:sz w:val="28"/>
            <w:szCs w:val="28"/>
            <w:shd w:val="clear" w:color="auto" w:fill="23241F"/>
            <w:lang w:val="en-US"/>
          </w:rPr>
          <w:t>&gt;</w:t>
        </w:r>
      </w:ins>
    </w:p>
    <w:p w:rsidR="00B94E88" w:rsidRPr="00B94E88" w:rsidRDefault="00B94E88" w:rsidP="00B94E88">
      <w:pPr>
        <w:pStyle w:val="HTML"/>
        <w:spacing w:line="300" w:lineRule="atLeast"/>
        <w:textAlignment w:val="top"/>
        <w:rPr>
          <w:ins w:id="410" w:author="Unknown"/>
          <w:rStyle w:val="HTML1"/>
          <w:sz w:val="28"/>
          <w:szCs w:val="28"/>
          <w:shd w:val="clear" w:color="auto" w:fill="23241F"/>
        </w:rPr>
      </w:pPr>
      <w:ins w:id="411" w:author="Unknown">
        <w:r w:rsidRPr="00B94E88">
          <w:rPr>
            <w:rStyle w:val="HTML1"/>
            <w:sz w:val="28"/>
            <w:szCs w:val="28"/>
            <w:shd w:val="clear" w:color="auto" w:fill="23241F"/>
            <w:lang w:val="en-US"/>
          </w:rPr>
          <w:t xml:space="preserve">            </w:t>
        </w:r>
        <w:r w:rsidRPr="00B94E88">
          <w:rPr>
            <w:rStyle w:val="hljs-tag"/>
            <w:sz w:val="28"/>
            <w:szCs w:val="28"/>
            <w:shd w:val="clear" w:color="auto" w:fill="23241F"/>
          </w:rPr>
          <w:t>&lt;</w:t>
        </w:r>
        <w:r w:rsidRPr="00B94E88">
          <w:rPr>
            <w:rStyle w:val="hljs-title"/>
            <w:sz w:val="28"/>
            <w:szCs w:val="28"/>
            <w:shd w:val="clear" w:color="auto" w:fill="23241F"/>
          </w:rPr>
          <w:t>td</w:t>
        </w:r>
        <w:r w:rsidRPr="00B94E88">
          <w:rPr>
            <w:rStyle w:val="hljs-tag"/>
            <w:sz w:val="28"/>
            <w:szCs w:val="28"/>
            <w:shd w:val="clear" w:color="auto" w:fill="23241F"/>
          </w:rPr>
          <w:t>&gt;</w:t>
        </w:r>
        <w:r w:rsidRPr="00B94E88">
          <w:rPr>
            <w:rStyle w:val="HTML1"/>
            <w:sz w:val="28"/>
            <w:szCs w:val="28"/>
            <w:shd w:val="clear" w:color="auto" w:fill="23241F"/>
          </w:rPr>
          <w:t>...</w:t>
        </w:r>
        <w:r w:rsidRPr="00B94E88">
          <w:rPr>
            <w:rStyle w:val="hljs-tag"/>
            <w:sz w:val="28"/>
            <w:szCs w:val="28"/>
            <w:shd w:val="clear" w:color="auto" w:fill="23241F"/>
          </w:rPr>
          <w:t>&lt;/</w:t>
        </w:r>
        <w:r w:rsidRPr="00B94E88">
          <w:rPr>
            <w:rStyle w:val="hljs-title"/>
            <w:sz w:val="28"/>
            <w:szCs w:val="28"/>
            <w:shd w:val="clear" w:color="auto" w:fill="23241F"/>
          </w:rPr>
          <w:t>td</w:t>
        </w:r>
        <w:r w:rsidRPr="00B94E88">
          <w:rPr>
            <w:rStyle w:val="hljs-tag"/>
            <w:sz w:val="28"/>
            <w:szCs w:val="28"/>
            <w:shd w:val="clear" w:color="auto" w:fill="23241F"/>
          </w:rPr>
          <w:t>&gt;</w:t>
        </w:r>
      </w:ins>
    </w:p>
    <w:p w:rsidR="00B94E88" w:rsidRPr="00B94E88" w:rsidRDefault="00B94E88" w:rsidP="00B94E88">
      <w:pPr>
        <w:pStyle w:val="HTML"/>
        <w:spacing w:line="300" w:lineRule="atLeast"/>
        <w:textAlignment w:val="top"/>
        <w:rPr>
          <w:ins w:id="412" w:author="Unknown"/>
          <w:rStyle w:val="hljs-comment"/>
          <w:sz w:val="28"/>
          <w:szCs w:val="28"/>
          <w:shd w:val="clear" w:color="auto" w:fill="23241F"/>
        </w:rPr>
      </w:pPr>
      <w:ins w:id="413" w:author="Unknown">
        <w:r w:rsidRPr="00B94E88">
          <w:rPr>
            <w:rStyle w:val="HTML1"/>
            <w:sz w:val="28"/>
            <w:szCs w:val="28"/>
            <w:shd w:val="clear" w:color="auto" w:fill="23241F"/>
          </w:rPr>
          <w:t xml:space="preserve">            </w:t>
        </w:r>
        <w:r w:rsidRPr="00B94E88">
          <w:rPr>
            <w:rStyle w:val="hljs-comment"/>
            <w:sz w:val="28"/>
            <w:szCs w:val="28"/>
            <w:shd w:val="clear" w:color="auto" w:fill="23241F"/>
          </w:rPr>
          <w:t>&lt;!-- Следите за количеством ячеек в строках таблицы</w:t>
        </w:r>
      </w:ins>
    </w:p>
    <w:p w:rsidR="00B94E88" w:rsidRPr="00B94E88" w:rsidRDefault="00B94E88" w:rsidP="00B94E88">
      <w:pPr>
        <w:pStyle w:val="HTML"/>
        <w:spacing w:line="300" w:lineRule="atLeast"/>
        <w:textAlignment w:val="top"/>
        <w:rPr>
          <w:ins w:id="414" w:author="Unknown"/>
          <w:rStyle w:val="hljs-comment"/>
          <w:sz w:val="28"/>
          <w:szCs w:val="28"/>
          <w:shd w:val="clear" w:color="auto" w:fill="23241F"/>
        </w:rPr>
      </w:pPr>
      <w:ins w:id="415" w:author="Unknown">
        <w:r w:rsidRPr="00B94E88">
          <w:rPr>
            <w:rStyle w:val="hljs-comment"/>
            <w:sz w:val="28"/>
            <w:szCs w:val="28"/>
            <w:shd w:val="clear" w:color="auto" w:fill="23241F"/>
          </w:rPr>
          <w:t xml:space="preserve">            Если мы устанавливаем атрибут colspan, при неизменном количестве тегов &lt;td&gt; или &lt;th&gt;,             </w:t>
        </w:r>
        <w:r w:rsidRPr="00B94E88">
          <w:rPr>
            <w:rStyle w:val="hljs-comment"/>
            <w:sz w:val="28"/>
            <w:szCs w:val="28"/>
            <w:shd w:val="clear" w:color="auto" w:fill="23241F"/>
          </w:rPr>
          <w:lastRenderedPageBreak/>
          <w:t>то нам необходимо скорректировать итоговое количество ячеек в строках таблицы</w:t>
        </w:r>
      </w:ins>
    </w:p>
    <w:p w:rsidR="00B94E88" w:rsidRPr="00B94E88" w:rsidRDefault="00B94E88" w:rsidP="00B94E88">
      <w:pPr>
        <w:pStyle w:val="HTML"/>
        <w:spacing w:line="300" w:lineRule="atLeast"/>
        <w:textAlignment w:val="top"/>
        <w:rPr>
          <w:ins w:id="416" w:author="Unknown"/>
          <w:rStyle w:val="HTML1"/>
          <w:sz w:val="28"/>
          <w:szCs w:val="28"/>
          <w:shd w:val="clear" w:color="auto" w:fill="23241F"/>
        </w:rPr>
      </w:pPr>
      <w:ins w:id="417" w:author="Unknown">
        <w:r w:rsidRPr="00B94E88">
          <w:rPr>
            <w:rStyle w:val="hljs-comment"/>
            <w:sz w:val="28"/>
            <w:szCs w:val="28"/>
            <w:shd w:val="clear" w:color="auto" w:fill="23241F"/>
          </w:rPr>
          <w:t xml:space="preserve">             --&gt;</w:t>
        </w:r>
      </w:ins>
    </w:p>
    <w:p w:rsidR="00B94E88" w:rsidRPr="00B94E88" w:rsidRDefault="00B94E88" w:rsidP="00B94E88">
      <w:pPr>
        <w:pStyle w:val="HTML"/>
        <w:spacing w:line="300" w:lineRule="atLeast"/>
        <w:textAlignment w:val="top"/>
        <w:rPr>
          <w:ins w:id="418" w:author="Unknown"/>
          <w:rStyle w:val="HTML1"/>
          <w:sz w:val="28"/>
          <w:szCs w:val="28"/>
          <w:shd w:val="clear" w:color="auto" w:fill="23241F"/>
        </w:rPr>
      </w:pPr>
      <w:ins w:id="419" w:author="Unknown">
        <w:r w:rsidRPr="00B94E88">
          <w:rPr>
            <w:rStyle w:val="HTML1"/>
            <w:sz w:val="28"/>
            <w:szCs w:val="28"/>
            <w:shd w:val="clear" w:color="auto" w:fill="23241F"/>
          </w:rPr>
          <w:t xml:space="preserve">            </w:t>
        </w:r>
        <w:r w:rsidRPr="00B94E88">
          <w:rPr>
            <w:rStyle w:val="hljs-tag"/>
            <w:sz w:val="28"/>
            <w:szCs w:val="28"/>
            <w:shd w:val="clear" w:color="auto" w:fill="23241F"/>
          </w:rPr>
          <w:t>&lt;</w:t>
        </w:r>
        <w:r w:rsidRPr="00B94E88">
          <w:rPr>
            <w:rStyle w:val="hljs-title"/>
            <w:sz w:val="28"/>
            <w:szCs w:val="28"/>
            <w:shd w:val="clear" w:color="auto" w:fill="23241F"/>
          </w:rPr>
          <w:t>td</w:t>
        </w:r>
        <w:r w:rsidRPr="00B94E88">
          <w:rPr>
            <w:rStyle w:val="hljs-tag"/>
            <w:sz w:val="28"/>
            <w:szCs w:val="28"/>
            <w:shd w:val="clear" w:color="auto" w:fill="23241F"/>
          </w:rPr>
          <w:t>&gt;</w:t>
        </w:r>
        <w:r w:rsidRPr="00B94E88">
          <w:rPr>
            <w:rStyle w:val="HTML1"/>
            <w:sz w:val="28"/>
            <w:szCs w:val="28"/>
            <w:shd w:val="clear" w:color="auto" w:fill="23241F"/>
          </w:rPr>
          <w:t>...</w:t>
        </w:r>
        <w:r w:rsidRPr="00B94E88">
          <w:rPr>
            <w:rStyle w:val="hljs-tag"/>
            <w:sz w:val="28"/>
            <w:szCs w:val="28"/>
            <w:shd w:val="clear" w:color="auto" w:fill="23241F"/>
          </w:rPr>
          <w:t>&lt;/</w:t>
        </w:r>
        <w:r w:rsidRPr="00B94E88">
          <w:rPr>
            <w:rStyle w:val="hljs-title"/>
            <w:sz w:val="28"/>
            <w:szCs w:val="28"/>
            <w:shd w:val="clear" w:color="auto" w:fill="23241F"/>
          </w:rPr>
          <w:t>td</w:t>
        </w:r>
        <w:r w:rsidRPr="00B94E88">
          <w:rPr>
            <w:rStyle w:val="hljs-tag"/>
            <w:sz w:val="28"/>
            <w:szCs w:val="28"/>
            <w:shd w:val="clear" w:color="auto" w:fill="23241F"/>
          </w:rPr>
          <w:t>&gt;</w:t>
        </w:r>
      </w:ins>
    </w:p>
    <w:p w:rsidR="00B94E88" w:rsidRPr="00B94E88" w:rsidRDefault="00B94E88" w:rsidP="00B94E88">
      <w:pPr>
        <w:pStyle w:val="HTML"/>
        <w:spacing w:line="300" w:lineRule="atLeast"/>
        <w:textAlignment w:val="top"/>
        <w:rPr>
          <w:ins w:id="420" w:author="Unknown"/>
          <w:rStyle w:val="HTML1"/>
          <w:sz w:val="28"/>
          <w:szCs w:val="28"/>
          <w:shd w:val="clear" w:color="auto" w:fill="23241F"/>
        </w:rPr>
      </w:pPr>
      <w:ins w:id="421" w:author="Unknown">
        <w:r w:rsidRPr="00B94E88">
          <w:rPr>
            <w:rStyle w:val="HTML1"/>
            <w:sz w:val="28"/>
            <w:szCs w:val="28"/>
            <w:shd w:val="clear" w:color="auto" w:fill="23241F"/>
          </w:rPr>
          <w:t xml:space="preserve">           </w:t>
        </w:r>
      </w:ins>
    </w:p>
    <w:p w:rsidR="00B94E88" w:rsidRPr="00B94E88" w:rsidRDefault="00B94E88" w:rsidP="00B94E88">
      <w:pPr>
        <w:pStyle w:val="HTML"/>
        <w:spacing w:line="300" w:lineRule="atLeast"/>
        <w:textAlignment w:val="top"/>
        <w:rPr>
          <w:ins w:id="422" w:author="Unknown"/>
          <w:rStyle w:val="HTML1"/>
          <w:sz w:val="28"/>
          <w:szCs w:val="28"/>
          <w:shd w:val="clear" w:color="auto" w:fill="23241F"/>
        </w:rPr>
      </w:pPr>
      <w:ins w:id="423" w:author="Unknown">
        <w:r w:rsidRPr="00B94E88">
          <w:rPr>
            <w:rStyle w:val="HTML1"/>
            <w:sz w:val="28"/>
            <w:szCs w:val="28"/>
            <w:shd w:val="clear" w:color="auto" w:fill="23241F"/>
          </w:rPr>
          <w:t xml:space="preserve">        </w:t>
        </w:r>
        <w:r w:rsidRPr="00B94E88">
          <w:rPr>
            <w:rStyle w:val="hljs-tag"/>
            <w:sz w:val="28"/>
            <w:szCs w:val="28"/>
            <w:shd w:val="clear" w:color="auto" w:fill="23241F"/>
          </w:rPr>
          <w:t>&lt;/</w:t>
        </w:r>
        <w:r w:rsidRPr="00B94E88">
          <w:rPr>
            <w:rStyle w:val="hljs-title"/>
            <w:sz w:val="28"/>
            <w:szCs w:val="28"/>
            <w:shd w:val="clear" w:color="auto" w:fill="23241F"/>
          </w:rPr>
          <w:t>tr</w:t>
        </w:r>
        <w:r w:rsidRPr="00B94E88">
          <w:rPr>
            <w:rStyle w:val="hljs-tag"/>
            <w:sz w:val="28"/>
            <w:szCs w:val="28"/>
            <w:shd w:val="clear" w:color="auto" w:fill="23241F"/>
          </w:rPr>
          <w:t>&gt;</w:t>
        </w:r>
      </w:ins>
    </w:p>
    <w:p w:rsidR="00B94E88" w:rsidRPr="00B94E88" w:rsidRDefault="00B94E88" w:rsidP="00B94E88">
      <w:pPr>
        <w:pStyle w:val="HTML"/>
        <w:spacing w:line="300" w:lineRule="atLeast"/>
        <w:textAlignment w:val="top"/>
        <w:rPr>
          <w:ins w:id="424" w:author="Unknown"/>
          <w:sz w:val="28"/>
          <w:szCs w:val="28"/>
        </w:rPr>
      </w:pPr>
      <w:ins w:id="425" w:author="Unknown">
        <w:r w:rsidRPr="00B94E88">
          <w:rPr>
            <w:rStyle w:val="HTML1"/>
            <w:sz w:val="28"/>
            <w:szCs w:val="28"/>
            <w:shd w:val="clear" w:color="auto" w:fill="23241F"/>
          </w:rPr>
          <w:t xml:space="preserve">    </w:t>
        </w:r>
        <w:r w:rsidRPr="00B94E88">
          <w:rPr>
            <w:rStyle w:val="hljs-tag"/>
            <w:sz w:val="28"/>
            <w:szCs w:val="28"/>
            <w:shd w:val="clear" w:color="auto" w:fill="23241F"/>
          </w:rPr>
          <w:t>&lt;/</w:t>
        </w:r>
        <w:r w:rsidRPr="00B94E88">
          <w:rPr>
            <w:rStyle w:val="hljs-title"/>
            <w:sz w:val="28"/>
            <w:szCs w:val="28"/>
            <w:shd w:val="clear" w:color="auto" w:fill="23241F"/>
          </w:rPr>
          <w:t>table</w:t>
        </w:r>
        <w:r w:rsidRPr="00B94E88">
          <w:rPr>
            <w:rStyle w:val="hljs-tag"/>
            <w:sz w:val="28"/>
            <w:szCs w:val="28"/>
            <w:shd w:val="clear" w:color="auto" w:fill="23241F"/>
          </w:rPr>
          <w:t>&gt;</w:t>
        </w:r>
      </w:ins>
    </w:p>
    <w:p w:rsidR="00B94E88" w:rsidRPr="00B94E88" w:rsidRDefault="00B94E88" w:rsidP="00B94E88">
      <w:pPr>
        <w:pStyle w:val="a3"/>
        <w:spacing w:before="0" w:beforeAutospacing="0" w:after="240" w:afterAutospacing="0" w:line="343" w:lineRule="atLeast"/>
        <w:textAlignment w:val="top"/>
        <w:rPr>
          <w:ins w:id="426" w:author="Unknown"/>
          <w:rFonts w:ascii="Arial" w:hAnsi="Arial" w:cs="Arial"/>
          <w:sz w:val="28"/>
          <w:szCs w:val="28"/>
        </w:rPr>
      </w:pPr>
      <w:ins w:id="427" w:author="Unknown">
        <w:r w:rsidRPr="00B94E88">
          <w:rPr>
            <w:rStyle w:val="a4"/>
            <w:rFonts w:ascii="Arial" w:hAnsi="Arial" w:cs="Arial"/>
            <w:sz w:val="28"/>
            <w:szCs w:val="28"/>
          </w:rPr>
          <w:t>colspan</w:t>
        </w:r>
        <w:r w:rsidRPr="00B94E88">
          <w:rPr>
            <w:rStyle w:val="apple-converted-space"/>
            <w:rFonts w:ascii="Arial" w:hAnsi="Arial" w:cs="Arial"/>
            <w:sz w:val="28"/>
            <w:szCs w:val="28"/>
          </w:rPr>
          <w:t> </w:t>
        </w:r>
        <w:r w:rsidRPr="00B94E88">
          <w:rPr>
            <w:rFonts w:ascii="Arial" w:hAnsi="Arial" w:cs="Arial"/>
            <w:sz w:val="28"/>
            <w:szCs w:val="28"/>
          </w:rPr>
          <w:t>(1-999) – количество ячеек в строке, объединенных по горизонтали</w:t>
        </w:r>
      </w:ins>
    </w:p>
    <w:p w:rsidR="00B94E88" w:rsidRPr="00B94E88" w:rsidRDefault="00B94E88" w:rsidP="00B94E88">
      <w:pPr>
        <w:pStyle w:val="HTML"/>
        <w:spacing w:line="300" w:lineRule="atLeast"/>
        <w:textAlignment w:val="top"/>
        <w:rPr>
          <w:ins w:id="428" w:author="Unknown"/>
          <w:sz w:val="28"/>
          <w:szCs w:val="28"/>
        </w:rPr>
      </w:pPr>
      <w:ins w:id="429" w:author="Unknown">
        <w:r w:rsidRPr="00B94E88">
          <w:rPr>
            <w:rStyle w:val="hljs-tag"/>
            <w:sz w:val="28"/>
            <w:szCs w:val="28"/>
            <w:shd w:val="clear" w:color="auto" w:fill="23241F"/>
          </w:rPr>
          <w:t>&lt;</w:t>
        </w:r>
        <w:r w:rsidRPr="00B94E88">
          <w:rPr>
            <w:rStyle w:val="hljs-title"/>
            <w:sz w:val="28"/>
            <w:szCs w:val="28"/>
            <w:shd w:val="clear" w:color="auto" w:fill="23241F"/>
          </w:rPr>
          <w:t>td</w:t>
        </w:r>
        <w:r w:rsidRPr="00B94E88">
          <w:rPr>
            <w:rStyle w:val="hljs-tag"/>
            <w:sz w:val="28"/>
            <w:szCs w:val="28"/>
            <w:shd w:val="clear" w:color="auto" w:fill="23241F"/>
          </w:rPr>
          <w:t xml:space="preserve"> </w:t>
        </w:r>
        <w:r w:rsidRPr="00B94E88">
          <w:rPr>
            <w:rStyle w:val="hljs-attribute"/>
            <w:sz w:val="28"/>
            <w:szCs w:val="28"/>
            <w:shd w:val="clear" w:color="auto" w:fill="23241F"/>
          </w:rPr>
          <w:t>colspan</w:t>
        </w:r>
        <w:r w:rsidRPr="00B94E88">
          <w:rPr>
            <w:rStyle w:val="hljs-tag"/>
            <w:sz w:val="28"/>
            <w:szCs w:val="28"/>
            <w:shd w:val="clear" w:color="auto" w:fill="23241F"/>
          </w:rPr>
          <w:t>=</w:t>
        </w:r>
        <w:r w:rsidRPr="00B94E88">
          <w:rPr>
            <w:rStyle w:val="hljs-value"/>
            <w:sz w:val="28"/>
            <w:szCs w:val="28"/>
            <w:shd w:val="clear" w:color="auto" w:fill="23241F"/>
          </w:rPr>
          <w:t>”2”</w:t>
        </w:r>
        <w:r w:rsidRPr="00B94E88">
          <w:rPr>
            <w:rStyle w:val="hljs-tag"/>
            <w:sz w:val="28"/>
            <w:szCs w:val="28"/>
            <w:shd w:val="clear" w:color="auto" w:fill="23241F"/>
          </w:rPr>
          <w:t>&gt;</w:t>
        </w:r>
      </w:ins>
    </w:p>
    <w:p w:rsidR="00B94E88" w:rsidRPr="00B94E88" w:rsidRDefault="00B94E88" w:rsidP="00B94E88">
      <w:pPr>
        <w:pStyle w:val="a3"/>
        <w:spacing w:before="0" w:beforeAutospacing="0" w:after="240" w:afterAutospacing="0" w:line="343" w:lineRule="atLeast"/>
        <w:textAlignment w:val="top"/>
        <w:rPr>
          <w:ins w:id="430" w:author="Unknown"/>
          <w:rFonts w:ascii="Arial" w:hAnsi="Arial" w:cs="Arial"/>
          <w:sz w:val="28"/>
          <w:szCs w:val="28"/>
        </w:rPr>
      </w:pPr>
      <w:ins w:id="431" w:author="Unknown">
        <w:r w:rsidRPr="00B94E88">
          <w:rPr>
            <w:rStyle w:val="a4"/>
            <w:rFonts w:ascii="Arial" w:hAnsi="Arial" w:cs="Arial"/>
            <w:sz w:val="28"/>
            <w:szCs w:val="28"/>
          </w:rPr>
          <w:t>rowspan</w:t>
        </w:r>
        <w:r w:rsidRPr="00B94E88">
          <w:rPr>
            <w:rStyle w:val="apple-converted-space"/>
            <w:rFonts w:ascii="Arial" w:hAnsi="Arial" w:cs="Arial"/>
            <w:sz w:val="28"/>
            <w:szCs w:val="28"/>
          </w:rPr>
          <w:t> </w:t>
        </w:r>
        <w:r w:rsidRPr="00B94E88">
          <w:rPr>
            <w:rFonts w:ascii="Arial" w:hAnsi="Arial" w:cs="Arial"/>
            <w:sz w:val="28"/>
            <w:szCs w:val="28"/>
          </w:rPr>
          <w:t>(1-999) – количество ячеек в столбце, для объединения по вертикали.</w:t>
        </w:r>
      </w:ins>
    </w:p>
    <w:p w:rsidR="00B94E88" w:rsidRPr="00B94E88" w:rsidRDefault="00B94E88" w:rsidP="00B94E88">
      <w:pPr>
        <w:pStyle w:val="HTML"/>
        <w:spacing w:line="300" w:lineRule="atLeast"/>
        <w:textAlignment w:val="top"/>
        <w:rPr>
          <w:ins w:id="432" w:author="Unknown"/>
          <w:sz w:val="28"/>
          <w:szCs w:val="28"/>
        </w:rPr>
      </w:pPr>
      <w:ins w:id="433" w:author="Unknown">
        <w:r w:rsidRPr="00B94E88">
          <w:rPr>
            <w:rStyle w:val="hljs-tag"/>
            <w:sz w:val="28"/>
            <w:szCs w:val="28"/>
            <w:shd w:val="clear" w:color="auto" w:fill="23241F"/>
          </w:rPr>
          <w:t>&lt;</w:t>
        </w:r>
        <w:r w:rsidRPr="00B94E88">
          <w:rPr>
            <w:rStyle w:val="hljs-title"/>
            <w:sz w:val="28"/>
            <w:szCs w:val="28"/>
            <w:shd w:val="clear" w:color="auto" w:fill="23241F"/>
          </w:rPr>
          <w:t>td</w:t>
        </w:r>
        <w:r w:rsidRPr="00B94E88">
          <w:rPr>
            <w:rStyle w:val="hljs-tag"/>
            <w:sz w:val="28"/>
            <w:szCs w:val="28"/>
            <w:shd w:val="clear" w:color="auto" w:fill="23241F"/>
          </w:rPr>
          <w:t xml:space="preserve"> </w:t>
        </w:r>
        <w:r w:rsidRPr="00B94E88">
          <w:rPr>
            <w:rStyle w:val="hljs-attribute"/>
            <w:sz w:val="28"/>
            <w:szCs w:val="28"/>
            <w:shd w:val="clear" w:color="auto" w:fill="23241F"/>
          </w:rPr>
          <w:t>rowspan</w:t>
        </w:r>
        <w:r w:rsidRPr="00B94E88">
          <w:rPr>
            <w:rStyle w:val="hljs-tag"/>
            <w:sz w:val="28"/>
            <w:szCs w:val="28"/>
            <w:shd w:val="clear" w:color="auto" w:fill="23241F"/>
          </w:rPr>
          <w:t>=</w:t>
        </w:r>
        <w:r w:rsidRPr="00B94E88">
          <w:rPr>
            <w:rStyle w:val="hljs-value"/>
            <w:sz w:val="28"/>
            <w:szCs w:val="28"/>
            <w:shd w:val="clear" w:color="auto" w:fill="23241F"/>
          </w:rPr>
          <w:t>”3”</w:t>
        </w:r>
        <w:r w:rsidRPr="00B94E88">
          <w:rPr>
            <w:rStyle w:val="hljs-tag"/>
            <w:sz w:val="28"/>
            <w:szCs w:val="28"/>
            <w:shd w:val="clear" w:color="auto" w:fill="23241F"/>
          </w:rPr>
          <w:t>&gt;</w:t>
        </w:r>
      </w:ins>
    </w:p>
    <w:p w:rsidR="00B94E88" w:rsidRPr="00B94E88" w:rsidRDefault="00B94E88" w:rsidP="00B94E88">
      <w:pPr>
        <w:pStyle w:val="2"/>
        <w:spacing w:line="308" w:lineRule="atLeast"/>
        <w:textAlignment w:val="top"/>
        <w:rPr>
          <w:ins w:id="434" w:author="Unknown"/>
          <w:rFonts w:ascii="Arial" w:hAnsi="Arial" w:cs="Arial"/>
          <w:sz w:val="28"/>
          <w:szCs w:val="28"/>
        </w:rPr>
      </w:pPr>
      <w:ins w:id="435" w:author="Unknown">
        <w:r w:rsidRPr="00B94E88">
          <w:rPr>
            <w:rFonts w:ascii="Arial" w:hAnsi="Arial" w:cs="Arial"/>
            <w:sz w:val="28"/>
            <w:szCs w:val="28"/>
          </w:rPr>
          <w:t>Пример создания HTML таблицы</w:t>
        </w:r>
      </w:ins>
    </w:p>
    <w:p w:rsidR="00B94E88" w:rsidRPr="00B94E88" w:rsidRDefault="00B94E88" w:rsidP="00B94E88">
      <w:pPr>
        <w:pStyle w:val="HTML"/>
        <w:spacing w:line="300" w:lineRule="atLeast"/>
        <w:textAlignment w:val="top"/>
        <w:rPr>
          <w:ins w:id="436" w:author="Unknown"/>
          <w:rStyle w:val="HTML1"/>
          <w:sz w:val="28"/>
          <w:szCs w:val="28"/>
          <w:shd w:val="clear" w:color="auto" w:fill="23241F"/>
          <w:lang w:val="en-US"/>
        </w:rPr>
      </w:pPr>
      <w:ins w:id="437" w:author="Unknown">
        <w:r w:rsidRPr="00B94E88">
          <w:rPr>
            <w:rStyle w:val="HTML1"/>
            <w:sz w:val="28"/>
            <w:szCs w:val="28"/>
            <w:shd w:val="clear" w:color="auto" w:fill="23241F"/>
          </w:rPr>
          <w:t xml:space="preserve"> </w:t>
        </w:r>
        <w:r w:rsidRPr="00B94E88">
          <w:rPr>
            <w:rStyle w:val="hljs-tag"/>
            <w:sz w:val="28"/>
            <w:szCs w:val="28"/>
            <w:shd w:val="clear" w:color="auto" w:fill="23241F"/>
            <w:lang w:val="en-US"/>
          </w:rPr>
          <w:t>&lt;</w:t>
        </w:r>
        <w:r w:rsidRPr="00B94E88">
          <w:rPr>
            <w:rStyle w:val="hljs-title"/>
            <w:sz w:val="28"/>
            <w:szCs w:val="28"/>
            <w:shd w:val="clear" w:color="auto" w:fill="23241F"/>
            <w:lang w:val="en-US"/>
          </w:rPr>
          <w:t>table</w:t>
        </w:r>
        <w:r w:rsidRPr="00B94E88">
          <w:rPr>
            <w:rStyle w:val="hljs-tag"/>
            <w:sz w:val="28"/>
            <w:szCs w:val="28"/>
            <w:shd w:val="clear" w:color="auto" w:fill="23241F"/>
            <w:lang w:val="en-US"/>
          </w:rPr>
          <w:t xml:space="preserve"> </w:t>
        </w:r>
        <w:r w:rsidRPr="00B94E88">
          <w:rPr>
            <w:rStyle w:val="hljs-attribute"/>
            <w:sz w:val="28"/>
            <w:szCs w:val="28"/>
            <w:shd w:val="clear" w:color="auto" w:fill="23241F"/>
            <w:lang w:val="en-US"/>
          </w:rPr>
          <w:t>border</w:t>
        </w:r>
        <w:r w:rsidRPr="00B94E88">
          <w:rPr>
            <w:rStyle w:val="hljs-tag"/>
            <w:sz w:val="28"/>
            <w:szCs w:val="28"/>
            <w:shd w:val="clear" w:color="auto" w:fill="23241F"/>
            <w:lang w:val="en-US"/>
          </w:rPr>
          <w:t>=</w:t>
        </w:r>
        <w:r w:rsidRPr="00B94E88">
          <w:rPr>
            <w:rStyle w:val="hljs-value"/>
            <w:sz w:val="28"/>
            <w:szCs w:val="28"/>
            <w:shd w:val="clear" w:color="auto" w:fill="23241F"/>
            <w:lang w:val="en-US"/>
          </w:rPr>
          <w:t xml:space="preserve">"1px solid </w:t>
        </w:r>
        <w:proofErr w:type="gramStart"/>
        <w:r w:rsidRPr="00B94E88">
          <w:rPr>
            <w:rStyle w:val="hljs-value"/>
            <w:sz w:val="28"/>
            <w:szCs w:val="28"/>
            <w:shd w:val="clear" w:color="auto" w:fill="23241F"/>
            <w:lang w:val="en-US"/>
          </w:rPr>
          <w:t>black;</w:t>
        </w:r>
        <w:proofErr w:type="gramEnd"/>
        <w:r w:rsidRPr="00B94E88">
          <w:rPr>
            <w:rStyle w:val="hljs-value"/>
            <w:sz w:val="28"/>
            <w:szCs w:val="28"/>
            <w:shd w:val="clear" w:color="auto" w:fill="23241F"/>
            <w:lang w:val="en-US"/>
          </w:rPr>
          <w:t>"</w:t>
        </w:r>
        <w:r w:rsidRPr="00B94E88">
          <w:rPr>
            <w:rStyle w:val="hljs-tag"/>
            <w:sz w:val="28"/>
            <w:szCs w:val="28"/>
            <w:shd w:val="clear" w:color="auto" w:fill="23241F"/>
            <w:lang w:val="en-US"/>
          </w:rPr>
          <w:t>&gt;</w:t>
        </w:r>
      </w:ins>
    </w:p>
    <w:p w:rsidR="00B94E88" w:rsidRPr="00B94E88" w:rsidRDefault="00B94E88" w:rsidP="00B94E88">
      <w:pPr>
        <w:pStyle w:val="HTML"/>
        <w:spacing w:line="300" w:lineRule="atLeast"/>
        <w:textAlignment w:val="top"/>
        <w:rPr>
          <w:ins w:id="438" w:author="Unknown"/>
          <w:rStyle w:val="HTML1"/>
          <w:sz w:val="28"/>
          <w:szCs w:val="28"/>
          <w:shd w:val="clear" w:color="auto" w:fill="23241F"/>
          <w:lang w:val="en-US"/>
        </w:rPr>
      </w:pPr>
      <w:ins w:id="439" w:author="Unknown">
        <w:r w:rsidRPr="00B94E88">
          <w:rPr>
            <w:rStyle w:val="HTML1"/>
            <w:sz w:val="28"/>
            <w:szCs w:val="28"/>
            <w:shd w:val="clear" w:color="auto" w:fill="23241F"/>
            <w:lang w:val="en-US"/>
          </w:rPr>
          <w:t xml:space="preserve">       </w:t>
        </w:r>
        <w:r w:rsidRPr="00B94E88">
          <w:rPr>
            <w:rStyle w:val="hljs-tag"/>
            <w:sz w:val="28"/>
            <w:szCs w:val="28"/>
            <w:shd w:val="clear" w:color="auto" w:fill="23241F"/>
            <w:lang w:val="en-US"/>
          </w:rPr>
          <w:t>&lt;</w:t>
        </w:r>
        <w:proofErr w:type="gramStart"/>
        <w:r w:rsidRPr="00B94E88">
          <w:rPr>
            <w:rStyle w:val="hljs-title"/>
            <w:sz w:val="28"/>
            <w:szCs w:val="28"/>
            <w:shd w:val="clear" w:color="auto" w:fill="23241F"/>
            <w:lang w:val="en-US"/>
          </w:rPr>
          <w:t>caption</w:t>
        </w:r>
        <w:r w:rsidRPr="00B94E88">
          <w:rPr>
            <w:rStyle w:val="hljs-tag"/>
            <w:sz w:val="28"/>
            <w:szCs w:val="28"/>
            <w:shd w:val="clear" w:color="auto" w:fill="23241F"/>
            <w:lang w:val="en-US"/>
          </w:rPr>
          <w:t>&gt;</w:t>
        </w:r>
        <w:proofErr w:type="gramEnd"/>
        <w:r w:rsidRPr="00B94E88">
          <w:rPr>
            <w:rStyle w:val="HTML1"/>
            <w:sz w:val="28"/>
            <w:szCs w:val="28"/>
            <w:shd w:val="clear" w:color="auto" w:fill="23241F"/>
            <w:lang w:val="en-US"/>
          </w:rPr>
          <w:t xml:space="preserve">It </w:t>
        </w:r>
        <w:r w:rsidRPr="00B94E88">
          <w:rPr>
            <w:rStyle w:val="HTML1"/>
            <w:sz w:val="28"/>
            <w:szCs w:val="28"/>
            <w:shd w:val="clear" w:color="auto" w:fill="23241F"/>
          </w:rPr>
          <w:t>разработчики</w:t>
        </w:r>
        <w:r w:rsidRPr="00B94E88">
          <w:rPr>
            <w:rStyle w:val="hljs-tag"/>
            <w:sz w:val="28"/>
            <w:szCs w:val="28"/>
            <w:shd w:val="clear" w:color="auto" w:fill="23241F"/>
            <w:lang w:val="en-US"/>
          </w:rPr>
          <w:t>&lt;/</w:t>
        </w:r>
        <w:r w:rsidRPr="00B94E88">
          <w:rPr>
            <w:rStyle w:val="hljs-title"/>
            <w:sz w:val="28"/>
            <w:szCs w:val="28"/>
            <w:shd w:val="clear" w:color="auto" w:fill="23241F"/>
            <w:lang w:val="en-US"/>
          </w:rPr>
          <w:t>caption</w:t>
        </w:r>
        <w:r w:rsidRPr="00B94E88">
          <w:rPr>
            <w:rStyle w:val="hljs-tag"/>
            <w:sz w:val="28"/>
            <w:szCs w:val="28"/>
            <w:shd w:val="clear" w:color="auto" w:fill="23241F"/>
            <w:lang w:val="en-US"/>
          </w:rPr>
          <w:t>&gt;</w:t>
        </w:r>
      </w:ins>
    </w:p>
    <w:p w:rsidR="00B94E88" w:rsidRPr="00B94E88" w:rsidRDefault="00B94E88" w:rsidP="00B94E88">
      <w:pPr>
        <w:pStyle w:val="HTML"/>
        <w:spacing w:line="300" w:lineRule="atLeast"/>
        <w:textAlignment w:val="top"/>
        <w:rPr>
          <w:ins w:id="440" w:author="Unknown"/>
          <w:rStyle w:val="HTML1"/>
          <w:sz w:val="28"/>
          <w:szCs w:val="28"/>
          <w:shd w:val="clear" w:color="auto" w:fill="23241F"/>
          <w:lang w:val="en-US"/>
        </w:rPr>
      </w:pPr>
      <w:ins w:id="441" w:author="Unknown">
        <w:r w:rsidRPr="00B94E88">
          <w:rPr>
            <w:rStyle w:val="HTML1"/>
            <w:sz w:val="28"/>
            <w:szCs w:val="28"/>
            <w:shd w:val="clear" w:color="auto" w:fill="23241F"/>
            <w:lang w:val="en-US"/>
          </w:rPr>
          <w:t xml:space="preserve">        </w:t>
        </w:r>
        <w:r w:rsidRPr="00B94E88">
          <w:rPr>
            <w:rStyle w:val="hljs-tag"/>
            <w:sz w:val="28"/>
            <w:szCs w:val="28"/>
            <w:shd w:val="clear" w:color="auto" w:fill="23241F"/>
            <w:lang w:val="en-US"/>
          </w:rPr>
          <w:t>&lt;</w:t>
        </w:r>
        <w:proofErr w:type="gramStart"/>
        <w:r w:rsidRPr="00B94E88">
          <w:rPr>
            <w:rStyle w:val="hljs-title"/>
            <w:sz w:val="28"/>
            <w:szCs w:val="28"/>
            <w:shd w:val="clear" w:color="auto" w:fill="23241F"/>
            <w:lang w:val="en-US"/>
          </w:rPr>
          <w:t>tr</w:t>
        </w:r>
        <w:proofErr w:type="gramEnd"/>
        <w:r w:rsidRPr="00B94E88">
          <w:rPr>
            <w:rStyle w:val="hljs-tag"/>
            <w:sz w:val="28"/>
            <w:szCs w:val="28"/>
            <w:shd w:val="clear" w:color="auto" w:fill="23241F"/>
            <w:lang w:val="en-US"/>
          </w:rPr>
          <w:t>&gt;</w:t>
        </w:r>
      </w:ins>
    </w:p>
    <w:p w:rsidR="00B94E88" w:rsidRPr="00B94E88" w:rsidRDefault="00B94E88" w:rsidP="00B94E88">
      <w:pPr>
        <w:pStyle w:val="HTML"/>
        <w:spacing w:line="300" w:lineRule="atLeast"/>
        <w:textAlignment w:val="top"/>
        <w:rPr>
          <w:ins w:id="442" w:author="Unknown"/>
          <w:rStyle w:val="HTML1"/>
          <w:sz w:val="28"/>
          <w:szCs w:val="28"/>
          <w:shd w:val="clear" w:color="auto" w:fill="23241F"/>
        </w:rPr>
      </w:pPr>
      <w:ins w:id="443" w:author="Unknown">
        <w:r w:rsidRPr="00B94E88">
          <w:rPr>
            <w:rStyle w:val="HTML1"/>
            <w:sz w:val="28"/>
            <w:szCs w:val="28"/>
            <w:shd w:val="clear" w:color="auto" w:fill="23241F"/>
            <w:lang w:val="en-US"/>
          </w:rPr>
          <w:t xml:space="preserve">            </w:t>
        </w:r>
        <w:r w:rsidRPr="00B94E88">
          <w:rPr>
            <w:rStyle w:val="hljs-tag"/>
            <w:sz w:val="28"/>
            <w:szCs w:val="28"/>
            <w:shd w:val="clear" w:color="auto" w:fill="23241F"/>
          </w:rPr>
          <w:t>&lt;</w:t>
        </w:r>
        <w:r w:rsidRPr="00B94E88">
          <w:rPr>
            <w:rStyle w:val="hljs-title"/>
            <w:sz w:val="28"/>
            <w:szCs w:val="28"/>
            <w:shd w:val="clear" w:color="auto" w:fill="23241F"/>
          </w:rPr>
          <w:t>th</w:t>
        </w:r>
        <w:r w:rsidRPr="00B94E88">
          <w:rPr>
            <w:rStyle w:val="hljs-tag"/>
            <w:sz w:val="28"/>
            <w:szCs w:val="28"/>
            <w:shd w:val="clear" w:color="auto" w:fill="23241F"/>
          </w:rPr>
          <w:t>&gt;</w:t>
        </w:r>
        <w:r w:rsidRPr="00B94E88">
          <w:rPr>
            <w:rStyle w:val="HTML1"/>
            <w:sz w:val="28"/>
            <w:szCs w:val="28"/>
            <w:shd w:val="clear" w:color="auto" w:fill="23241F"/>
          </w:rPr>
          <w:t>Профессия</w:t>
        </w:r>
        <w:r w:rsidRPr="00B94E88">
          <w:rPr>
            <w:rStyle w:val="hljs-tag"/>
            <w:sz w:val="28"/>
            <w:szCs w:val="28"/>
            <w:shd w:val="clear" w:color="auto" w:fill="23241F"/>
          </w:rPr>
          <w:t>&lt;/</w:t>
        </w:r>
        <w:r w:rsidRPr="00B94E88">
          <w:rPr>
            <w:rStyle w:val="hljs-title"/>
            <w:sz w:val="28"/>
            <w:szCs w:val="28"/>
            <w:shd w:val="clear" w:color="auto" w:fill="23241F"/>
          </w:rPr>
          <w:t>th</w:t>
        </w:r>
        <w:r w:rsidRPr="00B94E88">
          <w:rPr>
            <w:rStyle w:val="hljs-tag"/>
            <w:sz w:val="28"/>
            <w:szCs w:val="28"/>
            <w:shd w:val="clear" w:color="auto" w:fill="23241F"/>
          </w:rPr>
          <w:t>&gt;</w:t>
        </w:r>
      </w:ins>
    </w:p>
    <w:p w:rsidR="00B94E88" w:rsidRPr="00B94E88" w:rsidRDefault="00B94E88" w:rsidP="00B94E88">
      <w:pPr>
        <w:pStyle w:val="HTML"/>
        <w:spacing w:line="300" w:lineRule="atLeast"/>
        <w:textAlignment w:val="top"/>
        <w:rPr>
          <w:ins w:id="444" w:author="Unknown"/>
          <w:rStyle w:val="HTML1"/>
          <w:sz w:val="28"/>
          <w:szCs w:val="28"/>
          <w:shd w:val="clear" w:color="auto" w:fill="23241F"/>
        </w:rPr>
      </w:pPr>
      <w:ins w:id="445" w:author="Unknown">
        <w:r w:rsidRPr="00B94E88">
          <w:rPr>
            <w:rStyle w:val="HTML1"/>
            <w:sz w:val="28"/>
            <w:szCs w:val="28"/>
            <w:shd w:val="clear" w:color="auto" w:fill="23241F"/>
          </w:rPr>
          <w:t xml:space="preserve">            </w:t>
        </w:r>
        <w:r w:rsidRPr="00B94E88">
          <w:rPr>
            <w:rStyle w:val="hljs-tag"/>
            <w:sz w:val="28"/>
            <w:szCs w:val="28"/>
            <w:shd w:val="clear" w:color="auto" w:fill="23241F"/>
          </w:rPr>
          <w:t>&lt;</w:t>
        </w:r>
        <w:r w:rsidRPr="00B94E88">
          <w:rPr>
            <w:rStyle w:val="hljs-title"/>
            <w:sz w:val="28"/>
            <w:szCs w:val="28"/>
            <w:shd w:val="clear" w:color="auto" w:fill="23241F"/>
          </w:rPr>
          <w:t>td</w:t>
        </w:r>
        <w:r w:rsidRPr="00B94E88">
          <w:rPr>
            <w:rStyle w:val="hljs-tag"/>
            <w:sz w:val="28"/>
            <w:szCs w:val="28"/>
            <w:shd w:val="clear" w:color="auto" w:fill="23241F"/>
          </w:rPr>
          <w:t xml:space="preserve"> </w:t>
        </w:r>
        <w:r w:rsidRPr="00B94E88">
          <w:rPr>
            <w:rStyle w:val="hljs-attribute"/>
            <w:sz w:val="28"/>
            <w:szCs w:val="28"/>
            <w:shd w:val="clear" w:color="auto" w:fill="23241F"/>
          </w:rPr>
          <w:t>colspan</w:t>
        </w:r>
        <w:r w:rsidRPr="00B94E88">
          <w:rPr>
            <w:rStyle w:val="hljs-tag"/>
            <w:sz w:val="28"/>
            <w:szCs w:val="28"/>
            <w:shd w:val="clear" w:color="auto" w:fill="23241F"/>
          </w:rPr>
          <w:t>=</w:t>
        </w:r>
        <w:r w:rsidRPr="00B94E88">
          <w:rPr>
            <w:rStyle w:val="hljs-value"/>
            <w:sz w:val="28"/>
            <w:szCs w:val="28"/>
            <w:shd w:val="clear" w:color="auto" w:fill="23241F"/>
          </w:rPr>
          <w:t>"2"</w:t>
        </w:r>
        <w:r w:rsidRPr="00B94E88">
          <w:rPr>
            <w:rStyle w:val="hljs-tag"/>
            <w:sz w:val="28"/>
            <w:szCs w:val="28"/>
            <w:shd w:val="clear" w:color="auto" w:fill="23241F"/>
          </w:rPr>
          <w:t>&gt;</w:t>
        </w:r>
        <w:r w:rsidRPr="00B94E88">
          <w:rPr>
            <w:rStyle w:val="HTML1"/>
            <w:sz w:val="28"/>
            <w:szCs w:val="28"/>
            <w:shd w:val="clear" w:color="auto" w:fill="23241F"/>
          </w:rPr>
          <w:t>Срок обучения, Оклад</w:t>
        </w:r>
        <w:r w:rsidRPr="00B94E88">
          <w:rPr>
            <w:rStyle w:val="hljs-tag"/>
            <w:sz w:val="28"/>
            <w:szCs w:val="28"/>
            <w:shd w:val="clear" w:color="auto" w:fill="23241F"/>
          </w:rPr>
          <w:t>&lt;/</w:t>
        </w:r>
        <w:r w:rsidRPr="00B94E88">
          <w:rPr>
            <w:rStyle w:val="hljs-title"/>
            <w:sz w:val="28"/>
            <w:szCs w:val="28"/>
            <w:shd w:val="clear" w:color="auto" w:fill="23241F"/>
          </w:rPr>
          <w:t>td</w:t>
        </w:r>
        <w:r w:rsidRPr="00B94E88">
          <w:rPr>
            <w:rStyle w:val="hljs-tag"/>
            <w:sz w:val="28"/>
            <w:szCs w:val="28"/>
            <w:shd w:val="clear" w:color="auto" w:fill="23241F"/>
          </w:rPr>
          <w:t>&gt;</w:t>
        </w:r>
      </w:ins>
    </w:p>
    <w:p w:rsidR="00B94E88" w:rsidRPr="00B94E88" w:rsidRDefault="00B94E88" w:rsidP="00B94E88">
      <w:pPr>
        <w:pStyle w:val="HTML"/>
        <w:spacing w:line="300" w:lineRule="atLeast"/>
        <w:textAlignment w:val="top"/>
        <w:rPr>
          <w:ins w:id="446" w:author="Unknown"/>
          <w:rStyle w:val="HTML1"/>
          <w:sz w:val="28"/>
          <w:szCs w:val="28"/>
          <w:shd w:val="clear" w:color="auto" w:fill="23241F"/>
          <w:lang w:val="en-US"/>
        </w:rPr>
      </w:pPr>
      <w:ins w:id="447" w:author="Unknown">
        <w:r w:rsidRPr="00B94E88">
          <w:rPr>
            <w:rStyle w:val="HTML1"/>
            <w:sz w:val="28"/>
            <w:szCs w:val="28"/>
            <w:shd w:val="clear" w:color="auto" w:fill="23241F"/>
          </w:rPr>
          <w:t xml:space="preserve">           </w:t>
        </w:r>
        <w:proofErr w:type="gramStart"/>
        <w:r w:rsidRPr="00B94E88">
          <w:rPr>
            <w:rStyle w:val="hljs-comment"/>
            <w:sz w:val="28"/>
            <w:szCs w:val="28"/>
            <w:shd w:val="clear" w:color="auto" w:fill="23241F"/>
            <w:lang w:val="en-US"/>
          </w:rPr>
          <w:t>&lt;!--</w:t>
        </w:r>
        <w:proofErr w:type="gramEnd"/>
        <w:r w:rsidRPr="00B94E88">
          <w:rPr>
            <w:rStyle w:val="hljs-comment"/>
            <w:sz w:val="28"/>
            <w:szCs w:val="28"/>
            <w:shd w:val="clear" w:color="auto" w:fill="23241F"/>
            <w:lang w:val="en-US"/>
          </w:rPr>
          <w:t xml:space="preserve"> &lt;td&gt;</w:t>
        </w:r>
        <w:r w:rsidRPr="00B94E88">
          <w:rPr>
            <w:rStyle w:val="hljs-comment"/>
            <w:sz w:val="28"/>
            <w:szCs w:val="28"/>
            <w:shd w:val="clear" w:color="auto" w:fill="23241F"/>
          </w:rPr>
          <w:t>Оклад</w:t>
        </w:r>
        <w:r w:rsidRPr="00B94E88">
          <w:rPr>
            <w:rStyle w:val="hljs-comment"/>
            <w:sz w:val="28"/>
            <w:szCs w:val="28"/>
            <w:shd w:val="clear" w:color="auto" w:fill="23241F"/>
            <w:lang w:val="en-US"/>
          </w:rPr>
          <w:t>&lt;/td&gt;--&gt;</w:t>
        </w:r>
      </w:ins>
    </w:p>
    <w:p w:rsidR="00B94E88" w:rsidRPr="00B94E88" w:rsidRDefault="00B94E88" w:rsidP="00B94E88">
      <w:pPr>
        <w:pStyle w:val="HTML"/>
        <w:spacing w:line="300" w:lineRule="atLeast"/>
        <w:textAlignment w:val="top"/>
        <w:rPr>
          <w:ins w:id="448" w:author="Unknown"/>
          <w:rStyle w:val="HTML1"/>
          <w:sz w:val="28"/>
          <w:szCs w:val="28"/>
          <w:shd w:val="clear" w:color="auto" w:fill="23241F"/>
          <w:lang w:val="en-US"/>
        </w:rPr>
      </w:pPr>
      <w:ins w:id="449" w:author="Unknown">
        <w:r w:rsidRPr="00B94E88">
          <w:rPr>
            <w:rStyle w:val="HTML1"/>
            <w:sz w:val="28"/>
            <w:szCs w:val="28"/>
            <w:shd w:val="clear" w:color="auto" w:fill="23241F"/>
            <w:lang w:val="en-US"/>
          </w:rPr>
          <w:t xml:space="preserve">        </w:t>
        </w:r>
        <w:r w:rsidRPr="00B94E88">
          <w:rPr>
            <w:rStyle w:val="hljs-tag"/>
            <w:sz w:val="28"/>
            <w:szCs w:val="28"/>
            <w:shd w:val="clear" w:color="auto" w:fill="23241F"/>
            <w:lang w:val="en-US"/>
          </w:rPr>
          <w:t>&lt;/</w:t>
        </w:r>
        <w:proofErr w:type="gramStart"/>
        <w:r w:rsidRPr="00B94E88">
          <w:rPr>
            <w:rStyle w:val="hljs-title"/>
            <w:sz w:val="28"/>
            <w:szCs w:val="28"/>
            <w:shd w:val="clear" w:color="auto" w:fill="23241F"/>
            <w:lang w:val="en-US"/>
          </w:rPr>
          <w:t>tr</w:t>
        </w:r>
        <w:proofErr w:type="gramEnd"/>
        <w:r w:rsidRPr="00B94E88">
          <w:rPr>
            <w:rStyle w:val="hljs-tag"/>
            <w:sz w:val="28"/>
            <w:szCs w:val="28"/>
            <w:shd w:val="clear" w:color="auto" w:fill="23241F"/>
            <w:lang w:val="en-US"/>
          </w:rPr>
          <w:t>&gt;</w:t>
        </w:r>
      </w:ins>
    </w:p>
    <w:p w:rsidR="00B94E88" w:rsidRPr="00B94E88" w:rsidRDefault="00B94E88" w:rsidP="00B94E88">
      <w:pPr>
        <w:pStyle w:val="HTML"/>
        <w:spacing w:line="300" w:lineRule="atLeast"/>
        <w:textAlignment w:val="top"/>
        <w:rPr>
          <w:ins w:id="450" w:author="Unknown"/>
          <w:rStyle w:val="HTML1"/>
          <w:sz w:val="28"/>
          <w:szCs w:val="28"/>
          <w:shd w:val="clear" w:color="auto" w:fill="23241F"/>
          <w:lang w:val="en-US"/>
        </w:rPr>
      </w:pPr>
      <w:ins w:id="451" w:author="Unknown">
        <w:r w:rsidRPr="00B94E88">
          <w:rPr>
            <w:rStyle w:val="HTML1"/>
            <w:sz w:val="28"/>
            <w:szCs w:val="28"/>
            <w:shd w:val="clear" w:color="auto" w:fill="23241F"/>
            <w:lang w:val="en-US"/>
          </w:rPr>
          <w:t xml:space="preserve">        </w:t>
        </w:r>
        <w:r w:rsidRPr="00B94E88">
          <w:rPr>
            <w:rStyle w:val="hljs-tag"/>
            <w:sz w:val="28"/>
            <w:szCs w:val="28"/>
            <w:shd w:val="clear" w:color="auto" w:fill="23241F"/>
            <w:lang w:val="en-US"/>
          </w:rPr>
          <w:t>&lt;</w:t>
        </w:r>
        <w:proofErr w:type="gramStart"/>
        <w:r w:rsidRPr="00B94E88">
          <w:rPr>
            <w:rStyle w:val="hljs-title"/>
            <w:sz w:val="28"/>
            <w:szCs w:val="28"/>
            <w:shd w:val="clear" w:color="auto" w:fill="23241F"/>
            <w:lang w:val="en-US"/>
          </w:rPr>
          <w:t>tr</w:t>
        </w:r>
        <w:proofErr w:type="gramEnd"/>
        <w:r w:rsidRPr="00B94E88">
          <w:rPr>
            <w:rStyle w:val="hljs-tag"/>
            <w:sz w:val="28"/>
            <w:szCs w:val="28"/>
            <w:shd w:val="clear" w:color="auto" w:fill="23241F"/>
            <w:lang w:val="en-US"/>
          </w:rPr>
          <w:t>&gt;</w:t>
        </w:r>
      </w:ins>
    </w:p>
    <w:p w:rsidR="00B94E88" w:rsidRPr="00B94E88" w:rsidRDefault="00B94E88" w:rsidP="00B94E88">
      <w:pPr>
        <w:pStyle w:val="HTML"/>
        <w:spacing w:line="300" w:lineRule="atLeast"/>
        <w:textAlignment w:val="top"/>
        <w:rPr>
          <w:ins w:id="452" w:author="Unknown"/>
          <w:rStyle w:val="HTML1"/>
          <w:sz w:val="28"/>
          <w:szCs w:val="28"/>
          <w:shd w:val="clear" w:color="auto" w:fill="23241F"/>
          <w:lang w:val="en-US"/>
        </w:rPr>
      </w:pPr>
      <w:ins w:id="453" w:author="Unknown">
        <w:r w:rsidRPr="00B94E88">
          <w:rPr>
            <w:rStyle w:val="HTML1"/>
            <w:sz w:val="28"/>
            <w:szCs w:val="28"/>
            <w:shd w:val="clear" w:color="auto" w:fill="23241F"/>
            <w:lang w:val="en-US"/>
          </w:rPr>
          <w:t xml:space="preserve">            </w:t>
        </w:r>
        <w:r w:rsidRPr="00B94E88">
          <w:rPr>
            <w:rStyle w:val="hljs-tag"/>
            <w:sz w:val="28"/>
            <w:szCs w:val="28"/>
            <w:shd w:val="clear" w:color="auto" w:fill="23241F"/>
            <w:lang w:val="en-US"/>
          </w:rPr>
          <w:t>&lt;</w:t>
        </w:r>
        <w:proofErr w:type="gramStart"/>
        <w:r w:rsidRPr="00B94E88">
          <w:rPr>
            <w:rStyle w:val="hljs-title"/>
            <w:sz w:val="28"/>
            <w:szCs w:val="28"/>
            <w:shd w:val="clear" w:color="auto" w:fill="23241F"/>
            <w:lang w:val="en-US"/>
          </w:rPr>
          <w:t>th</w:t>
        </w:r>
        <w:r w:rsidRPr="00B94E88">
          <w:rPr>
            <w:rStyle w:val="hljs-tag"/>
            <w:sz w:val="28"/>
            <w:szCs w:val="28"/>
            <w:shd w:val="clear" w:color="auto" w:fill="23241F"/>
            <w:lang w:val="en-US"/>
          </w:rPr>
          <w:t>&gt;</w:t>
        </w:r>
        <w:proofErr w:type="gramEnd"/>
        <w:r w:rsidRPr="00B94E88">
          <w:rPr>
            <w:rStyle w:val="HTML1"/>
            <w:sz w:val="28"/>
            <w:szCs w:val="28"/>
            <w:shd w:val="clear" w:color="auto" w:fill="23241F"/>
            <w:lang w:val="en-US"/>
          </w:rPr>
          <w:t xml:space="preserve">Front-end </w:t>
        </w:r>
        <w:r w:rsidRPr="00B94E88">
          <w:rPr>
            <w:rStyle w:val="HTML1"/>
            <w:sz w:val="28"/>
            <w:szCs w:val="28"/>
            <w:shd w:val="clear" w:color="auto" w:fill="23241F"/>
          </w:rPr>
          <w:t>разработчик</w:t>
        </w:r>
        <w:r w:rsidRPr="00B94E88">
          <w:rPr>
            <w:rStyle w:val="hljs-tag"/>
            <w:sz w:val="28"/>
            <w:szCs w:val="28"/>
            <w:shd w:val="clear" w:color="auto" w:fill="23241F"/>
            <w:lang w:val="en-US"/>
          </w:rPr>
          <w:t>&lt;/</w:t>
        </w:r>
        <w:r w:rsidRPr="00B94E88">
          <w:rPr>
            <w:rStyle w:val="hljs-title"/>
            <w:sz w:val="28"/>
            <w:szCs w:val="28"/>
            <w:shd w:val="clear" w:color="auto" w:fill="23241F"/>
            <w:lang w:val="en-US"/>
          </w:rPr>
          <w:t>th</w:t>
        </w:r>
        <w:r w:rsidRPr="00B94E88">
          <w:rPr>
            <w:rStyle w:val="hljs-tag"/>
            <w:sz w:val="28"/>
            <w:szCs w:val="28"/>
            <w:shd w:val="clear" w:color="auto" w:fill="23241F"/>
            <w:lang w:val="en-US"/>
          </w:rPr>
          <w:t>&gt;</w:t>
        </w:r>
      </w:ins>
    </w:p>
    <w:p w:rsidR="00B94E88" w:rsidRPr="00B94E88" w:rsidRDefault="00B94E88" w:rsidP="00B94E88">
      <w:pPr>
        <w:pStyle w:val="HTML"/>
        <w:spacing w:line="300" w:lineRule="atLeast"/>
        <w:textAlignment w:val="top"/>
        <w:rPr>
          <w:ins w:id="454" w:author="Unknown"/>
          <w:rStyle w:val="HTML1"/>
          <w:sz w:val="28"/>
          <w:szCs w:val="28"/>
          <w:shd w:val="clear" w:color="auto" w:fill="23241F"/>
          <w:lang w:val="en-US"/>
        </w:rPr>
      </w:pPr>
      <w:ins w:id="455" w:author="Unknown">
        <w:r w:rsidRPr="00B94E88">
          <w:rPr>
            <w:rStyle w:val="HTML1"/>
            <w:sz w:val="28"/>
            <w:szCs w:val="28"/>
            <w:shd w:val="clear" w:color="auto" w:fill="23241F"/>
            <w:lang w:val="en-US"/>
          </w:rPr>
          <w:t xml:space="preserve">            </w:t>
        </w:r>
        <w:r w:rsidRPr="00B94E88">
          <w:rPr>
            <w:rStyle w:val="hljs-tag"/>
            <w:sz w:val="28"/>
            <w:szCs w:val="28"/>
            <w:shd w:val="clear" w:color="auto" w:fill="23241F"/>
            <w:lang w:val="en-US"/>
          </w:rPr>
          <w:t>&lt;</w:t>
        </w:r>
        <w:proofErr w:type="gramStart"/>
        <w:r w:rsidRPr="00B94E88">
          <w:rPr>
            <w:rStyle w:val="hljs-title"/>
            <w:sz w:val="28"/>
            <w:szCs w:val="28"/>
            <w:shd w:val="clear" w:color="auto" w:fill="23241F"/>
            <w:lang w:val="en-US"/>
          </w:rPr>
          <w:t>td</w:t>
        </w:r>
        <w:r w:rsidRPr="00B94E88">
          <w:rPr>
            <w:rStyle w:val="hljs-tag"/>
            <w:sz w:val="28"/>
            <w:szCs w:val="28"/>
            <w:shd w:val="clear" w:color="auto" w:fill="23241F"/>
            <w:lang w:val="en-US"/>
          </w:rPr>
          <w:t>&gt;</w:t>
        </w:r>
        <w:proofErr w:type="gramEnd"/>
        <w:r w:rsidRPr="00B94E88">
          <w:rPr>
            <w:rStyle w:val="HTML1"/>
            <w:sz w:val="28"/>
            <w:szCs w:val="28"/>
            <w:shd w:val="clear" w:color="auto" w:fill="23241F"/>
            <w:lang w:val="en-US"/>
          </w:rPr>
          <w:t xml:space="preserve">3 </w:t>
        </w:r>
        <w:r w:rsidRPr="00B94E88">
          <w:rPr>
            <w:rStyle w:val="HTML1"/>
            <w:sz w:val="28"/>
            <w:szCs w:val="28"/>
            <w:shd w:val="clear" w:color="auto" w:fill="23241F"/>
          </w:rPr>
          <w:t>года</w:t>
        </w:r>
        <w:r w:rsidRPr="00B94E88">
          <w:rPr>
            <w:rStyle w:val="hljs-tag"/>
            <w:sz w:val="28"/>
            <w:szCs w:val="28"/>
            <w:shd w:val="clear" w:color="auto" w:fill="23241F"/>
            <w:lang w:val="en-US"/>
          </w:rPr>
          <w:t>&lt;/</w:t>
        </w:r>
        <w:r w:rsidRPr="00B94E88">
          <w:rPr>
            <w:rStyle w:val="hljs-title"/>
            <w:sz w:val="28"/>
            <w:szCs w:val="28"/>
            <w:shd w:val="clear" w:color="auto" w:fill="23241F"/>
            <w:lang w:val="en-US"/>
          </w:rPr>
          <w:t>td</w:t>
        </w:r>
        <w:r w:rsidRPr="00B94E88">
          <w:rPr>
            <w:rStyle w:val="hljs-tag"/>
            <w:sz w:val="28"/>
            <w:szCs w:val="28"/>
            <w:shd w:val="clear" w:color="auto" w:fill="23241F"/>
            <w:lang w:val="en-US"/>
          </w:rPr>
          <w:t>&gt;</w:t>
        </w:r>
      </w:ins>
    </w:p>
    <w:p w:rsidR="00B94E88" w:rsidRPr="00B94E88" w:rsidRDefault="00B94E88" w:rsidP="00B94E88">
      <w:pPr>
        <w:pStyle w:val="HTML"/>
        <w:spacing w:line="300" w:lineRule="atLeast"/>
        <w:textAlignment w:val="top"/>
        <w:rPr>
          <w:ins w:id="456" w:author="Unknown"/>
          <w:rStyle w:val="HTML1"/>
          <w:sz w:val="28"/>
          <w:szCs w:val="28"/>
          <w:shd w:val="clear" w:color="auto" w:fill="23241F"/>
          <w:lang w:val="en-US"/>
        </w:rPr>
      </w:pPr>
      <w:ins w:id="457" w:author="Unknown">
        <w:r w:rsidRPr="00B94E88">
          <w:rPr>
            <w:rStyle w:val="HTML1"/>
            <w:sz w:val="28"/>
            <w:szCs w:val="28"/>
            <w:shd w:val="clear" w:color="auto" w:fill="23241F"/>
            <w:lang w:val="en-US"/>
          </w:rPr>
          <w:t xml:space="preserve">            </w:t>
        </w:r>
        <w:r w:rsidRPr="00B94E88">
          <w:rPr>
            <w:rStyle w:val="hljs-tag"/>
            <w:sz w:val="28"/>
            <w:szCs w:val="28"/>
            <w:shd w:val="clear" w:color="auto" w:fill="23241F"/>
            <w:lang w:val="en-US"/>
          </w:rPr>
          <w:t>&lt;</w:t>
        </w:r>
        <w:proofErr w:type="gramStart"/>
        <w:r w:rsidRPr="00B94E88">
          <w:rPr>
            <w:rStyle w:val="hljs-title"/>
            <w:sz w:val="28"/>
            <w:szCs w:val="28"/>
            <w:shd w:val="clear" w:color="auto" w:fill="23241F"/>
            <w:lang w:val="en-US"/>
          </w:rPr>
          <w:t>td</w:t>
        </w:r>
        <w:r w:rsidRPr="00B94E88">
          <w:rPr>
            <w:rStyle w:val="hljs-tag"/>
            <w:sz w:val="28"/>
            <w:szCs w:val="28"/>
            <w:shd w:val="clear" w:color="auto" w:fill="23241F"/>
            <w:lang w:val="en-US"/>
          </w:rPr>
          <w:t>&gt;</w:t>
        </w:r>
        <w:proofErr w:type="gramEnd"/>
        <w:r w:rsidRPr="00B94E88">
          <w:rPr>
            <w:rStyle w:val="HTML1"/>
            <w:sz w:val="28"/>
            <w:szCs w:val="28"/>
            <w:shd w:val="clear" w:color="auto" w:fill="23241F"/>
            <w:lang w:val="en-US"/>
          </w:rPr>
          <w:t>80 000</w:t>
        </w:r>
        <w:r w:rsidRPr="00B94E88">
          <w:rPr>
            <w:rStyle w:val="hljs-tag"/>
            <w:sz w:val="28"/>
            <w:szCs w:val="28"/>
            <w:shd w:val="clear" w:color="auto" w:fill="23241F"/>
            <w:lang w:val="en-US"/>
          </w:rPr>
          <w:t>&lt;/</w:t>
        </w:r>
        <w:r w:rsidRPr="00B94E88">
          <w:rPr>
            <w:rStyle w:val="hljs-title"/>
            <w:sz w:val="28"/>
            <w:szCs w:val="28"/>
            <w:shd w:val="clear" w:color="auto" w:fill="23241F"/>
            <w:lang w:val="en-US"/>
          </w:rPr>
          <w:t>td</w:t>
        </w:r>
        <w:r w:rsidRPr="00B94E88">
          <w:rPr>
            <w:rStyle w:val="hljs-tag"/>
            <w:sz w:val="28"/>
            <w:szCs w:val="28"/>
            <w:shd w:val="clear" w:color="auto" w:fill="23241F"/>
            <w:lang w:val="en-US"/>
          </w:rPr>
          <w:t>&gt;</w:t>
        </w:r>
      </w:ins>
    </w:p>
    <w:p w:rsidR="00B94E88" w:rsidRPr="00B94E88" w:rsidRDefault="00B94E88" w:rsidP="00B94E88">
      <w:pPr>
        <w:pStyle w:val="HTML"/>
        <w:spacing w:line="300" w:lineRule="atLeast"/>
        <w:textAlignment w:val="top"/>
        <w:rPr>
          <w:ins w:id="458" w:author="Unknown"/>
          <w:rStyle w:val="HTML1"/>
          <w:sz w:val="28"/>
          <w:szCs w:val="28"/>
          <w:shd w:val="clear" w:color="auto" w:fill="23241F"/>
          <w:lang w:val="en-US"/>
        </w:rPr>
      </w:pPr>
      <w:ins w:id="459" w:author="Unknown">
        <w:r w:rsidRPr="00B94E88">
          <w:rPr>
            <w:rStyle w:val="HTML1"/>
            <w:sz w:val="28"/>
            <w:szCs w:val="28"/>
            <w:shd w:val="clear" w:color="auto" w:fill="23241F"/>
            <w:lang w:val="en-US"/>
          </w:rPr>
          <w:t xml:space="preserve">        </w:t>
        </w:r>
        <w:r w:rsidRPr="00B94E88">
          <w:rPr>
            <w:rStyle w:val="hljs-tag"/>
            <w:sz w:val="28"/>
            <w:szCs w:val="28"/>
            <w:shd w:val="clear" w:color="auto" w:fill="23241F"/>
            <w:lang w:val="en-US"/>
          </w:rPr>
          <w:t>&lt;/</w:t>
        </w:r>
        <w:proofErr w:type="gramStart"/>
        <w:r w:rsidRPr="00B94E88">
          <w:rPr>
            <w:rStyle w:val="hljs-title"/>
            <w:sz w:val="28"/>
            <w:szCs w:val="28"/>
            <w:shd w:val="clear" w:color="auto" w:fill="23241F"/>
            <w:lang w:val="en-US"/>
          </w:rPr>
          <w:t>tr</w:t>
        </w:r>
        <w:proofErr w:type="gramEnd"/>
        <w:r w:rsidRPr="00B94E88">
          <w:rPr>
            <w:rStyle w:val="hljs-tag"/>
            <w:sz w:val="28"/>
            <w:szCs w:val="28"/>
            <w:shd w:val="clear" w:color="auto" w:fill="23241F"/>
            <w:lang w:val="en-US"/>
          </w:rPr>
          <w:t>&gt;</w:t>
        </w:r>
      </w:ins>
    </w:p>
    <w:p w:rsidR="00B94E88" w:rsidRPr="00B94E88" w:rsidRDefault="00B94E88" w:rsidP="00B94E88">
      <w:pPr>
        <w:pStyle w:val="HTML"/>
        <w:spacing w:line="300" w:lineRule="atLeast"/>
        <w:textAlignment w:val="top"/>
        <w:rPr>
          <w:ins w:id="460" w:author="Unknown"/>
          <w:rStyle w:val="HTML1"/>
          <w:sz w:val="28"/>
          <w:szCs w:val="28"/>
          <w:shd w:val="clear" w:color="auto" w:fill="23241F"/>
          <w:lang w:val="en-US"/>
        </w:rPr>
      </w:pPr>
      <w:ins w:id="461" w:author="Unknown">
        <w:r w:rsidRPr="00B94E88">
          <w:rPr>
            <w:rStyle w:val="HTML1"/>
            <w:sz w:val="28"/>
            <w:szCs w:val="28"/>
            <w:shd w:val="clear" w:color="auto" w:fill="23241F"/>
            <w:lang w:val="en-US"/>
          </w:rPr>
          <w:t xml:space="preserve">        </w:t>
        </w:r>
        <w:r w:rsidRPr="00B94E88">
          <w:rPr>
            <w:rStyle w:val="hljs-tag"/>
            <w:sz w:val="28"/>
            <w:szCs w:val="28"/>
            <w:shd w:val="clear" w:color="auto" w:fill="23241F"/>
            <w:lang w:val="en-US"/>
          </w:rPr>
          <w:t>&lt;</w:t>
        </w:r>
        <w:proofErr w:type="gramStart"/>
        <w:r w:rsidRPr="00B94E88">
          <w:rPr>
            <w:rStyle w:val="hljs-title"/>
            <w:sz w:val="28"/>
            <w:szCs w:val="28"/>
            <w:shd w:val="clear" w:color="auto" w:fill="23241F"/>
            <w:lang w:val="en-US"/>
          </w:rPr>
          <w:t>tr</w:t>
        </w:r>
        <w:proofErr w:type="gramEnd"/>
        <w:r w:rsidRPr="00B94E88">
          <w:rPr>
            <w:rStyle w:val="hljs-tag"/>
            <w:sz w:val="28"/>
            <w:szCs w:val="28"/>
            <w:shd w:val="clear" w:color="auto" w:fill="23241F"/>
            <w:lang w:val="en-US"/>
          </w:rPr>
          <w:t>&gt;</w:t>
        </w:r>
      </w:ins>
    </w:p>
    <w:p w:rsidR="00B94E88" w:rsidRPr="00B94E88" w:rsidRDefault="00B94E88" w:rsidP="00B94E88">
      <w:pPr>
        <w:pStyle w:val="HTML"/>
        <w:spacing w:line="300" w:lineRule="atLeast"/>
        <w:textAlignment w:val="top"/>
        <w:rPr>
          <w:ins w:id="462" w:author="Unknown"/>
          <w:rStyle w:val="HTML1"/>
          <w:sz w:val="28"/>
          <w:szCs w:val="28"/>
          <w:shd w:val="clear" w:color="auto" w:fill="23241F"/>
          <w:lang w:val="en-US"/>
        </w:rPr>
      </w:pPr>
      <w:ins w:id="463" w:author="Unknown">
        <w:r w:rsidRPr="00B94E88">
          <w:rPr>
            <w:rStyle w:val="HTML1"/>
            <w:sz w:val="28"/>
            <w:szCs w:val="28"/>
            <w:shd w:val="clear" w:color="auto" w:fill="23241F"/>
            <w:lang w:val="en-US"/>
          </w:rPr>
          <w:t xml:space="preserve">            </w:t>
        </w:r>
        <w:r w:rsidRPr="00B94E88">
          <w:rPr>
            <w:rStyle w:val="hljs-tag"/>
            <w:sz w:val="28"/>
            <w:szCs w:val="28"/>
            <w:shd w:val="clear" w:color="auto" w:fill="23241F"/>
            <w:lang w:val="en-US"/>
          </w:rPr>
          <w:t>&lt;</w:t>
        </w:r>
        <w:proofErr w:type="gramStart"/>
        <w:r w:rsidRPr="00B94E88">
          <w:rPr>
            <w:rStyle w:val="hljs-title"/>
            <w:sz w:val="28"/>
            <w:szCs w:val="28"/>
            <w:shd w:val="clear" w:color="auto" w:fill="23241F"/>
            <w:lang w:val="en-US"/>
          </w:rPr>
          <w:t>th</w:t>
        </w:r>
        <w:r w:rsidRPr="00B94E88">
          <w:rPr>
            <w:rStyle w:val="hljs-tag"/>
            <w:sz w:val="28"/>
            <w:szCs w:val="28"/>
            <w:shd w:val="clear" w:color="auto" w:fill="23241F"/>
            <w:lang w:val="en-US"/>
          </w:rPr>
          <w:t>&gt;</w:t>
        </w:r>
        <w:proofErr w:type="gramEnd"/>
        <w:r w:rsidRPr="00B94E88">
          <w:rPr>
            <w:rStyle w:val="HTML1"/>
            <w:sz w:val="28"/>
            <w:szCs w:val="28"/>
            <w:shd w:val="clear" w:color="auto" w:fill="23241F"/>
            <w:lang w:val="en-US"/>
          </w:rPr>
          <w:t xml:space="preserve">Back-end </w:t>
        </w:r>
        <w:r w:rsidRPr="00B94E88">
          <w:rPr>
            <w:rStyle w:val="HTML1"/>
            <w:sz w:val="28"/>
            <w:szCs w:val="28"/>
            <w:shd w:val="clear" w:color="auto" w:fill="23241F"/>
          </w:rPr>
          <w:t>разработчик</w:t>
        </w:r>
        <w:r w:rsidRPr="00B94E88">
          <w:rPr>
            <w:rStyle w:val="hljs-tag"/>
            <w:sz w:val="28"/>
            <w:szCs w:val="28"/>
            <w:shd w:val="clear" w:color="auto" w:fill="23241F"/>
            <w:lang w:val="en-US"/>
          </w:rPr>
          <w:t>&lt;/</w:t>
        </w:r>
        <w:r w:rsidRPr="00B94E88">
          <w:rPr>
            <w:rStyle w:val="hljs-title"/>
            <w:sz w:val="28"/>
            <w:szCs w:val="28"/>
            <w:shd w:val="clear" w:color="auto" w:fill="23241F"/>
            <w:lang w:val="en-US"/>
          </w:rPr>
          <w:t>th</w:t>
        </w:r>
        <w:r w:rsidRPr="00B94E88">
          <w:rPr>
            <w:rStyle w:val="hljs-tag"/>
            <w:sz w:val="28"/>
            <w:szCs w:val="28"/>
            <w:shd w:val="clear" w:color="auto" w:fill="23241F"/>
            <w:lang w:val="en-US"/>
          </w:rPr>
          <w:t>&gt;</w:t>
        </w:r>
      </w:ins>
    </w:p>
    <w:p w:rsidR="00B94E88" w:rsidRPr="00B94E88" w:rsidRDefault="00B94E88" w:rsidP="00B94E88">
      <w:pPr>
        <w:pStyle w:val="HTML"/>
        <w:spacing w:line="300" w:lineRule="atLeast"/>
        <w:textAlignment w:val="top"/>
        <w:rPr>
          <w:ins w:id="464" w:author="Unknown"/>
          <w:rStyle w:val="HTML1"/>
          <w:sz w:val="28"/>
          <w:szCs w:val="28"/>
          <w:shd w:val="clear" w:color="auto" w:fill="23241F"/>
          <w:lang w:val="en-US"/>
        </w:rPr>
      </w:pPr>
      <w:ins w:id="465" w:author="Unknown">
        <w:r w:rsidRPr="00B94E88">
          <w:rPr>
            <w:rStyle w:val="HTML1"/>
            <w:sz w:val="28"/>
            <w:szCs w:val="28"/>
            <w:shd w:val="clear" w:color="auto" w:fill="23241F"/>
            <w:lang w:val="en-US"/>
          </w:rPr>
          <w:t xml:space="preserve">            </w:t>
        </w:r>
        <w:r w:rsidRPr="00B94E88">
          <w:rPr>
            <w:rStyle w:val="hljs-tag"/>
            <w:sz w:val="28"/>
            <w:szCs w:val="28"/>
            <w:shd w:val="clear" w:color="auto" w:fill="23241F"/>
            <w:lang w:val="en-US"/>
          </w:rPr>
          <w:t>&lt;</w:t>
        </w:r>
        <w:r w:rsidRPr="00B94E88">
          <w:rPr>
            <w:rStyle w:val="hljs-title"/>
            <w:sz w:val="28"/>
            <w:szCs w:val="28"/>
            <w:shd w:val="clear" w:color="auto" w:fill="23241F"/>
            <w:lang w:val="en-US"/>
          </w:rPr>
          <w:t>td</w:t>
        </w:r>
        <w:r w:rsidRPr="00B94E88">
          <w:rPr>
            <w:rStyle w:val="hljs-tag"/>
            <w:sz w:val="28"/>
            <w:szCs w:val="28"/>
            <w:shd w:val="clear" w:color="auto" w:fill="23241F"/>
            <w:lang w:val="en-US"/>
          </w:rPr>
          <w:t xml:space="preserve"> </w:t>
        </w:r>
        <w:r w:rsidRPr="00B94E88">
          <w:rPr>
            <w:rStyle w:val="hljs-attribute"/>
            <w:sz w:val="28"/>
            <w:szCs w:val="28"/>
            <w:shd w:val="clear" w:color="auto" w:fill="23241F"/>
            <w:lang w:val="en-US"/>
          </w:rPr>
          <w:t>rowspan</w:t>
        </w:r>
        <w:r w:rsidRPr="00B94E88">
          <w:rPr>
            <w:rStyle w:val="hljs-tag"/>
            <w:sz w:val="28"/>
            <w:szCs w:val="28"/>
            <w:shd w:val="clear" w:color="auto" w:fill="23241F"/>
            <w:lang w:val="en-US"/>
          </w:rPr>
          <w:t>=</w:t>
        </w:r>
        <w:r w:rsidRPr="00B94E88">
          <w:rPr>
            <w:rStyle w:val="hljs-value"/>
            <w:sz w:val="28"/>
            <w:szCs w:val="28"/>
            <w:shd w:val="clear" w:color="auto" w:fill="23241F"/>
            <w:lang w:val="en-US"/>
          </w:rPr>
          <w:t>"2"</w:t>
        </w:r>
        <w:r w:rsidRPr="00B94E88">
          <w:rPr>
            <w:rStyle w:val="hljs-tag"/>
            <w:sz w:val="28"/>
            <w:szCs w:val="28"/>
            <w:shd w:val="clear" w:color="auto" w:fill="23241F"/>
            <w:lang w:val="en-US"/>
          </w:rPr>
          <w:t>&gt;</w:t>
        </w:r>
        <w:r w:rsidRPr="00B94E88">
          <w:rPr>
            <w:rStyle w:val="HTML1"/>
            <w:sz w:val="28"/>
            <w:szCs w:val="28"/>
            <w:shd w:val="clear" w:color="auto" w:fill="23241F"/>
            <w:lang w:val="en-US"/>
          </w:rPr>
          <w:t xml:space="preserve">5 </w:t>
        </w:r>
        <w:r w:rsidRPr="00B94E88">
          <w:rPr>
            <w:rStyle w:val="HTML1"/>
            <w:sz w:val="28"/>
            <w:szCs w:val="28"/>
            <w:shd w:val="clear" w:color="auto" w:fill="23241F"/>
          </w:rPr>
          <w:t>лет</w:t>
        </w:r>
        <w:r w:rsidRPr="00B94E88">
          <w:rPr>
            <w:rStyle w:val="hljs-tag"/>
            <w:sz w:val="28"/>
            <w:szCs w:val="28"/>
            <w:shd w:val="clear" w:color="auto" w:fill="23241F"/>
            <w:lang w:val="en-US"/>
          </w:rPr>
          <w:t>&lt;/</w:t>
        </w:r>
        <w:r w:rsidRPr="00B94E88">
          <w:rPr>
            <w:rStyle w:val="hljs-title"/>
            <w:sz w:val="28"/>
            <w:szCs w:val="28"/>
            <w:shd w:val="clear" w:color="auto" w:fill="23241F"/>
            <w:lang w:val="en-US"/>
          </w:rPr>
          <w:t>td</w:t>
        </w:r>
        <w:r w:rsidRPr="00B94E88">
          <w:rPr>
            <w:rStyle w:val="hljs-tag"/>
            <w:sz w:val="28"/>
            <w:szCs w:val="28"/>
            <w:shd w:val="clear" w:color="auto" w:fill="23241F"/>
            <w:lang w:val="en-US"/>
          </w:rPr>
          <w:t>&gt;</w:t>
        </w:r>
      </w:ins>
    </w:p>
    <w:p w:rsidR="00B94E88" w:rsidRPr="00B94E88" w:rsidRDefault="00B94E88" w:rsidP="00B94E88">
      <w:pPr>
        <w:pStyle w:val="HTML"/>
        <w:spacing w:line="300" w:lineRule="atLeast"/>
        <w:textAlignment w:val="top"/>
        <w:rPr>
          <w:ins w:id="466" w:author="Unknown"/>
          <w:rStyle w:val="HTML1"/>
          <w:sz w:val="28"/>
          <w:szCs w:val="28"/>
          <w:shd w:val="clear" w:color="auto" w:fill="23241F"/>
          <w:lang w:val="en-US"/>
        </w:rPr>
      </w:pPr>
      <w:ins w:id="467" w:author="Unknown">
        <w:r w:rsidRPr="00B94E88">
          <w:rPr>
            <w:rStyle w:val="HTML1"/>
            <w:sz w:val="28"/>
            <w:szCs w:val="28"/>
            <w:shd w:val="clear" w:color="auto" w:fill="23241F"/>
            <w:lang w:val="en-US"/>
          </w:rPr>
          <w:t xml:space="preserve">            </w:t>
        </w:r>
        <w:r w:rsidRPr="00B94E88">
          <w:rPr>
            <w:rStyle w:val="hljs-tag"/>
            <w:sz w:val="28"/>
            <w:szCs w:val="28"/>
            <w:shd w:val="clear" w:color="auto" w:fill="23241F"/>
            <w:lang w:val="en-US"/>
          </w:rPr>
          <w:t>&lt;</w:t>
        </w:r>
        <w:proofErr w:type="gramStart"/>
        <w:r w:rsidRPr="00B94E88">
          <w:rPr>
            <w:rStyle w:val="hljs-title"/>
            <w:sz w:val="28"/>
            <w:szCs w:val="28"/>
            <w:shd w:val="clear" w:color="auto" w:fill="23241F"/>
            <w:lang w:val="en-US"/>
          </w:rPr>
          <w:t>td</w:t>
        </w:r>
        <w:r w:rsidRPr="00B94E88">
          <w:rPr>
            <w:rStyle w:val="hljs-tag"/>
            <w:sz w:val="28"/>
            <w:szCs w:val="28"/>
            <w:shd w:val="clear" w:color="auto" w:fill="23241F"/>
            <w:lang w:val="en-US"/>
          </w:rPr>
          <w:t>&gt;</w:t>
        </w:r>
        <w:proofErr w:type="gramEnd"/>
        <w:r w:rsidRPr="00B94E88">
          <w:rPr>
            <w:rStyle w:val="HTML1"/>
            <w:sz w:val="28"/>
            <w:szCs w:val="28"/>
            <w:shd w:val="clear" w:color="auto" w:fill="23241F"/>
            <w:lang w:val="en-US"/>
          </w:rPr>
          <w:t>120 000</w:t>
        </w:r>
        <w:r w:rsidRPr="00B94E88">
          <w:rPr>
            <w:rStyle w:val="hljs-tag"/>
            <w:sz w:val="28"/>
            <w:szCs w:val="28"/>
            <w:shd w:val="clear" w:color="auto" w:fill="23241F"/>
            <w:lang w:val="en-US"/>
          </w:rPr>
          <w:t>&lt;/</w:t>
        </w:r>
        <w:r w:rsidRPr="00B94E88">
          <w:rPr>
            <w:rStyle w:val="hljs-title"/>
            <w:sz w:val="28"/>
            <w:szCs w:val="28"/>
            <w:shd w:val="clear" w:color="auto" w:fill="23241F"/>
            <w:lang w:val="en-US"/>
          </w:rPr>
          <w:t>td</w:t>
        </w:r>
        <w:r w:rsidRPr="00B94E88">
          <w:rPr>
            <w:rStyle w:val="hljs-tag"/>
            <w:sz w:val="28"/>
            <w:szCs w:val="28"/>
            <w:shd w:val="clear" w:color="auto" w:fill="23241F"/>
            <w:lang w:val="en-US"/>
          </w:rPr>
          <w:t>&gt;</w:t>
        </w:r>
      </w:ins>
    </w:p>
    <w:p w:rsidR="00B94E88" w:rsidRPr="00B94E88" w:rsidRDefault="00B94E88" w:rsidP="00B94E88">
      <w:pPr>
        <w:pStyle w:val="HTML"/>
        <w:spacing w:line="300" w:lineRule="atLeast"/>
        <w:textAlignment w:val="top"/>
        <w:rPr>
          <w:ins w:id="468" w:author="Unknown"/>
          <w:rStyle w:val="HTML1"/>
          <w:sz w:val="28"/>
          <w:szCs w:val="28"/>
          <w:shd w:val="clear" w:color="auto" w:fill="23241F"/>
          <w:lang w:val="en-US"/>
        </w:rPr>
      </w:pPr>
      <w:ins w:id="469" w:author="Unknown">
        <w:r w:rsidRPr="00B94E88">
          <w:rPr>
            <w:rStyle w:val="HTML1"/>
            <w:sz w:val="28"/>
            <w:szCs w:val="28"/>
            <w:shd w:val="clear" w:color="auto" w:fill="23241F"/>
            <w:lang w:val="en-US"/>
          </w:rPr>
          <w:t xml:space="preserve">        </w:t>
        </w:r>
        <w:r w:rsidRPr="00B94E88">
          <w:rPr>
            <w:rStyle w:val="hljs-tag"/>
            <w:sz w:val="28"/>
            <w:szCs w:val="28"/>
            <w:shd w:val="clear" w:color="auto" w:fill="23241F"/>
            <w:lang w:val="en-US"/>
          </w:rPr>
          <w:t>&lt;/</w:t>
        </w:r>
        <w:proofErr w:type="gramStart"/>
        <w:r w:rsidRPr="00B94E88">
          <w:rPr>
            <w:rStyle w:val="hljs-title"/>
            <w:sz w:val="28"/>
            <w:szCs w:val="28"/>
            <w:shd w:val="clear" w:color="auto" w:fill="23241F"/>
            <w:lang w:val="en-US"/>
          </w:rPr>
          <w:t>tr</w:t>
        </w:r>
        <w:proofErr w:type="gramEnd"/>
        <w:r w:rsidRPr="00B94E88">
          <w:rPr>
            <w:rStyle w:val="hljs-tag"/>
            <w:sz w:val="28"/>
            <w:szCs w:val="28"/>
            <w:shd w:val="clear" w:color="auto" w:fill="23241F"/>
            <w:lang w:val="en-US"/>
          </w:rPr>
          <w:t>&gt;</w:t>
        </w:r>
      </w:ins>
    </w:p>
    <w:p w:rsidR="00B94E88" w:rsidRPr="00B94E88" w:rsidRDefault="00B94E88" w:rsidP="00B94E88">
      <w:pPr>
        <w:pStyle w:val="HTML"/>
        <w:spacing w:line="300" w:lineRule="atLeast"/>
        <w:textAlignment w:val="top"/>
        <w:rPr>
          <w:ins w:id="470" w:author="Unknown"/>
          <w:rStyle w:val="HTML1"/>
          <w:sz w:val="28"/>
          <w:szCs w:val="28"/>
          <w:shd w:val="clear" w:color="auto" w:fill="23241F"/>
          <w:lang w:val="en-US"/>
        </w:rPr>
      </w:pPr>
      <w:ins w:id="471" w:author="Unknown">
        <w:r w:rsidRPr="00B94E88">
          <w:rPr>
            <w:rStyle w:val="HTML1"/>
            <w:sz w:val="28"/>
            <w:szCs w:val="28"/>
            <w:shd w:val="clear" w:color="auto" w:fill="23241F"/>
            <w:lang w:val="en-US"/>
          </w:rPr>
          <w:t xml:space="preserve">        </w:t>
        </w:r>
        <w:r w:rsidRPr="00B94E88">
          <w:rPr>
            <w:rStyle w:val="hljs-tag"/>
            <w:sz w:val="28"/>
            <w:szCs w:val="28"/>
            <w:shd w:val="clear" w:color="auto" w:fill="23241F"/>
            <w:lang w:val="en-US"/>
          </w:rPr>
          <w:t>&lt;</w:t>
        </w:r>
        <w:proofErr w:type="gramStart"/>
        <w:r w:rsidRPr="00B94E88">
          <w:rPr>
            <w:rStyle w:val="hljs-title"/>
            <w:sz w:val="28"/>
            <w:szCs w:val="28"/>
            <w:shd w:val="clear" w:color="auto" w:fill="23241F"/>
            <w:lang w:val="en-US"/>
          </w:rPr>
          <w:t>tr</w:t>
        </w:r>
        <w:proofErr w:type="gramEnd"/>
        <w:r w:rsidRPr="00B94E88">
          <w:rPr>
            <w:rStyle w:val="hljs-tag"/>
            <w:sz w:val="28"/>
            <w:szCs w:val="28"/>
            <w:shd w:val="clear" w:color="auto" w:fill="23241F"/>
            <w:lang w:val="en-US"/>
          </w:rPr>
          <w:t>&gt;</w:t>
        </w:r>
      </w:ins>
    </w:p>
    <w:p w:rsidR="00B94E88" w:rsidRPr="00B94E88" w:rsidRDefault="00B94E88" w:rsidP="00B94E88">
      <w:pPr>
        <w:pStyle w:val="HTML"/>
        <w:spacing w:line="300" w:lineRule="atLeast"/>
        <w:textAlignment w:val="top"/>
        <w:rPr>
          <w:ins w:id="472" w:author="Unknown"/>
          <w:rStyle w:val="HTML1"/>
          <w:sz w:val="28"/>
          <w:szCs w:val="28"/>
          <w:shd w:val="clear" w:color="auto" w:fill="23241F"/>
          <w:lang w:val="en-US"/>
        </w:rPr>
      </w:pPr>
      <w:ins w:id="473" w:author="Unknown">
        <w:r w:rsidRPr="00B94E88">
          <w:rPr>
            <w:rStyle w:val="HTML1"/>
            <w:sz w:val="28"/>
            <w:szCs w:val="28"/>
            <w:shd w:val="clear" w:color="auto" w:fill="23241F"/>
            <w:lang w:val="en-US"/>
          </w:rPr>
          <w:t xml:space="preserve">            </w:t>
        </w:r>
        <w:r w:rsidRPr="00B94E88">
          <w:rPr>
            <w:rStyle w:val="hljs-tag"/>
            <w:sz w:val="28"/>
            <w:szCs w:val="28"/>
            <w:shd w:val="clear" w:color="auto" w:fill="23241F"/>
            <w:lang w:val="en-US"/>
          </w:rPr>
          <w:t>&lt;</w:t>
        </w:r>
        <w:proofErr w:type="gramStart"/>
        <w:r w:rsidRPr="00B94E88">
          <w:rPr>
            <w:rStyle w:val="hljs-title"/>
            <w:sz w:val="28"/>
            <w:szCs w:val="28"/>
            <w:shd w:val="clear" w:color="auto" w:fill="23241F"/>
            <w:lang w:val="en-US"/>
          </w:rPr>
          <w:t>th</w:t>
        </w:r>
        <w:r w:rsidRPr="00B94E88">
          <w:rPr>
            <w:rStyle w:val="hljs-tag"/>
            <w:sz w:val="28"/>
            <w:szCs w:val="28"/>
            <w:shd w:val="clear" w:color="auto" w:fill="23241F"/>
            <w:lang w:val="en-US"/>
          </w:rPr>
          <w:t>&gt;</w:t>
        </w:r>
        <w:proofErr w:type="gramEnd"/>
        <w:r w:rsidRPr="00B94E88">
          <w:rPr>
            <w:rStyle w:val="HTML1"/>
            <w:sz w:val="28"/>
            <w:szCs w:val="28"/>
            <w:shd w:val="clear" w:color="auto" w:fill="23241F"/>
            <w:lang w:val="en-US"/>
          </w:rPr>
          <w:t xml:space="preserve">Mobile </w:t>
        </w:r>
        <w:r w:rsidRPr="00B94E88">
          <w:rPr>
            <w:rStyle w:val="HTML1"/>
            <w:sz w:val="28"/>
            <w:szCs w:val="28"/>
            <w:shd w:val="clear" w:color="auto" w:fill="23241F"/>
          </w:rPr>
          <w:t>разработчик</w:t>
        </w:r>
        <w:r w:rsidRPr="00B94E88">
          <w:rPr>
            <w:rStyle w:val="hljs-tag"/>
            <w:sz w:val="28"/>
            <w:szCs w:val="28"/>
            <w:shd w:val="clear" w:color="auto" w:fill="23241F"/>
            <w:lang w:val="en-US"/>
          </w:rPr>
          <w:t>&lt;/</w:t>
        </w:r>
        <w:r w:rsidRPr="00B94E88">
          <w:rPr>
            <w:rStyle w:val="hljs-title"/>
            <w:sz w:val="28"/>
            <w:szCs w:val="28"/>
            <w:shd w:val="clear" w:color="auto" w:fill="23241F"/>
            <w:lang w:val="en-US"/>
          </w:rPr>
          <w:t>th</w:t>
        </w:r>
        <w:r w:rsidRPr="00B94E88">
          <w:rPr>
            <w:rStyle w:val="hljs-tag"/>
            <w:sz w:val="28"/>
            <w:szCs w:val="28"/>
            <w:shd w:val="clear" w:color="auto" w:fill="23241F"/>
            <w:lang w:val="en-US"/>
          </w:rPr>
          <w:t>&gt;</w:t>
        </w:r>
      </w:ins>
    </w:p>
    <w:p w:rsidR="00B94E88" w:rsidRPr="00B94E88" w:rsidRDefault="00B94E88" w:rsidP="00B94E88">
      <w:pPr>
        <w:pStyle w:val="HTML"/>
        <w:spacing w:line="300" w:lineRule="atLeast"/>
        <w:textAlignment w:val="top"/>
        <w:rPr>
          <w:ins w:id="474" w:author="Unknown"/>
          <w:rStyle w:val="HTML1"/>
          <w:sz w:val="28"/>
          <w:szCs w:val="28"/>
          <w:shd w:val="clear" w:color="auto" w:fill="23241F"/>
        </w:rPr>
      </w:pPr>
      <w:ins w:id="475" w:author="Unknown">
        <w:r w:rsidRPr="00B94E88">
          <w:rPr>
            <w:rStyle w:val="HTML1"/>
            <w:sz w:val="28"/>
            <w:szCs w:val="28"/>
            <w:shd w:val="clear" w:color="auto" w:fill="23241F"/>
            <w:lang w:val="en-US"/>
          </w:rPr>
          <w:t xml:space="preserve">            </w:t>
        </w:r>
        <w:r w:rsidRPr="00B94E88">
          <w:rPr>
            <w:rStyle w:val="hljs-tag"/>
            <w:sz w:val="28"/>
            <w:szCs w:val="28"/>
            <w:shd w:val="clear" w:color="auto" w:fill="23241F"/>
          </w:rPr>
          <w:t>&lt;</w:t>
        </w:r>
        <w:r w:rsidRPr="00B94E88">
          <w:rPr>
            <w:rStyle w:val="hljs-title"/>
            <w:sz w:val="28"/>
            <w:szCs w:val="28"/>
            <w:shd w:val="clear" w:color="auto" w:fill="23241F"/>
          </w:rPr>
          <w:t>td</w:t>
        </w:r>
        <w:r w:rsidRPr="00B94E88">
          <w:rPr>
            <w:rStyle w:val="hljs-tag"/>
            <w:sz w:val="28"/>
            <w:szCs w:val="28"/>
            <w:shd w:val="clear" w:color="auto" w:fill="23241F"/>
          </w:rPr>
          <w:t>&gt;</w:t>
        </w:r>
        <w:r w:rsidRPr="00B94E88">
          <w:rPr>
            <w:rStyle w:val="HTML1"/>
            <w:sz w:val="28"/>
            <w:szCs w:val="28"/>
            <w:shd w:val="clear" w:color="auto" w:fill="23241F"/>
          </w:rPr>
          <w:t>100 000</w:t>
        </w:r>
        <w:r w:rsidRPr="00B94E88">
          <w:rPr>
            <w:rStyle w:val="hljs-tag"/>
            <w:sz w:val="28"/>
            <w:szCs w:val="28"/>
            <w:shd w:val="clear" w:color="auto" w:fill="23241F"/>
          </w:rPr>
          <w:t>&lt;/</w:t>
        </w:r>
        <w:r w:rsidRPr="00B94E88">
          <w:rPr>
            <w:rStyle w:val="hljs-title"/>
            <w:sz w:val="28"/>
            <w:szCs w:val="28"/>
            <w:shd w:val="clear" w:color="auto" w:fill="23241F"/>
          </w:rPr>
          <w:t>td</w:t>
        </w:r>
        <w:r w:rsidRPr="00B94E88">
          <w:rPr>
            <w:rStyle w:val="hljs-tag"/>
            <w:sz w:val="28"/>
            <w:szCs w:val="28"/>
            <w:shd w:val="clear" w:color="auto" w:fill="23241F"/>
          </w:rPr>
          <w:t>&gt;</w:t>
        </w:r>
      </w:ins>
    </w:p>
    <w:p w:rsidR="00B94E88" w:rsidRPr="00B94E88" w:rsidRDefault="00B94E88" w:rsidP="00B94E88">
      <w:pPr>
        <w:pStyle w:val="HTML"/>
        <w:spacing w:line="300" w:lineRule="atLeast"/>
        <w:textAlignment w:val="top"/>
        <w:rPr>
          <w:ins w:id="476" w:author="Unknown"/>
          <w:rStyle w:val="HTML1"/>
          <w:sz w:val="28"/>
          <w:szCs w:val="28"/>
          <w:shd w:val="clear" w:color="auto" w:fill="23241F"/>
        </w:rPr>
      </w:pPr>
      <w:ins w:id="477" w:author="Unknown">
        <w:r w:rsidRPr="00B94E88">
          <w:rPr>
            <w:rStyle w:val="HTML1"/>
            <w:sz w:val="28"/>
            <w:szCs w:val="28"/>
            <w:shd w:val="clear" w:color="auto" w:fill="23241F"/>
          </w:rPr>
          <w:t xml:space="preserve">        </w:t>
        </w:r>
        <w:r w:rsidRPr="00B94E88">
          <w:rPr>
            <w:rStyle w:val="hljs-tag"/>
            <w:sz w:val="28"/>
            <w:szCs w:val="28"/>
            <w:shd w:val="clear" w:color="auto" w:fill="23241F"/>
          </w:rPr>
          <w:t>&lt;/</w:t>
        </w:r>
        <w:r w:rsidRPr="00B94E88">
          <w:rPr>
            <w:rStyle w:val="hljs-title"/>
            <w:sz w:val="28"/>
            <w:szCs w:val="28"/>
            <w:shd w:val="clear" w:color="auto" w:fill="23241F"/>
          </w:rPr>
          <w:t>tr</w:t>
        </w:r>
        <w:r w:rsidRPr="00B94E88">
          <w:rPr>
            <w:rStyle w:val="hljs-tag"/>
            <w:sz w:val="28"/>
            <w:szCs w:val="28"/>
            <w:shd w:val="clear" w:color="auto" w:fill="23241F"/>
          </w:rPr>
          <w:t>&gt;</w:t>
        </w:r>
      </w:ins>
    </w:p>
    <w:p w:rsidR="00B94E88" w:rsidRPr="00B94E88" w:rsidRDefault="00B94E88" w:rsidP="00B94E88">
      <w:pPr>
        <w:pStyle w:val="HTML"/>
        <w:spacing w:line="300" w:lineRule="atLeast"/>
        <w:textAlignment w:val="top"/>
        <w:rPr>
          <w:ins w:id="478" w:author="Unknown"/>
          <w:sz w:val="28"/>
          <w:szCs w:val="28"/>
        </w:rPr>
      </w:pPr>
      <w:ins w:id="479" w:author="Unknown">
        <w:r w:rsidRPr="00B94E88">
          <w:rPr>
            <w:rStyle w:val="HTML1"/>
            <w:sz w:val="28"/>
            <w:szCs w:val="28"/>
            <w:shd w:val="clear" w:color="auto" w:fill="23241F"/>
          </w:rPr>
          <w:t xml:space="preserve">    </w:t>
        </w:r>
        <w:r w:rsidRPr="00B94E88">
          <w:rPr>
            <w:rStyle w:val="hljs-tag"/>
            <w:sz w:val="28"/>
            <w:szCs w:val="28"/>
            <w:shd w:val="clear" w:color="auto" w:fill="23241F"/>
          </w:rPr>
          <w:t>&lt;/</w:t>
        </w:r>
        <w:r w:rsidRPr="00B94E88">
          <w:rPr>
            <w:rStyle w:val="hljs-title"/>
            <w:sz w:val="28"/>
            <w:szCs w:val="28"/>
            <w:shd w:val="clear" w:color="auto" w:fill="23241F"/>
          </w:rPr>
          <w:t>table</w:t>
        </w:r>
        <w:r w:rsidRPr="00B94E88">
          <w:rPr>
            <w:rStyle w:val="hljs-tag"/>
            <w:sz w:val="28"/>
            <w:szCs w:val="28"/>
            <w:shd w:val="clear" w:color="auto" w:fill="23241F"/>
          </w:rPr>
          <w:t>&gt;</w:t>
        </w:r>
      </w:ins>
    </w:p>
    <w:p w:rsidR="00B94E88" w:rsidRPr="00B94E88" w:rsidRDefault="00B94E88" w:rsidP="00B94E88">
      <w:pPr>
        <w:pStyle w:val="a3"/>
        <w:spacing w:before="0" w:beforeAutospacing="0" w:after="0" w:afterAutospacing="0" w:line="343" w:lineRule="atLeast"/>
        <w:textAlignment w:val="top"/>
        <w:rPr>
          <w:ins w:id="480" w:author="Unknown"/>
          <w:rFonts w:ascii="Arial" w:hAnsi="Arial" w:cs="Arial"/>
          <w:sz w:val="28"/>
          <w:szCs w:val="28"/>
        </w:rPr>
      </w:pPr>
      <w:r w:rsidRPr="00B94E88">
        <w:rPr>
          <w:rFonts w:ascii="Arial" w:hAnsi="Arial" w:cs="Arial"/>
          <w:noProof/>
          <w:sz w:val="28"/>
          <w:szCs w:val="28"/>
        </w:rPr>
        <w:lastRenderedPageBreak/>
        <w:drawing>
          <wp:inline distT="0" distB="0" distL="0" distR="0">
            <wp:extent cx="3362325" cy="1228725"/>
            <wp:effectExtent l="19050" t="0" r="9525" b="0"/>
            <wp:docPr id="81" name="Рисунок 81" descr="HTML табли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ML таблица"/>
                    <pic:cNvPicPr>
                      <a:picLocks noChangeAspect="1" noChangeArrowheads="1"/>
                    </pic:cNvPicPr>
                  </pic:nvPicPr>
                  <pic:blipFill>
                    <a:blip r:embed="rId62" cstate="print"/>
                    <a:srcRect/>
                    <a:stretch>
                      <a:fillRect/>
                    </a:stretch>
                  </pic:blipFill>
                  <pic:spPr bwMode="auto">
                    <a:xfrm>
                      <a:off x="0" y="0"/>
                      <a:ext cx="3362325" cy="1228725"/>
                    </a:xfrm>
                    <a:prstGeom prst="rect">
                      <a:avLst/>
                    </a:prstGeom>
                    <a:noFill/>
                    <a:ln w="9525">
                      <a:noFill/>
                      <a:miter lim="800000"/>
                      <a:headEnd/>
                      <a:tailEnd/>
                    </a:ln>
                  </pic:spPr>
                </pic:pic>
              </a:graphicData>
            </a:graphic>
          </wp:inline>
        </w:drawing>
      </w:r>
    </w:p>
    <w:p w:rsidR="00B94E88" w:rsidRDefault="00B94E88" w:rsidP="00D94F4E"/>
    <w:sectPr w:rsidR="00B94E88" w:rsidSect="00F633F9">
      <w:footerReference w:type="default" r:id="rId6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1AA8" w:rsidRDefault="004D1AA8" w:rsidP="0031309A">
      <w:pPr>
        <w:spacing w:after="0" w:line="240" w:lineRule="auto"/>
      </w:pPr>
      <w:r>
        <w:separator/>
      </w:r>
    </w:p>
  </w:endnote>
  <w:endnote w:type="continuationSeparator" w:id="0">
    <w:p w:rsidR="004D1AA8" w:rsidRDefault="004D1AA8" w:rsidP="003130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entury Gothic">
    <w:panose1 w:val="020B0502020202020204"/>
    <w:charset w:val="CC"/>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84235"/>
      <w:docPartObj>
        <w:docPartGallery w:val="Page Numbers (Bottom of Page)"/>
        <w:docPartUnique/>
      </w:docPartObj>
    </w:sdtPr>
    <w:sdtEndPr>
      <w:rPr>
        <w:sz w:val="28"/>
      </w:rPr>
    </w:sdtEndPr>
    <w:sdtContent>
      <w:p w:rsidR="004D1AA8" w:rsidRPr="0031309A" w:rsidRDefault="004D1AA8">
        <w:pPr>
          <w:pStyle w:val="a9"/>
          <w:jc w:val="center"/>
          <w:rPr>
            <w:sz w:val="28"/>
          </w:rPr>
        </w:pPr>
        <w:r w:rsidRPr="0031309A">
          <w:rPr>
            <w:sz w:val="28"/>
          </w:rPr>
          <w:fldChar w:fldCharType="begin"/>
        </w:r>
        <w:r w:rsidRPr="0031309A">
          <w:rPr>
            <w:sz w:val="28"/>
          </w:rPr>
          <w:instrText xml:space="preserve"> PAGE   \* MERGEFORMAT </w:instrText>
        </w:r>
        <w:r w:rsidRPr="0031309A">
          <w:rPr>
            <w:sz w:val="28"/>
          </w:rPr>
          <w:fldChar w:fldCharType="separate"/>
        </w:r>
        <w:r w:rsidR="009A7DE0">
          <w:rPr>
            <w:noProof/>
            <w:sz w:val="28"/>
          </w:rPr>
          <w:t>11</w:t>
        </w:r>
        <w:r w:rsidRPr="0031309A">
          <w:rPr>
            <w:sz w:val="28"/>
          </w:rPr>
          <w:fldChar w:fldCharType="end"/>
        </w:r>
      </w:p>
    </w:sdtContent>
  </w:sdt>
  <w:p w:rsidR="004D1AA8" w:rsidRDefault="004D1AA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1AA8" w:rsidRDefault="004D1AA8" w:rsidP="0031309A">
      <w:pPr>
        <w:spacing w:after="0" w:line="240" w:lineRule="auto"/>
      </w:pPr>
      <w:r>
        <w:separator/>
      </w:r>
    </w:p>
  </w:footnote>
  <w:footnote w:type="continuationSeparator" w:id="0">
    <w:p w:rsidR="004D1AA8" w:rsidRDefault="004D1AA8" w:rsidP="003130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43ACA"/>
    <w:multiLevelType w:val="multilevel"/>
    <w:tmpl w:val="3B06E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5267CE"/>
    <w:multiLevelType w:val="multilevel"/>
    <w:tmpl w:val="1426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4D2E2A"/>
    <w:multiLevelType w:val="multilevel"/>
    <w:tmpl w:val="9F40E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A73F6A"/>
    <w:multiLevelType w:val="multilevel"/>
    <w:tmpl w:val="10807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9E09CB"/>
    <w:multiLevelType w:val="multilevel"/>
    <w:tmpl w:val="ADC4E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A871FB"/>
    <w:multiLevelType w:val="multilevel"/>
    <w:tmpl w:val="DE1C9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C33807"/>
    <w:multiLevelType w:val="multilevel"/>
    <w:tmpl w:val="38E4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6D1CA0"/>
    <w:multiLevelType w:val="multilevel"/>
    <w:tmpl w:val="98B4C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0F52E3"/>
    <w:multiLevelType w:val="multilevel"/>
    <w:tmpl w:val="2BFCF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A96090"/>
    <w:multiLevelType w:val="multilevel"/>
    <w:tmpl w:val="7AEE93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F1567B"/>
    <w:multiLevelType w:val="multilevel"/>
    <w:tmpl w:val="E934F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7B287E"/>
    <w:multiLevelType w:val="multilevel"/>
    <w:tmpl w:val="2E8C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EE6A7C"/>
    <w:multiLevelType w:val="multilevel"/>
    <w:tmpl w:val="ADEC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3B6B39"/>
    <w:multiLevelType w:val="multilevel"/>
    <w:tmpl w:val="55B6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644EB2"/>
    <w:multiLevelType w:val="multilevel"/>
    <w:tmpl w:val="970A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F908AF"/>
    <w:multiLevelType w:val="multilevel"/>
    <w:tmpl w:val="7FCE9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344B5D"/>
    <w:multiLevelType w:val="multilevel"/>
    <w:tmpl w:val="D0B6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513406"/>
    <w:multiLevelType w:val="multilevel"/>
    <w:tmpl w:val="0740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C3342A"/>
    <w:multiLevelType w:val="multilevel"/>
    <w:tmpl w:val="B658C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7"/>
  </w:num>
  <w:num w:numId="3">
    <w:abstractNumId w:val="18"/>
  </w:num>
  <w:num w:numId="4">
    <w:abstractNumId w:val="2"/>
  </w:num>
  <w:num w:numId="5">
    <w:abstractNumId w:val="0"/>
  </w:num>
  <w:num w:numId="6">
    <w:abstractNumId w:val="10"/>
  </w:num>
  <w:num w:numId="7">
    <w:abstractNumId w:val="4"/>
  </w:num>
  <w:num w:numId="8">
    <w:abstractNumId w:val="3"/>
  </w:num>
  <w:num w:numId="9">
    <w:abstractNumId w:val="9"/>
  </w:num>
  <w:num w:numId="10">
    <w:abstractNumId w:val="11"/>
  </w:num>
  <w:num w:numId="11">
    <w:abstractNumId w:val="6"/>
  </w:num>
  <w:num w:numId="12">
    <w:abstractNumId w:val="17"/>
  </w:num>
  <w:num w:numId="13">
    <w:abstractNumId w:val="14"/>
  </w:num>
  <w:num w:numId="14">
    <w:abstractNumId w:val="1"/>
  </w:num>
  <w:num w:numId="15">
    <w:abstractNumId w:val="8"/>
  </w:num>
  <w:num w:numId="16">
    <w:abstractNumId w:val="5"/>
  </w:num>
  <w:num w:numId="17">
    <w:abstractNumId w:val="13"/>
  </w:num>
  <w:num w:numId="18">
    <w:abstractNumId w:val="16"/>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footnotePr>
    <w:footnote w:id="-1"/>
    <w:footnote w:id="0"/>
  </w:footnotePr>
  <w:endnotePr>
    <w:endnote w:id="-1"/>
    <w:endnote w:id="0"/>
  </w:endnotePr>
  <w:compat/>
  <w:rsids>
    <w:rsidRoot w:val="0031309A"/>
    <w:rsid w:val="0031309A"/>
    <w:rsid w:val="004D1AA8"/>
    <w:rsid w:val="00575D6E"/>
    <w:rsid w:val="008F167C"/>
    <w:rsid w:val="009A7DE0"/>
    <w:rsid w:val="00B94E88"/>
    <w:rsid w:val="00D94F4E"/>
    <w:rsid w:val="00F633F9"/>
    <w:rsid w:val="00F8180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33F9"/>
  </w:style>
  <w:style w:type="paragraph" w:styleId="1">
    <w:name w:val="heading 1"/>
    <w:basedOn w:val="a"/>
    <w:next w:val="a"/>
    <w:link w:val="10"/>
    <w:uiPriority w:val="9"/>
    <w:qFormat/>
    <w:rsid w:val="003130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31309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31309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1309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31309A"/>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3130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31309A"/>
  </w:style>
  <w:style w:type="character" w:styleId="a4">
    <w:name w:val="Strong"/>
    <w:basedOn w:val="a0"/>
    <w:uiPriority w:val="22"/>
    <w:qFormat/>
    <w:rsid w:val="0031309A"/>
    <w:rPr>
      <w:b/>
      <w:bCs/>
    </w:rPr>
  </w:style>
  <w:style w:type="paragraph" w:styleId="HTML">
    <w:name w:val="HTML Preformatted"/>
    <w:basedOn w:val="a"/>
    <w:link w:val="HTML0"/>
    <w:uiPriority w:val="99"/>
    <w:semiHidden/>
    <w:unhideWhenUsed/>
    <w:rsid w:val="0031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1309A"/>
    <w:rPr>
      <w:rFonts w:ascii="Courier New" w:eastAsia="Times New Roman" w:hAnsi="Courier New" w:cs="Courier New"/>
      <w:sz w:val="20"/>
      <w:szCs w:val="20"/>
      <w:lang w:eastAsia="ru-RU"/>
    </w:rPr>
  </w:style>
  <w:style w:type="character" w:styleId="HTML1">
    <w:name w:val="HTML Code"/>
    <w:basedOn w:val="a0"/>
    <w:uiPriority w:val="99"/>
    <w:semiHidden/>
    <w:unhideWhenUsed/>
    <w:rsid w:val="0031309A"/>
    <w:rPr>
      <w:rFonts w:ascii="Courier New" w:eastAsia="Times New Roman" w:hAnsi="Courier New" w:cs="Courier New"/>
      <w:sz w:val="20"/>
      <w:szCs w:val="20"/>
    </w:rPr>
  </w:style>
  <w:style w:type="paragraph" w:styleId="a5">
    <w:name w:val="Balloon Text"/>
    <w:basedOn w:val="a"/>
    <w:link w:val="a6"/>
    <w:uiPriority w:val="99"/>
    <w:semiHidden/>
    <w:unhideWhenUsed/>
    <w:rsid w:val="0031309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1309A"/>
    <w:rPr>
      <w:rFonts w:ascii="Tahoma" w:hAnsi="Tahoma" w:cs="Tahoma"/>
      <w:sz w:val="16"/>
      <w:szCs w:val="16"/>
    </w:rPr>
  </w:style>
  <w:style w:type="paragraph" w:styleId="a7">
    <w:name w:val="header"/>
    <w:basedOn w:val="a"/>
    <w:link w:val="a8"/>
    <w:uiPriority w:val="99"/>
    <w:semiHidden/>
    <w:unhideWhenUsed/>
    <w:rsid w:val="0031309A"/>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31309A"/>
  </w:style>
  <w:style w:type="paragraph" w:styleId="a9">
    <w:name w:val="footer"/>
    <w:basedOn w:val="a"/>
    <w:link w:val="aa"/>
    <w:uiPriority w:val="99"/>
    <w:unhideWhenUsed/>
    <w:rsid w:val="0031309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1309A"/>
  </w:style>
  <w:style w:type="character" w:styleId="ab">
    <w:name w:val="Hyperlink"/>
    <w:basedOn w:val="a0"/>
    <w:uiPriority w:val="99"/>
    <w:semiHidden/>
    <w:unhideWhenUsed/>
    <w:rsid w:val="0031309A"/>
    <w:rPr>
      <w:color w:val="0000FF"/>
      <w:u w:val="single"/>
    </w:rPr>
  </w:style>
  <w:style w:type="character" w:customStyle="1" w:styleId="10">
    <w:name w:val="Заголовок 1 Знак"/>
    <w:basedOn w:val="a0"/>
    <w:link w:val="1"/>
    <w:uiPriority w:val="9"/>
    <w:rsid w:val="0031309A"/>
    <w:rPr>
      <w:rFonts w:asciiTheme="majorHAnsi" w:eastAsiaTheme="majorEastAsia" w:hAnsiTheme="majorHAnsi" w:cstheme="majorBidi"/>
      <w:b/>
      <w:bCs/>
      <w:color w:val="365F91" w:themeColor="accent1" w:themeShade="BF"/>
      <w:sz w:val="28"/>
      <w:szCs w:val="28"/>
    </w:rPr>
  </w:style>
  <w:style w:type="character" w:customStyle="1" w:styleId="pb">
    <w:name w:val="pb"/>
    <w:basedOn w:val="a0"/>
    <w:rsid w:val="0031309A"/>
  </w:style>
  <w:style w:type="character" w:customStyle="1" w:styleId="slink">
    <w:name w:val="slink"/>
    <w:basedOn w:val="a0"/>
    <w:rsid w:val="0031309A"/>
  </w:style>
  <w:style w:type="character" w:styleId="ac">
    <w:name w:val="Emphasis"/>
    <w:basedOn w:val="a0"/>
    <w:uiPriority w:val="20"/>
    <w:qFormat/>
    <w:rsid w:val="00D94F4E"/>
    <w:rPr>
      <w:i/>
      <w:iCs/>
    </w:rPr>
  </w:style>
  <w:style w:type="character" w:styleId="ad">
    <w:name w:val="FollowedHyperlink"/>
    <w:basedOn w:val="a0"/>
    <w:uiPriority w:val="99"/>
    <w:semiHidden/>
    <w:unhideWhenUsed/>
    <w:rsid w:val="008F167C"/>
    <w:rPr>
      <w:color w:val="800080"/>
      <w:u w:val="single"/>
    </w:rPr>
  </w:style>
  <w:style w:type="character" w:styleId="HTML2">
    <w:name w:val="HTML Keyboard"/>
    <w:basedOn w:val="a0"/>
    <w:uiPriority w:val="99"/>
    <w:semiHidden/>
    <w:unhideWhenUsed/>
    <w:rsid w:val="008F167C"/>
    <w:rPr>
      <w:rFonts w:ascii="Courier New" w:eastAsia="Times New Roman" w:hAnsi="Courier New" w:cs="Courier New"/>
      <w:sz w:val="20"/>
      <w:szCs w:val="20"/>
    </w:rPr>
  </w:style>
  <w:style w:type="character" w:customStyle="1" w:styleId="crayon-title">
    <w:name w:val="crayon-title"/>
    <w:basedOn w:val="a0"/>
    <w:rsid w:val="008F167C"/>
  </w:style>
  <w:style w:type="character" w:customStyle="1" w:styleId="crayon-o">
    <w:name w:val="crayon-o"/>
    <w:basedOn w:val="a0"/>
    <w:rsid w:val="008F167C"/>
  </w:style>
  <w:style w:type="character" w:customStyle="1" w:styleId="crayon-v">
    <w:name w:val="crayon-v"/>
    <w:basedOn w:val="a0"/>
    <w:rsid w:val="008F167C"/>
  </w:style>
  <w:style w:type="character" w:customStyle="1" w:styleId="crayon-h">
    <w:name w:val="crayon-h"/>
    <w:basedOn w:val="a0"/>
    <w:rsid w:val="008F167C"/>
  </w:style>
  <w:style w:type="character" w:customStyle="1" w:styleId="crayon-language">
    <w:name w:val="crayon-language"/>
    <w:basedOn w:val="a0"/>
    <w:rsid w:val="008F167C"/>
  </w:style>
  <w:style w:type="character" w:customStyle="1" w:styleId="crayon-c">
    <w:name w:val="crayon-c"/>
    <w:basedOn w:val="a0"/>
    <w:rsid w:val="008F167C"/>
  </w:style>
  <w:style w:type="character" w:customStyle="1" w:styleId="crayon-k">
    <w:name w:val="crayon-k"/>
    <w:basedOn w:val="a0"/>
    <w:rsid w:val="008F167C"/>
  </w:style>
  <w:style w:type="character" w:customStyle="1" w:styleId="crayon-sy">
    <w:name w:val="crayon-sy"/>
    <w:basedOn w:val="a0"/>
    <w:rsid w:val="008F167C"/>
  </w:style>
  <w:style w:type="character" w:customStyle="1" w:styleId="crayon-e">
    <w:name w:val="crayon-e"/>
    <w:basedOn w:val="a0"/>
    <w:rsid w:val="008F167C"/>
  </w:style>
  <w:style w:type="character" w:customStyle="1" w:styleId="crayon-i">
    <w:name w:val="crayon-i"/>
    <w:basedOn w:val="a0"/>
    <w:rsid w:val="008F167C"/>
  </w:style>
  <w:style w:type="character" w:customStyle="1" w:styleId="crayon-cn">
    <w:name w:val="crayon-cn"/>
    <w:basedOn w:val="a0"/>
    <w:rsid w:val="008F167C"/>
  </w:style>
  <w:style w:type="character" w:customStyle="1" w:styleId="crayon-s">
    <w:name w:val="crayon-s"/>
    <w:basedOn w:val="a0"/>
    <w:rsid w:val="008F167C"/>
  </w:style>
  <w:style w:type="character" w:customStyle="1" w:styleId="crayon-t">
    <w:name w:val="crayon-t"/>
    <w:basedOn w:val="a0"/>
    <w:rsid w:val="008F167C"/>
  </w:style>
  <w:style w:type="paragraph" w:customStyle="1" w:styleId="nav-previous">
    <w:name w:val="nav-previous"/>
    <w:basedOn w:val="a"/>
    <w:rsid w:val="008F167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av-next">
    <w:name w:val="nav-next"/>
    <w:basedOn w:val="a"/>
    <w:rsid w:val="008F16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js-tag">
    <w:name w:val="hljs-tag"/>
    <w:basedOn w:val="a0"/>
    <w:rsid w:val="00B94E88"/>
  </w:style>
  <w:style w:type="character" w:customStyle="1" w:styleId="hljs-title">
    <w:name w:val="hljs-title"/>
    <w:basedOn w:val="a0"/>
    <w:rsid w:val="00B94E88"/>
  </w:style>
  <w:style w:type="character" w:customStyle="1" w:styleId="hljs-comment">
    <w:name w:val="hljs-comment"/>
    <w:basedOn w:val="a0"/>
    <w:rsid w:val="00B94E88"/>
  </w:style>
  <w:style w:type="character" w:customStyle="1" w:styleId="hljs-attribute">
    <w:name w:val="hljs-attribute"/>
    <w:basedOn w:val="a0"/>
    <w:rsid w:val="00B94E88"/>
  </w:style>
  <w:style w:type="character" w:customStyle="1" w:styleId="hljs-value">
    <w:name w:val="hljs-value"/>
    <w:basedOn w:val="a0"/>
    <w:rsid w:val="00B94E88"/>
  </w:style>
</w:styles>
</file>

<file path=word/webSettings.xml><?xml version="1.0" encoding="utf-8"?>
<w:webSettings xmlns:r="http://schemas.openxmlformats.org/officeDocument/2006/relationships" xmlns:w="http://schemas.openxmlformats.org/wordprocessingml/2006/main">
  <w:divs>
    <w:div w:id="238634447">
      <w:bodyDiv w:val="1"/>
      <w:marLeft w:val="0"/>
      <w:marRight w:val="0"/>
      <w:marTop w:val="0"/>
      <w:marBottom w:val="0"/>
      <w:divBdr>
        <w:top w:val="none" w:sz="0" w:space="0" w:color="auto"/>
        <w:left w:val="none" w:sz="0" w:space="0" w:color="auto"/>
        <w:bottom w:val="none" w:sz="0" w:space="0" w:color="auto"/>
        <w:right w:val="none" w:sz="0" w:space="0" w:color="auto"/>
      </w:divBdr>
    </w:div>
    <w:div w:id="428237661">
      <w:bodyDiv w:val="1"/>
      <w:marLeft w:val="0"/>
      <w:marRight w:val="0"/>
      <w:marTop w:val="0"/>
      <w:marBottom w:val="0"/>
      <w:divBdr>
        <w:top w:val="none" w:sz="0" w:space="0" w:color="auto"/>
        <w:left w:val="none" w:sz="0" w:space="0" w:color="auto"/>
        <w:bottom w:val="none" w:sz="0" w:space="0" w:color="auto"/>
        <w:right w:val="none" w:sz="0" w:space="0" w:color="auto"/>
      </w:divBdr>
      <w:divsChild>
        <w:div w:id="1948001291">
          <w:marLeft w:val="0"/>
          <w:marRight w:val="0"/>
          <w:marTop w:val="375"/>
          <w:marBottom w:val="375"/>
          <w:divBdr>
            <w:top w:val="single" w:sz="6" w:space="23" w:color="CCCCCC"/>
            <w:left w:val="single" w:sz="6" w:space="23" w:color="CCCCCC"/>
            <w:bottom w:val="single" w:sz="6" w:space="23" w:color="CCCCCC"/>
            <w:right w:val="single" w:sz="6" w:space="23" w:color="CCCCCC"/>
          </w:divBdr>
        </w:div>
        <w:div w:id="1093939268">
          <w:marLeft w:val="375"/>
          <w:marRight w:val="375"/>
          <w:marTop w:val="75"/>
          <w:marBottom w:val="75"/>
          <w:divBdr>
            <w:top w:val="single" w:sz="6" w:space="8" w:color="E6DB55"/>
            <w:left w:val="single" w:sz="6" w:space="8" w:color="E6DB55"/>
            <w:bottom w:val="single" w:sz="6" w:space="8" w:color="E6DB55"/>
            <w:right w:val="single" w:sz="6" w:space="8" w:color="E6DB55"/>
          </w:divBdr>
        </w:div>
        <w:div w:id="764307421">
          <w:marLeft w:val="375"/>
          <w:marRight w:val="375"/>
          <w:marTop w:val="75"/>
          <w:marBottom w:val="75"/>
          <w:divBdr>
            <w:top w:val="single" w:sz="6" w:space="8" w:color="E6DB55"/>
            <w:left w:val="single" w:sz="6" w:space="8" w:color="E6DB55"/>
            <w:bottom w:val="single" w:sz="6" w:space="8" w:color="E6DB55"/>
            <w:right w:val="single" w:sz="6" w:space="8" w:color="E6DB55"/>
          </w:divBdr>
        </w:div>
        <w:div w:id="845168735">
          <w:marLeft w:val="375"/>
          <w:marRight w:val="375"/>
          <w:marTop w:val="75"/>
          <w:marBottom w:val="75"/>
          <w:divBdr>
            <w:top w:val="single" w:sz="6" w:space="8" w:color="E6DB55"/>
            <w:left w:val="single" w:sz="6" w:space="8" w:color="E6DB55"/>
            <w:bottom w:val="single" w:sz="6" w:space="8" w:color="E6DB55"/>
            <w:right w:val="single" w:sz="6" w:space="8" w:color="E6DB55"/>
          </w:divBdr>
        </w:div>
        <w:div w:id="257492013">
          <w:marLeft w:val="375"/>
          <w:marRight w:val="375"/>
          <w:marTop w:val="75"/>
          <w:marBottom w:val="75"/>
          <w:divBdr>
            <w:top w:val="single" w:sz="6" w:space="8" w:color="E6DB55"/>
            <w:left w:val="single" w:sz="6" w:space="8" w:color="E6DB55"/>
            <w:bottom w:val="single" w:sz="6" w:space="8" w:color="E6DB55"/>
            <w:right w:val="single" w:sz="6" w:space="8" w:color="E6DB55"/>
          </w:divBdr>
        </w:div>
        <w:div w:id="784081762">
          <w:marLeft w:val="375"/>
          <w:marRight w:val="375"/>
          <w:marTop w:val="75"/>
          <w:marBottom w:val="75"/>
          <w:divBdr>
            <w:top w:val="single" w:sz="6" w:space="8" w:color="E6DB55"/>
            <w:left w:val="single" w:sz="6" w:space="8" w:color="E6DB55"/>
            <w:bottom w:val="single" w:sz="6" w:space="8" w:color="E6DB55"/>
            <w:right w:val="single" w:sz="6" w:space="8" w:color="E6DB55"/>
          </w:divBdr>
        </w:div>
        <w:div w:id="5133877">
          <w:marLeft w:val="375"/>
          <w:marRight w:val="375"/>
          <w:marTop w:val="75"/>
          <w:marBottom w:val="75"/>
          <w:divBdr>
            <w:top w:val="single" w:sz="6" w:space="8" w:color="E6DB55"/>
            <w:left w:val="single" w:sz="6" w:space="8" w:color="E6DB55"/>
            <w:bottom w:val="single" w:sz="6" w:space="8" w:color="E6DB55"/>
            <w:right w:val="single" w:sz="6" w:space="8" w:color="E6DB55"/>
          </w:divBdr>
        </w:div>
        <w:div w:id="1468206293">
          <w:marLeft w:val="375"/>
          <w:marRight w:val="375"/>
          <w:marTop w:val="75"/>
          <w:marBottom w:val="75"/>
          <w:divBdr>
            <w:top w:val="single" w:sz="6" w:space="8" w:color="E6DB55"/>
            <w:left w:val="single" w:sz="6" w:space="8" w:color="E6DB55"/>
            <w:bottom w:val="single" w:sz="6" w:space="8" w:color="E6DB55"/>
            <w:right w:val="single" w:sz="6" w:space="8" w:color="E6DB55"/>
          </w:divBdr>
        </w:div>
        <w:div w:id="1127358652">
          <w:marLeft w:val="375"/>
          <w:marRight w:val="375"/>
          <w:marTop w:val="75"/>
          <w:marBottom w:val="75"/>
          <w:divBdr>
            <w:top w:val="single" w:sz="6" w:space="8" w:color="E6DB55"/>
            <w:left w:val="single" w:sz="6" w:space="8" w:color="E6DB55"/>
            <w:bottom w:val="single" w:sz="6" w:space="8" w:color="E6DB55"/>
            <w:right w:val="single" w:sz="6" w:space="8" w:color="E6DB55"/>
          </w:divBdr>
        </w:div>
        <w:div w:id="156552933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076323">
          <w:marLeft w:val="375"/>
          <w:marRight w:val="375"/>
          <w:marTop w:val="75"/>
          <w:marBottom w:val="75"/>
          <w:divBdr>
            <w:top w:val="single" w:sz="6" w:space="8" w:color="E6DB55"/>
            <w:left w:val="single" w:sz="6" w:space="8" w:color="E6DB55"/>
            <w:bottom w:val="single" w:sz="6" w:space="8" w:color="E6DB55"/>
            <w:right w:val="single" w:sz="6" w:space="8" w:color="E6DB55"/>
          </w:divBdr>
        </w:div>
        <w:div w:id="324358299">
          <w:marLeft w:val="375"/>
          <w:marRight w:val="375"/>
          <w:marTop w:val="75"/>
          <w:marBottom w:val="75"/>
          <w:divBdr>
            <w:top w:val="single" w:sz="6" w:space="8" w:color="E6DB55"/>
            <w:left w:val="single" w:sz="6" w:space="8" w:color="E6DB55"/>
            <w:bottom w:val="single" w:sz="6" w:space="8" w:color="E6DB55"/>
            <w:right w:val="single" w:sz="6" w:space="8" w:color="E6DB55"/>
          </w:divBdr>
        </w:div>
        <w:div w:id="1796558522">
          <w:marLeft w:val="375"/>
          <w:marRight w:val="375"/>
          <w:marTop w:val="75"/>
          <w:marBottom w:val="75"/>
          <w:divBdr>
            <w:top w:val="single" w:sz="6" w:space="8" w:color="E6DB55"/>
            <w:left w:val="single" w:sz="6" w:space="8" w:color="E6DB55"/>
            <w:bottom w:val="single" w:sz="6" w:space="8" w:color="E6DB55"/>
            <w:right w:val="single" w:sz="6" w:space="8" w:color="E6DB55"/>
          </w:divBdr>
        </w:div>
        <w:div w:id="1698776323">
          <w:marLeft w:val="375"/>
          <w:marRight w:val="375"/>
          <w:marTop w:val="75"/>
          <w:marBottom w:val="75"/>
          <w:divBdr>
            <w:top w:val="single" w:sz="6" w:space="8" w:color="E6DB55"/>
            <w:left w:val="single" w:sz="6" w:space="8" w:color="E6DB55"/>
            <w:bottom w:val="single" w:sz="6" w:space="8" w:color="E6DB55"/>
            <w:right w:val="single" w:sz="6" w:space="8" w:color="E6DB55"/>
          </w:divBdr>
        </w:div>
        <w:div w:id="1867714572">
          <w:blockQuote w:val="1"/>
          <w:marLeft w:val="720"/>
          <w:marRight w:val="720"/>
          <w:marTop w:val="100"/>
          <w:marBottom w:val="100"/>
          <w:divBdr>
            <w:top w:val="none" w:sz="0" w:space="0" w:color="auto"/>
            <w:left w:val="none" w:sz="0" w:space="0" w:color="auto"/>
            <w:bottom w:val="none" w:sz="0" w:space="0" w:color="auto"/>
            <w:right w:val="none" w:sz="0" w:space="0" w:color="auto"/>
          </w:divBdr>
        </w:div>
        <w:div w:id="856892788">
          <w:marLeft w:val="375"/>
          <w:marRight w:val="375"/>
          <w:marTop w:val="75"/>
          <w:marBottom w:val="75"/>
          <w:divBdr>
            <w:top w:val="single" w:sz="6" w:space="8" w:color="E6DB55"/>
            <w:left w:val="single" w:sz="6" w:space="8" w:color="E6DB55"/>
            <w:bottom w:val="single" w:sz="6" w:space="8" w:color="E6DB55"/>
            <w:right w:val="single" w:sz="6" w:space="8" w:color="E6DB55"/>
          </w:divBdr>
        </w:div>
        <w:div w:id="1274559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569267">
          <w:marLeft w:val="375"/>
          <w:marRight w:val="375"/>
          <w:marTop w:val="75"/>
          <w:marBottom w:val="75"/>
          <w:divBdr>
            <w:top w:val="single" w:sz="6" w:space="8" w:color="E6DB55"/>
            <w:left w:val="single" w:sz="6" w:space="8" w:color="E6DB55"/>
            <w:bottom w:val="single" w:sz="6" w:space="8" w:color="E6DB55"/>
            <w:right w:val="single" w:sz="6" w:space="8" w:color="E6DB55"/>
          </w:divBdr>
        </w:div>
        <w:div w:id="176819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547865">
          <w:marLeft w:val="375"/>
          <w:marRight w:val="375"/>
          <w:marTop w:val="75"/>
          <w:marBottom w:val="75"/>
          <w:divBdr>
            <w:top w:val="single" w:sz="6" w:space="8" w:color="E6DB55"/>
            <w:left w:val="single" w:sz="6" w:space="8" w:color="E6DB55"/>
            <w:bottom w:val="single" w:sz="6" w:space="8" w:color="E6DB55"/>
            <w:right w:val="single" w:sz="6" w:space="8" w:color="E6DB55"/>
          </w:divBdr>
        </w:div>
        <w:div w:id="2124230016">
          <w:marLeft w:val="375"/>
          <w:marRight w:val="375"/>
          <w:marTop w:val="75"/>
          <w:marBottom w:val="75"/>
          <w:divBdr>
            <w:top w:val="single" w:sz="6" w:space="8" w:color="E6DB55"/>
            <w:left w:val="single" w:sz="6" w:space="8" w:color="E6DB55"/>
            <w:bottom w:val="single" w:sz="6" w:space="8" w:color="E6DB55"/>
            <w:right w:val="single" w:sz="6" w:space="8" w:color="E6DB55"/>
          </w:divBdr>
        </w:div>
        <w:div w:id="769665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476568">
          <w:marLeft w:val="375"/>
          <w:marRight w:val="375"/>
          <w:marTop w:val="75"/>
          <w:marBottom w:val="75"/>
          <w:divBdr>
            <w:top w:val="single" w:sz="6" w:space="8" w:color="E6DB55"/>
            <w:left w:val="single" w:sz="6" w:space="8" w:color="E6DB55"/>
            <w:bottom w:val="single" w:sz="6" w:space="8" w:color="E6DB55"/>
            <w:right w:val="single" w:sz="6" w:space="8" w:color="E6DB55"/>
          </w:divBdr>
        </w:div>
        <w:div w:id="1813133108">
          <w:marLeft w:val="375"/>
          <w:marRight w:val="375"/>
          <w:marTop w:val="75"/>
          <w:marBottom w:val="75"/>
          <w:divBdr>
            <w:top w:val="single" w:sz="6" w:space="8" w:color="E6DB55"/>
            <w:left w:val="single" w:sz="6" w:space="8" w:color="E6DB55"/>
            <w:bottom w:val="single" w:sz="6" w:space="8" w:color="E6DB55"/>
            <w:right w:val="single" w:sz="6" w:space="8" w:color="E6DB55"/>
          </w:divBdr>
        </w:div>
        <w:div w:id="1468741917">
          <w:marLeft w:val="375"/>
          <w:marRight w:val="375"/>
          <w:marTop w:val="75"/>
          <w:marBottom w:val="75"/>
          <w:divBdr>
            <w:top w:val="single" w:sz="6" w:space="8" w:color="E6DB55"/>
            <w:left w:val="single" w:sz="6" w:space="8" w:color="E6DB55"/>
            <w:bottom w:val="single" w:sz="6" w:space="8" w:color="E6DB55"/>
            <w:right w:val="single" w:sz="6" w:space="8" w:color="E6DB55"/>
          </w:divBdr>
        </w:div>
        <w:div w:id="528104386">
          <w:marLeft w:val="375"/>
          <w:marRight w:val="375"/>
          <w:marTop w:val="75"/>
          <w:marBottom w:val="75"/>
          <w:divBdr>
            <w:top w:val="single" w:sz="6" w:space="8" w:color="E6DB55"/>
            <w:left w:val="single" w:sz="6" w:space="8" w:color="E6DB55"/>
            <w:bottom w:val="single" w:sz="6" w:space="8" w:color="E6DB55"/>
            <w:right w:val="single" w:sz="6" w:space="8" w:color="E6DB55"/>
          </w:divBdr>
        </w:div>
      </w:divsChild>
    </w:div>
    <w:div w:id="576860858">
      <w:bodyDiv w:val="1"/>
      <w:marLeft w:val="0"/>
      <w:marRight w:val="0"/>
      <w:marTop w:val="0"/>
      <w:marBottom w:val="0"/>
      <w:divBdr>
        <w:top w:val="none" w:sz="0" w:space="0" w:color="auto"/>
        <w:left w:val="none" w:sz="0" w:space="0" w:color="auto"/>
        <w:bottom w:val="none" w:sz="0" w:space="0" w:color="auto"/>
        <w:right w:val="none" w:sz="0" w:space="0" w:color="auto"/>
      </w:divBdr>
      <w:divsChild>
        <w:div w:id="137066542">
          <w:blockQuote w:val="1"/>
          <w:marLeft w:val="720"/>
          <w:marRight w:val="720"/>
          <w:marTop w:val="100"/>
          <w:marBottom w:val="100"/>
          <w:divBdr>
            <w:top w:val="none" w:sz="0" w:space="0" w:color="auto"/>
            <w:left w:val="none" w:sz="0" w:space="0" w:color="auto"/>
            <w:bottom w:val="none" w:sz="0" w:space="0" w:color="auto"/>
            <w:right w:val="none" w:sz="0" w:space="0" w:color="auto"/>
          </w:divBdr>
        </w:div>
        <w:div w:id="879249863">
          <w:marLeft w:val="375"/>
          <w:marRight w:val="375"/>
          <w:marTop w:val="75"/>
          <w:marBottom w:val="75"/>
          <w:divBdr>
            <w:top w:val="single" w:sz="6" w:space="8" w:color="E6DB55"/>
            <w:left w:val="single" w:sz="6" w:space="8" w:color="E6DB55"/>
            <w:bottom w:val="single" w:sz="6" w:space="8" w:color="E6DB55"/>
            <w:right w:val="single" w:sz="6" w:space="8" w:color="E6DB55"/>
          </w:divBdr>
        </w:div>
        <w:div w:id="2003703012">
          <w:marLeft w:val="375"/>
          <w:marRight w:val="375"/>
          <w:marTop w:val="75"/>
          <w:marBottom w:val="75"/>
          <w:divBdr>
            <w:top w:val="single" w:sz="6" w:space="8" w:color="E6DB55"/>
            <w:left w:val="single" w:sz="6" w:space="8" w:color="E6DB55"/>
            <w:bottom w:val="single" w:sz="6" w:space="8" w:color="E6DB55"/>
            <w:right w:val="single" w:sz="6" w:space="8" w:color="E6DB55"/>
          </w:divBdr>
        </w:div>
        <w:div w:id="1980525406">
          <w:marLeft w:val="375"/>
          <w:marRight w:val="375"/>
          <w:marTop w:val="75"/>
          <w:marBottom w:val="75"/>
          <w:divBdr>
            <w:top w:val="single" w:sz="6" w:space="8" w:color="E6DB55"/>
            <w:left w:val="single" w:sz="6" w:space="8" w:color="E6DB55"/>
            <w:bottom w:val="single" w:sz="6" w:space="8" w:color="E6DB55"/>
            <w:right w:val="single" w:sz="6" w:space="8" w:color="E6DB55"/>
          </w:divBdr>
        </w:div>
        <w:div w:id="1931542861">
          <w:marLeft w:val="375"/>
          <w:marRight w:val="375"/>
          <w:marTop w:val="75"/>
          <w:marBottom w:val="75"/>
          <w:divBdr>
            <w:top w:val="single" w:sz="6" w:space="8" w:color="E6DB55"/>
            <w:left w:val="single" w:sz="6" w:space="8" w:color="E6DB55"/>
            <w:bottom w:val="single" w:sz="6" w:space="8" w:color="E6DB55"/>
            <w:right w:val="single" w:sz="6" w:space="8" w:color="E6DB55"/>
          </w:divBdr>
        </w:div>
        <w:div w:id="1735544408">
          <w:marLeft w:val="375"/>
          <w:marRight w:val="375"/>
          <w:marTop w:val="75"/>
          <w:marBottom w:val="75"/>
          <w:divBdr>
            <w:top w:val="single" w:sz="6" w:space="8" w:color="E6DB55"/>
            <w:left w:val="single" w:sz="6" w:space="8" w:color="E6DB55"/>
            <w:bottom w:val="single" w:sz="6" w:space="8" w:color="E6DB55"/>
            <w:right w:val="single" w:sz="6" w:space="8" w:color="E6DB55"/>
          </w:divBdr>
        </w:div>
        <w:div w:id="873078484">
          <w:marLeft w:val="375"/>
          <w:marRight w:val="375"/>
          <w:marTop w:val="75"/>
          <w:marBottom w:val="75"/>
          <w:divBdr>
            <w:top w:val="single" w:sz="6" w:space="8" w:color="E6DB55"/>
            <w:left w:val="single" w:sz="6" w:space="8" w:color="E6DB55"/>
            <w:bottom w:val="single" w:sz="6" w:space="8" w:color="E6DB55"/>
            <w:right w:val="single" w:sz="6" w:space="8" w:color="E6DB55"/>
          </w:divBdr>
        </w:div>
        <w:div w:id="802576546">
          <w:marLeft w:val="375"/>
          <w:marRight w:val="375"/>
          <w:marTop w:val="75"/>
          <w:marBottom w:val="75"/>
          <w:divBdr>
            <w:top w:val="single" w:sz="6" w:space="8" w:color="E6DB55"/>
            <w:left w:val="single" w:sz="6" w:space="8" w:color="E6DB55"/>
            <w:bottom w:val="single" w:sz="6" w:space="8" w:color="E6DB55"/>
            <w:right w:val="single" w:sz="6" w:space="8" w:color="E6DB55"/>
          </w:divBdr>
        </w:div>
        <w:div w:id="1514490412">
          <w:marLeft w:val="375"/>
          <w:marRight w:val="375"/>
          <w:marTop w:val="75"/>
          <w:marBottom w:val="75"/>
          <w:divBdr>
            <w:top w:val="single" w:sz="6" w:space="8" w:color="E6DB55"/>
            <w:left w:val="single" w:sz="6" w:space="8" w:color="E6DB55"/>
            <w:bottom w:val="single" w:sz="6" w:space="8" w:color="E6DB55"/>
            <w:right w:val="single" w:sz="6" w:space="8" w:color="E6DB55"/>
          </w:divBdr>
        </w:div>
        <w:div w:id="534470343">
          <w:marLeft w:val="375"/>
          <w:marRight w:val="375"/>
          <w:marTop w:val="75"/>
          <w:marBottom w:val="75"/>
          <w:divBdr>
            <w:top w:val="single" w:sz="6" w:space="8" w:color="E6DB55"/>
            <w:left w:val="single" w:sz="6" w:space="8" w:color="E6DB55"/>
            <w:bottom w:val="single" w:sz="6" w:space="8" w:color="E6DB55"/>
            <w:right w:val="single" w:sz="6" w:space="8" w:color="E6DB55"/>
          </w:divBdr>
        </w:div>
        <w:div w:id="233592509">
          <w:marLeft w:val="375"/>
          <w:marRight w:val="375"/>
          <w:marTop w:val="75"/>
          <w:marBottom w:val="75"/>
          <w:divBdr>
            <w:top w:val="single" w:sz="6" w:space="8" w:color="E6DB55"/>
            <w:left w:val="single" w:sz="6" w:space="8" w:color="E6DB55"/>
            <w:bottom w:val="single" w:sz="6" w:space="8" w:color="E6DB55"/>
            <w:right w:val="single" w:sz="6" w:space="8" w:color="E6DB55"/>
          </w:divBdr>
        </w:div>
      </w:divsChild>
    </w:div>
    <w:div w:id="695621528">
      <w:bodyDiv w:val="1"/>
      <w:marLeft w:val="0"/>
      <w:marRight w:val="0"/>
      <w:marTop w:val="0"/>
      <w:marBottom w:val="0"/>
      <w:divBdr>
        <w:top w:val="none" w:sz="0" w:space="0" w:color="auto"/>
        <w:left w:val="none" w:sz="0" w:space="0" w:color="auto"/>
        <w:bottom w:val="none" w:sz="0" w:space="0" w:color="auto"/>
        <w:right w:val="none" w:sz="0" w:space="0" w:color="auto"/>
      </w:divBdr>
      <w:divsChild>
        <w:div w:id="722603787">
          <w:marLeft w:val="0"/>
          <w:marRight w:val="0"/>
          <w:marTop w:val="0"/>
          <w:marBottom w:val="0"/>
          <w:divBdr>
            <w:top w:val="none" w:sz="0" w:space="0" w:color="auto"/>
            <w:left w:val="none" w:sz="0" w:space="0" w:color="auto"/>
            <w:bottom w:val="none" w:sz="0" w:space="0" w:color="auto"/>
            <w:right w:val="none" w:sz="0" w:space="0" w:color="auto"/>
          </w:divBdr>
        </w:div>
      </w:divsChild>
    </w:div>
    <w:div w:id="851915306">
      <w:bodyDiv w:val="1"/>
      <w:marLeft w:val="0"/>
      <w:marRight w:val="0"/>
      <w:marTop w:val="0"/>
      <w:marBottom w:val="0"/>
      <w:divBdr>
        <w:top w:val="none" w:sz="0" w:space="0" w:color="auto"/>
        <w:left w:val="none" w:sz="0" w:space="0" w:color="auto"/>
        <w:bottom w:val="none" w:sz="0" w:space="0" w:color="auto"/>
        <w:right w:val="none" w:sz="0" w:space="0" w:color="auto"/>
      </w:divBdr>
    </w:div>
    <w:div w:id="1242718721">
      <w:bodyDiv w:val="1"/>
      <w:marLeft w:val="0"/>
      <w:marRight w:val="0"/>
      <w:marTop w:val="0"/>
      <w:marBottom w:val="0"/>
      <w:divBdr>
        <w:top w:val="none" w:sz="0" w:space="0" w:color="auto"/>
        <w:left w:val="none" w:sz="0" w:space="0" w:color="auto"/>
        <w:bottom w:val="none" w:sz="0" w:space="0" w:color="auto"/>
        <w:right w:val="none" w:sz="0" w:space="0" w:color="auto"/>
      </w:divBdr>
    </w:div>
    <w:div w:id="1475099574">
      <w:bodyDiv w:val="1"/>
      <w:marLeft w:val="0"/>
      <w:marRight w:val="0"/>
      <w:marTop w:val="0"/>
      <w:marBottom w:val="0"/>
      <w:divBdr>
        <w:top w:val="none" w:sz="0" w:space="0" w:color="auto"/>
        <w:left w:val="none" w:sz="0" w:space="0" w:color="auto"/>
        <w:bottom w:val="none" w:sz="0" w:space="0" w:color="auto"/>
        <w:right w:val="none" w:sz="0" w:space="0" w:color="auto"/>
      </w:divBdr>
      <w:divsChild>
        <w:div w:id="835419685">
          <w:marLeft w:val="0"/>
          <w:marRight w:val="0"/>
          <w:marTop w:val="0"/>
          <w:marBottom w:val="0"/>
          <w:divBdr>
            <w:top w:val="none" w:sz="0" w:space="0" w:color="auto"/>
            <w:left w:val="none" w:sz="0" w:space="0" w:color="auto"/>
            <w:bottom w:val="none" w:sz="0" w:space="0" w:color="auto"/>
            <w:right w:val="none" w:sz="0" w:space="0" w:color="auto"/>
          </w:divBdr>
          <w:divsChild>
            <w:div w:id="1257447494">
              <w:marLeft w:val="0"/>
              <w:marRight w:val="0"/>
              <w:marTop w:val="600"/>
              <w:marBottom w:val="600"/>
              <w:divBdr>
                <w:top w:val="none" w:sz="0" w:space="0" w:color="auto"/>
                <w:left w:val="none" w:sz="0" w:space="0" w:color="auto"/>
                <w:bottom w:val="none" w:sz="0" w:space="0" w:color="auto"/>
                <w:right w:val="none" w:sz="0" w:space="0" w:color="auto"/>
              </w:divBdr>
            </w:div>
          </w:divsChild>
        </w:div>
        <w:div w:id="961618491">
          <w:marLeft w:val="0"/>
          <w:marRight w:val="0"/>
          <w:marTop w:val="450"/>
          <w:marBottom w:val="450"/>
          <w:divBdr>
            <w:top w:val="single" w:sz="6" w:space="11" w:color="E66A1E"/>
            <w:left w:val="single" w:sz="6" w:space="31" w:color="E66A1E"/>
            <w:bottom w:val="single" w:sz="6" w:space="11" w:color="E66A1E"/>
            <w:right w:val="single" w:sz="6" w:space="8" w:color="E66A1E"/>
          </w:divBdr>
        </w:div>
        <w:div w:id="1241139268">
          <w:marLeft w:val="0"/>
          <w:marRight w:val="0"/>
          <w:marTop w:val="450"/>
          <w:marBottom w:val="450"/>
          <w:divBdr>
            <w:top w:val="single" w:sz="6" w:space="11" w:color="2CA1E6"/>
            <w:left w:val="single" w:sz="6" w:space="31" w:color="2CA1E6"/>
            <w:bottom w:val="single" w:sz="6" w:space="11" w:color="2CA1E6"/>
            <w:right w:val="single" w:sz="6" w:space="8" w:color="2CA1E6"/>
          </w:divBdr>
        </w:div>
        <w:div w:id="1469203745">
          <w:marLeft w:val="0"/>
          <w:marRight w:val="0"/>
          <w:marTop w:val="450"/>
          <w:marBottom w:val="450"/>
          <w:divBdr>
            <w:top w:val="single" w:sz="6" w:space="11" w:color="E66A1E"/>
            <w:left w:val="single" w:sz="6" w:space="31" w:color="E66A1E"/>
            <w:bottom w:val="single" w:sz="6" w:space="11" w:color="E66A1E"/>
            <w:right w:val="single" w:sz="6" w:space="8" w:color="E66A1E"/>
          </w:divBdr>
        </w:div>
      </w:divsChild>
    </w:div>
    <w:div w:id="1727559532">
      <w:bodyDiv w:val="1"/>
      <w:marLeft w:val="0"/>
      <w:marRight w:val="0"/>
      <w:marTop w:val="0"/>
      <w:marBottom w:val="0"/>
      <w:divBdr>
        <w:top w:val="none" w:sz="0" w:space="0" w:color="auto"/>
        <w:left w:val="none" w:sz="0" w:space="0" w:color="auto"/>
        <w:bottom w:val="none" w:sz="0" w:space="0" w:color="auto"/>
        <w:right w:val="none" w:sz="0" w:space="0" w:color="auto"/>
      </w:divBdr>
      <w:divsChild>
        <w:div w:id="1243030867">
          <w:marLeft w:val="0"/>
          <w:marRight w:val="0"/>
          <w:marTop w:val="240"/>
          <w:marBottom w:val="240"/>
          <w:divBdr>
            <w:top w:val="none" w:sz="0" w:space="0" w:color="auto"/>
            <w:left w:val="none" w:sz="0" w:space="0" w:color="auto"/>
            <w:bottom w:val="none" w:sz="0" w:space="0" w:color="auto"/>
            <w:right w:val="none" w:sz="0" w:space="0" w:color="auto"/>
          </w:divBdr>
          <w:divsChild>
            <w:div w:id="152113208">
              <w:marLeft w:val="0"/>
              <w:marRight w:val="0"/>
              <w:marTop w:val="0"/>
              <w:marBottom w:val="0"/>
              <w:divBdr>
                <w:top w:val="none" w:sz="0" w:space="0" w:color="auto"/>
                <w:left w:val="none" w:sz="0" w:space="0" w:color="auto"/>
                <w:bottom w:val="none" w:sz="0" w:space="0" w:color="auto"/>
                <w:right w:val="none" w:sz="0" w:space="0" w:color="auto"/>
              </w:divBdr>
            </w:div>
          </w:divsChild>
        </w:div>
        <w:div w:id="956564496">
          <w:marLeft w:val="0"/>
          <w:marRight w:val="0"/>
          <w:marTop w:val="0"/>
          <w:marBottom w:val="0"/>
          <w:divBdr>
            <w:top w:val="none" w:sz="0" w:space="0" w:color="auto"/>
            <w:left w:val="none" w:sz="0" w:space="0" w:color="auto"/>
            <w:bottom w:val="none" w:sz="0" w:space="0" w:color="auto"/>
            <w:right w:val="none" w:sz="0" w:space="0" w:color="auto"/>
          </w:divBdr>
          <w:divsChild>
            <w:div w:id="1303385598">
              <w:marLeft w:val="0"/>
              <w:marRight w:val="0"/>
              <w:marTop w:val="0"/>
              <w:marBottom w:val="0"/>
              <w:divBdr>
                <w:top w:val="none" w:sz="0" w:space="0" w:color="auto"/>
                <w:left w:val="none" w:sz="0" w:space="0" w:color="auto"/>
                <w:bottom w:val="none" w:sz="0" w:space="0" w:color="auto"/>
                <w:right w:val="none" w:sz="0" w:space="0" w:color="auto"/>
              </w:divBdr>
              <w:divsChild>
                <w:div w:id="214083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2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aster-css.com/page/redaktiruem-fon-shapku-menju-i-podval-sajta" TargetMode="External"/><Relationship Id="rId18" Type="http://schemas.openxmlformats.org/officeDocument/2006/relationships/hyperlink" Target="http://www.seoded.ru/beginner/html/table.html" TargetMode="External"/><Relationship Id="rId26" Type="http://schemas.openxmlformats.org/officeDocument/2006/relationships/hyperlink" Target="http://www.seoded.ru/beginner/html/table.html" TargetMode="External"/><Relationship Id="rId39" Type="http://schemas.openxmlformats.org/officeDocument/2006/relationships/image" Target="media/image8.jpeg"/><Relationship Id="rId21" Type="http://schemas.openxmlformats.org/officeDocument/2006/relationships/hyperlink" Target="http://www.seoded.ru/beginner/html/table.html" TargetMode="External"/><Relationship Id="rId34" Type="http://schemas.openxmlformats.org/officeDocument/2006/relationships/hyperlink" Target="http://www.seoded.ru/beginner/html/table.html" TargetMode="External"/><Relationship Id="rId42" Type="http://schemas.openxmlformats.org/officeDocument/2006/relationships/hyperlink" Target="http://kapon.com.ua/sign_table.php" TargetMode="External"/><Relationship Id="rId47" Type="http://schemas.openxmlformats.org/officeDocument/2006/relationships/control" Target="activeX/activeX1.xml"/><Relationship Id="rId50" Type="http://schemas.openxmlformats.org/officeDocument/2006/relationships/control" Target="activeX/activeX3.xml"/><Relationship Id="rId55" Type="http://schemas.openxmlformats.org/officeDocument/2006/relationships/control" Target="activeX/activeX8.xml"/><Relationship Id="rId63" Type="http://schemas.openxmlformats.org/officeDocument/2006/relationships/footer" Target="footer1.xml"/><Relationship Id="rId7" Type="http://schemas.openxmlformats.org/officeDocument/2006/relationships/hyperlink" Target="http://master-css.com/sub/verstka-sh1/?channel_id=22930" TargetMode="External"/><Relationship Id="rId2" Type="http://schemas.openxmlformats.org/officeDocument/2006/relationships/styles" Target="styles.xml"/><Relationship Id="rId16" Type="http://schemas.openxmlformats.org/officeDocument/2006/relationships/hyperlink" Target="http://www.seoded.ru/beginner/html/table.html" TargetMode="External"/><Relationship Id="rId20" Type="http://schemas.openxmlformats.org/officeDocument/2006/relationships/hyperlink" Target="http://www.seoded.ru/beginner/html/table.html" TargetMode="External"/><Relationship Id="rId29" Type="http://schemas.openxmlformats.org/officeDocument/2006/relationships/hyperlink" Target="http://www.seoded.ru/beginner/html/grafika.html" TargetMode="External"/><Relationship Id="rId41" Type="http://schemas.openxmlformats.org/officeDocument/2006/relationships/image" Target="media/image10.jpeg"/><Relationship Id="rId54" Type="http://schemas.openxmlformats.org/officeDocument/2006/relationships/control" Target="activeX/activeX7.xml"/><Relationship Id="rId62"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ster-css.com/page/podkluchit-googlefonts" TargetMode="External"/><Relationship Id="rId24" Type="http://schemas.openxmlformats.org/officeDocument/2006/relationships/hyperlink" Target="http://www.seoded.ru/beginner/html/table.html" TargetMode="External"/><Relationship Id="rId32" Type="http://schemas.openxmlformats.org/officeDocument/2006/relationships/hyperlink" Target="http://www.seoded.ru/beginner/soderg.html" TargetMode="External"/><Relationship Id="rId37" Type="http://schemas.openxmlformats.org/officeDocument/2006/relationships/hyperlink" Target="http://www.seoded.ru/webmaster/sozdanie-saita.html" TargetMode="External"/><Relationship Id="rId40" Type="http://schemas.openxmlformats.org/officeDocument/2006/relationships/image" Target="media/image9.jpeg"/><Relationship Id="rId45" Type="http://schemas.openxmlformats.org/officeDocument/2006/relationships/hyperlink" Target="http://kapon.com.ua/dinam_shablon.php" TargetMode="External"/><Relationship Id="rId53" Type="http://schemas.openxmlformats.org/officeDocument/2006/relationships/control" Target="activeX/activeX6.xml"/><Relationship Id="rId58" Type="http://schemas.openxmlformats.org/officeDocument/2006/relationships/control" Target="activeX/activeX11.xml"/><Relationship Id="rId5" Type="http://schemas.openxmlformats.org/officeDocument/2006/relationships/footnotes" Target="footnotes.xml"/><Relationship Id="rId15" Type="http://schemas.openxmlformats.org/officeDocument/2006/relationships/hyperlink" Target="http://master-css.com/page/3-style" TargetMode="External"/><Relationship Id="rId23" Type="http://schemas.openxmlformats.org/officeDocument/2006/relationships/hyperlink" Target="http://www.seoded.ru/beginner/html/table.html" TargetMode="External"/><Relationship Id="rId28" Type="http://schemas.openxmlformats.org/officeDocument/2006/relationships/hyperlink" Target="http://www.seoded.ru/beginner/html/body.html" TargetMode="External"/><Relationship Id="rId36" Type="http://schemas.openxmlformats.org/officeDocument/2006/relationships/image" Target="media/image7.jpeg"/><Relationship Id="rId49" Type="http://schemas.openxmlformats.org/officeDocument/2006/relationships/control" Target="activeX/activeX2.xml"/><Relationship Id="rId57" Type="http://schemas.openxmlformats.org/officeDocument/2006/relationships/control" Target="activeX/activeX10.xml"/><Relationship Id="rId61" Type="http://schemas.openxmlformats.org/officeDocument/2006/relationships/image" Target="media/image13.png"/><Relationship Id="rId10" Type="http://schemas.openxmlformats.org/officeDocument/2006/relationships/image" Target="media/image3.gif"/><Relationship Id="rId19" Type="http://schemas.openxmlformats.org/officeDocument/2006/relationships/hyperlink" Target="http://www.seoded.ru/beginner/html/table.html" TargetMode="External"/><Relationship Id="rId31" Type="http://schemas.openxmlformats.org/officeDocument/2006/relationships/image" Target="media/image6.gif"/><Relationship Id="rId44" Type="http://schemas.openxmlformats.org/officeDocument/2006/relationships/hyperlink" Target="http://kapon.com.ua/tag_div.php" TargetMode="External"/><Relationship Id="rId52" Type="http://schemas.openxmlformats.org/officeDocument/2006/relationships/control" Target="activeX/activeX5.xml"/><Relationship Id="rId60" Type="http://schemas.openxmlformats.org/officeDocument/2006/relationships/hyperlink" Target="http://brainoteka.com/blog-html-spravochnik"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master-css.com/page/button-a" TargetMode="External"/><Relationship Id="rId22" Type="http://schemas.openxmlformats.org/officeDocument/2006/relationships/hyperlink" Target="http://www.seoded.ru/beginner/html/table.html" TargetMode="External"/><Relationship Id="rId27" Type="http://schemas.openxmlformats.org/officeDocument/2006/relationships/hyperlink" Target="http://www.seoded.ru/ssilki/browsers/browsers.html" TargetMode="External"/><Relationship Id="rId30" Type="http://schemas.openxmlformats.org/officeDocument/2006/relationships/image" Target="media/image5.jpeg"/><Relationship Id="rId35" Type="http://schemas.openxmlformats.org/officeDocument/2006/relationships/hyperlink" Target="http://www.seoded.ru/beginner/html/metategs.html" TargetMode="External"/><Relationship Id="rId43" Type="http://schemas.openxmlformats.org/officeDocument/2006/relationships/image" Target="media/image11.jpeg"/><Relationship Id="rId48" Type="http://schemas.openxmlformats.org/officeDocument/2006/relationships/hyperlink" Target="http://kapon.com.ua/examples/table_1.html" TargetMode="External"/><Relationship Id="rId56" Type="http://schemas.openxmlformats.org/officeDocument/2006/relationships/control" Target="activeX/activeX9.xml"/><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control" Target="activeX/activeX4.xml"/><Relationship Id="rId3" Type="http://schemas.openxmlformats.org/officeDocument/2006/relationships/settings" Target="settings.xml"/><Relationship Id="rId12" Type="http://schemas.openxmlformats.org/officeDocument/2006/relationships/hyperlink" Target="http://master-css.com/page/wowjs" TargetMode="External"/><Relationship Id="rId17" Type="http://schemas.openxmlformats.org/officeDocument/2006/relationships/image" Target="media/image4.jpeg"/><Relationship Id="rId25" Type="http://schemas.openxmlformats.org/officeDocument/2006/relationships/hyperlink" Target="http://www.seoded.ru/beginner/html/table.html" TargetMode="External"/><Relationship Id="rId33" Type="http://schemas.openxmlformats.org/officeDocument/2006/relationships/hyperlink" Target="http://www.seoded.ru/beginner/html/metategs.html" TargetMode="External"/><Relationship Id="rId38" Type="http://schemas.openxmlformats.org/officeDocument/2006/relationships/hyperlink" Target="http://www.seoded.ru/beginner/osnovi_html.html" TargetMode="External"/><Relationship Id="rId46" Type="http://schemas.openxmlformats.org/officeDocument/2006/relationships/image" Target="media/image12.wmf"/><Relationship Id="rId59" Type="http://schemas.openxmlformats.org/officeDocument/2006/relationships/control" Target="activeX/activeX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orage" r:id="rId1"/>
</file>

<file path=word/activeX/activeX10.xml><?xml version="1.0" encoding="utf-8"?>
<ax:ocx xmlns:ax="http://schemas.microsoft.com/office/2006/activeX" xmlns:r="http://schemas.openxmlformats.org/officeDocument/2006/relationships" ax:classid="{5512D124-5CC6-11CF-8D67-00AA00BDCE1D}" ax:persistence="persistStorage" r:id="rId1"/>
</file>

<file path=word/activeX/activeX11.xml><?xml version="1.0" encoding="utf-8"?>
<ax:ocx xmlns:ax="http://schemas.microsoft.com/office/2006/activeX" xmlns:r="http://schemas.openxmlformats.org/officeDocument/2006/relationships" ax:classid="{5512D124-5CC6-11CF-8D67-00AA00BDCE1D}" ax:persistence="persistStorage" r:id="rId1"/>
</file>

<file path=word/activeX/activeX12.xml><?xml version="1.0" encoding="utf-8"?>
<ax:ocx xmlns:ax="http://schemas.microsoft.com/office/2006/activeX" xmlns:r="http://schemas.openxmlformats.org/officeDocument/2006/relationships" ax:classid="{5512D124-5CC6-11CF-8D67-00AA00BDCE1D}" ax:persistence="persistStorage" r:id="rId1"/>
</file>

<file path=word/activeX/activeX2.xml><?xml version="1.0" encoding="utf-8"?>
<ax:ocx xmlns:ax="http://schemas.microsoft.com/office/2006/activeX" xmlns:r="http://schemas.openxmlformats.org/officeDocument/2006/relationships" ax:classid="{5512D124-5CC6-11CF-8D67-00AA00BDCE1D}" ax:persistence="persistStorage" r:id="rId1"/>
</file>

<file path=word/activeX/activeX3.xml><?xml version="1.0" encoding="utf-8"?>
<ax:ocx xmlns:ax="http://schemas.microsoft.com/office/2006/activeX" xmlns:r="http://schemas.openxmlformats.org/officeDocument/2006/relationships" ax:classid="{5512D124-5CC6-11CF-8D67-00AA00BDCE1D}" ax:persistence="persistStorage" r:id="rId1"/>
</file>

<file path=word/activeX/activeX4.xml><?xml version="1.0" encoding="utf-8"?>
<ax:ocx xmlns:ax="http://schemas.microsoft.com/office/2006/activeX" xmlns:r="http://schemas.openxmlformats.org/officeDocument/2006/relationships" ax:classid="{5512D124-5CC6-11CF-8D67-00AA00BDCE1D}" ax:persistence="persistStorage" r:id="rId1"/>
</file>

<file path=word/activeX/activeX5.xml><?xml version="1.0" encoding="utf-8"?>
<ax:ocx xmlns:ax="http://schemas.microsoft.com/office/2006/activeX" xmlns:r="http://schemas.openxmlformats.org/officeDocument/2006/relationships" ax:classid="{5512D124-5CC6-11CF-8D67-00AA00BDCE1D}" ax:persistence="persistStorage" r:id="rId1"/>
</file>

<file path=word/activeX/activeX6.xml><?xml version="1.0" encoding="utf-8"?>
<ax:ocx xmlns:ax="http://schemas.microsoft.com/office/2006/activeX" xmlns:r="http://schemas.openxmlformats.org/officeDocument/2006/relationships" ax:classid="{5512D124-5CC6-11CF-8D67-00AA00BDCE1D}" ax:persistence="persistStorage" r:id="rId1"/>
</file>

<file path=word/activeX/activeX7.xml><?xml version="1.0" encoding="utf-8"?>
<ax:ocx xmlns:ax="http://schemas.microsoft.com/office/2006/activeX" xmlns:r="http://schemas.openxmlformats.org/officeDocument/2006/relationships" ax:classid="{5512D124-5CC6-11CF-8D67-00AA00BDCE1D}" ax:persistence="persistStorage" r:id="rId1"/>
</file>

<file path=word/activeX/activeX8.xml><?xml version="1.0" encoding="utf-8"?>
<ax:ocx xmlns:ax="http://schemas.microsoft.com/office/2006/activeX" xmlns:r="http://schemas.openxmlformats.org/officeDocument/2006/relationships" ax:classid="{5512D124-5CC6-11CF-8D67-00AA00BDCE1D}" ax:persistence="persistStorage" r:id="rId1"/>
</file>

<file path=word/activeX/activeX9.xml><?xml version="1.0" encoding="utf-8"?>
<ax:ocx xmlns:ax="http://schemas.microsoft.com/office/2006/activeX" xmlns:r="http://schemas.openxmlformats.org/officeDocument/2006/relationships" ax:classid="{5512D124-5CC6-11CF-8D67-00AA00BDCE1D}" ax:persistence="persistStorage"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68</Pages>
  <Words>11406</Words>
  <Characters>65020</Characters>
  <Application>Microsoft Office Word</Application>
  <DocSecurity>0</DocSecurity>
  <Lines>541</Lines>
  <Paragraphs>152</Paragraphs>
  <ScaleCrop>false</ScaleCrop>
  <HeadingPairs>
    <vt:vector size="2" baseType="variant">
      <vt:variant>
        <vt:lpstr>Название</vt:lpstr>
      </vt:variant>
      <vt:variant>
        <vt:i4>1</vt:i4>
      </vt:variant>
    </vt:vector>
  </HeadingPairs>
  <TitlesOfParts>
    <vt:vector size="1" baseType="lpstr">
      <vt:lpstr/>
    </vt:vector>
  </TitlesOfParts>
  <Company>vc</Company>
  <LinksUpToDate>false</LinksUpToDate>
  <CharactersWithSpaces>76274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ПРЕП</dc:creator>
  <cp:keywords/>
  <dc:description/>
  <cp:lastModifiedBy>ПРЕП</cp:lastModifiedBy>
  <cp:revision>5</cp:revision>
  <dcterms:created xsi:type="dcterms:W3CDTF">2017-02-28T14:08:00Z</dcterms:created>
  <dcterms:modified xsi:type="dcterms:W3CDTF">2017-02-28T14:36:00Z</dcterms:modified>
</cp:coreProperties>
</file>