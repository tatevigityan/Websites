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54C" w:rsidRPr="00DF054C" w:rsidRDefault="00DF054C" w:rsidP="00DF054C">
      <w:pPr>
        <w:pBdr>
          <w:bottom w:val="dotted" w:sz="6" w:space="4" w:color="DEDCD4"/>
        </w:pBdr>
        <w:shd w:val="clear" w:color="auto" w:fill="FFFFFF"/>
        <w:spacing w:after="75" w:line="240" w:lineRule="auto"/>
        <w:ind w:left="-150" w:right="-150"/>
        <w:outlineLvl w:val="0"/>
        <w:rPr>
          <w:rFonts w:ascii="Verdana" w:eastAsia="Times New Roman" w:hAnsi="Verdana" w:cs="Times New Roman"/>
          <w:b/>
          <w:bCs/>
          <w:color w:val="2978B0"/>
          <w:kern w:val="36"/>
          <w:sz w:val="38"/>
          <w:szCs w:val="38"/>
          <w:lang w:eastAsia="ru-RU"/>
        </w:rPr>
      </w:pPr>
      <w:r w:rsidRPr="00DF054C">
        <w:rPr>
          <w:rFonts w:ascii="Verdana" w:eastAsia="Times New Roman" w:hAnsi="Verdana" w:cs="Times New Roman"/>
          <w:b/>
          <w:bCs/>
          <w:color w:val="2978B0"/>
          <w:kern w:val="36"/>
          <w:sz w:val="38"/>
          <w:szCs w:val="38"/>
          <w:lang w:eastAsia="ru-RU"/>
        </w:rPr>
        <w:t xml:space="preserve">Как изменить размер кнопки </w:t>
      </w:r>
      <w:proofErr w:type="spellStart"/>
      <w:r w:rsidRPr="00DF054C">
        <w:rPr>
          <w:rFonts w:ascii="Verdana" w:eastAsia="Times New Roman" w:hAnsi="Verdana" w:cs="Times New Roman"/>
          <w:b/>
          <w:bCs/>
          <w:color w:val="2978B0"/>
          <w:kern w:val="36"/>
          <w:sz w:val="38"/>
          <w:szCs w:val="38"/>
          <w:lang w:eastAsia="ru-RU"/>
        </w:rPr>
        <w:t>submit</w:t>
      </w:r>
      <w:proofErr w:type="spellEnd"/>
      <w:r w:rsidRPr="00DF054C">
        <w:rPr>
          <w:rFonts w:ascii="Verdana" w:eastAsia="Times New Roman" w:hAnsi="Verdana" w:cs="Times New Roman"/>
          <w:b/>
          <w:bCs/>
          <w:color w:val="2978B0"/>
          <w:kern w:val="36"/>
          <w:sz w:val="38"/>
          <w:szCs w:val="38"/>
          <w:lang w:eastAsia="ru-RU"/>
        </w:rPr>
        <w:t>.</w:t>
      </w:r>
    </w:p>
    <w:p w:rsidR="00DF054C" w:rsidRPr="00DF054C" w:rsidRDefault="00DF054C" w:rsidP="00DF054C">
      <w:pPr>
        <w:spacing w:after="0" w:line="240" w:lineRule="auto"/>
        <w:rPr>
          <w:ins w:id="0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" w:author="Unknown">
        <w:r w:rsidRPr="00DF054C">
          <w:rPr>
            <w:rFonts w:ascii="Verdana" w:eastAsia="Times New Roman" w:hAnsi="Verdana" w:cs="Times New Roman"/>
            <w:color w:val="565656"/>
            <w:sz w:val="21"/>
            <w:lang w:eastAsia="ru-RU"/>
          </w:rPr>
          <w:t> </w:t>
        </w:r>
        <w:r w:rsidRPr="00DF054C">
          <w:rPr>
            <w:rFonts w:ascii="Verdana" w:eastAsia="Times New Roman" w:hAnsi="Verdana" w:cs="Times New Roman"/>
            <w:color w:val="565656"/>
            <w:sz w:val="21"/>
            <w:szCs w:val="21"/>
            <w:lang w:eastAsia="ru-RU"/>
          </w:rPr>
          <w:br/>
        </w:r>
      </w:ins>
    </w:p>
    <w:p w:rsidR="00DF054C" w:rsidRPr="00DF054C" w:rsidRDefault="00DF054C" w:rsidP="00DF054C">
      <w:pPr>
        <w:shd w:val="clear" w:color="auto" w:fill="FFFFFF"/>
        <w:spacing w:after="150" w:line="336" w:lineRule="atLeast"/>
        <w:rPr>
          <w:ins w:id="2" w:author="Unknown"/>
          <w:rFonts w:ascii="Verdana" w:eastAsia="Times New Roman" w:hAnsi="Verdana" w:cs="Times New Roman"/>
          <w:color w:val="565656"/>
          <w:sz w:val="21"/>
          <w:szCs w:val="21"/>
          <w:lang w:eastAsia="ru-RU"/>
        </w:rPr>
      </w:pPr>
      <w:ins w:id="3" w:author="Unknown">
        <w:r w:rsidRPr="00DF054C">
          <w:rPr>
            <w:rFonts w:ascii="Verdana" w:eastAsia="Times New Roman" w:hAnsi="Verdana" w:cs="Times New Roman"/>
            <w:color w:val="565656"/>
            <w:sz w:val="21"/>
            <w:szCs w:val="21"/>
            <w:lang w:eastAsia="ru-RU"/>
          </w:rPr>
          <w:t xml:space="preserve">Бывает так, что размеры стандартной кнопки </w:t>
        </w:r>
        <w:proofErr w:type="spellStart"/>
        <w:r w:rsidRPr="00DF054C">
          <w:rPr>
            <w:rFonts w:ascii="Verdana" w:eastAsia="Times New Roman" w:hAnsi="Verdana" w:cs="Times New Roman"/>
            <w:color w:val="565656"/>
            <w:sz w:val="21"/>
            <w:szCs w:val="21"/>
            <w:lang w:eastAsia="ru-RU"/>
          </w:rPr>
          <w:t>submit</w:t>
        </w:r>
        <w:proofErr w:type="spellEnd"/>
        <w:r w:rsidRPr="00DF054C">
          <w:rPr>
            <w:rFonts w:ascii="Verdana" w:eastAsia="Times New Roman" w:hAnsi="Verdana" w:cs="Times New Roman"/>
            <w:color w:val="565656"/>
            <w:sz w:val="21"/>
            <w:szCs w:val="21"/>
            <w:lang w:eastAsia="ru-RU"/>
          </w:rPr>
          <w:t xml:space="preserve"> не подходят. Например, нам бы хотелось изменить ее размер и сделать крупнее. Способов здесь достаточно много, но в рамках данного поста мы рассмотрим лишь один наиболее простой способ, как изменить размер кнопки </w:t>
        </w:r>
        <w:proofErr w:type="spellStart"/>
        <w:r w:rsidRPr="00DF054C">
          <w:rPr>
            <w:rFonts w:ascii="Verdana" w:eastAsia="Times New Roman" w:hAnsi="Verdana" w:cs="Times New Roman"/>
            <w:color w:val="565656"/>
            <w:sz w:val="21"/>
            <w:szCs w:val="21"/>
            <w:lang w:eastAsia="ru-RU"/>
          </w:rPr>
          <w:t>submit</w:t>
        </w:r>
        <w:proofErr w:type="spellEnd"/>
        <w:r w:rsidRPr="00DF054C">
          <w:rPr>
            <w:rFonts w:ascii="Verdana" w:eastAsia="Times New Roman" w:hAnsi="Verdana" w:cs="Times New Roman"/>
            <w:color w:val="565656"/>
            <w:sz w:val="21"/>
            <w:szCs w:val="21"/>
            <w:lang w:eastAsia="ru-RU"/>
          </w:rPr>
          <w:t>, используя для этого css-стили.</w:t>
        </w:r>
      </w:ins>
    </w:p>
    <w:p w:rsidR="00DF054C" w:rsidRPr="00DF054C" w:rsidRDefault="00DF054C" w:rsidP="00DF054C">
      <w:pPr>
        <w:shd w:val="clear" w:color="auto" w:fill="FFFFFF"/>
        <w:spacing w:after="150" w:line="336" w:lineRule="atLeast"/>
        <w:rPr>
          <w:ins w:id="4" w:author="Unknown"/>
          <w:rFonts w:ascii="Verdana" w:eastAsia="Times New Roman" w:hAnsi="Verdana" w:cs="Times New Roman"/>
          <w:color w:val="565656"/>
          <w:sz w:val="21"/>
          <w:szCs w:val="21"/>
          <w:lang w:eastAsia="ru-RU"/>
        </w:rPr>
      </w:pPr>
      <w:ins w:id="5" w:author="Unknown">
        <w:r w:rsidRPr="00DF054C">
          <w:rPr>
            <w:rFonts w:ascii="Verdana" w:eastAsia="Times New Roman" w:hAnsi="Verdana" w:cs="Times New Roman"/>
            <w:color w:val="565656"/>
            <w:sz w:val="21"/>
            <w:szCs w:val="21"/>
            <w:lang w:eastAsia="ru-RU"/>
          </w:rPr>
          <w:t xml:space="preserve">Допустим, у нас есть простейшая форма с одним текстовым полем и кнопкой </w:t>
        </w:r>
        <w:proofErr w:type="spellStart"/>
        <w:r w:rsidRPr="00DF054C">
          <w:rPr>
            <w:rFonts w:ascii="Verdana" w:eastAsia="Times New Roman" w:hAnsi="Verdana" w:cs="Times New Roman"/>
            <w:color w:val="565656"/>
            <w:sz w:val="21"/>
            <w:szCs w:val="21"/>
            <w:lang w:eastAsia="ru-RU"/>
          </w:rPr>
          <w:t>submit</w:t>
        </w:r>
        <w:proofErr w:type="spellEnd"/>
        <w:r w:rsidRPr="00DF054C">
          <w:rPr>
            <w:rFonts w:ascii="Verdana" w:eastAsia="Times New Roman" w:hAnsi="Verdana" w:cs="Times New Roman"/>
            <w:color w:val="565656"/>
            <w:sz w:val="21"/>
            <w:szCs w:val="21"/>
            <w:lang w:eastAsia="ru-RU"/>
          </w:rPr>
          <w:t>.</w:t>
        </w:r>
      </w:ins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337"/>
        <w:gridCol w:w="4333"/>
      </w:tblGrid>
      <w:tr w:rsidR="00DF054C" w:rsidRPr="00DF054C" w:rsidTr="00DF054C">
        <w:tc>
          <w:tcPr>
            <w:tcW w:w="0" w:type="auto"/>
            <w:shd w:val="clear" w:color="auto" w:fill="DDEE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F054C" w:rsidRPr="00DF054C" w:rsidRDefault="00DF054C" w:rsidP="00DF0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DF054C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</w:t>
            </w:r>
          </w:p>
          <w:p w:rsidR="00DF054C" w:rsidRPr="00DF054C" w:rsidRDefault="00DF054C" w:rsidP="00DF0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DF054C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</w:t>
            </w:r>
          </w:p>
          <w:p w:rsidR="00DF054C" w:rsidRPr="00DF054C" w:rsidRDefault="00DF054C" w:rsidP="00DF0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DF054C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3</w:t>
            </w:r>
          </w:p>
          <w:p w:rsidR="00DF054C" w:rsidRPr="00DF054C" w:rsidRDefault="00DF054C" w:rsidP="00DF0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DF054C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4</w:t>
            </w:r>
          </w:p>
          <w:p w:rsidR="00DF054C" w:rsidRPr="00DF054C" w:rsidRDefault="00DF054C" w:rsidP="00DF0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DF054C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5</w:t>
            </w:r>
          </w:p>
          <w:p w:rsidR="00DF054C" w:rsidRPr="00DF054C" w:rsidRDefault="00DF054C" w:rsidP="00DF0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DF054C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6</w:t>
            </w:r>
          </w:p>
          <w:p w:rsidR="00DF054C" w:rsidRPr="00DF054C" w:rsidRDefault="00DF054C" w:rsidP="00DF0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DF054C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7</w:t>
            </w:r>
          </w:p>
          <w:p w:rsidR="00DF054C" w:rsidRPr="00DF054C" w:rsidRDefault="00DF054C" w:rsidP="00DF0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DF054C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8</w:t>
            </w:r>
          </w:p>
          <w:p w:rsidR="00DF054C" w:rsidRPr="00DF054C" w:rsidRDefault="00DF054C" w:rsidP="00DF0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DF054C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9</w:t>
            </w:r>
          </w:p>
          <w:p w:rsidR="00DF054C" w:rsidRPr="00DF054C" w:rsidRDefault="00DF054C" w:rsidP="00DF0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DF054C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F054C" w:rsidRPr="00DF054C" w:rsidRDefault="00DF054C" w:rsidP="00DF0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DF054C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&lt;html&gt;</w:t>
            </w:r>
          </w:p>
          <w:p w:rsidR="00DF054C" w:rsidRPr="00DF054C" w:rsidRDefault="00DF054C" w:rsidP="00DF0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DF054C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&lt;head&gt;</w:t>
            </w:r>
          </w:p>
          <w:p w:rsidR="00DF054C" w:rsidRPr="00DF054C" w:rsidRDefault="00DF054C" w:rsidP="00DF0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DF054C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&lt;/head&gt;</w:t>
            </w:r>
          </w:p>
          <w:p w:rsidR="00DF054C" w:rsidRPr="00DF054C" w:rsidRDefault="00DF054C" w:rsidP="00DF0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DF054C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&lt;body&gt;</w:t>
            </w:r>
          </w:p>
          <w:p w:rsidR="00DF054C" w:rsidRPr="00DF054C" w:rsidRDefault="00DF054C" w:rsidP="00DF0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DF054C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&lt;form&gt;</w:t>
            </w:r>
          </w:p>
          <w:p w:rsidR="00DF054C" w:rsidRPr="00DF054C" w:rsidRDefault="00DF054C" w:rsidP="00DF0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DF054C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&lt;input type="text" name="username"&gt;</w:t>
            </w:r>
          </w:p>
          <w:p w:rsidR="00DF054C" w:rsidRPr="00DF054C" w:rsidRDefault="00DF054C" w:rsidP="00DF0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DF054C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&lt;input type="submit" value="send"&gt;</w:t>
            </w:r>
          </w:p>
          <w:p w:rsidR="00DF054C" w:rsidRPr="00DF054C" w:rsidRDefault="00DF054C" w:rsidP="00DF0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DF054C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&lt;/</w:t>
            </w:r>
            <w:proofErr w:type="spellStart"/>
            <w:r w:rsidRPr="00DF054C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form</w:t>
            </w:r>
            <w:proofErr w:type="spellEnd"/>
            <w:r w:rsidRPr="00DF054C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&gt;</w:t>
            </w:r>
          </w:p>
          <w:p w:rsidR="00DF054C" w:rsidRPr="00DF054C" w:rsidRDefault="00DF054C" w:rsidP="00DF0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DF054C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&lt;/</w:t>
            </w:r>
            <w:proofErr w:type="spellStart"/>
            <w:r w:rsidRPr="00DF054C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body</w:t>
            </w:r>
            <w:proofErr w:type="spellEnd"/>
            <w:r w:rsidRPr="00DF054C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&gt;</w:t>
            </w:r>
          </w:p>
          <w:p w:rsidR="00DF054C" w:rsidRPr="00DF054C" w:rsidRDefault="00DF054C" w:rsidP="00DF0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DF054C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&lt;/</w:t>
            </w:r>
            <w:proofErr w:type="spellStart"/>
            <w:r w:rsidRPr="00DF054C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html</w:t>
            </w:r>
            <w:proofErr w:type="spellEnd"/>
            <w:r w:rsidRPr="00DF054C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&gt;</w:t>
            </w:r>
          </w:p>
        </w:tc>
      </w:tr>
    </w:tbl>
    <w:p w:rsidR="00DF054C" w:rsidRPr="00DF054C" w:rsidRDefault="00DF054C" w:rsidP="00DF054C">
      <w:pPr>
        <w:shd w:val="clear" w:color="auto" w:fill="FFFFFF"/>
        <w:spacing w:after="150" w:line="336" w:lineRule="atLeast"/>
        <w:rPr>
          <w:ins w:id="6" w:author="Unknown"/>
          <w:rFonts w:ascii="Verdana" w:eastAsia="Times New Roman" w:hAnsi="Verdana" w:cs="Times New Roman"/>
          <w:color w:val="565656"/>
          <w:sz w:val="21"/>
          <w:szCs w:val="21"/>
          <w:lang w:eastAsia="ru-RU"/>
        </w:rPr>
      </w:pPr>
      <w:ins w:id="7" w:author="Unknown">
        <w:r w:rsidRPr="00DF054C">
          <w:rPr>
            <w:rFonts w:ascii="Verdana" w:eastAsia="Times New Roman" w:hAnsi="Verdana" w:cs="Times New Roman"/>
            <w:color w:val="565656"/>
            <w:sz w:val="21"/>
            <w:szCs w:val="21"/>
            <w:lang w:eastAsia="ru-RU"/>
          </w:rPr>
          <w:t>Если мы сейчас откроем итоговый html-файл с этим кодом, то увидим, что кнопка приобрела размер в соответствии с величиной текста «</w:t>
        </w:r>
        <w:proofErr w:type="spellStart"/>
        <w:r w:rsidRPr="00DF054C">
          <w:rPr>
            <w:rFonts w:ascii="Verdana" w:eastAsia="Times New Roman" w:hAnsi="Verdana" w:cs="Times New Roman"/>
            <w:color w:val="565656"/>
            <w:sz w:val="21"/>
            <w:szCs w:val="21"/>
            <w:lang w:eastAsia="ru-RU"/>
          </w:rPr>
          <w:t>send</w:t>
        </w:r>
        <w:proofErr w:type="spellEnd"/>
        <w:r w:rsidRPr="00DF054C">
          <w:rPr>
            <w:rFonts w:ascii="Verdana" w:eastAsia="Times New Roman" w:hAnsi="Verdana" w:cs="Times New Roman"/>
            <w:color w:val="565656"/>
            <w:sz w:val="21"/>
            <w:szCs w:val="21"/>
            <w:lang w:eastAsia="ru-RU"/>
          </w:rPr>
          <w:t xml:space="preserve">» с небольшими отступами вокруг него. Это отображение по умолчанию. Для изменения размера кнопки мы добавим к ней свой пользовательский класс, а для класса пропишем свойства в </w:t>
        </w:r>
        <w:proofErr w:type="spellStart"/>
        <w:r w:rsidRPr="00DF054C">
          <w:rPr>
            <w:rFonts w:ascii="Verdana" w:eastAsia="Times New Roman" w:hAnsi="Verdana" w:cs="Times New Roman"/>
            <w:color w:val="565656"/>
            <w:sz w:val="21"/>
            <w:szCs w:val="21"/>
            <w:lang w:eastAsia="ru-RU"/>
          </w:rPr>
          <w:t>хэдере</w:t>
        </w:r>
        <w:proofErr w:type="spellEnd"/>
        <w:r w:rsidRPr="00DF054C">
          <w:rPr>
            <w:rFonts w:ascii="Verdana" w:eastAsia="Times New Roman" w:hAnsi="Verdana" w:cs="Times New Roman"/>
            <w:color w:val="565656"/>
            <w:sz w:val="21"/>
            <w:szCs w:val="21"/>
            <w:lang w:eastAsia="ru-RU"/>
          </w:rPr>
          <w:t xml:space="preserve"> страницы (также стили можно разместить в подключаемом css-файле).</w:t>
        </w:r>
      </w:ins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337"/>
        <w:gridCol w:w="6169"/>
      </w:tblGrid>
      <w:tr w:rsidR="00DF054C" w:rsidRPr="00DF054C" w:rsidTr="00DF054C">
        <w:tc>
          <w:tcPr>
            <w:tcW w:w="0" w:type="auto"/>
            <w:shd w:val="clear" w:color="auto" w:fill="DDEE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F054C" w:rsidRPr="00DF054C" w:rsidRDefault="00DF054C" w:rsidP="00DF0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DF054C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</w:t>
            </w:r>
          </w:p>
          <w:p w:rsidR="00DF054C" w:rsidRPr="00DF054C" w:rsidRDefault="00DF054C" w:rsidP="00DF0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DF054C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</w:t>
            </w:r>
          </w:p>
          <w:p w:rsidR="00DF054C" w:rsidRPr="00DF054C" w:rsidRDefault="00DF054C" w:rsidP="00DF0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DF054C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3</w:t>
            </w:r>
          </w:p>
          <w:p w:rsidR="00DF054C" w:rsidRPr="00DF054C" w:rsidRDefault="00DF054C" w:rsidP="00DF0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DF054C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4</w:t>
            </w:r>
          </w:p>
          <w:p w:rsidR="00DF054C" w:rsidRPr="00DF054C" w:rsidRDefault="00DF054C" w:rsidP="00DF0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DF054C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5</w:t>
            </w:r>
          </w:p>
          <w:p w:rsidR="00DF054C" w:rsidRPr="00DF054C" w:rsidRDefault="00DF054C" w:rsidP="00DF0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DF054C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6</w:t>
            </w:r>
          </w:p>
          <w:p w:rsidR="00DF054C" w:rsidRPr="00DF054C" w:rsidRDefault="00DF054C" w:rsidP="00DF0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DF054C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7</w:t>
            </w:r>
          </w:p>
          <w:p w:rsidR="00DF054C" w:rsidRPr="00DF054C" w:rsidRDefault="00DF054C" w:rsidP="00DF0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DF054C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8</w:t>
            </w:r>
          </w:p>
          <w:p w:rsidR="00DF054C" w:rsidRPr="00DF054C" w:rsidRDefault="00DF054C" w:rsidP="00DF0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DF054C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9</w:t>
            </w:r>
          </w:p>
          <w:p w:rsidR="00DF054C" w:rsidRPr="00DF054C" w:rsidRDefault="00DF054C" w:rsidP="00DF0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DF054C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10</w:t>
            </w:r>
          </w:p>
          <w:p w:rsidR="00DF054C" w:rsidRPr="00DF054C" w:rsidRDefault="00DF054C" w:rsidP="00DF0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DF054C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11</w:t>
            </w:r>
          </w:p>
          <w:p w:rsidR="00DF054C" w:rsidRPr="00DF054C" w:rsidRDefault="00DF054C" w:rsidP="00DF0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DF054C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12</w:t>
            </w:r>
          </w:p>
          <w:p w:rsidR="00DF054C" w:rsidRPr="00DF054C" w:rsidRDefault="00DF054C" w:rsidP="00DF0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DF054C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13</w:t>
            </w:r>
          </w:p>
          <w:p w:rsidR="00DF054C" w:rsidRPr="00DF054C" w:rsidRDefault="00DF054C" w:rsidP="00DF0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DF054C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14</w:t>
            </w:r>
          </w:p>
          <w:p w:rsidR="00DF054C" w:rsidRPr="00DF054C" w:rsidRDefault="00DF054C" w:rsidP="00DF0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DF054C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15</w:t>
            </w:r>
          </w:p>
          <w:p w:rsidR="00DF054C" w:rsidRPr="00DF054C" w:rsidRDefault="00DF054C" w:rsidP="00DF0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DF054C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F054C" w:rsidRPr="00DF054C" w:rsidRDefault="00DF054C" w:rsidP="00DF0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DF054C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&lt;html&gt;</w:t>
            </w:r>
          </w:p>
          <w:p w:rsidR="00DF054C" w:rsidRPr="00DF054C" w:rsidRDefault="00DF054C" w:rsidP="00DF0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DF054C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&lt;head&gt;</w:t>
            </w:r>
          </w:p>
          <w:p w:rsidR="00DF054C" w:rsidRPr="00DF054C" w:rsidRDefault="00DF054C" w:rsidP="00DF0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DF054C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&lt;style&gt;</w:t>
            </w:r>
          </w:p>
          <w:p w:rsidR="00DF054C" w:rsidRPr="00DF054C" w:rsidRDefault="00DF054C" w:rsidP="00DF0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DF054C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.</w:t>
            </w:r>
            <w:proofErr w:type="spellStart"/>
            <w:r w:rsidRPr="00DF054C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my_button</w:t>
            </w:r>
            <w:proofErr w:type="spellEnd"/>
            <w:r w:rsidRPr="00DF054C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{</w:t>
            </w:r>
          </w:p>
          <w:p w:rsidR="00DF054C" w:rsidRPr="00DF054C" w:rsidRDefault="00DF054C" w:rsidP="00DF0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DF054C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width: 90px;</w:t>
            </w:r>
          </w:p>
          <w:p w:rsidR="00DF054C" w:rsidRPr="00DF054C" w:rsidRDefault="00DF054C" w:rsidP="00DF0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DF054C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height: 90px;</w:t>
            </w:r>
          </w:p>
          <w:p w:rsidR="00DF054C" w:rsidRPr="00DF054C" w:rsidRDefault="00DF054C" w:rsidP="00DF0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DF054C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}</w:t>
            </w:r>
          </w:p>
          <w:p w:rsidR="00DF054C" w:rsidRPr="00DF054C" w:rsidRDefault="00DF054C" w:rsidP="00DF0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DF054C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&lt;/style&gt;</w:t>
            </w:r>
          </w:p>
          <w:p w:rsidR="00DF054C" w:rsidRPr="00DF054C" w:rsidRDefault="00DF054C" w:rsidP="00DF0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DF054C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&lt;/head&gt;</w:t>
            </w:r>
          </w:p>
          <w:p w:rsidR="00DF054C" w:rsidRPr="00DF054C" w:rsidRDefault="00DF054C" w:rsidP="00DF0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DF054C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&lt;body&gt;</w:t>
            </w:r>
          </w:p>
          <w:p w:rsidR="00DF054C" w:rsidRPr="00DF054C" w:rsidRDefault="00DF054C" w:rsidP="00DF0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DF054C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&lt;form&gt;</w:t>
            </w:r>
          </w:p>
          <w:p w:rsidR="00DF054C" w:rsidRPr="00DF054C" w:rsidRDefault="00DF054C" w:rsidP="00DF0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DF054C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&lt;input type="text" name="username"&gt;</w:t>
            </w:r>
          </w:p>
          <w:p w:rsidR="00DF054C" w:rsidRPr="00DF054C" w:rsidRDefault="00DF054C" w:rsidP="00DF0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DF054C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&lt;input type="submit" value="send" class="</w:t>
            </w:r>
            <w:proofErr w:type="spellStart"/>
            <w:r w:rsidRPr="00DF054C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my_button</w:t>
            </w:r>
            <w:proofErr w:type="spellEnd"/>
            <w:r w:rsidRPr="00DF054C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"&gt;</w:t>
            </w:r>
          </w:p>
          <w:p w:rsidR="00DF054C" w:rsidRPr="00DF054C" w:rsidRDefault="00DF054C" w:rsidP="00DF0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DF054C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&lt;/</w:t>
            </w:r>
            <w:proofErr w:type="spellStart"/>
            <w:r w:rsidRPr="00DF054C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form</w:t>
            </w:r>
            <w:proofErr w:type="spellEnd"/>
            <w:r w:rsidRPr="00DF054C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&gt;</w:t>
            </w:r>
          </w:p>
          <w:p w:rsidR="00DF054C" w:rsidRPr="00DF054C" w:rsidRDefault="00DF054C" w:rsidP="00DF0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DF054C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&lt;/</w:t>
            </w:r>
            <w:proofErr w:type="spellStart"/>
            <w:r w:rsidRPr="00DF054C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body</w:t>
            </w:r>
            <w:proofErr w:type="spellEnd"/>
            <w:r w:rsidRPr="00DF054C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&gt;</w:t>
            </w:r>
          </w:p>
          <w:p w:rsidR="00DF054C" w:rsidRPr="00DF054C" w:rsidRDefault="00DF054C" w:rsidP="00DF0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DF054C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&lt;/</w:t>
            </w:r>
            <w:proofErr w:type="spellStart"/>
            <w:r w:rsidRPr="00DF054C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html</w:t>
            </w:r>
            <w:proofErr w:type="spellEnd"/>
            <w:r w:rsidRPr="00DF054C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&gt;</w:t>
            </w:r>
          </w:p>
        </w:tc>
      </w:tr>
    </w:tbl>
    <w:p w:rsidR="00DF054C" w:rsidRPr="00DF054C" w:rsidRDefault="00DF054C" w:rsidP="00DF054C">
      <w:pPr>
        <w:shd w:val="clear" w:color="auto" w:fill="FFFFFF"/>
        <w:spacing w:after="150" w:line="336" w:lineRule="atLeast"/>
        <w:rPr>
          <w:ins w:id="8" w:author="Unknown"/>
          <w:rFonts w:ascii="Verdana" w:eastAsia="Times New Roman" w:hAnsi="Verdana" w:cs="Times New Roman"/>
          <w:color w:val="565656"/>
          <w:sz w:val="21"/>
          <w:szCs w:val="21"/>
          <w:lang w:eastAsia="ru-RU"/>
        </w:rPr>
      </w:pPr>
      <w:ins w:id="9" w:author="Unknown">
        <w:r w:rsidRPr="00DF054C">
          <w:rPr>
            <w:rFonts w:ascii="Verdana" w:eastAsia="Times New Roman" w:hAnsi="Verdana" w:cs="Times New Roman"/>
            <w:color w:val="565656"/>
            <w:sz w:val="21"/>
            <w:szCs w:val="21"/>
            <w:lang w:eastAsia="ru-RU"/>
          </w:rPr>
          <w:t>Теперь кнопка приобретет квадратную форму (размеры приведены здесь для примера). Таким образом, вы можете назначать кнопке любую произвольную высоту или ширину.</w:t>
        </w:r>
      </w:ins>
    </w:p>
    <w:p w:rsidR="00F633F9" w:rsidRDefault="00F633F9"/>
    <w:p w:rsidR="000570E5" w:rsidRDefault="000570E5" w:rsidP="000570E5">
      <w:pPr>
        <w:pStyle w:val="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>CSS Кнопки</w:t>
      </w:r>
    </w:p>
    <w:p w:rsidR="000570E5" w:rsidRDefault="000570E5" w:rsidP="000570E5">
      <w:pPr>
        <w:spacing w:line="338" w:lineRule="atLeast"/>
        <w:rPr>
          <w:ins w:id="10" w:author="Unknown"/>
          <w:rFonts w:ascii="Verdana" w:hAnsi="Verdana" w:cs="Times New Roman"/>
          <w:color w:val="000000"/>
          <w:sz w:val="23"/>
          <w:szCs w:val="23"/>
        </w:rPr>
      </w:pPr>
      <w:ins w:id="11" w:author="Unknown">
        <w:r>
          <w:rPr>
            <w:rFonts w:ascii="Verdana" w:hAnsi="Verdana"/>
            <w:color w:val="000000"/>
            <w:sz w:val="23"/>
            <w:szCs w:val="23"/>
          </w:rPr>
          <w:fldChar w:fldCharType="begin"/>
        </w:r>
        <w:r>
          <w:rPr>
            <w:rFonts w:ascii="Verdana" w:hAnsi="Verdana"/>
            <w:color w:val="000000"/>
            <w:sz w:val="23"/>
            <w:szCs w:val="23"/>
          </w:rPr>
          <w:instrText xml:space="preserve"> HYPERLINK "http://www.w3ii.com/ru/css/css3_images.html" </w:instrText>
        </w:r>
        <w:r>
          <w:rPr>
            <w:rFonts w:ascii="Verdana" w:hAnsi="Verdana"/>
            <w:color w:val="000000"/>
            <w:sz w:val="23"/>
            <w:szCs w:val="23"/>
          </w:rPr>
          <w:fldChar w:fldCharType="separate"/>
        </w:r>
        <w:r>
          <w:rPr>
            <w:rStyle w:val="a8"/>
            <w:rFonts w:ascii="Verdana" w:hAnsi="Verdana" w:cs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❮</w:t>
        </w:r>
        <w:r>
          <w:rPr>
            <w:rStyle w:val="a8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</w:t>
        </w:r>
        <w:proofErr w:type="spellStart"/>
        <w:r>
          <w:rPr>
            <w:rStyle w:val="a8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Предыдущая</w:t>
        </w:r>
        <w:r>
          <w:rPr>
            <w:rFonts w:ascii="Verdana" w:hAnsi="Verdana"/>
            <w:color w:val="000000"/>
            <w:sz w:val="23"/>
            <w:szCs w:val="23"/>
          </w:rPr>
          <w:fldChar w:fldCharType="end"/>
        </w:r>
        <w:r>
          <w:rPr>
            <w:rFonts w:ascii="Verdana" w:hAnsi="Verdana"/>
            <w:color w:val="000000"/>
            <w:sz w:val="23"/>
            <w:szCs w:val="23"/>
          </w:rPr>
          <w:fldChar w:fldCharType="begin"/>
        </w:r>
        <w:r>
          <w:rPr>
            <w:rFonts w:ascii="Verdana" w:hAnsi="Verdana"/>
            <w:color w:val="000000"/>
            <w:sz w:val="23"/>
            <w:szCs w:val="23"/>
          </w:rPr>
          <w:instrText xml:space="preserve"> HYPERLINK "http://www.w3ii.com/ru/css/css3_pagination.html" </w:instrText>
        </w:r>
        <w:r>
          <w:rPr>
            <w:rFonts w:ascii="Verdana" w:hAnsi="Verdana"/>
            <w:color w:val="000000"/>
            <w:sz w:val="23"/>
            <w:szCs w:val="23"/>
          </w:rPr>
          <w:fldChar w:fldCharType="separate"/>
        </w:r>
        <w:r>
          <w:rPr>
            <w:rStyle w:val="a8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Следующая</w:t>
        </w:r>
        <w:proofErr w:type="spellEnd"/>
        <w:r>
          <w:rPr>
            <w:rStyle w:val="a8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Глава </w:t>
        </w:r>
        <w:r>
          <w:rPr>
            <w:rStyle w:val="a8"/>
            <w:rFonts w:ascii="Verdana" w:hAnsi="Verdana" w:cs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❯</w:t>
        </w:r>
        <w:r>
          <w:rPr>
            <w:rFonts w:ascii="Verdana" w:hAnsi="Verdana"/>
            <w:color w:val="000000"/>
            <w:sz w:val="23"/>
            <w:szCs w:val="23"/>
          </w:rPr>
          <w:fldChar w:fldCharType="end"/>
        </w:r>
      </w:ins>
    </w:p>
    <w:p w:rsidR="000570E5" w:rsidRDefault="000570E5" w:rsidP="000570E5">
      <w:pPr>
        <w:spacing w:before="300" w:after="300" w:line="338" w:lineRule="atLeast"/>
        <w:rPr>
          <w:ins w:id="12" w:author="Unknown"/>
          <w:rFonts w:ascii="Verdana" w:hAnsi="Verdana"/>
          <w:color w:val="000000"/>
          <w:sz w:val="23"/>
          <w:szCs w:val="23"/>
        </w:rPr>
      </w:pPr>
      <w:ins w:id="13" w:author="Unknown">
        <w:r>
          <w:rPr>
            <w:rFonts w:ascii="Verdana" w:hAnsi="Verdana"/>
            <w:color w:val="000000"/>
            <w:sz w:val="23"/>
            <w:szCs w:val="23"/>
          </w:rPr>
          <w:lastRenderedPageBreak/>
          <w:pict>
            <v:rect id="_x0000_i1025" style="width:0;height:0" o:hralign="center" o:hrstd="t" o:hr="t" fillcolor="gray" stroked="f"/>
          </w:pict>
        </w:r>
      </w:ins>
    </w:p>
    <w:p w:rsidR="000570E5" w:rsidRDefault="000570E5" w:rsidP="000570E5">
      <w:pPr>
        <w:pStyle w:val="intro"/>
        <w:spacing w:before="0" w:beforeAutospacing="0" w:after="150" w:afterAutospacing="0" w:line="338" w:lineRule="atLeast"/>
        <w:rPr>
          <w:ins w:id="14" w:author="Unknown"/>
          <w:rFonts w:ascii="Verdana" w:hAnsi="Verdana"/>
          <w:color w:val="000000"/>
        </w:rPr>
      </w:pPr>
      <w:ins w:id="15" w:author="Unknown">
        <w:r>
          <w:rPr>
            <w:rFonts w:ascii="Verdana" w:hAnsi="Verdana"/>
            <w:color w:val="000000"/>
          </w:rPr>
          <w:t>Узнайте, как стиль кнопки с помощью CSS.</w:t>
        </w:r>
      </w:ins>
    </w:p>
    <w:p w:rsidR="000570E5" w:rsidRDefault="000570E5" w:rsidP="000570E5">
      <w:pPr>
        <w:spacing w:before="300" w:after="300" w:line="338" w:lineRule="atLeast"/>
        <w:rPr>
          <w:ins w:id="16" w:author="Unknown"/>
          <w:rFonts w:ascii="Verdana" w:hAnsi="Verdana"/>
          <w:color w:val="000000"/>
          <w:sz w:val="23"/>
          <w:szCs w:val="23"/>
        </w:rPr>
      </w:pPr>
      <w:ins w:id="17" w:author="Unknown">
        <w:r>
          <w:rPr>
            <w:rFonts w:ascii="Verdana" w:hAnsi="Verdana"/>
            <w:color w:val="000000"/>
            <w:sz w:val="23"/>
            <w:szCs w:val="23"/>
          </w:rPr>
          <w:pict>
            <v:rect id="_x0000_i1026" style="width:0;height:0" o:hralign="center" o:hrstd="t" o:hr="t" fillcolor="gray" stroked="f"/>
          </w:pict>
        </w:r>
      </w:ins>
    </w:p>
    <w:p w:rsidR="000570E5" w:rsidRDefault="000570E5" w:rsidP="000570E5">
      <w:pPr>
        <w:pStyle w:val="2"/>
        <w:spacing w:before="150" w:after="150"/>
        <w:rPr>
          <w:ins w:id="18" w:author="Unknown"/>
          <w:rFonts w:ascii="Segoe UI" w:hAnsi="Segoe UI" w:cs="Segoe UI"/>
          <w:b w:val="0"/>
          <w:bCs w:val="0"/>
          <w:color w:val="000000"/>
          <w:sz w:val="45"/>
          <w:szCs w:val="45"/>
        </w:rPr>
      </w:pPr>
      <w:ins w:id="19" w:author="Unknown">
        <w:r>
          <w:rPr>
            <w:rFonts w:ascii="Segoe UI" w:hAnsi="Segoe UI" w:cs="Segoe UI"/>
            <w:b w:val="0"/>
            <w:bCs w:val="0"/>
            <w:color w:val="000000"/>
            <w:sz w:val="45"/>
            <w:szCs w:val="45"/>
          </w:rPr>
          <w:t xml:space="preserve">Основная кнопка </w:t>
        </w:r>
        <w:proofErr w:type="spellStart"/>
        <w:r>
          <w:rPr>
            <w:rFonts w:ascii="Segoe UI" w:hAnsi="Segoe UI" w:cs="Segoe UI"/>
            <w:b w:val="0"/>
            <w:bCs w:val="0"/>
            <w:color w:val="000000"/>
            <w:sz w:val="45"/>
            <w:szCs w:val="45"/>
          </w:rPr>
          <w:t>Стайлинг</w:t>
        </w:r>
        <w:proofErr w:type="spellEnd"/>
      </w:ins>
    </w:p>
    <w:p w:rsidR="000570E5" w:rsidRDefault="000570E5" w:rsidP="000570E5">
      <w:pPr>
        <w:pStyle w:val="a3"/>
        <w:spacing w:before="0" w:beforeAutospacing="0" w:after="150" w:afterAutospacing="0" w:line="338" w:lineRule="atLeast"/>
        <w:rPr>
          <w:ins w:id="20" w:author="Unknown"/>
          <w:rFonts w:ascii="Verdana" w:hAnsi="Verdana"/>
          <w:color w:val="000000"/>
          <w:sz w:val="23"/>
          <w:szCs w:val="23"/>
        </w:rPr>
      </w:pPr>
      <w:ins w:id="21" w:author="Unknown">
        <w:r>
          <w:rPr>
            <w:rFonts w:ascii="Verdana" w:hAnsi="Verdana"/>
            <w:color w:val="000000"/>
            <w:sz w:val="23"/>
            <w:szCs w:val="23"/>
          </w:rPr>
          <w:t>По</w:t>
        </w:r>
        <w:r>
          <w:rPr>
            <w:rStyle w:val="apple-converted-space"/>
            <w:rFonts w:ascii="Verdana" w:hAnsi="Verdana"/>
            <w:color w:val="000000"/>
            <w:sz w:val="23"/>
            <w:szCs w:val="23"/>
          </w:rPr>
          <w:t> </w:t>
        </w:r>
        <w:proofErr w:type="spellStart"/>
        <w:r>
          <w:rPr>
            <w:rFonts w:ascii="Verdana" w:hAnsi="Verdana"/>
            <w:color w:val="000000"/>
            <w:sz w:val="23"/>
            <w:szCs w:val="23"/>
          </w:rPr>
          <w:t>умолчаниюКнопка</w:t>
        </w:r>
        <w:proofErr w:type="spellEnd"/>
        <w:r>
          <w:rPr>
            <w:rStyle w:val="apple-converted-space"/>
            <w:rFonts w:ascii="Verdana" w:hAnsi="Verdana"/>
            <w:color w:val="000000"/>
            <w:sz w:val="23"/>
            <w:szCs w:val="23"/>
          </w:rPr>
          <w:t> </w:t>
        </w:r>
        <w:r>
          <w:rPr>
            <w:rFonts w:ascii="Verdana" w:hAnsi="Verdana"/>
            <w:color w:val="000000"/>
            <w:sz w:val="23"/>
            <w:szCs w:val="23"/>
          </w:rPr>
          <w:t>CSS</w:t>
        </w:r>
      </w:ins>
    </w:p>
    <w:p w:rsidR="000570E5" w:rsidRPr="000570E5" w:rsidRDefault="000570E5" w:rsidP="000570E5">
      <w:pPr>
        <w:pStyle w:val="3"/>
        <w:shd w:val="clear" w:color="auto" w:fill="F1F1F1"/>
        <w:spacing w:before="150" w:after="150"/>
        <w:rPr>
          <w:ins w:id="22" w:author="Unknown"/>
          <w:rFonts w:ascii="Segoe UI" w:hAnsi="Segoe UI" w:cs="Segoe UI"/>
          <w:b w:val="0"/>
          <w:bCs w:val="0"/>
          <w:color w:val="000000"/>
          <w:sz w:val="36"/>
          <w:szCs w:val="36"/>
          <w:lang w:val="en-US"/>
        </w:rPr>
      </w:pPr>
      <w:ins w:id="23" w:author="Unknown">
        <w:r>
          <w:rPr>
            <w:rFonts w:ascii="Segoe UI" w:hAnsi="Segoe UI" w:cs="Segoe UI"/>
            <w:b w:val="0"/>
            <w:bCs w:val="0"/>
            <w:color w:val="000000"/>
            <w:sz w:val="36"/>
            <w:szCs w:val="36"/>
          </w:rPr>
          <w:t>пример</w:t>
        </w:r>
      </w:ins>
    </w:p>
    <w:p w:rsidR="000570E5" w:rsidRPr="000570E5" w:rsidRDefault="000570E5" w:rsidP="000570E5">
      <w:pPr>
        <w:shd w:val="clear" w:color="auto" w:fill="FFFFFF"/>
        <w:rPr>
          <w:ins w:id="24" w:author="Unknown"/>
          <w:rFonts w:ascii="Consolas" w:hAnsi="Consolas" w:cs="Times New Roman"/>
          <w:color w:val="000000"/>
          <w:sz w:val="24"/>
          <w:szCs w:val="24"/>
          <w:lang w:val="en-US"/>
        </w:rPr>
      </w:pPr>
      <w:ins w:id="25" w:author="Unknown">
        <w:r w:rsidRPr="000570E5">
          <w:rPr>
            <w:rFonts w:ascii="Consolas" w:hAnsi="Consolas"/>
            <w:color w:val="A52A2A"/>
            <w:lang w:val="en-US"/>
          </w:rPr>
          <w:t>.button</w:t>
        </w:r>
        <w:r w:rsidRPr="000570E5">
          <w:rPr>
            <w:rStyle w:val="apple-converted-space"/>
            <w:rFonts w:ascii="Consolas" w:hAnsi="Consolas"/>
            <w:color w:val="A52A2A"/>
            <w:lang w:val="en-US"/>
          </w:rPr>
          <w:t> </w:t>
        </w:r>
        <w:r w:rsidRPr="000570E5">
          <w:rPr>
            <w:rFonts w:ascii="Consolas" w:hAnsi="Consolas"/>
            <w:color w:val="000000"/>
            <w:lang w:val="en-US"/>
          </w:rPr>
          <w:t>{</w:t>
        </w:r>
        <w:r w:rsidRPr="000570E5">
          <w:rPr>
            <w:rFonts w:ascii="Consolas" w:hAnsi="Consolas"/>
            <w:color w:val="FF0000"/>
            <w:lang w:val="en-US"/>
          </w:rPr>
          <w:br/>
          <w:t>    background-color</w:t>
        </w:r>
        <w:r w:rsidRPr="000570E5">
          <w:rPr>
            <w:rFonts w:ascii="Consolas" w:hAnsi="Consolas"/>
            <w:color w:val="000000"/>
            <w:lang w:val="en-US"/>
          </w:rPr>
          <w:t>:</w:t>
        </w:r>
        <w:r w:rsidRPr="000570E5">
          <w:rPr>
            <w:rStyle w:val="apple-converted-space"/>
            <w:rFonts w:ascii="Consolas" w:hAnsi="Consolas"/>
            <w:color w:val="0000CD"/>
            <w:lang w:val="en-US"/>
          </w:rPr>
          <w:t> </w:t>
        </w:r>
        <w:r w:rsidRPr="000570E5">
          <w:rPr>
            <w:rFonts w:ascii="Consolas" w:hAnsi="Consolas"/>
            <w:color w:val="0000CD"/>
            <w:lang w:val="en-US"/>
          </w:rPr>
          <w:t>#4CAF50</w:t>
        </w:r>
        <w:r w:rsidRPr="000570E5">
          <w:rPr>
            <w:rFonts w:ascii="Consolas" w:hAnsi="Consolas"/>
            <w:color w:val="000000"/>
            <w:lang w:val="en-US"/>
          </w:rPr>
          <w:t>;</w:t>
        </w:r>
        <w:r w:rsidRPr="000570E5">
          <w:rPr>
            <w:rStyle w:val="apple-converted-space"/>
            <w:rFonts w:ascii="Consolas" w:hAnsi="Consolas"/>
            <w:color w:val="FF0000"/>
            <w:lang w:val="en-US"/>
          </w:rPr>
          <w:t> </w:t>
        </w:r>
        <w:r w:rsidRPr="000570E5">
          <w:rPr>
            <w:rFonts w:ascii="Consolas" w:hAnsi="Consolas"/>
            <w:color w:val="008000"/>
            <w:lang w:val="en-US"/>
          </w:rPr>
          <w:t>/* Green */</w:t>
        </w:r>
        <w:r w:rsidRPr="000570E5">
          <w:rPr>
            <w:rFonts w:ascii="Consolas" w:hAnsi="Consolas"/>
            <w:color w:val="FF0000"/>
            <w:lang w:val="en-US"/>
          </w:rPr>
          <w:br/>
          <w:t>    border</w:t>
        </w:r>
        <w:r w:rsidRPr="000570E5">
          <w:rPr>
            <w:rFonts w:ascii="Consolas" w:hAnsi="Consolas"/>
            <w:color w:val="000000"/>
            <w:lang w:val="en-US"/>
          </w:rPr>
          <w:t>:</w:t>
        </w:r>
        <w:r w:rsidRPr="000570E5">
          <w:rPr>
            <w:rStyle w:val="apple-converted-space"/>
            <w:rFonts w:ascii="Consolas" w:hAnsi="Consolas"/>
            <w:color w:val="0000CD"/>
            <w:lang w:val="en-US"/>
          </w:rPr>
          <w:t> </w:t>
        </w:r>
        <w:r w:rsidRPr="000570E5">
          <w:rPr>
            <w:rFonts w:ascii="Consolas" w:hAnsi="Consolas"/>
            <w:color w:val="0000CD"/>
            <w:lang w:val="en-US"/>
          </w:rPr>
          <w:t>none</w:t>
        </w:r>
        <w:r w:rsidRPr="000570E5">
          <w:rPr>
            <w:rFonts w:ascii="Consolas" w:hAnsi="Consolas"/>
            <w:color w:val="000000"/>
            <w:lang w:val="en-US"/>
          </w:rPr>
          <w:t>;</w:t>
        </w:r>
        <w:r w:rsidRPr="000570E5">
          <w:rPr>
            <w:rFonts w:ascii="Consolas" w:hAnsi="Consolas"/>
            <w:color w:val="FF0000"/>
            <w:lang w:val="en-US"/>
          </w:rPr>
          <w:br/>
          <w:t>    color</w:t>
        </w:r>
        <w:r w:rsidRPr="000570E5">
          <w:rPr>
            <w:rFonts w:ascii="Consolas" w:hAnsi="Consolas"/>
            <w:color w:val="000000"/>
            <w:lang w:val="en-US"/>
          </w:rPr>
          <w:t>:</w:t>
        </w:r>
        <w:r w:rsidRPr="000570E5">
          <w:rPr>
            <w:rStyle w:val="apple-converted-space"/>
            <w:rFonts w:ascii="Consolas" w:hAnsi="Consolas"/>
            <w:color w:val="0000CD"/>
            <w:lang w:val="en-US"/>
          </w:rPr>
          <w:t> </w:t>
        </w:r>
        <w:r w:rsidRPr="000570E5">
          <w:rPr>
            <w:rFonts w:ascii="Consolas" w:hAnsi="Consolas"/>
            <w:color w:val="0000CD"/>
            <w:lang w:val="en-US"/>
          </w:rPr>
          <w:t>white</w:t>
        </w:r>
        <w:r w:rsidRPr="000570E5">
          <w:rPr>
            <w:rFonts w:ascii="Consolas" w:hAnsi="Consolas"/>
            <w:color w:val="000000"/>
            <w:lang w:val="en-US"/>
          </w:rPr>
          <w:t>;</w:t>
        </w:r>
        <w:r w:rsidRPr="000570E5">
          <w:rPr>
            <w:rFonts w:ascii="Consolas" w:hAnsi="Consolas"/>
            <w:color w:val="FF0000"/>
            <w:lang w:val="en-US"/>
          </w:rPr>
          <w:br/>
          <w:t>    padding</w:t>
        </w:r>
        <w:r w:rsidRPr="000570E5">
          <w:rPr>
            <w:rFonts w:ascii="Consolas" w:hAnsi="Consolas"/>
            <w:color w:val="000000"/>
            <w:lang w:val="en-US"/>
          </w:rPr>
          <w:t>:</w:t>
        </w:r>
        <w:r w:rsidRPr="000570E5">
          <w:rPr>
            <w:rStyle w:val="apple-converted-space"/>
            <w:rFonts w:ascii="Consolas" w:hAnsi="Consolas"/>
            <w:color w:val="0000CD"/>
            <w:lang w:val="en-US"/>
          </w:rPr>
          <w:t> </w:t>
        </w:r>
        <w:r w:rsidRPr="000570E5">
          <w:rPr>
            <w:rFonts w:ascii="Consolas" w:hAnsi="Consolas"/>
            <w:color w:val="0000CD"/>
            <w:lang w:val="en-US"/>
          </w:rPr>
          <w:t>15px 32px</w:t>
        </w:r>
        <w:r w:rsidRPr="000570E5">
          <w:rPr>
            <w:rFonts w:ascii="Consolas" w:hAnsi="Consolas"/>
            <w:color w:val="000000"/>
            <w:lang w:val="en-US"/>
          </w:rPr>
          <w:t>;</w:t>
        </w:r>
        <w:r w:rsidRPr="000570E5">
          <w:rPr>
            <w:rFonts w:ascii="Consolas" w:hAnsi="Consolas"/>
            <w:color w:val="FF0000"/>
            <w:lang w:val="en-US"/>
          </w:rPr>
          <w:br/>
          <w:t>    text-align</w:t>
        </w:r>
        <w:r w:rsidRPr="000570E5">
          <w:rPr>
            <w:rFonts w:ascii="Consolas" w:hAnsi="Consolas"/>
            <w:color w:val="000000"/>
            <w:lang w:val="en-US"/>
          </w:rPr>
          <w:t>:</w:t>
        </w:r>
        <w:r w:rsidRPr="000570E5">
          <w:rPr>
            <w:rStyle w:val="apple-converted-space"/>
            <w:rFonts w:ascii="Consolas" w:hAnsi="Consolas"/>
            <w:color w:val="0000CD"/>
            <w:lang w:val="en-US"/>
          </w:rPr>
          <w:t> </w:t>
        </w:r>
        <w:r w:rsidRPr="000570E5">
          <w:rPr>
            <w:rFonts w:ascii="Consolas" w:hAnsi="Consolas"/>
            <w:color w:val="0000CD"/>
            <w:lang w:val="en-US"/>
          </w:rPr>
          <w:t>center</w:t>
        </w:r>
        <w:r w:rsidRPr="000570E5">
          <w:rPr>
            <w:rFonts w:ascii="Consolas" w:hAnsi="Consolas"/>
            <w:color w:val="000000"/>
            <w:lang w:val="en-US"/>
          </w:rPr>
          <w:t>;</w:t>
        </w:r>
        <w:r w:rsidRPr="000570E5">
          <w:rPr>
            <w:rFonts w:ascii="Consolas" w:hAnsi="Consolas"/>
            <w:color w:val="FF0000"/>
            <w:lang w:val="en-US"/>
          </w:rPr>
          <w:br/>
          <w:t>    text-decoration</w:t>
        </w:r>
        <w:r w:rsidRPr="000570E5">
          <w:rPr>
            <w:rFonts w:ascii="Consolas" w:hAnsi="Consolas"/>
            <w:color w:val="000000"/>
            <w:lang w:val="en-US"/>
          </w:rPr>
          <w:t>:</w:t>
        </w:r>
        <w:r w:rsidRPr="000570E5">
          <w:rPr>
            <w:rStyle w:val="apple-converted-space"/>
            <w:rFonts w:ascii="Consolas" w:hAnsi="Consolas"/>
            <w:color w:val="0000CD"/>
            <w:lang w:val="en-US"/>
          </w:rPr>
          <w:t> </w:t>
        </w:r>
        <w:r w:rsidRPr="000570E5">
          <w:rPr>
            <w:rFonts w:ascii="Consolas" w:hAnsi="Consolas"/>
            <w:color w:val="0000CD"/>
            <w:lang w:val="en-US"/>
          </w:rPr>
          <w:t>none</w:t>
        </w:r>
        <w:r w:rsidRPr="000570E5">
          <w:rPr>
            <w:rFonts w:ascii="Consolas" w:hAnsi="Consolas"/>
            <w:color w:val="000000"/>
            <w:lang w:val="en-US"/>
          </w:rPr>
          <w:t>;</w:t>
        </w:r>
        <w:r w:rsidRPr="000570E5">
          <w:rPr>
            <w:rFonts w:ascii="Consolas" w:hAnsi="Consolas"/>
            <w:color w:val="FF0000"/>
            <w:lang w:val="en-US"/>
          </w:rPr>
          <w:br/>
          <w:t>    display</w:t>
        </w:r>
        <w:r w:rsidRPr="000570E5">
          <w:rPr>
            <w:rFonts w:ascii="Consolas" w:hAnsi="Consolas"/>
            <w:color w:val="000000"/>
            <w:lang w:val="en-US"/>
          </w:rPr>
          <w:t>:</w:t>
        </w:r>
        <w:r w:rsidRPr="000570E5">
          <w:rPr>
            <w:rStyle w:val="apple-converted-space"/>
            <w:rFonts w:ascii="Consolas" w:hAnsi="Consolas"/>
            <w:color w:val="0000CD"/>
            <w:lang w:val="en-US"/>
          </w:rPr>
          <w:t> </w:t>
        </w:r>
        <w:r w:rsidRPr="000570E5">
          <w:rPr>
            <w:rFonts w:ascii="Consolas" w:hAnsi="Consolas"/>
            <w:color w:val="0000CD"/>
            <w:lang w:val="en-US"/>
          </w:rPr>
          <w:t>inline-block</w:t>
        </w:r>
        <w:r w:rsidRPr="000570E5">
          <w:rPr>
            <w:rFonts w:ascii="Consolas" w:hAnsi="Consolas"/>
            <w:color w:val="000000"/>
            <w:lang w:val="en-US"/>
          </w:rPr>
          <w:t>;</w:t>
        </w:r>
        <w:r w:rsidRPr="000570E5">
          <w:rPr>
            <w:rFonts w:ascii="Consolas" w:hAnsi="Consolas"/>
            <w:color w:val="FF0000"/>
            <w:lang w:val="en-US"/>
          </w:rPr>
          <w:br/>
          <w:t>    font-size</w:t>
        </w:r>
        <w:r w:rsidRPr="000570E5">
          <w:rPr>
            <w:rFonts w:ascii="Consolas" w:hAnsi="Consolas"/>
            <w:color w:val="000000"/>
            <w:lang w:val="en-US"/>
          </w:rPr>
          <w:t>:</w:t>
        </w:r>
        <w:r w:rsidRPr="000570E5">
          <w:rPr>
            <w:rStyle w:val="apple-converted-space"/>
            <w:rFonts w:ascii="Consolas" w:hAnsi="Consolas"/>
            <w:color w:val="0000CD"/>
            <w:lang w:val="en-US"/>
          </w:rPr>
          <w:t> </w:t>
        </w:r>
        <w:r w:rsidRPr="000570E5">
          <w:rPr>
            <w:rFonts w:ascii="Consolas" w:hAnsi="Consolas"/>
            <w:color w:val="0000CD"/>
            <w:lang w:val="en-US"/>
          </w:rPr>
          <w:t>16px</w:t>
        </w:r>
        <w:r w:rsidRPr="000570E5">
          <w:rPr>
            <w:rFonts w:ascii="Consolas" w:hAnsi="Consolas"/>
            <w:color w:val="000000"/>
            <w:lang w:val="en-US"/>
          </w:rPr>
          <w:t>;</w:t>
        </w:r>
        <w:r w:rsidRPr="000570E5">
          <w:rPr>
            <w:rFonts w:ascii="Consolas" w:hAnsi="Consolas"/>
            <w:color w:val="FF0000"/>
            <w:lang w:val="en-US"/>
          </w:rPr>
          <w:br/>
        </w:r>
        <w:r w:rsidRPr="000570E5">
          <w:rPr>
            <w:rFonts w:ascii="Consolas" w:hAnsi="Consolas"/>
            <w:color w:val="000000"/>
            <w:lang w:val="en-US"/>
          </w:rPr>
          <w:t>}</w:t>
        </w:r>
      </w:ins>
    </w:p>
    <w:p w:rsidR="000570E5" w:rsidRDefault="000570E5" w:rsidP="000570E5">
      <w:pPr>
        <w:shd w:val="clear" w:color="auto" w:fill="F1F1F1"/>
        <w:spacing w:line="338" w:lineRule="atLeast"/>
        <w:rPr>
          <w:ins w:id="26" w:author="Unknown"/>
          <w:rFonts w:ascii="Verdana" w:hAnsi="Verdana"/>
          <w:color w:val="000000"/>
          <w:sz w:val="23"/>
          <w:szCs w:val="23"/>
        </w:rPr>
      </w:pPr>
      <w:ins w:id="27" w:author="Unknown">
        <w:r>
          <w:rPr>
            <w:rFonts w:ascii="Verdana" w:hAnsi="Verdana"/>
            <w:color w:val="000000"/>
            <w:sz w:val="23"/>
            <w:szCs w:val="23"/>
          </w:rPr>
          <w:fldChar w:fldCharType="begin"/>
        </w:r>
        <w:r>
          <w:rPr>
            <w:rFonts w:ascii="Verdana" w:hAnsi="Verdana"/>
            <w:color w:val="000000"/>
            <w:sz w:val="23"/>
            <w:szCs w:val="23"/>
          </w:rPr>
          <w:instrText xml:space="preserve"> HYPERLINK "http://www.w3ii.com/ru/css/tryit.php?filename=trycss_buttons_basic" \t "_blank" </w:instrText>
        </w:r>
        <w:r>
          <w:rPr>
            <w:rFonts w:ascii="Verdana" w:hAnsi="Verdana"/>
            <w:color w:val="000000"/>
            <w:sz w:val="23"/>
            <w:szCs w:val="23"/>
          </w:rPr>
          <w:fldChar w:fldCharType="separate"/>
        </w:r>
        <w:r>
          <w:rPr>
            <w:rStyle w:val="a8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Попробуй сам "</w:t>
        </w:r>
        <w:r>
          <w:rPr>
            <w:rFonts w:ascii="Verdana" w:hAnsi="Verdana"/>
            <w:color w:val="000000"/>
            <w:sz w:val="23"/>
            <w:szCs w:val="23"/>
          </w:rPr>
          <w:fldChar w:fldCharType="end"/>
        </w:r>
      </w:ins>
    </w:p>
    <w:p w:rsidR="000570E5" w:rsidRDefault="000570E5" w:rsidP="000570E5">
      <w:pPr>
        <w:spacing w:before="300" w:after="300" w:line="338" w:lineRule="atLeast"/>
        <w:rPr>
          <w:ins w:id="28" w:author="Unknown"/>
          <w:rFonts w:ascii="Verdana" w:hAnsi="Verdana"/>
          <w:color w:val="000000"/>
          <w:sz w:val="23"/>
          <w:szCs w:val="23"/>
        </w:rPr>
      </w:pPr>
      <w:ins w:id="29" w:author="Unknown">
        <w:r>
          <w:rPr>
            <w:rFonts w:ascii="Verdana" w:hAnsi="Verdana"/>
            <w:color w:val="000000"/>
            <w:sz w:val="23"/>
            <w:szCs w:val="23"/>
          </w:rPr>
          <w:pict>
            <v:rect id="_x0000_i1027" style="width:0;height:0" o:hralign="center" o:hrstd="t" o:hr="t" fillcolor="gray" stroked="f"/>
          </w:pict>
        </w:r>
      </w:ins>
    </w:p>
    <w:p w:rsidR="000570E5" w:rsidRDefault="000570E5" w:rsidP="000570E5">
      <w:pPr>
        <w:pStyle w:val="2"/>
        <w:spacing w:before="150" w:after="150"/>
        <w:rPr>
          <w:ins w:id="30" w:author="Unknown"/>
          <w:rFonts w:ascii="Segoe UI" w:hAnsi="Segoe UI" w:cs="Segoe UI"/>
          <w:b w:val="0"/>
          <w:bCs w:val="0"/>
          <w:color w:val="000000"/>
          <w:sz w:val="45"/>
          <w:szCs w:val="45"/>
        </w:rPr>
      </w:pPr>
      <w:ins w:id="31" w:author="Unknown">
        <w:r>
          <w:rPr>
            <w:rFonts w:ascii="Segoe UI" w:hAnsi="Segoe UI" w:cs="Segoe UI"/>
            <w:b w:val="0"/>
            <w:bCs w:val="0"/>
            <w:color w:val="000000"/>
            <w:sz w:val="45"/>
            <w:szCs w:val="45"/>
          </w:rPr>
          <w:t>Цвета кнопки</w:t>
        </w:r>
      </w:ins>
    </w:p>
    <w:p w:rsidR="000570E5" w:rsidRDefault="000570E5" w:rsidP="000570E5">
      <w:pPr>
        <w:spacing w:line="338" w:lineRule="atLeast"/>
        <w:rPr>
          <w:ins w:id="32" w:author="Unknown"/>
          <w:rFonts w:ascii="Verdana" w:hAnsi="Verdana" w:cs="Times New Roman"/>
          <w:color w:val="000000"/>
          <w:sz w:val="23"/>
          <w:szCs w:val="23"/>
        </w:rPr>
      </w:pPr>
      <w:ins w:id="33" w:author="Unknown">
        <w:r>
          <w:rPr>
            <w:rFonts w:ascii="Verdana" w:hAnsi="Verdana"/>
            <w:color w:val="000000"/>
            <w:sz w:val="23"/>
            <w:szCs w:val="23"/>
          </w:rPr>
          <w:t>Зеленый</w:t>
        </w:r>
        <w:r>
          <w:rPr>
            <w:rStyle w:val="apple-converted-space"/>
            <w:rFonts w:ascii="Verdana" w:hAnsi="Verdana"/>
            <w:color w:val="000000"/>
            <w:sz w:val="23"/>
            <w:szCs w:val="23"/>
          </w:rPr>
          <w:t> </w:t>
        </w:r>
        <w:r>
          <w:rPr>
            <w:rFonts w:ascii="Verdana" w:hAnsi="Verdana"/>
            <w:color w:val="000000"/>
            <w:sz w:val="23"/>
            <w:szCs w:val="23"/>
          </w:rPr>
          <w:t>Синий</w:t>
        </w:r>
        <w:r>
          <w:rPr>
            <w:rStyle w:val="apple-converted-space"/>
            <w:rFonts w:ascii="Verdana" w:hAnsi="Verdana"/>
            <w:color w:val="000000"/>
            <w:sz w:val="23"/>
            <w:szCs w:val="23"/>
          </w:rPr>
          <w:t> </w:t>
        </w:r>
        <w:r>
          <w:rPr>
            <w:rFonts w:ascii="Verdana" w:hAnsi="Verdana"/>
            <w:color w:val="000000"/>
            <w:sz w:val="23"/>
            <w:szCs w:val="23"/>
          </w:rPr>
          <w:t>Красный</w:t>
        </w:r>
        <w:r>
          <w:rPr>
            <w:rStyle w:val="apple-converted-space"/>
            <w:rFonts w:ascii="Verdana" w:hAnsi="Verdana"/>
            <w:color w:val="000000"/>
            <w:sz w:val="23"/>
            <w:szCs w:val="23"/>
          </w:rPr>
          <w:t> </w:t>
        </w:r>
        <w:r>
          <w:rPr>
            <w:rFonts w:ascii="Verdana" w:hAnsi="Verdana"/>
            <w:color w:val="000000"/>
            <w:sz w:val="23"/>
            <w:szCs w:val="23"/>
          </w:rPr>
          <w:t>Серый</w:t>
        </w:r>
        <w:r>
          <w:rPr>
            <w:rStyle w:val="apple-converted-space"/>
            <w:rFonts w:ascii="Verdana" w:hAnsi="Verdana"/>
            <w:color w:val="000000"/>
            <w:sz w:val="23"/>
            <w:szCs w:val="23"/>
          </w:rPr>
          <w:t> </w:t>
        </w:r>
        <w:r>
          <w:rPr>
            <w:rFonts w:ascii="Verdana" w:hAnsi="Verdana"/>
            <w:color w:val="000000"/>
            <w:sz w:val="23"/>
            <w:szCs w:val="23"/>
          </w:rPr>
          <w:t>Черный</w:t>
        </w:r>
      </w:ins>
    </w:p>
    <w:p w:rsidR="000570E5" w:rsidRDefault="000570E5" w:rsidP="000570E5">
      <w:pPr>
        <w:pStyle w:val="a3"/>
        <w:spacing w:before="0" w:beforeAutospacing="0" w:after="150" w:afterAutospacing="0" w:line="338" w:lineRule="atLeast"/>
        <w:rPr>
          <w:ins w:id="34" w:author="Unknown"/>
          <w:rFonts w:ascii="Verdana" w:hAnsi="Verdana"/>
          <w:color w:val="000000"/>
          <w:sz w:val="23"/>
          <w:szCs w:val="23"/>
        </w:rPr>
      </w:pPr>
      <w:ins w:id="35" w:author="Unknown">
        <w:r>
          <w:rPr>
            <w:rFonts w:ascii="Verdana" w:hAnsi="Verdana"/>
            <w:color w:val="000000"/>
            <w:sz w:val="23"/>
            <w:szCs w:val="23"/>
          </w:rPr>
          <w:t>Используйте</w:t>
        </w:r>
        <w:r>
          <w:rPr>
            <w:rStyle w:val="apple-converted-space"/>
            <w:rFonts w:ascii="Verdana" w:hAnsi="Verdana"/>
            <w:color w:val="000000"/>
            <w:sz w:val="23"/>
            <w:szCs w:val="23"/>
          </w:rPr>
          <w:t> </w:t>
        </w:r>
        <w:proofErr w:type="spellStart"/>
        <w:r>
          <w:rPr>
            <w:rStyle w:val="HTML1"/>
            <w:color w:val="C7254E"/>
            <w:sz w:val="23"/>
            <w:szCs w:val="23"/>
            <w:shd w:val="clear" w:color="auto" w:fill="F9F2F4"/>
          </w:rPr>
          <w:t>background-color</w:t>
        </w:r>
        <w:proofErr w:type="spellEnd"/>
        <w:r>
          <w:rPr>
            <w:rStyle w:val="apple-converted-space"/>
            <w:rFonts w:ascii="Verdana" w:hAnsi="Verdana"/>
            <w:color w:val="000000"/>
            <w:sz w:val="23"/>
            <w:szCs w:val="23"/>
          </w:rPr>
          <w:t> </w:t>
        </w:r>
        <w:r>
          <w:rPr>
            <w:rFonts w:ascii="Verdana" w:hAnsi="Verdana"/>
            <w:color w:val="000000"/>
            <w:sz w:val="23"/>
            <w:szCs w:val="23"/>
          </w:rPr>
          <w:t>свойство менять цвет фона кнопки:</w:t>
        </w:r>
      </w:ins>
    </w:p>
    <w:p w:rsidR="000570E5" w:rsidRPr="000570E5" w:rsidRDefault="000570E5" w:rsidP="000570E5">
      <w:pPr>
        <w:pStyle w:val="3"/>
        <w:shd w:val="clear" w:color="auto" w:fill="F1F1F1"/>
        <w:spacing w:before="150" w:after="150"/>
        <w:rPr>
          <w:ins w:id="36" w:author="Unknown"/>
          <w:rFonts w:ascii="Segoe UI" w:hAnsi="Segoe UI" w:cs="Segoe UI"/>
          <w:b w:val="0"/>
          <w:bCs w:val="0"/>
          <w:color w:val="000000"/>
          <w:sz w:val="36"/>
          <w:szCs w:val="36"/>
          <w:lang w:val="en-US"/>
        </w:rPr>
      </w:pPr>
      <w:ins w:id="37" w:author="Unknown">
        <w:r>
          <w:rPr>
            <w:rFonts w:ascii="Segoe UI" w:hAnsi="Segoe UI" w:cs="Segoe UI"/>
            <w:b w:val="0"/>
            <w:bCs w:val="0"/>
            <w:color w:val="000000"/>
            <w:sz w:val="36"/>
            <w:szCs w:val="36"/>
          </w:rPr>
          <w:t>пример</w:t>
        </w:r>
      </w:ins>
    </w:p>
    <w:p w:rsidR="000570E5" w:rsidRPr="000570E5" w:rsidRDefault="000570E5" w:rsidP="000570E5">
      <w:pPr>
        <w:shd w:val="clear" w:color="auto" w:fill="FFFFFF"/>
        <w:rPr>
          <w:ins w:id="38" w:author="Unknown"/>
          <w:rFonts w:ascii="Consolas" w:hAnsi="Consolas" w:cs="Times New Roman"/>
          <w:color w:val="000000"/>
          <w:sz w:val="24"/>
          <w:szCs w:val="24"/>
          <w:lang w:val="en-US"/>
        </w:rPr>
      </w:pPr>
      <w:ins w:id="39" w:author="Unknown">
        <w:r w:rsidRPr="000570E5">
          <w:rPr>
            <w:rFonts w:ascii="Consolas" w:hAnsi="Consolas"/>
            <w:color w:val="A52A2A"/>
            <w:lang w:val="en-US"/>
          </w:rPr>
          <w:t>.button1</w:t>
        </w:r>
        <w:r w:rsidRPr="000570E5">
          <w:rPr>
            <w:rStyle w:val="apple-converted-space"/>
            <w:rFonts w:ascii="Consolas" w:hAnsi="Consolas"/>
            <w:color w:val="A52A2A"/>
            <w:lang w:val="en-US"/>
          </w:rPr>
          <w:t> </w:t>
        </w:r>
        <w:r w:rsidRPr="000570E5">
          <w:rPr>
            <w:rFonts w:ascii="Consolas" w:hAnsi="Consolas"/>
            <w:color w:val="000000"/>
            <w:lang w:val="en-US"/>
          </w:rPr>
          <w:t>{</w:t>
        </w:r>
        <w:r w:rsidRPr="000570E5">
          <w:rPr>
            <w:rFonts w:ascii="Consolas" w:hAnsi="Consolas"/>
            <w:color w:val="FF0000"/>
            <w:lang w:val="en-US"/>
          </w:rPr>
          <w:t>background-color</w:t>
        </w:r>
        <w:r w:rsidRPr="000570E5">
          <w:rPr>
            <w:rFonts w:ascii="Consolas" w:hAnsi="Consolas"/>
            <w:color w:val="000000"/>
            <w:lang w:val="en-US"/>
          </w:rPr>
          <w:t>:</w:t>
        </w:r>
        <w:r w:rsidRPr="000570E5">
          <w:rPr>
            <w:rStyle w:val="apple-converted-space"/>
            <w:rFonts w:ascii="Consolas" w:hAnsi="Consolas"/>
            <w:color w:val="0000CD"/>
            <w:lang w:val="en-US"/>
          </w:rPr>
          <w:t> </w:t>
        </w:r>
        <w:r w:rsidRPr="000570E5">
          <w:rPr>
            <w:rFonts w:ascii="Consolas" w:hAnsi="Consolas"/>
            <w:color w:val="0000CD"/>
            <w:lang w:val="en-US"/>
          </w:rPr>
          <w:t>#4CAF50</w:t>
        </w:r>
        <w:r w:rsidRPr="000570E5">
          <w:rPr>
            <w:rFonts w:ascii="Consolas" w:hAnsi="Consolas"/>
            <w:color w:val="000000"/>
            <w:lang w:val="en-US"/>
          </w:rPr>
          <w:t>;}</w:t>
        </w:r>
        <w:r w:rsidRPr="000570E5">
          <w:rPr>
            <w:rStyle w:val="apple-converted-space"/>
            <w:rFonts w:ascii="Consolas" w:hAnsi="Consolas"/>
            <w:color w:val="A52A2A"/>
            <w:lang w:val="en-US"/>
          </w:rPr>
          <w:t> </w:t>
        </w:r>
        <w:r w:rsidRPr="000570E5">
          <w:rPr>
            <w:rFonts w:ascii="Consolas" w:hAnsi="Consolas"/>
            <w:color w:val="008000"/>
            <w:lang w:val="en-US"/>
          </w:rPr>
          <w:t>/* Green */</w:t>
        </w:r>
        <w:r w:rsidRPr="000570E5">
          <w:rPr>
            <w:rFonts w:ascii="Consolas" w:hAnsi="Consolas"/>
            <w:color w:val="A52A2A"/>
            <w:lang w:val="en-US"/>
          </w:rPr>
          <w:br/>
          <w:t>.button2</w:t>
        </w:r>
        <w:r w:rsidRPr="000570E5">
          <w:rPr>
            <w:rStyle w:val="apple-converted-space"/>
            <w:rFonts w:ascii="Consolas" w:hAnsi="Consolas"/>
            <w:color w:val="A52A2A"/>
            <w:lang w:val="en-US"/>
          </w:rPr>
          <w:t> </w:t>
        </w:r>
        <w:r w:rsidRPr="000570E5">
          <w:rPr>
            <w:rFonts w:ascii="Consolas" w:hAnsi="Consolas"/>
            <w:color w:val="000000"/>
            <w:lang w:val="en-US"/>
          </w:rPr>
          <w:t>{</w:t>
        </w:r>
        <w:r w:rsidRPr="000570E5">
          <w:rPr>
            <w:rFonts w:ascii="Consolas" w:hAnsi="Consolas"/>
            <w:color w:val="FF0000"/>
            <w:lang w:val="en-US"/>
          </w:rPr>
          <w:t>background-color</w:t>
        </w:r>
        <w:r w:rsidRPr="000570E5">
          <w:rPr>
            <w:rFonts w:ascii="Consolas" w:hAnsi="Consolas"/>
            <w:color w:val="000000"/>
            <w:lang w:val="en-US"/>
          </w:rPr>
          <w:t>:</w:t>
        </w:r>
        <w:r w:rsidRPr="000570E5">
          <w:rPr>
            <w:rStyle w:val="apple-converted-space"/>
            <w:rFonts w:ascii="Consolas" w:hAnsi="Consolas"/>
            <w:color w:val="0000CD"/>
            <w:lang w:val="en-US"/>
          </w:rPr>
          <w:t> </w:t>
        </w:r>
        <w:r w:rsidRPr="000570E5">
          <w:rPr>
            <w:rFonts w:ascii="Consolas" w:hAnsi="Consolas"/>
            <w:color w:val="0000CD"/>
            <w:lang w:val="en-US"/>
          </w:rPr>
          <w:t>#008CBA</w:t>
        </w:r>
        <w:r w:rsidRPr="000570E5">
          <w:rPr>
            <w:rFonts w:ascii="Consolas" w:hAnsi="Consolas"/>
            <w:color w:val="000000"/>
            <w:lang w:val="en-US"/>
          </w:rPr>
          <w:t>;}</w:t>
        </w:r>
        <w:r w:rsidRPr="000570E5">
          <w:rPr>
            <w:rStyle w:val="apple-converted-space"/>
            <w:rFonts w:ascii="Consolas" w:hAnsi="Consolas"/>
            <w:color w:val="A52A2A"/>
            <w:lang w:val="en-US"/>
          </w:rPr>
          <w:t> </w:t>
        </w:r>
        <w:r w:rsidRPr="000570E5">
          <w:rPr>
            <w:rFonts w:ascii="Consolas" w:hAnsi="Consolas"/>
            <w:color w:val="008000"/>
            <w:lang w:val="en-US"/>
          </w:rPr>
          <w:t>/* Blue */</w:t>
        </w:r>
        <w:r w:rsidRPr="000570E5">
          <w:rPr>
            <w:rFonts w:ascii="Consolas" w:hAnsi="Consolas"/>
            <w:color w:val="A52A2A"/>
            <w:lang w:val="en-US"/>
          </w:rPr>
          <w:br/>
          <w:t>.button3</w:t>
        </w:r>
        <w:r w:rsidRPr="000570E5">
          <w:rPr>
            <w:rStyle w:val="apple-converted-space"/>
            <w:rFonts w:ascii="Consolas" w:hAnsi="Consolas"/>
            <w:color w:val="A52A2A"/>
            <w:lang w:val="en-US"/>
          </w:rPr>
          <w:t> </w:t>
        </w:r>
        <w:r w:rsidRPr="000570E5">
          <w:rPr>
            <w:rFonts w:ascii="Consolas" w:hAnsi="Consolas"/>
            <w:color w:val="000000"/>
            <w:lang w:val="en-US"/>
          </w:rPr>
          <w:t>{</w:t>
        </w:r>
        <w:r w:rsidRPr="000570E5">
          <w:rPr>
            <w:rFonts w:ascii="Consolas" w:hAnsi="Consolas"/>
            <w:color w:val="FF0000"/>
            <w:lang w:val="en-US"/>
          </w:rPr>
          <w:t>background-color</w:t>
        </w:r>
        <w:r w:rsidRPr="000570E5">
          <w:rPr>
            <w:rFonts w:ascii="Consolas" w:hAnsi="Consolas"/>
            <w:color w:val="000000"/>
            <w:lang w:val="en-US"/>
          </w:rPr>
          <w:t>:</w:t>
        </w:r>
        <w:r w:rsidRPr="000570E5">
          <w:rPr>
            <w:rStyle w:val="apple-converted-space"/>
            <w:rFonts w:ascii="Consolas" w:hAnsi="Consolas"/>
            <w:color w:val="0000CD"/>
            <w:lang w:val="en-US"/>
          </w:rPr>
          <w:t> </w:t>
        </w:r>
        <w:r w:rsidRPr="000570E5">
          <w:rPr>
            <w:rFonts w:ascii="Consolas" w:hAnsi="Consolas"/>
            <w:color w:val="0000CD"/>
            <w:lang w:val="en-US"/>
          </w:rPr>
          <w:t>#f44336</w:t>
        </w:r>
        <w:r w:rsidRPr="000570E5">
          <w:rPr>
            <w:rFonts w:ascii="Consolas" w:hAnsi="Consolas"/>
            <w:color w:val="000000"/>
            <w:lang w:val="en-US"/>
          </w:rPr>
          <w:t>;}</w:t>
        </w:r>
        <w:r w:rsidRPr="000570E5">
          <w:rPr>
            <w:rStyle w:val="apple-converted-space"/>
            <w:rFonts w:ascii="Consolas" w:hAnsi="Consolas"/>
            <w:color w:val="A52A2A"/>
            <w:lang w:val="en-US"/>
          </w:rPr>
          <w:t> </w:t>
        </w:r>
        <w:r w:rsidRPr="000570E5">
          <w:rPr>
            <w:rFonts w:ascii="Consolas" w:hAnsi="Consolas"/>
            <w:color w:val="008000"/>
            <w:lang w:val="en-US"/>
          </w:rPr>
          <w:t>/* Red */</w:t>
        </w:r>
        <w:r w:rsidRPr="000570E5">
          <w:rPr>
            <w:rStyle w:val="apple-converted-space"/>
            <w:rFonts w:ascii="Consolas" w:hAnsi="Consolas"/>
            <w:color w:val="A52A2A"/>
            <w:lang w:val="en-US"/>
          </w:rPr>
          <w:t> </w:t>
        </w:r>
        <w:r w:rsidRPr="000570E5">
          <w:rPr>
            <w:rFonts w:ascii="Consolas" w:hAnsi="Consolas"/>
            <w:color w:val="A52A2A"/>
            <w:lang w:val="en-US"/>
          </w:rPr>
          <w:br/>
          <w:t>.button4</w:t>
        </w:r>
        <w:r w:rsidRPr="000570E5">
          <w:rPr>
            <w:rStyle w:val="apple-converted-space"/>
            <w:rFonts w:ascii="Consolas" w:hAnsi="Consolas"/>
            <w:color w:val="A52A2A"/>
            <w:lang w:val="en-US"/>
          </w:rPr>
          <w:t> </w:t>
        </w:r>
        <w:r w:rsidRPr="000570E5">
          <w:rPr>
            <w:rFonts w:ascii="Consolas" w:hAnsi="Consolas"/>
            <w:color w:val="000000"/>
            <w:lang w:val="en-US"/>
          </w:rPr>
          <w:t>{</w:t>
        </w:r>
        <w:r w:rsidRPr="000570E5">
          <w:rPr>
            <w:rFonts w:ascii="Consolas" w:hAnsi="Consolas"/>
            <w:color w:val="FF0000"/>
            <w:lang w:val="en-US"/>
          </w:rPr>
          <w:t>background-color</w:t>
        </w:r>
        <w:r w:rsidRPr="000570E5">
          <w:rPr>
            <w:rFonts w:ascii="Consolas" w:hAnsi="Consolas"/>
            <w:color w:val="000000"/>
            <w:lang w:val="en-US"/>
          </w:rPr>
          <w:t>:</w:t>
        </w:r>
        <w:r w:rsidRPr="000570E5">
          <w:rPr>
            <w:rStyle w:val="apple-converted-space"/>
            <w:rFonts w:ascii="Consolas" w:hAnsi="Consolas"/>
            <w:color w:val="0000CD"/>
            <w:lang w:val="en-US"/>
          </w:rPr>
          <w:t> </w:t>
        </w:r>
        <w:r w:rsidRPr="000570E5">
          <w:rPr>
            <w:rFonts w:ascii="Consolas" w:hAnsi="Consolas"/>
            <w:color w:val="0000CD"/>
            <w:lang w:val="en-US"/>
          </w:rPr>
          <w:t>#e7e7e7</w:t>
        </w:r>
        <w:r w:rsidRPr="000570E5">
          <w:rPr>
            <w:rFonts w:ascii="Consolas" w:hAnsi="Consolas"/>
            <w:color w:val="000000"/>
            <w:lang w:val="en-US"/>
          </w:rPr>
          <w:t>;</w:t>
        </w:r>
        <w:r w:rsidRPr="000570E5">
          <w:rPr>
            <w:rStyle w:val="apple-converted-space"/>
            <w:rFonts w:ascii="Consolas" w:hAnsi="Consolas"/>
            <w:color w:val="FF0000"/>
            <w:lang w:val="en-US"/>
          </w:rPr>
          <w:t> </w:t>
        </w:r>
        <w:r w:rsidRPr="000570E5">
          <w:rPr>
            <w:rFonts w:ascii="Consolas" w:hAnsi="Consolas"/>
            <w:color w:val="FF0000"/>
            <w:lang w:val="en-US"/>
          </w:rPr>
          <w:t>color</w:t>
        </w:r>
        <w:r w:rsidRPr="000570E5">
          <w:rPr>
            <w:rFonts w:ascii="Consolas" w:hAnsi="Consolas"/>
            <w:color w:val="000000"/>
            <w:lang w:val="en-US"/>
          </w:rPr>
          <w:t>:</w:t>
        </w:r>
        <w:r w:rsidRPr="000570E5">
          <w:rPr>
            <w:rStyle w:val="apple-converted-space"/>
            <w:rFonts w:ascii="Consolas" w:hAnsi="Consolas"/>
            <w:color w:val="0000CD"/>
            <w:lang w:val="en-US"/>
          </w:rPr>
          <w:t> </w:t>
        </w:r>
        <w:r w:rsidRPr="000570E5">
          <w:rPr>
            <w:rFonts w:ascii="Consolas" w:hAnsi="Consolas"/>
            <w:color w:val="0000CD"/>
            <w:lang w:val="en-US"/>
          </w:rPr>
          <w:t>black</w:t>
        </w:r>
        <w:r w:rsidRPr="000570E5">
          <w:rPr>
            <w:rFonts w:ascii="Consolas" w:hAnsi="Consolas"/>
            <w:color w:val="000000"/>
            <w:lang w:val="en-US"/>
          </w:rPr>
          <w:t>;}</w:t>
        </w:r>
        <w:r w:rsidRPr="000570E5">
          <w:rPr>
            <w:rStyle w:val="apple-converted-space"/>
            <w:rFonts w:ascii="Consolas" w:hAnsi="Consolas"/>
            <w:color w:val="A52A2A"/>
            <w:lang w:val="en-US"/>
          </w:rPr>
          <w:t> </w:t>
        </w:r>
        <w:r w:rsidRPr="000570E5">
          <w:rPr>
            <w:rFonts w:ascii="Consolas" w:hAnsi="Consolas"/>
            <w:color w:val="008000"/>
            <w:lang w:val="en-US"/>
          </w:rPr>
          <w:t>/* Gray */</w:t>
        </w:r>
        <w:r w:rsidRPr="000570E5">
          <w:rPr>
            <w:rStyle w:val="apple-converted-space"/>
            <w:rFonts w:ascii="Consolas" w:hAnsi="Consolas"/>
            <w:color w:val="A52A2A"/>
            <w:lang w:val="en-US"/>
          </w:rPr>
          <w:t> </w:t>
        </w:r>
        <w:r w:rsidRPr="000570E5">
          <w:rPr>
            <w:rFonts w:ascii="Consolas" w:hAnsi="Consolas"/>
            <w:color w:val="A52A2A"/>
            <w:lang w:val="en-US"/>
          </w:rPr>
          <w:br/>
          <w:t>.button5</w:t>
        </w:r>
        <w:r w:rsidRPr="000570E5">
          <w:rPr>
            <w:rStyle w:val="apple-converted-space"/>
            <w:rFonts w:ascii="Consolas" w:hAnsi="Consolas"/>
            <w:color w:val="A52A2A"/>
            <w:lang w:val="en-US"/>
          </w:rPr>
          <w:t> </w:t>
        </w:r>
        <w:r w:rsidRPr="000570E5">
          <w:rPr>
            <w:rFonts w:ascii="Consolas" w:hAnsi="Consolas"/>
            <w:color w:val="000000"/>
            <w:lang w:val="en-US"/>
          </w:rPr>
          <w:t>{</w:t>
        </w:r>
        <w:r w:rsidRPr="000570E5">
          <w:rPr>
            <w:rFonts w:ascii="Consolas" w:hAnsi="Consolas"/>
            <w:color w:val="FF0000"/>
            <w:lang w:val="en-US"/>
          </w:rPr>
          <w:t>background-color</w:t>
        </w:r>
        <w:r w:rsidRPr="000570E5">
          <w:rPr>
            <w:rFonts w:ascii="Consolas" w:hAnsi="Consolas"/>
            <w:color w:val="000000"/>
            <w:lang w:val="en-US"/>
          </w:rPr>
          <w:t>:</w:t>
        </w:r>
        <w:r w:rsidRPr="000570E5">
          <w:rPr>
            <w:rStyle w:val="apple-converted-space"/>
            <w:rFonts w:ascii="Consolas" w:hAnsi="Consolas"/>
            <w:color w:val="0000CD"/>
            <w:lang w:val="en-US"/>
          </w:rPr>
          <w:t> </w:t>
        </w:r>
        <w:r w:rsidRPr="000570E5">
          <w:rPr>
            <w:rFonts w:ascii="Consolas" w:hAnsi="Consolas"/>
            <w:color w:val="0000CD"/>
            <w:lang w:val="en-US"/>
          </w:rPr>
          <w:t>#555555</w:t>
        </w:r>
        <w:r w:rsidRPr="000570E5">
          <w:rPr>
            <w:rFonts w:ascii="Consolas" w:hAnsi="Consolas"/>
            <w:color w:val="000000"/>
            <w:lang w:val="en-US"/>
          </w:rPr>
          <w:t>;}</w:t>
        </w:r>
        <w:r w:rsidRPr="000570E5">
          <w:rPr>
            <w:rStyle w:val="apple-converted-space"/>
            <w:rFonts w:ascii="Consolas" w:hAnsi="Consolas"/>
            <w:color w:val="A52A2A"/>
            <w:lang w:val="en-US"/>
          </w:rPr>
          <w:t> </w:t>
        </w:r>
        <w:r w:rsidRPr="000570E5">
          <w:rPr>
            <w:rFonts w:ascii="Consolas" w:hAnsi="Consolas"/>
            <w:color w:val="008000"/>
            <w:lang w:val="en-US"/>
          </w:rPr>
          <w:t>/* Black */</w:t>
        </w:r>
      </w:ins>
    </w:p>
    <w:p w:rsidR="000570E5" w:rsidRDefault="000570E5" w:rsidP="000570E5">
      <w:pPr>
        <w:shd w:val="clear" w:color="auto" w:fill="F1F1F1"/>
        <w:spacing w:line="338" w:lineRule="atLeast"/>
        <w:rPr>
          <w:ins w:id="40" w:author="Unknown"/>
          <w:rFonts w:ascii="Verdana" w:hAnsi="Verdana"/>
          <w:color w:val="000000"/>
          <w:sz w:val="23"/>
          <w:szCs w:val="23"/>
        </w:rPr>
      </w:pPr>
      <w:ins w:id="41" w:author="Unknown">
        <w:r>
          <w:rPr>
            <w:rFonts w:ascii="Verdana" w:hAnsi="Verdana"/>
            <w:color w:val="000000"/>
            <w:sz w:val="23"/>
            <w:szCs w:val="23"/>
          </w:rPr>
          <w:fldChar w:fldCharType="begin"/>
        </w:r>
        <w:r>
          <w:rPr>
            <w:rFonts w:ascii="Verdana" w:hAnsi="Verdana"/>
            <w:color w:val="000000"/>
            <w:sz w:val="23"/>
            <w:szCs w:val="23"/>
          </w:rPr>
          <w:instrText xml:space="preserve"> HYPERLINK "http://www.w3ii.com/ru/css/tryit.php?filename=trycss_buttons_color" \t "_blank" </w:instrText>
        </w:r>
        <w:r>
          <w:rPr>
            <w:rFonts w:ascii="Verdana" w:hAnsi="Verdana"/>
            <w:color w:val="000000"/>
            <w:sz w:val="23"/>
            <w:szCs w:val="23"/>
          </w:rPr>
          <w:fldChar w:fldCharType="separate"/>
        </w:r>
        <w:r>
          <w:rPr>
            <w:rStyle w:val="a8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Попробуй сам "</w:t>
        </w:r>
        <w:r>
          <w:rPr>
            <w:rFonts w:ascii="Verdana" w:hAnsi="Verdana"/>
            <w:color w:val="000000"/>
            <w:sz w:val="23"/>
            <w:szCs w:val="23"/>
          </w:rPr>
          <w:fldChar w:fldCharType="end"/>
        </w:r>
      </w:ins>
    </w:p>
    <w:p w:rsidR="000570E5" w:rsidRDefault="000570E5" w:rsidP="000570E5">
      <w:pPr>
        <w:spacing w:before="300" w:after="300" w:line="338" w:lineRule="atLeast"/>
        <w:rPr>
          <w:ins w:id="42" w:author="Unknown"/>
          <w:rFonts w:ascii="Verdana" w:hAnsi="Verdana"/>
          <w:color w:val="000000"/>
          <w:sz w:val="23"/>
          <w:szCs w:val="23"/>
        </w:rPr>
      </w:pPr>
      <w:ins w:id="43" w:author="Unknown">
        <w:r>
          <w:rPr>
            <w:rFonts w:ascii="Verdana" w:hAnsi="Verdana"/>
            <w:color w:val="000000"/>
            <w:sz w:val="23"/>
            <w:szCs w:val="23"/>
          </w:rPr>
          <w:pict>
            <v:rect id="_x0000_i1028" style="width:0;height:0" o:hralign="center" o:hrstd="t" o:hr="t" fillcolor="gray" stroked="f"/>
          </w:pict>
        </w:r>
      </w:ins>
    </w:p>
    <w:p w:rsidR="000570E5" w:rsidRDefault="000570E5" w:rsidP="000570E5">
      <w:pPr>
        <w:pStyle w:val="2"/>
        <w:spacing w:before="150" w:after="150"/>
        <w:rPr>
          <w:ins w:id="44" w:author="Unknown"/>
          <w:rFonts w:ascii="Segoe UI" w:hAnsi="Segoe UI" w:cs="Segoe UI"/>
          <w:b w:val="0"/>
          <w:bCs w:val="0"/>
          <w:color w:val="000000"/>
          <w:sz w:val="45"/>
          <w:szCs w:val="45"/>
        </w:rPr>
      </w:pPr>
      <w:ins w:id="45" w:author="Unknown">
        <w:r>
          <w:rPr>
            <w:rFonts w:ascii="Segoe UI" w:hAnsi="Segoe UI" w:cs="Segoe UI"/>
            <w:b w:val="0"/>
            <w:bCs w:val="0"/>
            <w:color w:val="000000"/>
            <w:sz w:val="45"/>
            <w:szCs w:val="45"/>
          </w:rPr>
          <w:lastRenderedPageBreak/>
          <w:t>Кнопка Размеры</w:t>
        </w:r>
      </w:ins>
    </w:p>
    <w:p w:rsidR="000570E5" w:rsidRDefault="000570E5" w:rsidP="000570E5">
      <w:pPr>
        <w:spacing w:line="338" w:lineRule="atLeast"/>
        <w:rPr>
          <w:ins w:id="46" w:author="Unknown"/>
          <w:rFonts w:ascii="Verdana" w:hAnsi="Verdana" w:cs="Times New Roman"/>
          <w:color w:val="000000"/>
          <w:sz w:val="23"/>
          <w:szCs w:val="23"/>
        </w:rPr>
      </w:pPr>
      <w:ins w:id="47" w:author="Unknown">
        <w:r>
          <w:rPr>
            <w:rFonts w:ascii="Verdana" w:hAnsi="Verdana"/>
            <w:color w:val="000000"/>
            <w:sz w:val="23"/>
            <w:szCs w:val="23"/>
          </w:rPr>
          <w:t>10px</w:t>
        </w:r>
        <w:r>
          <w:rPr>
            <w:rStyle w:val="apple-converted-space"/>
            <w:rFonts w:ascii="Verdana" w:hAnsi="Verdana"/>
            <w:color w:val="000000"/>
            <w:sz w:val="23"/>
            <w:szCs w:val="23"/>
          </w:rPr>
          <w:t> </w:t>
        </w:r>
        <w:r>
          <w:rPr>
            <w:rFonts w:ascii="Verdana" w:hAnsi="Verdana"/>
            <w:color w:val="000000"/>
            <w:sz w:val="23"/>
            <w:szCs w:val="23"/>
          </w:rPr>
          <w:t>12px</w:t>
        </w:r>
        <w:r>
          <w:rPr>
            <w:rStyle w:val="apple-converted-space"/>
            <w:rFonts w:ascii="Verdana" w:hAnsi="Verdana"/>
            <w:color w:val="000000"/>
            <w:sz w:val="23"/>
            <w:szCs w:val="23"/>
          </w:rPr>
          <w:t> </w:t>
        </w:r>
        <w:r>
          <w:rPr>
            <w:rFonts w:ascii="Verdana" w:hAnsi="Verdana"/>
            <w:color w:val="000000"/>
            <w:sz w:val="23"/>
            <w:szCs w:val="23"/>
          </w:rPr>
          <w:t>16px</w:t>
        </w:r>
        <w:r>
          <w:rPr>
            <w:rStyle w:val="apple-converted-space"/>
            <w:rFonts w:ascii="Verdana" w:hAnsi="Verdana"/>
            <w:color w:val="000000"/>
            <w:sz w:val="23"/>
            <w:szCs w:val="23"/>
          </w:rPr>
          <w:t> </w:t>
        </w:r>
        <w:r>
          <w:rPr>
            <w:rFonts w:ascii="Verdana" w:hAnsi="Verdana"/>
            <w:color w:val="000000"/>
            <w:sz w:val="23"/>
            <w:szCs w:val="23"/>
          </w:rPr>
          <w:t>20px</w:t>
        </w:r>
        <w:r>
          <w:rPr>
            <w:rStyle w:val="apple-converted-space"/>
            <w:rFonts w:ascii="Verdana" w:hAnsi="Verdana"/>
            <w:color w:val="000000"/>
            <w:sz w:val="23"/>
            <w:szCs w:val="23"/>
          </w:rPr>
          <w:t> </w:t>
        </w:r>
        <w:r>
          <w:rPr>
            <w:rFonts w:ascii="Verdana" w:hAnsi="Verdana"/>
            <w:color w:val="000000"/>
            <w:sz w:val="23"/>
            <w:szCs w:val="23"/>
          </w:rPr>
          <w:t>24px</w:t>
        </w:r>
      </w:ins>
    </w:p>
    <w:p w:rsidR="000570E5" w:rsidRDefault="000570E5" w:rsidP="000570E5">
      <w:pPr>
        <w:pStyle w:val="a3"/>
        <w:spacing w:before="0" w:beforeAutospacing="0" w:after="150" w:afterAutospacing="0" w:line="338" w:lineRule="atLeast"/>
        <w:rPr>
          <w:ins w:id="48" w:author="Unknown"/>
          <w:rFonts w:ascii="Verdana" w:hAnsi="Verdana"/>
          <w:color w:val="000000"/>
          <w:sz w:val="23"/>
          <w:szCs w:val="23"/>
        </w:rPr>
      </w:pPr>
      <w:ins w:id="49" w:author="Unknown">
        <w:r>
          <w:rPr>
            <w:rFonts w:ascii="Verdana" w:hAnsi="Verdana"/>
            <w:color w:val="000000"/>
            <w:sz w:val="23"/>
            <w:szCs w:val="23"/>
          </w:rPr>
          <w:t>Используйте</w:t>
        </w:r>
        <w:r>
          <w:rPr>
            <w:rStyle w:val="apple-converted-space"/>
            <w:rFonts w:ascii="Verdana" w:hAnsi="Verdana"/>
            <w:color w:val="000000"/>
            <w:sz w:val="23"/>
            <w:szCs w:val="23"/>
          </w:rPr>
          <w:t> </w:t>
        </w:r>
        <w:proofErr w:type="spellStart"/>
        <w:r>
          <w:rPr>
            <w:rStyle w:val="HTML1"/>
            <w:color w:val="C7254E"/>
            <w:sz w:val="23"/>
            <w:szCs w:val="23"/>
            <w:shd w:val="clear" w:color="auto" w:fill="F9F2F4"/>
          </w:rPr>
          <w:t>font-size</w:t>
        </w:r>
        <w:proofErr w:type="spellEnd"/>
        <w:r>
          <w:rPr>
            <w:rStyle w:val="apple-converted-space"/>
            <w:rFonts w:ascii="Verdana" w:hAnsi="Verdana"/>
            <w:color w:val="000000"/>
            <w:sz w:val="23"/>
            <w:szCs w:val="23"/>
          </w:rPr>
          <w:t> </w:t>
        </w:r>
        <w:r>
          <w:rPr>
            <w:rFonts w:ascii="Verdana" w:hAnsi="Verdana"/>
            <w:color w:val="000000"/>
            <w:sz w:val="23"/>
            <w:szCs w:val="23"/>
          </w:rPr>
          <w:t>свойства , чтобы изменить размер кнопки:</w:t>
        </w:r>
      </w:ins>
    </w:p>
    <w:p w:rsidR="000570E5" w:rsidRDefault="000570E5" w:rsidP="000570E5">
      <w:pPr>
        <w:pStyle w:val="3"/>
        <w:shd w:val="clear" w:color="auto" w:fill="F1F1F1"/>
        <w:spacing w:before="150" w:after="150"/>
        <w:rPr>
          <w:ins w:id="50" w:author="Unknown"/>
          <w:rFonts w:ascii="Segoe UI" w:hAnsi="Segoe UI" w:cs="Segoe UI"/>
          <w:b w:val="0"/>
          <w:bCs w:val="0"/>
          <w:color w:val="000000"/>
          <w:sz w:val="36"/>
          <w:szCs w:val="36"/>
        </w:rPr>
      </w:pPr>
      <w:ins w:id="51" w:author="Unknown">
        <w:r>
          <w:rPr>
            <w:rFonts w:ascii="Segoe UI" w:hAnsi="Segoe UI" w:cs="Segoe UI"/>
            <w:b w:val="0"/>
            <w:bCs w:val="0"/>
            <w:color w:val="000000"/>
            <w:sz w:val="36"/>
            <w:szCs w:val="36"/>
          </w:rPr>
          <w:t>пример</w:t>
        </w:r>
      </w:ins>
    </w:p>
    <w:p w:rsidR="000570E5" w:rsidRDefault="000570E5" w:rsidP="000570E5">
      <w:pPr>
        <w:shd w:val="clear" w:color="auto" w:fill="FFFFFF"/>
        <w:rPr>
          <w:ins w:id="52" w:author="Unknown"/>
          <w:rFonts w:ascii="Consolas" w:hAnsi="Consolas" w:cs="Times New Roman"/>
          <w:color w:val="000000"/>
          <w:sz w:val="24"/>
          <w:szCs w:val="24"/>
        </w:rPr>
      </w:pPr>
      <w:ins w:id="53" w:author="Unknown">
        <w:r>
          <w:rPr>
            <w:rFonts w:ascii="Consolas" w:hAnsi="Consolas"/>
            <w:color w:val="A52A2A"/>
          </w:rPr>
          <w:t>.button1</w:t>
        </w:r>
        <w:r>
          <w:rPr>
            <w:rStyle w:val="apple-converted-space"/>
            <w:rFonts w:ascii="Consolas" w:hAnsi="Consolas"/>
            <w:color w:val="A52A2A"/>
          </w:rPr>
          <w:t> </w:t>
        </w:r>
        <w:r>
          <w:rPr>
            <w:rFonts w:ascii="Consolas" w:hAnsi="Consolas"/>
            <w:color w:val="000000"/>
          </w:rPr>
          <w:t>{</w:t>
        </w:r>
        <w:proofErr w:type="spellStart"/>
        <w:r>
          <w:rPr>
            <w:rFonts w:ascii="Consolas" w:hAnsi="Consolas"/>
            <w:color w:val="FF0000"/>
          </w:rPr>
          <w:t>font-size</w:t>
        </w:r>
        <w:proofErr w:type="spellEnd"/>
        <w:r>
          <w:rPr>
            <w:rFonts w:ascii="Consolas" w:hAnsi="Consolas"/>
            <w:color w:val="000000"/>
          </w:rPr>
          <w:t>:</w:t>
        </w:r>
        <w:r>
          <w:rPr>
            <w:rStyle w:val="apple-converted-space"/>
            <w:rFonts w:ascii="Consolas" w:hAnsi="Consolas"/>
            <w:color w:val="0000CD"/>
          </w:rPr>
          <w:t> </w:t>
        </w:r>
        <w:r>
          <w:rPr>
            <w:rFonts w:ascii="Consolas" w:hAnsi="Consolas"/>
            <w:color w:val="0000CD"/>
          </w:rPr>
          <w:t>10px</w:t>
        </w:r>
        <w:r>
          <w:rPr>
            <w:rFonts w:ascii="Consolas" w:hAnsi="Consolas"/>
            <w:color w:val="000000"/>
          </w:rPr>
          <w:t>;}</w:t>
        </w:r>
        <w:r>
          <w:rPr>
            <w:rFonts w:ascii="Consolas" w:hAnsi="Consolas"/>
            <w:color w:val="A52A2A"/>
          </w:rPr>
          <w:br/>
          <w:t>.button2</w:t>
        </w:r>
        <w:r>
          <w:rPr>
            <w:rStyle w:val="apple-converted-space"/>
            <w:rFonts w:ascii="Consolas" w:hAnsi="Consolas"/>
            <w:color w:val="A52A2A"/>
          </w:rPr>
          <w:t> </w:t>
        </w:r>
        <w:r>
          <w:rPr>
            <w:rFonts w:ascii="Consolas" w:hAnsi="Consolas"/>
            <w:color w:val="000000"/>
          </w:rPr>
          <w:t>{</w:t>
        </w:r>
        <w:proofErr w:type="spellStart"/>
        <w:r>
          <w:rPr>
            <w:rFonts w:ascii="Consolas" w:hAnsi="Consolas"/>
            <w:color w:val="FF0000"/>
          </w:rPr>
          <w:t>font-size</w:t>
        </w:r>
        <w:proofErr w:type="spellEnd"/>
        <w:r>
          <w:rPr>
            <w:rFonts w:ascii="Consolas" w:hAnsi="Consolas"/>
            <w:color w:val="000000"/>
          </w:rPr>
          <w:t>:</w:t>
        </w:r>
        <w:r>
          <w:rPr>
            <w:rStyle w:val="apple-converted-space"/>
            <w:rFonts w:ascii="Consolas" w:hAnsi="Consolas"/>
            <w:color w:val="0000CD"/>
          </w:rPr>
          <w:t> </w:t>
        </w:r>
        <w:r>
          <w:rPr>
            <w:rFonts w:ascii="Consolas" w:hAnsi="Consolas"/>
            <w:color w:val="0000CD"/>
          </w:rPr>
          <w:t>12px</w:t>
        </w:r>
        <w:r>
          <w:rPr>
            <w:rFonts w:ascii="Consolas" w:hAnsi="Consolas"/>
            <w:color w:val="000000"/>
          </w:rPr>
          <w:t>;}</w:t>
        </w:r>
        <w:r>
          <w:rPr>
            <w:rFonts w:ascii="Consolas" w:hAnsi="Consolas"/>
            <w:color w:val="A52A2A"/>
          </w:rPr>
          <w:br/>
          <w:t>.button3</w:t>
        </w:r>
        <w:r>
          <w:rPr>
            <w:rStyle w:val="apple-converted-space"/>
            <w:rFonts w:ascii="Consolas" w:hAnsi="Consolas"/>
            <w:color w:val="A52A2A"/>
          </w:rPr>
          <w:t> </w:t>
        </w:r>
        <w:r>
          <w:rPr>
            <w:rFonts w:ascii="Consolas" w:hAnsi="Consolas"/>
            <w:color w:val="000000"/>
          </w:rPr>
          <w:t>{</w:t>
        </w:r>
        <w:proofErr w:type="spellStart"/>
        <w:r>
          <w:rPr>
            <w:rFonts w:ascii="Consolas" w:hAnsi="Consolas"/>
            <w:color w:val="FF0000"/>
          </w:rPr>
          <w:t>font-size</w:t>
        </w:r>
        <w:proofErr w:type="spellEnd"/>
        <w:r>
          <w:rPr>
            <w:rFonts w:ascii="Consolas" w:hAnsi="Consolas"/>
            <w:color w:val="000000"/>
          </w:rPr>
          <w:t>:</w:t>
        </w:r>
        <w:r>
          <w:rPr>
            <w:rStyle w:val="apple-converted-space"/>
            <w:rFonts w:ascii="Consolas" w:hAnsi="Consolas"/>
            <w:color w:val="0000CD"/>
          </w:rPr>
          <w:t> </w:t>
        </w:r>
        <w:r>
          <w:rPr>
            <w:rFonts w:ascii="Consolas" w:hAnsi="Consolas"/>
            <w:color w:val="0000CD"/>
          </w:rPr>
          <w:t>16px</w:t>
        </w:r>
        <w:r>
          <w:rPr>
            <w:rFonts w:ascii="Consolas" w:hAnsi="Consolas"/>
            <w:color w:val="000000"/>
          </w:rPr>
          <w:t>;}</w:t>
        </w:r>
        <w:r>
          <w:rPr>
            <w:rFonts w:ascii="Consolas" w:hAnsi="Consolas"/>
            <w:color w:val="A52A2A"/>
          </w:rPr>
          <w:br/>
          <w:t>.button4</w:t>
        </w:r>
        <w:r>
          <w:rPr>
            <w:rStyle w:val="apple-converted-space"/>
            <w:rFonts w:ascii="Consolas" w:hAnsi="Consolas"/>
            <w:color w:val="A52A2A"/>
          </w:rPr>
          <w:t> </w:t>
        </w:r>
        <w:r>
          <w:rPr>
            <w:rFonts w:ascii="Consolas" w:hAnsi="Consolas"/>
            <w:color w:val="000000"/>
          </w:rPr>
          <w:t>{</w:t>
        </w:r>
        <w:proofErr w:type="spellStart"/>
        <w:r>
          <w:rPr>
            <w:rFonts w:ascii="Consolas" w:hAnsi="Consolas"/>
            <w:color w:val="FF0000"/>
          </w:rPr>
          <w:t>font-size</w:t>
        </w:r>
        <w:proofErr w:type="spellEnd"/>
        <w:r>
          <w:rPr>
            <w:rFonts w:ascii="Consolas" w:hAnsi="Consolas"/>
            <w:color w:val="000000"/>
          </w:rPr>
          <w:t>:</w:t>
        </w:r>
        <w:r>
          <w:rPr>
            <w:rStyle w:val="apple-converted-space"/>
            <w:rFonts w:ascii="Consolas" w:hAnsi="Consolas"/>
            <w:color w:val="0000CD"/>
          </w:rPr>
          <w:t> </w:t>
        </w:r>
        <w:r>
          <w:rPr>
            <w:rFonts w:ascii="Consolas" w:hAnsi="Consolas"/>
            <w:color w:val="0000CD"/>
          </w:rPr>
          <w:t>20px</w:t>
        </w:r>
        <w:r>
          <w:rPr>
            <w:rFonts w:ascii="Consolas" w:hAnsi="Consolas"/>
            <w:color w:val="000000"/>
          </w:rPr>
          <w:t>;}</w:t>
        </w:r>
        <w:r>
          <w:rPr>
            <w:rFonts w:ascii="Consolas" w:hAnsi="Consolas"/>
            <w:color w:val="A52A2A"/>
          </w:rPr>
          <w:br/>
          <w:t>.button5</w:t>
        </w:r>
        <w:r>
          <w:rPr>
            <w:rStyle w:val="apple-converted-space"/>
            <w:rFonts w:ascii="Consolas" w:hAnsi="Consolas"/>
            <w:color w:val="A52A2A"/>
          </w:rPr>
          <w:t> </w:t>
        </w:r>
        <w:r>
          <w:rPr>
            <w:rFonts w:ascii="Consolas" w:hAnsi="Consolas"/>
            <w:color w:val="000000"/>
          </w:rPr>
          <w:t>{</w:t>
        </w:r>
        <w:proofErr w:type="spellStart"/>
        <w:r>
          <w:rPr>
            <w:rFonts w:ascii="Consolas" w:hAnsi="Consolas"/>
            <w:color w:val="FF0000"/>
          </w:rPr>
          <w:t>font-size</w:t>
        </w:r>
        <w:proofErr w:type="spellEnd"/>
        <w:r>
          <w:rPr>
            <w:rFonts w:ascii="Consolas" w:hAnsi="Consolas"/>
            <w:color w:val="000000"/>
          </w:rPr>
          <w:t>:</w:t>
        </w:r>
        <w:r>
          <w:rPr>
            <w:rStyle w:val="apple-converted-space"/>
            <w:rFonts w:ascii="Consolas" w:hAnsi="Consolas"/>
            <w:color w:val="0000CD"/>
          </w:rPr>
          <w:t> </w:t>
        </w:r>
        <w:r>
          <w:rPr>
            <w:rFonts w:ascii="Consolas" w:hAnsi="Consolas"/>
            <w:color w:val="0000CD"/>
          </w:rPr>
          <w:t>24px</w:t>
        </w:r>
        <w:r>
          <w:rPr>
            <w:rFonts w:ascii="Consolas" w:hAnsi="Consolas"/>
            <w:color w:val="000000"/>
          </w:rPr>
          <w:t>;}</w:t>
        </w:r>
      </w:ins>
    </w:p>
    <w:p w:rsidR="000570E5" w:rsidRDefault="000570E5" w:rsidP="000570E5">
      <w:pPr>
        <w:shd w:val="clear" w:color="auto" w:fill="F1F1F1"/>
        <w:spacing w:line="338" w:lineRule="atLeast"/>
        <w:rPr>
          <w:ins w:id="54" w:author="Unknown"/>
          <w:rFonts w:ascii="Verdana" w:hAnsi="Verdana"/>
          <w:color w:val="000000"/>
          <w:sz w:val="23"/>
          <w:szCs w:val="23"/>
        </w:rPr>
      </w:pPr>
      <w:ins w:id="55" w:author="Unknown">
        <w:r>
          <w:rPr>
            <w:rFonts w:ascii="Verdana" w:hAnsi="Verdana"/>
            <w:color w:val="000000"/>
            <w:sz w:val="23"/>
            <w:szCs w:val="23"/>
          </w:rPr>
          <w:fldChar w:fldCharType="begin"/>
        </w:r>
        <w:r>
          <w:rPr>
            <w:rFonts w:ascii="Verdana" w:hAnsi="Verdana"/>
            <w:color w:val="000000"/>
            <w:sz w:val="23"/>
            <w:szCs w:val="23"/>
          </w:rPr>
          <w:instrText xml:space="preserve"> HYPERLINK "http://www.w3ii.com/ru/css/tryit.php?filename=trycss_buttons_font" \t "_blank" </w:instrText>
        </w:r>
        <w:r>
          <w:rPr>
            <w:rFonts w:ascii="Verdana" w:hAnsi="Verdana"/>
            <w:color w:val="000000"/>
            <w:sz w:val="23"/>
            <w:szCs w:val="23"/>
          </w:rPr>
          <w:fldChar w:fldCharType="separate"/>
        </w:r>
        <w:r>
          <w:rPr>
            <w:rStyle w:val="a8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Попробуй сам "</w:t>
        </w:r>
        <w:r>
          <w:rPr>
            <w:rFonts w:ascii="Verdana" w:hAnsi="Verdana"/>
            <w:color w:val="000000"/>
            <w:sz w:val="23"/>
            <w:szCs w:val="23"/>
          </w:rPr>
          <w:fldChar w:fldCharType="end"/>
        </w:r>
      </w:ins>
    </w:p>
    <w:p w:rsidR="000570E5" w:rsidRDefault="000570E5" w:rsidP="000570E5">
      <w:pPr>
        <w:spacing w:before="300" w:after="300" w:line="338" w:lineRule="atLeast"/>
        <w:rPr>
          <w:ins w:id="56" w:author="Unknown"/>
          <w:rFonts w:ascii="Verdana" w:hAnsi="Verdana"/>
          <w:color w:val="000000"/>
          <w:sz w:val="23"/>
          <w:szCs w:val="23"/>
        </w:rPr>
      </w:pPr>
      <w:ins w:id="57" w:author="Unknown">
        <w:r>
          <w:rPr>
            <w:rFonts w:ascii="Verdana" w:hAnsi="Verdana"/>
            <w:color w:val="000000"/>
            <w:sz w:val="23"/>
            <w:szCs w:val="23"/>
          </w:rPr>
          <w:pict>
            <v:rect id="_x0000_i1029" style="width:0;height:0" o:hralign="center" o:hrstd="t" o:hr="t" fillcolor="gray" stroked="f"/>
          </w:pict>
        </w:r>
      </w:ins>
    </w:p>
    <w:p w:rsidR="000570E5" w:rsidRDefault="000570E5" w:rsidP="000570E5">
      <w:pPr>
        <w:pStyle w:val="2"/>
        <w:spacing w:before="150" w:after="150"/>
        <w:rPr>
          <w:ins w:id="58" w:author="Unknown"/>
          <w:rFonts w:ascii="Segoe UI" w:hAnsi="Segoe UI" w:cs="Segoe UI"/>
          <w:b w:val="0"/>
          <w:bCs w:val="0"/>
          <w:color w:val="000000"/>
          <w:sz w:val="45"/>
          <w:szCs w:val="45"/>
        </w:rPr>
      </w:pPr>
      <w:ins w:id="59" w:author="Unknown">
        <w:r>
          <w:rPr>
            <w:rFonts w:ascii="Segoe UI" w:hAnsi="Segoe UI" w:cs="Segoe UI"/>
            <w:b w:val="0"/>
            <w:bCs w:val="0"/>
            <w:color w:val="000000"/>
            <w:sz w:val="45"/>
            <w:szCs w:val="45"/>
          </w:rPr>
          <w:t>Округлые Кнопки</w:t>
        </w:r>
      </w:ins>
    </w:p>
    <w:p w:rsidR="000570E5" w:rsidRDefault="000570E5" w:rsidP="000570E5">
      <w:pPr>
        <w:spacing w:line="338" w:lineRule="atLeast"/>
        <w:rPr>
          <w:ins w:id="60" w:author="Unknown"/>
          <w:rFonts w:ascii="Verdana" w:hAnsi="Verdana" w:cs="Times New Roman"/>
          <w:color w:val="000000"/>
          <w:sz w:val="23"/>
          <w:szCs w:val="23"/>
        </w:rPr>
      </w:pPr>
      <w:ins w:id="61" w:author="Unknown">
        <w:r>
          <w:rPr>
            <w:rFonts w:ascii="Verdana" w:hAnsi="Verdana"/>
            <w:color w:val="000000"/>
            <w:sz w:val="23"/>
            <w:szCs w:val="23"/>
          </w:rPr>
          <w:t>2px</w:t>
        </w:r>
        <w:r>
          <w:rPr>
            <w:rStyle w:val="apple-converted-space"/>
            <w:rFonts w:ascii="Verdana" w:hAnsi="Verdana"/>
            <w:color w:val="000000"/>
            <w:sz w:val="23"/>
            <w:szCs w:val="23"/>
          </w:rPr>
          <w:t> </w:t>
        </w:r>
        <w:r>
          <w:rPr>
            <w:rFonts w:ascii="Verdana" w:hAnsi="Verdana"/>
            <w:color w:val="000000"/>
            <w:sz w:val="23"/>
            <w:szCs w:val="23"/>
          </w:rPr>
          <w:t>4px</w:t>
        </w:r>
        <w:r>
          <w:rPr>
            <w:rStyle w:val="apple-converted-space"/>
            <w:rFonts w:ascii="Verdana" w:hAnsi="Verdana"/>
            <w:color w:val="000000"/>
            <w:sz w:val="23"/>
            <w:szCs w:val="23"/>
          </w:rPr>
          <w:t> </w:t>
        </w:r>
        <w:r>
          <w:rPr>
            <w:rFonts w:ascii="Verdana" w:hAnsi="Verdana"/>
            <w:color w:val="000000"/>
            <w:sz w:val="23"/>
            <w:szCs w:val="23"/>
          </w:rPr>
          <w:t>12px</w:t>
        </w:r>
        <w:r>
          <w:rPr>
            <w:rStyle w:val="apple-converted-space"/>
            <w:rFonts w:ascii="Verdana" w:hAnsi="Verdana"/>
            <w:color w:val="000000"/>
            <w:sz w:val="23"/>
            <w:szCs w:val="23"/>
          </w:rPr>
          <w:t> </w:t>
        </w:r>
        <w:r>
          <w:rPr>
            <w:rFonts w:ascii="Verdana" w:hAnsi="Verdana"/>
            <w:color w:val="000000"/>
            <w:sz w:val="23"/>
            <w:szCs w:val="23"/>
          </w:rPr>
          <w:t>8px</w:t>
        </w:r>
        <w:r>
          <w:rPr>
            <w:rStyle w:val="apple-converted-space"/>
            <w:rFonts w:ascii="Verdana" w:hAnsi="Verdana"/>
            <w:color w:val="000000"/>
            <w:sz w:val="23"/>
            <w:szCs w:val="23"/>
          </w:rPr>
          <w:t> </w:t>
        </w:r>
        <w:r>
          <w:rPr>
            <w:rFonts w:ascii="Verdana" w:hAnsi="Verdana"/>
            <w:color w:val="000000"/>
            <w:sz w:val="23"/>
            <w:szCs w:val="23"/>
          </w:rPr>
          <w:t>50%</w:t>
        </w:r>
      </w:ins>
    </w:p>
    <w:p w:rsidR="000570E5" w:rsidRDefault="000570E5" w:rsidP="000570E5">
      <w:pPr>
        <w:pStyle w:val="a3"/>
        <w:spacing w:before="0" w:beforeAutospacing="0" w:after="150" w:afterAutospacing="0" w:line="338" w:lineRule="atLeast"/>
        <w:rPr>
          <w:ins w:id="62" w:author="Unknown"/>
          <w:rFonts w:ascii="Verdana" w:hAnsi="Verdana"/>
          <w:color w:val="000000"/>
          <w:sz w:val="23"/>
          <w:szCs w:val="23"/>
        </w:rPr>
      </w:pPr>
      <w:ins w:id="63" w:author="Unknown">
        <w:r>
          <w:rPr>
            <w:rFonts w:ascii="Verdana" w:hAnsi="Verdana"/>
            <w:color w:val="000000"/>
            <w:sz w:val="23"/>
            <w:szCs w:val="23"/>
          </w:rPr>
          <w:t>Используйте</w:t>
        </w:r>
        <w:r>
          <w:rPr>
            <w:rStyle w:val="apple-converted-space"/>
            <w:rFonts w:ascii="Verdana" w:hAnsi="Verdana"/>
            <w:color w:val="000000"/>
            <w:sz w:val="23"/>
            <w:szCs w:val="23"/>
          </w:rPr>
          <w:t> </w:t>
        </w:r>
        <w:proofErr w:type="spellStart"/>
        <w:r>
          <w:rPr>
            <w:rStyle w:val="HTML1"/>
            <w:color w:val="C7254E"/>
            <w:sz w:val="23"/>
            <w:szCs w:val="23"/>
            <w:shd w:val="clear" w:color="auto" w:fill="F9F2F4"/>
          </w:rPr>
          <w:t>border-radius</w:t>
        </w:r>
        <w:proofErr w:type="spellEnd"/>
        <w:r>
          <w:rPr>
            <w:rStyle w:val="apple-converted-space"/>
            <w:rFonts w:ascii="Verdana" w:hAnsi="Verdana"/>
            <w:color w:val="000000"/>
            <w:sz w:val="23"/>
            <w:szCs w:val="23"/>
          </w:rPr>
          <w:t> </w:t>
        </w:r>
        <w:r>
          <w:rPr>
            <w:rFonts w:ascii="Verdana" w:hAnsi="Verdana"/>
            <w:color w:val="000000"/>
            <w:sz w:val="23"/>
            <w:szCs w:val="23"/>
          </w:rPr>
          <w:t>свойство используется для добавления закругленных углов к кнопке:</w:t>
        </w:r>
      </w:ins>
    </w:p>
    <w:p w:rsidR="000570E5" w:rsidRPr="000570E5" w:rsidRDefault="000570E5" w:rsidP="000570E5">
      <w:pPr>
        <w:pStyle w:val="3"/>
        <w:shd w:val="clear" w:color="auto" w:fill="F1F1F1"/>
        <w:spacing w:before="150" w:after="150"/>
        <w:rPr>
          <w:ins w:id="64" w:author="Unknown"/>
          <w:rFonts w:ascii="Segoe UI" w:hAnsi="Segoe UI" w:cs="Segoe UI"/>
          <w:b w:val="0"/>
          <w:bCs w:val="0"/>
          <w:color w:val="000000"/>
          <w:sz w:val="36"/>
          <w:szCs w:val="36"/>
          <w:lang w:val="en-US"/>
        </w:rPr>
      </w:pPr>
      <w:ins w:id="65" w:author="Unknown">
        <w:r>
          <w:rPr>
            <w:rFonts w:ascii="Segoe UI" w:hAnsi="Segoe UI" w:cs="Segoe UI"/>
            <w:b w:val="0"/>
            <w:bCs w:val="0"/>
            <w:color w:val="000000"/>
            <w:sz w:val="36"/>
            <w:szCs w:val="36"/>
          </w:rPr>
          <w:t>пример</w:t>
        </w:r>
      </w:ins>
    </w:p>
    <w:p w:rsidR="000570E5" w:rsidRPr="000570E5" w:rsidRDefault="000570E5" w:rsidP="000570E5">
      <w:pPr>
        <w:shd w:val="clear" w:color="auto" w:fill="FFFFFF"/>
        <w:rPr>
          <w:ins w:id="66" w:author="Unknown"/>
          <w:rFonts w:ascii="Consolas" w:hAnsi="Consolas" w:cs="Times New Roman"/>
          <w:color w:val="000000"/>
          <w:sz w:val="24"/>
          <w:szCs w:val="24"/>
          <w:lang w:val="en-US"/>
        </w:rPr>
      </w:pPr>
      <w:ins w:id="67" w:author="Unknown">
        <w:r w:rsidRPr="000570E5">
          <w:rPr>
            <w:rFonts w:ascii="Consolas" w:hAnsi="Consolas"/>
            <w:color w:val="A52A2A"/>
            <w:lang w:val="en-US"/>
          </w:rPr>
          <w:t>.button1</w:t>
        </w:r>
        <w:r w:rsidRPr="000570E5">
          <w:rPr>
            <w:rStyle w:val="apple-converted-space"/>
            <w:rFonts w:ascii="Consolas" w:hAnsi="Consolas"/>
            <w:color w:val="A52A2A"/>
            <w:lang w:val="en-US"/>
          </w:rPr>
          <w:t> </w:t>
        </w:r>
        <w:r w:rsidRPr="000570E5">
          <w:rPr>
            <w:rFonts w:ascii="Consolas" w:hAnsi="Consolas"/>
            <w:color w:val="000000"/>
            <w:lang w:val="en-US"/>
          </w:rPr>
          <w:t>{</w:t>
        </w:r>
        <w:r w:rsidRPr="000570E5">
          <w:rPr>
            <w:rFonts w:ascii="Consolas" w:hAnsi="Consolas"/>
            <w:color w:val="FF0000"/>
            <w:lang w:val="en-US"/>
          </w:rPr>
          <w:t>border-radius</w:t>
        </w:r>
        <w:r w:rsidRPr="000570E5">
          <w:rPr>
            <w:rFonts w:ascii="Consolas" w:hAnsi="Consolas"/>
            <w:color w:val="000000"/>
            <w:lang w:val="en-US"/>
          </w:rPr>
          <w:t>:</w:t>
        </w:r>
        <w:r w:rsidRPr="000570E5">
          <w:rPr>
            <w:rStyle w:val="apple-converted-space"/>
            <w:rFonts w:ascii="Consolas" w:hAnsi="Consolas"/>
            <w:color w:val="0000CD"/>
            <w:lang w:val="en-US"/>
          </w:rPr>
          <w:t> </w:t>
        </w:r>
        <w:r w:rsidRPr="000570E5">
          <w:rPr>
            <w:rFonts w:ascii="Consolas" w:hAnsi="Consolas"/>
            <w:color w:val="0000CD"/>
            <w:lang w:val="en-US"/>
          </w:rPr>
          <w:t>2px</w:t>
        </w:r>
        <w:r w:rsidRPr="000570E5">
          <w:rPr>
            <w:rFonts w:ascii="Consolas" w:hAnsi="Consolas"/>
            <w:color w:val="000000"/>
            <w:lang w:val="en-US"/>
          </w:rPr>
          <w:t>;}</w:t>
        </w:r>
        <w:r w:rsidRPr="000570E5">
          <w:rPr>
            <w:rFonts w:ascii="Consolas" w:hAnsi="Consolas"/>
            <w:color w:val="A52A2A"/>
            <w:lang w:val="en-US"/>
          </w:rPr>
          <w:br/>
          <w:t>.button2</w:t>
        </w:r>
        <w:r w:rsidRPr="000570E5">
          <w:rPr>
            <w:rStyle w:val="apple-converted-space"/>
            <w:rFonts w:ascii="Consolas" w:hAnsi="Consolas"/>
            <w:color w:val="A52A2A"/>
            <w:lang w:val="en-US"/>
          </w:rPr>
          <w:t> </w:t>
        </w:r>
        <w:r w:rsidRPr="000570E5">
          <w:rPr>
            <w:rFonts w:ascii="Consolas" w:hAnsi="Consolas"/>
            <w:color w:val="000000"/>
            <w:lang w:val="en-US"/>
          </w:rPr>
          <w:t>{</w:t>
        </w:r>
        <w:r w:rsidRPr="000570E5">
          <w:rPr>
            <w:rFonts w:ascii="Consolas" w:hAnsi="Consolas"/>
            <w:color w:val="FF0000"/>
            <w:lang w:val="en-US"/>
          </w:rPr>
          <w:t>border-radius</w:t>
        </w:r>
        <w:r w:rsidRPr="000570E5">
          <w:rPr>
            <w:rFonts w:ascii="Consolas" w:hAnsi="Consolas"/>
            <w:color w:val="000000"/>
            <w:lang w:val="en-US"/>
          </w:rPr>
          <w:t>:</w:t>
        </w:r>
        <w:r w:rsidRPr="000570E5">
          <w:rPr>
            <w:rStyle w:val="apple-converted-space"/>
            <w:rFonts w:ascii="Consolas" w:hAnsi="Consolas"/>
            <w:color w:val="0000CD"/>
            <w:lang w:val="en-US"/>
          </w:rPr>
          <w:t> </w:t>
        </w:r>
        <w:r w:rsidRPr="000570E5">
          <w:rPr>
            <w:rFonts w:ascii="Consolas" w:hAnsi="Consolas"/>
            <w:color w:val="0000CD"/>
            <w:lang w:val="en-US"/>
          </w:rPr>
          <w:t>4px</w:t>
        </w:r>
        <w:r w:rsidRPr="000570E5">
          <w:rPr>
            <w:rFonts w:ascii="Consolas" w:hAnsi="Consolas"/>
            <w:color w:val="000000"/>
            <w:lang w:val="en-US"/>
          </w:rPr>
          <w:t>;}</w:t>
        </w:r>
        <w:r w:rsidRPr="000570E5">
          <w:rPr>
            <w:rFonts w:ascii="Consolas" w:hAnsi="Consolas"/>
            <w:color w:val="A52A2A"/>
            <w:lang w:val="en-US"/>
          </w:rPr>
          <w:br/>
          <w:t>.button3</w:t>
        </w:r>
        <w:r w:rsidRPr="000570E5">
          <w:rPr>
            <w:rStyle w:val="apple-converted-space"/>
            <w:rFonts w:ascii="Consolas" w:hAnsi="Consolas"/>
            <w:color w:val="A52A2A"/>
            <w:lang w:val="en-US"/>
          </w:rPr>
          <w:t> </w:t>
        </w:r>
        <w:r w:rsidRPr="000570E5">
          <w:rPr>
            <w:rFonts w:ascii="Consolas" w:hAnsi="Consolas"/>
            <w:color w:val="000000"/>
            <w:lang w:val="en-US"/>
          </w:rPr>
          <w:t>{</w:t>
        </w:r>
        <w:r w:rsidRPr="000570E5">
          <w:rPr>
            <w:rFonts w:ascii="Consolas" w:hAnsi="Consolas"/>
            <w:color w:val="FF0000"/>
            <w:lang w:val="en-US"/>
          </w:rPr>
          <w:t>border-radius</w:t>
        </w:r>
        <w:r w:rsidRPr="000570E5">
          <w:rPr>
            <w:rFonts w:ascii="Consolas" w:hAnsi="Consolas"/>
            <w:color w:val="000000"/>
            <w:lang w:val="en-US"/>
          </w:rPr>
          <w:t>:</w:t>
        </w:r>
        <w:r w:rsidRPr="000570E5">
          <w:rPr>
            <w:rStyle w:val="apple-converted-space"/>
            <w:rFonts w:ascii="Consolas" w:hAnsi="Consolas"/>
            <w:color w:val="0000CD"/>
            <w:lang w:val="en-US"/>
          </w:rPr>
          <w:t> </w:t>
        </w:r>
        <w:r w:rsidRPr="000570E5">
          <w:rPr>
            <w:rFonts w:ascii="Consolas" w:hAnsi="Consolas"/>
            <w:color w:val="0000CD"/>
            <w:lang w:val="en-US"/>
          </w:rPr>
          <w:t>8px</w:t>
        </w:r>
        <w:r w:rsidRPr="000570E5">
          <w:rPr>
            <w:rFonts w:ascii="Consolas" w:hAnsi="Consolas"/>
            <w:color w:val="000000"/>
            <w:lang w:val="en-US"/>
          </w:rPr>
          <w:t>;}</w:t>
        </w:r>
        <w:r w:rsidRPr="000570E5">
          <w:rPr>
            <w:rFonts w:ascii="Consolas" w:hAnsi="Consolas"/>
            <w:color w:val="A52A2A"/>
            <w:lang w:val="en-US"/>
          </w:rPr>
          <w:br/>
          <w:t>.button4</w:t>
        </w:r>
        <w:r w:rsidRPr="000570E5">
          <w:rPr>
            <w:rStyle w:val="apple-converted-space"/>
            <w:rFonts w:ascii="Consolas" w:hAnsi="Consolas"/>
            <w:color w:val="A52A2A"/>
            <w:lang w:val="en-US"/>
          </w:rPr>
          <w:t> </w:t>
        </w:r>
        <w:r w:rsidRPr="000570E5">
          <w:rPr>
            <w:rFonts w:ascii="Consolas" w:hAnsi="Consolas"/>
            <w:color w:val="000000"/>
            <w:lang w:val="en-US"/>
          </w:rPr>
          <w:t>{</w:t>
        </w:r>
        <w:r w:rsidRPr="000570E5">
          <w:rPr>
            <w:rFonts w:ascii="Consolas" w:hAnsi="Consolas"/>
            <w:color w:val="FF0000"/>
            <w:lang w:val="en-US"/>
          </w:rPr>
          <w:t>border-radius</w:t>
        </w:r>
        <w:r w:rsidRPr="000570E5">
          <w:rPr>
            <w:rFonts w:ascii="Consolas" w:hAnsi="Consolas"/>
            <w:color w:val="000000"/>
            <w:lang w:val="en-US"/>
          </w:rPr>
          <w:t>:</w:t>
        </w:r>
        <w:r w:rsidRPr="000570E5">
          <w:rPr>
            <w:rStyle w:val="apple-converted-space"/>
            <w:rFonts w:ascii="Consolas" w:hAnsi="Consolas"/>
            <w:color w:val="0000CD"/>
            <w:lang w:val="en-US"/>
          </w:rPr>
          <w:t> </w:t>
        </w:r>
        <w:r w:rsidRPr="000570E5">
          <w:rPr>
            <w:rFonts w:ascii="Consolas" w:hAnsi="Consolas"/>
            <w:color w:val="0000CD"/>
            <w:lang w:val="en-US"/>
          </w:rPr>
          <w:t>12px</w:t>
        </w:r>
        <w:r w:rsidRPr="000570E5">
          <w:rPr>
            <w:rFonts w:ascii="Consolas" w:hAnsi="Consolas"/>
            <w:color w:val="000000"/>
            <w:lang w:val="en-US"/>
          </w:rPr>
          <w:t>;}</w:t>
        </w:r>
        <w:r w:rsidRPr="000570E5">
          <w:rPr>
            <w:rFonts w:ascii="Consolas" w:hAnsi="Consolas"/>
            <w:color w:val="A52A2A"/>
            <w:lang w:val="en-US"/>
          </w:rPr>
          <w:br/>
          <w:t>.button5</w:t>
        </w:r>
        <w:r w:rsidRPr="000570E5">
          <w:rPr>
            <w:rStyle w:val="apple-converted-space"/>
            <w:rFonts w:ascii="Consolas" w:hAnsi="Consolas"/>
            <w:color w:val="A52A2A"/>
            <w:lang w:val="en-US"/>
          </w:rPr>
          <w:t> </w:t>
        </w:r>
        <w:r w:rsidRPr="000570E5">
          <w:rPr>
            <w:rFonts w:ascii="Consolas" w:hAnsi="Consolas"/>
            <w:color w:val="000000"/>
            <w:lang w:val="en-US"/>
          </w:rPr>
          <w:t>{</w:t>
        </w:r>
        <w:r w:rsidRPr="000570E5">
          <w:rPr>
            <w:rFonts w:ascii="Consolas" w:hAnsi="Consolas"/>
            <w:color w:val="FF0000"/>
            <w:lang w:val="en-US"/>
          </w:rPr>
          <w:t>border-radius</w:t>
        </w:r>
        <w:r w:rsidRPr="000570E5">
          <w:rPr>
            <w:rFonts w:ascii="Consolas" w:hAnsi="Consolas"/>
            <w:color w:val="000000"/>
            <w:lang w:val="en-US"/>
          </w:rPr>
          <w:t>:</w:t>
        </w:r>
        <w:r w:rsidRPr="000570E5">
          <w:rPr>
            <w:rStyle w:val="apple-converted-space"/>
            <w:rFonts w:ascii="Consolas" w:hAnsi="Consolas"/>
            <w:color w:val="0000CD"/>
            <w:lang w:val="en-US"/>
          </w:rPr>
          <w:t> </w:t>
        </w:r>
        <w:r w:rsidRPr="000570E5">
          <w:rPr>
            <w:rFonts w:ascii="Consolas" w:hAnsi="Consolas"/>
            <w:color w:val="0000CD"/>
            <w:lang w:val="en-US"/>
          </w:rPr>
          <w:t>50%</w:t>
        </w:r>
        <w:r w:rsidRPr="000570E5">
          <w:rPr>
            <w:rFonts w:ascii="Consolas" w:hAnsi="Consolas"/>
            <w:color w:val="000000"/>
            <w:lang w:val="en-US"/>
          </w:rPr>
          <w:t>;}</w:t>
        </w:r>
      </w:ins>
    </w:p>
    <w:p w:rsidR="000570E5" w:rsidRDefault="000570E5" w:rsidP="000570E5">
      <w:pPr>
        <w:shd w:val="clear" w:color="auto" w:fill="F1F1F1"/>
        <w:spacing w:line="338" w:lineRule="atLeast"/>
        <w:rPr>
          <w:ins w:id="68" w:author="Unknown"/>
          <w:rFonts w:ascii="Verdana" w:hAnsi="Verdana"/>
          <w:color w:val="000000"/>
          <w:sz w:val="23"/>
          <w:szCs w:val="23"/>
        </w:rPr>
      </w:pPr>
      <w:ins w:id="69" w:author="Unknown">
        <w:r>
          <w:rPr>
            <w:rFonts w:ascii="Verdana" w:hAnsi="Verdana"/>
            <w:color w:val="000000"/>
            <w:sz w:val="23"/>
            <w:szCs w:val="23"/>
          </w:rPr>
          <w:fldChar w:fldCharType="begin"/>
        </w:r>
        <w:r>
          <w:rPr>
            <w:rFonts w:ascii="Verdana" w:hAnsi="Verdana"/>
            <w:color w:val="000000"/>
            <w:sz w:val="23"/>
            <w:szCs w:val="23"/>
          </w:rPr>
          <w:instrText xml:space="preserve"> HYPERLINK "http://www.w3ii.com/ru/css/tryit.php?filename=trycss_buttons_round" \t "_blank" </w:instrText>
        </w:r>
        <w:r>
          <w:rPr>
            <w:rFonts w:ascii="Verdana" w:hAnsi="Verdana"/>
            <w:color w:val="000000"/>
            <w:sz w:val="23"/>
            <w:szCs w:val="23"/>
          </w:rPr>
          <w:fldChar w:fldCharType="separate"/>
        </w:r>
        <w:r>
          <w:rPr>
            <w:rStyle w:val="a8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Попробуй сам "</w:t>
        </w:r>
        <w:r>
          <w:rPr>
            <w:rFonts w:ascii="Verdana" w:hAnsi="Verdana"/>
            <w:color w:val="000000"/>
            <w:sz w:val="23"/>
            <w:szCs w:val="23"/>
          </w:rPr>
          <w:fldChar w:fldCharType="end"/>
        </w:r>
      </w:ins>
    </w:p>
    <w:p w:rsidR="000570E5" w:rsidRDefault="000570E5" w:rsidP="000570E5">
      <w:pPr>
        <w:spacing w:before="300" w:after="300" w:line="338" w:lineRule="atLeast"/>
        <w:rPr>
          <w:ins w:id="70" w:author="Unknown"/>
          <w:rFonts w:ascii="Verdana" w:hAnsi="Verdana"/>
          <w:color w:val="000000"/>
          <w:sz w:val="23"/>
          <w:szCs w:val="23"/>
        </w:rPr>
      </w:pPr>
      <w:ins w:id="71" w:author="Unknown">
        <w:r>
          <w:rPr>
            <w:rFonts w:ascii="Verdana" w:hAnsi="Verdana"/>
            <w:color w:val="000000"/>
            <w:sz w:val="23"/>
            <w:szCs w:val="23"/>
          </w:rPr>
          <w:pict>
            <v:rect id="_x0000_i1030" style="width:0;height:0" o:hralign="center" o:hrstd="t" o:hr="t" fillcolor="gray" stroked="f"/>
          </w:pict>
        </w:r>
      </w:ins>
    </w:p>
    <w:p w:rsidR="000570E5" w:rsidRDefault="000570E5" w:rsidP="000570E5">
      <w:pPr>
        <w:pStyle w:val="2"/>
        <w:spacing w:before="150" w:after="150"/>
        <w:rPr>
          <w:ins w:id="72" w:author="Unknown"/>
          <w:rFonts w:ascii="Segoe UI" w:hAnsi="Segoe UI" w:cs="Segoe UI"/>
          <w:b w:val="0"/>
          <w:bCs w:val="0"/>
          <w:color w:val="000000"/>
          <w:sz w:val="45"/>
          <w:szCs w:val="45"/>
        </w:rPr>
      </w:pPr>
      <w:ins w:id="73" w:author="Unknown">
        <w:r>
          <w:rPr>
            <w:rFonts w:ascii="Segoe UI" w:hAnsi="Segoe UI" w:cs="Segoe UI"/>
            <w:b w:val="0"/>
            <w:bCs w:val="0"/>
            <w:color w:val="000000"/>
            <w:sz w:val="45"/>
            <w:szCs w:val="45"/>
          </w:rPr>
          <w:t>Кнопка Границы Цветные</w:t>
        </w:r>
      </w:ins>
    </w:p>
    <w:p w:rsidR="000570E5" w:rsidRDefault="000570E5" w:rsidP="000570E5">
      <w:pPr>
        <w:spacing w:line="338" w:lineRule="atLeast"/>
        <w:rPr>
          <w:ins w:id="74" w:author="Unknown"/>
          <w:rFonts w:ascii="Verdana" w:hAnsi="Verdana" w:cs="Times New Roman"/>
          <w:color w:val="000000"/>
          <w:sz w:val="23"/>
          <w:szCs w:val="23"/>
        </w:rPr>
      </w:pPr>
      <w:ins w:id="75" w:author="Unknown">
        <w:r>
          <w:rPr>
            <w:rFonts w:ascii="Verdana" w:hAnsi="Verdana"/>
            <w:color w:val="000000"/>
            <w:sz w:val="23"/>
            <w:szCs w:val="23"/>
          </w:rPr>
          <w:t>Зеленый</w:t>
        </w:r>
        <w:r>
          <w:rPr>
            <w:rStyle w:val="apple-converted-space"/>
            <w:rFonts w:ascii="Verdana" w:hAnsi="Verdana"/>
            <w:color w:val="000000"/>
            <w:sz w:val="23"/>
            <w:szCs w:val="23"/>
          </w:rPr>
          <w:t> </w:t>
        </w:r>
        <w:r>
          <w:rPr>
            <w:rFonts w:ascii="Verdana" w:hAnsi="Verdana"/>
            <w:color w:val="000000"/>
            <w:sz w:val="23"/>
            <w:szCs w:val="23"/>
          </w:rPr>
          <w:t>Синий</w:t>
        </w:r>
        <w:r>
          <w:rPr>
            <w:rStyle w:val="apple-converted-space"/>
            <w:rFonts w:ascii="Verdana" w:hAnsi="Verdana"/>
            <w:color w:val="000000"/>
            <w:sz w:val="23"/>
            <w:szCs w:val="23"/>
          </w:rPr>
          <w:t> </w:t>
        </w:r>
        <w:r>
          <w:rPr>
            <w:rFonts w:ascii="Verdana" w:hAnsi="Verdana"/>
            <w:color w:val="000000"/>
            <w:sz w:val="23"/>
            <w:szCs w:val="23"/>
          </w:rPr>
          <w:t>Красный</w:t>
        </w:r>
        <w:r>
          <w:rPr>
            <w:rStyle w:val="apple-converted-space"/>
            <w:rFonts w:ascii="Verdana" w:hAnsi="Verdana"/>
            <w:color w:val="000000"/>
            <w:sz w:val="23"/>
            <w:szCs w:val="23"/>
          </w:rPr>
          <w:t> </w:t>
        </w:r>
        <w:r>
          <w:rPr>
            <w:rFonts w:ascii="Verdana" w:hAnsi="Verdana"/>
            <w:color w:val="000000"/>
            <w:sz w:val="23"/>
            <w:szCs w:val="23"/>
          </w:rPr>
          <w:t>Серый</w:t>
        </w:r>
        <w:r>
          <w:rPr>
            <w:rStyle w:val="apple-converted-space"/>
            <w:rFonts w:ascii="Verdana" w:hAnsi="Verdana"/>
            <w:color w:val="000000"/>
            <w:sz w:val="23"/>
            <w:szCs w:val="23"/>
          </w:rPr>
          <w:t> </w:t>
        </w:r>
        <w:r>
          <w:rPr>
            <w:rFonts w:ascii="Verdana" w:hAnsi="Verdana"/>
            <w:color w:val="000000"/>
            <w:sz w:val="23"/>
            <w:szCs w:val="23"/>
          </w:rPr>
          <w:t>Черный</w:t>
        </w:r>
      </w:ins>
    </w:p>
    <w:p w:rsidR="000570E5" w:rsidRDefault="000570E5" w:rsidP="000570E5">
      <w:pPr>
        <w:pStyle w:val="a3"/>
        <w:spacing w:before="0" w:beforeAutospacing="0" w:after="150" w:afterAutospacing="0" w:line="338" w:lineRule="atLeast"/>
        <w:rPr>
          <w:ins w:id="76" w:author="Unknown"/>
          <w:rFonts w:ascii="Verdana" w:hAnsi="Verdana"/>
          <w:color w:val="000000"/>
          <w:sz w:val="23"/>
          <w:szCs w:val="23"/>
        </w:rPr>
      </w:pPr>
      <w:ins w:id="77" w:author="Unknown">
        <w:r>
          <w:rPr>
            <w:rFonts w:ascii="Verdana" w:hAnsi="Verdana"/>
            <w:color w:val="000000"/>
            <w:sz w:val="23"/>
            <w:szCs w:val="23"/>
          </w:rPr>
          <w:t>Используйте</w:t>
        </w:r>
        <w:r>
          <w:rPr>
            <w:rStyle w:val="apple-converted-space"/>
            <w:rFonts w:ascii="Verdana" w:hAnsi="Verdana"/>
            <w:color w:val="000000"/>
            <w:sz w:val="23"/>
            <w:szCs w:val="23"/>
          </w:rPr>
          <w:t> </w:t>
        </w:r>
        <w:proofErr w:type="spellStart"/>
        <w:r>
          <w:rPr>
            <w:rStyle w:val="HTML1"/>
            <w:color w:val="C7254E"/>
            <w:sz w:val="23"/>
            <w:szCs w:val="23"/>
            <w:shd w:val="clear" w:color="auto" w:fill="F9F2F4"/>
          </w:rPr>
          <w:t>border</w:t>
        </w:r>
        <w:proofErr w:type="spellEnd"/>
        <w:r>
          <w:rPr>
            <w:rStyle w:val="apple-converted-space"/>
            <w:rFonts w:ascii="Verdana" w:hAnsi="Verdana"/>
            <w:color w:val="000000"/>
            <w:sz w:val="23"/>
            <w:szCs w:val="23"/>
          </w:rPr>
          <w:t> </w:t>
        </w:r>
        <w:r>
          <w:rPr>
            <w:rFonts w:ascii="Verdana" w:hAnsi="Verdana"/>
            <w:color w:val="000000"/>
            <w:sz w:val="23"/>
            <w:szCs w:val="23"/>
          </w:rPr>
          <w:t>собственности , чтобы добавить цветную границу к кнопке:</w:t>
        </w:r>
      </w:ins>
    </w:p>
    <w:p w:rsidR="000570E5" w:rsidRPr="000570E5" w:rsidRDefault="000570E5" w:rsidP="000570E5">
      <w:pPr>
        <w:pStyle w:val="3"/>
        <w:shd w:val="clear" w:color="auto" w:fill="F1F1F1"/>
        <w:spacing w:before="150" w:after="150"/>
        <w:rPr>
          <w:ins w:id="78" w:author="Unknown"/>
          <w:rFonts w:ascii="Segoe UI" w:hAnsi="Segoe UI" w:cs="Segoe UI"/>
          <w:b w:val="0"/>
          <w:bCs w:val="0"/>
          <w:color w:val="000000"/>
          <w:sz w:val="36"/>
          <w:szCs w:val="36"/>
          <w:lang w:val="en-US"/>
        </w:rPr>
      </w:pPr>
      <w:ins w:id="79" w:author="Unknown">
        <w:r>
          <w:rPr>
            <w:rFonts w:ascii="Segoe UI" w:hAnsi="Segoe UI" w:cs="Segoe UI"/>
            <w:b w:val="0"/>
            <w:bCs w:val="0"/>
            <w:color w:val="000000"/>
            <w:sz w:val="36"/>
            <w:szCs w:val="36"/>
          </w:rPr>
          <w:lastRenderedPageBreak/>
          <w:t>пример</w:t>
        </w:r>
      </w:ins>
    </w:p>
    <w:p w:rsidR="000570E5" w:rsidRPr="000570E5" w:rsidRDefault="000570E5" w:rsidP="000570E5">
      <w:pPr>
        <w:shd w:val="clear" w:color="auto" w:fill="FFFFFF"/>
        <w:rPr>
          <w:ins w:id="80" w:author="Unknown"/>
          <w:rFonts w:ascii="Consolas" w:hAnsi="Consolas" w:cs="Times New Roman"/>
          <w:color w:val="000000"/>
          <w:sz w:val="24"/>
          <w:szCs w:val="24"/>
          <w:lang w:val="en-US"/>
        </w:rPr>
      </w:pPr>
      <w:ins w:id="81" w:author="Unknown">
        <w:r w:rsidRPr="000570E5">
          <w:rPr>
            <w:rFonts w:ascii="Consolas" w:hAnsi="Consolas"/>
            <w:color w:val="A52A2A"/>
            <w:lang w:val="en-US"/>
          </w:rPr>
          <w:t>.button1</w:t>
        </w:r>
        <w:r w:rsidRPr="000570E5">
          <w:rPr>
            <w:rStyle w:val="apple-converted-space"/>
            <w:rFonts w:ascii="Consolas" w:hAnsi="Consolas"/>
            <w:color w:val="A52A2A"/>
            <w:lang w:val="en-US"/>
          </w:rPr>
          <w:t> </w:t>
        </w:r>
        <w:r w:rsidRPr="000570E5">
          <w:rPr>
            <w:rFonts w:ascii="Consolas" w:hAnsi="Consolas"/>
            <w:color w:val="000000"/>
            <w:lang w:val="en-US"/>
          </w:rPr>
          <w:t>{</w:t>
        </w:r>
        <w:r w:rsidRPr="000570E5">
          <w:rPr>
            <w:rFonts w:ascii="Consolas" w:hAnsi="Consolas"/>
            <w:color w:val="FF0000"/>
            <w:lang w:val="en-US"/>
          </w:rPr>
          <w:br/>
          <w:t>    background-color</w:t>
        </w:r>
        <w:r w:rsidRPr="000570E5">
          <w:rPr>
            <w:rFonts w:ascii="Consolas" w:hAnsi="Consolas"/>
            <w:color w:val="000000"/>
            <w:lang w:val="en-US"/>
          </w:rPr>
          <w:t>:</w:t>
        </w:r>
        <w:r w:rsidRPr="000570E5">
          <w:rPr>
            <w:rStyle w:val="apple-converted-space"/>
            <w:rFonts w:ascii="Consolas" w:hAnsi="Consolas"/>
            <w:color w:val="0000CD"/>
            <w:lang w:val="en-US"/>
          </w:rPr>
          <w:t> </w:t>
        </w:r>
        <w:r w:rsidRPr="000570E5">
          <w:rPr>
            <w:rFonts w:ascii="Consolas" w:hAnsi="Consolas"/>
            <w:color w:val="0000CD"/>
            <w:lang w:val="en-US"/>
          </w:rPr>
          <w:t>white</w:t>
        </w:r>
        <w:r w:rsidRPr="000570E5">
          <w:rPr>
            <w:rFonts w:ascii="Consolas" w:hAnsi="Consolas"/>
            <w:color w:val="000000"/>
            <w:lang w:val="en-US"/>
          </w:rPr>
          <w:t>;</w:t>
        </w:r>
        <w:r w:rsidRPr="000570E5">
          <w:rPr>
            <w:rFonts w:ascii="Consolas" w:hAnsi="Consolas"/>
            <w:color w:val="FF0000"/>
            <w:lang w:val="en-US"/>
          </w:rPr>
          <w:br/>
          <w:t>    color</w:t>
        </w:r>
        <w:r w:rsidRPr="000570E5">
          <w:rPr>
            <w:rFonts w:ascii="Consolas" w:hAnsi="Consolas"/>
            <w:color w:val="000000"/>
            <w:lang w:val="en-US"/>
          </w:rPr>
          <w:t>:</w:t>
        </w:r>
        <w:r w:rsidRPr="000570E5">
          <w:rPr>
            <w:rStyle w:val="apple-converted-space"/>
            <w:rFonts w:ascii="Consolas" w:hAnsi="Consolas"/>
            <w:color w:val="0000CD"/>
            <w:lang w:val="en-US"/>
          </w:rPr>
          <w:t> </w:t>
        </w:r>
        <w:r w:rsidRPr="000570E5">
          <w:rPr>
            <w:rFonts w:ascii="Consolas" w:hAnsi="Consolas"/>
            <w:color w:val="0000CD"/>
            <w:lang w:val="en-US"/>
          </w:rPr>
          <w:t>black</w:t>
        </w:r>
        <w:r w:rsidRPr="000570E5">
          <w:rPr>
            <w:rFonts w:ascii="Consolas" w:hAnsi="Consolas"/>
            <w:color w:val="000000"/>
            <w:lang w:val="en-US"/>
          </w:rPr>
          <w:t>;</w:t>
        </w:r>
        <w:r w:rsidRPr="000570E5">
          <w:rPr>
            <w:rFonts w:ascii="Consolas" w:hAnsi="Consolas"/>
            <w:color w:val="FF0000"/>
            <w:lang w:val="en-US"/>
          </w:rPr>
          <w:br/>
          <w:t>    border</w:t>
        </w:r>
        <w:r w:rsidRPr="000570E5">
          <w:rPr>
            <w:rFonts w:ascii="Consolas" w:hAnsi="Consolas"/>
            <w:color w:val="000000"/>
            <w:lang w:val="en-US"/>
          </w:rPr>
          <w:t>:</w:t>
        </w:r>
        <w:r w:rsidRPr="000570E5">
          <w:rPr>
            <w:rStyle w:val="apple-converted-space"/>
            <w:rFonts w:ascii="Consolas" w:hAnsi="Consolas"/>
            <w:color w:val="0000CD"/>
            <w:lang w:val="en-US"/>
          </w:rPr>
          <w:t> </w:t>
        </w:r>
        <w:r w:rsidRPr="000570E5">
          <w:rPr>
            <w:rFonts w:ascii="Consolas" w:hAnsi="Consolas"/>
            <w:color w:val="0000CD"/>
            <w:lang w:val="en-US"/>
          </w:rPr>
          <w:t>2px solid #4CAF50</w:t>
        </w:r>
        <w:r w:rsidRPr="000570E5">
          <w:rPr>
            <w:rFonts w:ascii="Consolas" w:hAnsi="Consolas"/>
            <w:color w:val="000000"/>
            <w:lang w:val="en-US"/>
          </w:rPr>
          <w:t>;</w:t>
        </w:r>
        <w:r w:rsidRPr="000570E5">
          <w:rPr>
            <w:rStyle w:val="apple-converted-space"/>
            <w:rFonts w:ascii="Consolas" w:hAnsi="Consolas"/>
            <w:color w:val="FF0000"/>
            <w:lang w:val="en-US"/>
          </w:rPr>
          <w:t> </w:t>
        </w:r>
        <w:r w:rsidRPr="000570E5">
          <w:rPr>
            <w:rFonts w:ascii="Consolas" w:hAnsi="Consolas"/>
            <w:color w:val="008000"/>
            <w:lang w:val="en-US"/>
          </w:rPr>
          <w:t>/* Green */</w:t>
        </w:r>
        <w:r w:rsidRPr="000570E5">
          <w:rPr>
            <w:rFonts w:ascii="Consolas" w:hAnsi="Consolas"/>
            <w:color w:val="FF0000"/>
            <w:lang w:val="en-US"/>
          </w:rPr>
          <w:br/>
        </w:r>
        <w:r w:rsidRPr="000570E5">
          <w:rPr>
            <w:rFonts w:ascii="Consolas" w:hAnsi="Consolas"/>
            <w:color w:val="000000"/>
            <w:lang w:val="en-US"/>
          </w:rPr>
          <w:t>}</w:t>
        </w:r>
        <w:r w:rsidRPr="000570E5">
          <w:rPr>
            <w:rFonts w:ascii="Consolas" w:hAnsi="Consolas"/>
            <w:color w:val="A52A2A"/>
            <w:lang w:val="en-US"/>
          </w:rPr>
          <w:br/>
          <w:t>...</w:t>
        </w:r>
      </w:ins>
    </w:p>
    <w:p w:rsidR="000570E5" w:rsidRDefault="000570E5" w:rsidP="000570E5">
      <w:pPr>
        <w:shd w:val="clear" w:color="auto" w:fill="F1F1F1"/>
        <w:spacing w:line="338" w:lineRule="atLeast"/>
        <w:rPr>
          <w:ins w:id="82" w:author="Unknown"/>
          <w:rFonts w:ascii="Verdana" w:hAnsi="Verdana"/>
          <w:color w:val="000000"/>
          <w:sz w:val="23"/>
          <w:szCs w:val="23"/>
        </w:rPr>
      </w:pPr>
      <w:ins w:id="83" w:author="Unknown">
        <w:r>
          <w:rPr>
            <w:rFonts w:ascii="Verdana" w:hAnsi="Verdana"/>
            <w:color w:val="000000"/>
            <w:sz w:val="23"/>
            <w:szCs w:val="23"/>
          </w:rPr>
          <w:fldChar w:fldCharType="begin"/>
        </w:r>
        <w:r>
          <w:rPr>
            <w:rFonts w:ascii="Verdana" w:hAnsi="Verdana"/>
            <w:color w:val="000000"/>
            <w:sz w:val="23"/>
            <w:szCs w:val="23"/>
          </w:rPr>
          <w:instrText xml:space="preserve"> HYPERLINK "http://www.w3ii.com/ru/css/tryit.php?filename=trycss_buttons_border" \t "_blank" </w:instrText>
        </w:r>
        <w:r>
          <w:rPr>
            <w:rFonts w:ascii="Verdana" w:hAnsi="Verdana"/>
            <w:color w:val="000000"/>
            <w:sz w:val="23"/>
            <w:szCs w:val="23"/>
          </w:rPr>
          <w:fldChar w:fldCharType="separate"/>
        </w:r>
        <w:r>
          <w:rPr>
            <w:rStyle w:val="a8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Попробуй сам "</w:t>
        </w:r>
        <w:r>
          <w:rPr>
            <w:rFonts w:ascii="Verdana" w:hAnsi="Verdana"/>
            <w:color w:val="000000"/>
            <w:sz w:val="23"/>
            <w:szCs w:val="23"/>
          </w:rPr>
          <w:fldChar w:fldCharType="end"/>
        </w:r>
      </w:ins>
    </w:p>
    <w:p w:rsidR="000570E5" w:rsidRDefault="000570E5" w:rsidP="000570E5">
      <w:pPr>
        <w:spacing w:before="300" w:after="300" w:line="338" w:lineRule="atLeast"/>
        <w:rPr>
          <w:ins w:id="84" w:author="Unknown"/>
          <w:rFonts w:ascii="Verdana" w:hAnsi="Verdana"/>
          <w:color w:val="000000"/>
          <w:sz w:val="23"/>
          <w:szCs w:val="23"/>
        </w:rPr>
      </w:pPr>
      <w:ins w:id="85" w:author="Unknown">
        <w:r>
          <w:rPr>
            <w:rFonts w:ascii="Verdana" w:hAnsi="Verdana"/>
            <w:color w:val="000000"/>
            <w:sz w:val="23"/>
            <w:szCs w:val="23"/>
          </w:rPr>
          <w:pict>
            <v:rect id="_x0000_i1031" style="width:0;height:0" o:hralign="center" o:hrstd="t" o:hr="t" fillcolor="gray" stroked="f"/>
          </w:pict>
        </w:r>
      </w:ins>
    </w:p>
    <w:p w:rsidR="000570E5" w:rsidRDefault="000570E5" w:rsidP="000570E5">
      <w:pPr>
        <w:pStyle w:val="2"/>
        <w:spacing w:before="150" w:after="150"/>
        <w:rPr>
          <w:ins w:id="86" w:author="Unknown"/>
          <w:rFonts w:ascii="Segoe UI" w:hAnsi="Segoe UI" w:cs="Segoe UI"/>
          <w:b w:val="0"/>
          <w:bCs w:val="0"/>
          <w:color w:val="000000"/>
          <w:sz w:val="45"/>
          <w:szCs w:val="45"/>
        </w:rPr>
      </w:pPr>
      <w:proofErr w:type="spellStart"/>
      <w:ins w:id="87" w:author="Unknown">
        <w:r>
          <w:rPr>
            <w:rFonts w:ascii="Segoe UI" w:hAnsi="Segoe UI" w:cs="Segoe UI"/>
            <w:b w:val="0"/>
            <w:bCs w:val="0"/>
            <w:color w:val="000000"/>
            <w:sz w:val="45"/>
            <w:szCs w:val="45"/>
          </w:rPr>
          <w:t>Hoverable</w:t>
        </w:r>
        <w:proofErr w:type="spellEnd"/>
        <w:r>
          <w:rPr>
            <w:rFonts w:ascii="Segoe UI" w:hAnsi="Segoe UI" w:cs="Segoe UI"/>
            <w:b w:val="0"/>
            <w:bCs w:val="0"/>
            <w:color w:val="000000"/>
            <w:sz w:val="45"/>
            <w:szCs w:val="45"/>
          </w:rPr>
          <w:t xml:space="preserve"> Кнопки</w:t>
        </w:r>
      </w:ins>
    </w:p>
    <w:p w:rsidR="000570E5" w:rsidRDefault="000570E5" w:rsidP="000570E5">
      <w:pPr>
        <w:spacing w:line="338" w:lineRule="atLeast"/>
        <w:rPr>
          <w:ins w:id="88" w:author="Unknown"/>
          <w:rFonts w:ascii="Verdana" w:hAnsi="Verdana" w:cs="Times New Roman"/>
          <w:color w:val="000000"/>
          <w:sz w:val="23"/>
          <w:szCs w:val="23"/>
        </w:rPr>
      </w:pPr>
      <w:ins w:id="89" w:author="Unknown">
        <w:r>
          <w:rPr>
            <w:rFonts w:ascii="Verdana" w:hAnsi="Verdana"/>
            <w:color w:val="000000"/>
            <w:sz w:val="23"/>
            <w:szCs w:val="23"/>
          </w:rPr>
          <w:t>Зеленый</w:t>
        </w:r>
        <w:r>
          <w:rPr>
            <w:rStyle w:val="apple-converted-space"/>
            <w:rFonts w:ascii="Verdana" w:hAnsi="Verdana"/>
            <w:color w:val="000000"/>
            <w:sz w:val="23"/>
            <w:szCs w:val="23"/>
          </w:rPr>
          <w:t> </w:t>
        </w:r>
        <w:r>
          <w:rPr>
            <w:rFonts w:ascii="Verdana" w:hAnsi="Verdana"/>
            <w:color w:val="000000"/>
            <w:sz w:val="23"/>
            <w:szCs w:val="23"/>
          </w:rPr>
          <w:t>Синий</w:t>
        </w:r>
        <w:r>
          <w:rPr>
            <w:rStyle w:val="apple-converted-space"/>
            <w:rFonts w:ascii="Verdana" w:hAnsi="Verdana"/>
            <w:color w:val="000000"/>
            <w:sz w:val="23"/>
            <w:szCs w:val="23"/>
          </w:rPr>
          <w:t> </w:t>
        </w:r>
        <w:r>
          <w:rPr>
            <w:rFonts w:ascii="Verdana" w:hAnsi="Verdana"/>
            <w:color w:val="000000"/>
            <w:sz w:val="23"/>
            <w:szCs w:val="23"/>
          </w:rPr>
          <w:t>Красный</w:t>
        </w:r>
        <w:r>
          <w:rPr>
            <w:rStyle w:val="apple-converted-space"/>
            <w:rFonts w:ascii="Verdana" w:hAnsi="Verdana"/>
            <w:color w:val="000000"/>
            <w:sz w:val="23"/>
            <w:szCs w:val="23"/>
          </w:rPr>
          <w:t> </w:t>
        </w:r>
        <w:r>
          <w:rPr>
            <w:rFonts w:ascii="Verdana" w:hAnsi="Verdana"/>
            <w:color w:val="000000"/>
            <w:sz w:val="23"/>
            <w:szCs w:val="23"/>
          </w:rPr>
          <w:t>Серый</w:t>
        </w:r>
        <w:r>
          <w:rPr>
            <w:rStyle w:val="apple-converted-space"/>
            <w:rFonts w:ascii="Verdana" w:hAnsi="Verdana"/>
            <w:color w:val="000000"/>
            <w:sz w:val="23"/>
            <w:szCs w:val="23"/>
          </w:rPr>
          <w:t> </w:t>
        </w:r>
        <w:r>
          <w:rPr>
            <w:rFonts w:ascii="Verdana" w:hAnsi="Verdana"/>
            <w:color w:val="000000"/>
            <w:sz w:val="23"/>
            <w:szCs w:val="23"/>
          </w:rPr>
          <w:t>Черный</w:t>
        </w:r>
        <w:r>
          <w:rPr>
            <w:rStyle w:val="apple-converted-space"/>
            <w:rFonts w:ascii="Verdana" w:hAnsi="Verdana"/>
            <w:color w:val="000000"/>
            <w:sz w:val="23"/>
            <w:szCs w:val="23"/>
          </w:rPr>
          <w:t> </w:t>
        </w:r>
        <w:r>
          <w:rPr>
            <w:rFonts w:ascii="Verdana" w:hAnsi="Verdana"/>
            <w:color w:val="000000"/>
            <w:sz w:val="23"/>
            <w:szCs w:val="23"/>
          </w:rPr>
          <w:br/>
          <w:t>Зеленый</w:t>
        </w:r>
        <w:r>
          <w:rPr>
            <w:rStyle w:val="apple-converted-space"/>
            <w:rFonts w:ascii="Verdana" w:hAnsi="Verdana"/>
            <w:color w:val="000000"/>
            <w:sz w:val="23"/>
            <w:szCs w:val="23"/>
          </w:rPr>
          <w:t> </w:t>
        </w:r>
        <w:r>
          <w:rPr>
            <w:rFonts w:ascii="Verdana" w:hAnsi="Verdana"/>
            <w:color w:val="000000"/>
            <w:sz w:val="23"/>
            <w:szCs w:val="23"/>
          </w:rPr>
          <w:t>Синий</w:t>
        </w:r>
        <w:r>
          <w:rPr>
            <w:rStyle w:val="apple-converted-space"/>
            <w:rFonts w:ascii="Verdana" w:hAnsi="Verdana"/>
            <w:color w:val="000000"/>
            <w:sz w:val="23"/>
            <w:szCs w:val="23"/>
          </w:rPr>
          <w:t> </w:t>
        </w:r>
        <w:r>
          <w:rPr>
            <w:rFonts w:ascii="Verdana" w:hAnsi="Verdana"/>
            <w:color w:val="000000"/>
            <w:sz w:val="23"/>
            <w:szCs w:val="23"/>
          </w:rPr>
          <w:t>Красный</w:t>
        </w:r>
        <w:r>
          <w:rPr>
            <w:rStyle w:val="apple-converted-space"/>
            <w:rFonts w:ascii="Verdana" w:hAnsi="Verdana"/>
            <w:color w:val="000000"/>
            <w:sz w:val="23"/>
            <w:szCs w:val="23"/>
          </w:rPr>
          <w:t> </w:t>
        </w:r>
        <w:r>
          <w:rPr>
            <w:rFonts w:ascii="Verdana" w:hAnsi="Verdana"/>
            <w:color w:val="000000"/>
            <w:sz w:val="23"/>
            <w:szCs w:val="23"/>
          </w:rPr>
          <w:t>Серый</w:t>
        </w:r>
        <w:r>
          <w:rPr>
            <w:rStyle w:val="apple-converted-space"/>
            <w:rFonts w:ascii="Verdana" w:hAnsi="Verdana"/>
            <w:color w:val="000000"/>
            <w:sz w:val="23"/>
            <w:szCs w:val="23"/>
          </w:rPr>
          <w:t> </w:t>
        </w:r>
        <w:r>
          <w:rPr>
            <w:rFonts w:ascii="Verdana" w:hAnsi="Verdana"/>
            <w:color w:val="000000"/>
            <w:sz w:val="23"/>
            <w:szCs w:val="23"/>
          </w:rPr>
          <w:t>Черный</w:t>
        </w:r>
      </w:ins>
    </w:p>
    <w:p w:rsidR="000570E5" w:rsidRDefault="000570E5" w:rsidP="000570E5">
      <w:pPr>
        <w:pStyle w:val="a3"/>
        <w:spacing w:before="0" w:beforeAutospacing="0" w:after="150" w:afterAutospacing="0" w:line="338" w:lineRule="atLeast"/>
        <w:rPr>
          <w:ins w:id="90" w:author="Unknown"/>
          <w:rFonts w:ascii="Verdana" w:hAnsi="Verdana"/>
          <w:color w:val="000000"/>
          <w:sz w:val="23"/>
          <w:szCs w:val="23"/>
        </w:rPr>
      </w:pPr>
      <w:ins w:id="91" w:author="Unknown">
        <w:r>
          <w:rPr>
            <w:rFonts w:ascii="Verdana" w:hAnsi="Verdana"/>
            <w:color w:val="000000"/>
            <w:sz w:val="23"/>
            <w:szCs w:val="23"/>
          </w:rPr>
          <w:t>Используйте</w:t>
        </w:r>
        <w:r>
          <w:rPr>
            <w:rStyle w:val="apple-converted-space"/>
            <w:rFonts w:ascii="Verdana" w:hAnsi="Verdana"/>
            <w:color w:val="000000"/>
            <w:sz w:val="23"/>
            <w:szCs w:val="23"/>
          </w:rPr>
          <w:t> </w:t>
        </w:r>
        <w:r>
          <w:rPr>
            <w:rStyle w:val="HTML1"/>
            <w:color w:val="C7254E"/>
            <w:sz w:val="23"/>
            <w:szCs w:val="23"/>
            <w:shd w:val="clear" w:color="auto" w:fill="F9F2F4"/>
          </w:rPr>
          <w:t>:</w:t>
        </w:r>
        <w:proofErr w:type="spellStart"/>
        <w:r>
          <w:rPr>
            <w:rStyle w:val="HTML1"/>
            <w:color w:val="C7254E"/>
            <w:sz w:val="23"/>
            <w:szCs w:val="23"/>
            <w:shd w:val="clear" w:color="auto" w:fill="F9F2F4"/>
          </w:rPr>
          <w:t>hover</w:t>
        </w:r>
        <w:proofErr w:type="spellEnd"/>
        <w:r>
          <w:rPr>
            <w:rStyle w:val="apple-converted-space"/>
            <w:rFonts w:ascii="Verdana" w:hAnsi="Verdana"/>
            <w:color w:val="000000"/>
            <w:sz w:val="23"/>
            <w:szCs w:val="23"/>
          </w:rPr>
          <w:t> </w:t>
        </w:r>
        <w:r>
          <w:rPr>
            <w:rFonts w:ascii="Verdana" w:hAnsi="Verdana"/>
            <w:color w:val="000000"/>
            <w:sz w:val="23"/>
            <w:szCs w:val="23"/>
          </w:rPr>
          <w:t>селектор , чтобы изменить стиль кнопки при наведении мыши на него.</w:t>
        </w:r>
      </w:ins>
    </w:p>
    <w:p w:rsidR="000570E5" w:rsidRDefault="000570E5" w:rsidP="000570E5">
      <w:pPr>
        <w:pStyle w:val="a3"/>
        <w:spacing w:before="0" w:beforeAutospacing="0" w:after="150" w:afterAutospacing="0" w:line="338" w:lineRule="atLeast"/>
        <w:rPr>
          <w:ins w:id="92" w:author="Unknown"/>
          <w:rFonts w:ascii="Verdana" w:hAnsi="Verdana"/>
          <w:color w:val="000000"/>
          <w:sz w:val="23"/>
          <w:szCs w:val="23"/>
        </w:rPr>
      </w:pPr>
      <w:ins w:id="93" w:author="Unknown">
        <w:r>
          <w:rPr>
            <w:rStyle w:val="a9"/>
            <w:rFonts w:ascii="Verdana" w:eastAsiaTheme="majorEastAsia" w:hAnsi="Verdana"/>
            <w:color w:val="000000"/>
            <w:sz w:val="23"/>
            <w:szCs w:val="23"/>
          </w:rPr>
          <w:t>Совет:</w:t>
        </w:r>
        <w:r>
          <w:rPr>
            <w:rStyle w:val="apple-converted-space"/>
            <w:rFonts w:ascii="Verdana" w:hAnsi="Verdana"/>
            <w:color w:val="000000"/>
            <w:sz w:val="23"/>
            <w:szCs w:val="23"/>
          </w:rPr>
          <w:t> </w:t>
        </w:r>
        <w:r>
          <w:rPr>
            <w:rFonts w:ascii="Verdana" w:hAnsi="Verdana"/>
            <w:color w:val="000000"/>
            <w:sz w:val="23"/>
            <w:szCs w:val="23"/>
          </w:rPr>
          <w:t>Используйте</w:t>
        </w:r>
        <w:r>
          <w:rPr>
            <w:rStyle w:val="apple-converted-space"/>
            <w:rFonts w:ascii="Verdana" w:hAnsi="Verdana"/>
            <w:color w:val="000000"/>
            <w:sz w:val="23"/>
            <w:szCs w:val="23"/>
          </w:rPr>
          <w:t> </w:t>
        </w:r>
        <w:proofErr w:type="spellStart"/>
        <w:r>
          <w:rPr>
            <w:rStyle w:val="HTML1"/>
            <w:color w:val="C7254E"/>
            <w:sz w:val="23"/>
            <w:szCs w:val="23"/>
            <w:shd w:val="clear" w:color="auto" w:fill="F9F2F4"/>
          </w:rPr>
          <w:t>transition-duration</w:t>
        </w:r>
        <w:proofErr w:type="spellEnd"/>
        <w:r>
          <w:rPr>
            <w:rStyle w:val="apple-converted-space"/>
            <w:rFonts w:ascii="Verdana" w:hAnsi="Verdana"/>
            <w:color w:val="000000"/>
            <w:sz w:val="23"/>
            <w:szCs w:val="23"/>
          </w:rPr>
          <w:t> </w:t>
        </w:r>
        <w:r>
          <w:rPr>
            <w:rFonts w:ascii="Verdana" w:hAnsi="Verdana"/>
            <w:color w:val="000000"/>
            <w:sz w:val="23"/>
            <w:szCs w:val="23"/>
          </w:rPr>
          <w:t>свойство , чтобы определить скорость эффекта "зависания":</w:t>
        </w:r>
      </w:ins>
    </w:p>
    <w:p w:rsidR="000570E5" w:rsidRPr="000570E5" w:rsidRDefault="000570E5" w:rsidP="000570E5">
      <w:pPr>
        <w:pStyle w:val="3"/>
        <w:shd w:val="clear" w:color="auto" w:fill="F1F1F1"/>
        <w:spacing w:before="150" w:after="150"/>
        <w:rPr>
          <w:ins w:id="94" w:author="Unknown"/>
          <w:rFonts w:ascii="Segoe UI" w:hAnsi="Segoe UI" w:cs="Segoe UI"/>
          <w:b w:val="0"/>
          <w:bCs w:val="0"/>
          <w:color w:val="000000"/>
          <w:sz w:val="36"/>
          <w:szCs w:val="36"/>
          <w:lang w:val="en-US"/>
        </w:rPr>
      </w:pPr>
      <w:ins w:id="95" w:author="Unknown">
        <w:r>
          <w:rPr>
            <w:rFonts w:ascii="Segoe UI" w:hAnsi="Segoe UI" w:cs="Segoe UI"/>
            <w:b w:val="0"/>
            <w:bCs w:val="0"/>
            <w:color w:val="000000"/>
            <w:sz w:val="36"/>
            <w:szCs w:val="36"/>
          </w:rPr>
          <w:t>пример</w:t>
        </w:r>
      </w:ins>
    </w:p>
    <w:p w:rsidR="000570E5" w:rsidRPr="000570E5" w:rsidRDefault="000570E5" w:rsidP="000570E5">
      <w:pPr>
        <w:shd w:val="clear" w:color="auto" w:fill="FFFFFF"/>
        <w:rPr>
          <w:ins w:id="96" w:author="Unknown"/>
          <w:rFonts w:ascii="Consolas" w:hAnsi="Consolas" w:cs="Times New Roman"/>
          <w:color w:val="000000"/>
          <w:sz w:val="24"/>
          <w:szCs w:val="24"/>
          <w:lang w:val="en-US"/>
        </w:rPr>
      </w:pPr>
      <w:ins w:id="97" w:author="Unknown">
        <w:r w:rsidRPr="000570E5">
          <w:rPr>
            <w:rFonts w:ascii="Consolas" w:hAnsi="Consolas"/>
            <w:color w:val="A52A2A"/>
            <w:lang w:val="en-US"/>
          </w:rPr>
          <w:t>.button</w:t>
        </w:r>
        <w:r w:rsidRPr="000570E5">
          <w:rPr>
            <w:rStyle w:val="apple-converted-space"/>
            <w:rFonts w:ascii="Consolas" w:hAnsi="Consolas"/>
            <w:color w:val="A52A2A"/>
            <w:lang w:val="en-US"/>
          </w:rPr>
          <w:t> </w:t>
        </w:r>
        <w:r w:rsidRPr="000570E5">
          <w:rPr>
            <w:rFonts w:ascii="Consolas" w:hAnsi="Consolas"/>
            <w:color w:val="000000"/>
            <w:lang w:val="en-US"/>
          </w:rPr>
          <w:t>{</w:t>
        </w:r>
        <w:r w:rsidRPr="000570E5">
          <w:rPr>
            <w:rFonts w:ascii="Consolas" w:hAnsi="Consolas"/>
            <w:color w:val="FF0000"/>
            <w:lang w:val="en-US"/>
          </w:rPr>
          <w:br/>
          <w:t>    -webkit-transition-duration</w:t>
        </w:r>
        <w:r w:rsidRPr="000570E5">
          <w:rPr>
            <w:rFonts w:ascii="Consolas" w:hAnsi="Consolas"/>
            <w:color w:val="000000"/>
            <w:lang w:val="en-US"/>
          </w:rPr>
          <w:t>:</w:t>
        </w:r>
        <w:r w:rsidRPr="000570E5">
          <w:rPr>
            <w:rStyle w:val="apple-converted-space"/>
            <w:rFonts w:ascii="Consolas" w:hAnsi="Consolas"/>
            <w:color w:val="0000CD"/>
            <w:lang w:val="en-US"/>
          </w:rPr>
          <w:t> </w:t>
        </w:r>
        <w:r w:rsidRPr="000570E5">
          <w:rPr>
            <w:rFonts w:ascii="Consolas" w:hAnsi="Consolas"/>
            <w:color w:val="0000CD"/>
            <w:lang w:val="en-US"/>
          </w:rPr>
          <w:t>0.4s</w:t>
        </w:r>
        <w:r w:rsidRPr="000570E5">
          <w:rPr>
            <w:rFonts w:ascii="Consolas" w:hAnsi="Consolas"/>
            <w:color w:val="000000"/>
            <w:lang w:val="en-US"/>
          </w:rPr>
          <w:t>;</w:t>
        </w:r>
        <w:r w:rsidRPr="000570E5">
          <w:rPr>
            <w:rStyle w:val="apple-converted-space"/>
            <w:rFonts w:ascii="Consolas" w:hAnsi="Consolas"/>
            <w:color w:val="FF0000"/>
            <w:lang w:val="en-US"/>
          </w:rPr>
          <w:t> </w:t>
        </w:r>
        <w:r w:rsidRPr="000570E5">
          <w:rPr>
            <w:rFonts w:ascii="Consolas" w:hAnsi="Consolas"/>
            <w:color w:val="008000"/>
            <w:lang w:val="en-US"/>
          </w:rPr>
          <w:t>/* Safari */</w:t>
        </w:r>
        <w:r w:rsidRPr="000570E5">
          <w:rPr>
            <w:rFonts w:ascii="Consolas" w:hAnsi="Consolas"/>
            <w:color w:val="FF0000"/>
            <w:lang w:val="en-US"/>
          </w:rPr>
          <w:br/>
          <w:t>    transition-duration</w:t>
        </w:r>
        <w:r w:rsidRPr="000570E5">
          <w:rPr>
            <w:rFonts w:ascii="Consolas" w:hAnsi="Consolas"/>
            <w:color w:val="000000"/>
            <w:lang w:val="en-US"/>
          </w:rPr>
          <w:t>:</w:t>
        </w:r>
        <w:r w:rsidRPr="000570E5">
          <w:rPr>
            <w:rStyle w:val="apple-converted-space"/>
            <w:rFonts w:ascii="Consolas" w:hAnsi="Consolas"/>
            <w:color w:val="0000CD"/>
            <w:lang w:val="en-US"/>
          </w:rPr>
          <w:t> </w:t>
        </w:r>
        <w:r w:rsidRPr="000570E5">
          <w:rPr>
            <w:rFonts w:ascii="Consolas" w:hAnsi="Consolas"/>
            <w:color w:val="0000CD"/>
            <w:lang w:val="en-US"/>
          </w:rPr>
          <w:t>0.4s</w:t>
        </w:r>
        <w:r w:rsidRPr="000570E5">
          <w:rPr>
            <w:rFonts w:ascii="Consolas" w:hAnsi="Consolas"/>
            <w:color w:val="000000"/>
            <w:lang w:val="en-US"/>
          </w:rPr>
          <w:t>;</w:t>
        </w:r>
        <w:r w:rsidRPr="000570E5">
          <w:rPr>
            <w:rFonts w:ascii="Consolas" w:hAnsi="Consolas"/>
            <w:color w:val="FF0000"/>
            <w:lang w:val="en-US"/>
          </w:rPr>
          <w:br/>
        </w:r>
        <w:r w:rsidRPr="000570E5">
          <w:rPr>
            <w:rFonts w:ascii="Consolas" w:hAnsi="Consolas"/>
            <w:color w:val="000000"/>
            <w:lang w:val="en-US"/>
          </w:rPr>
          <w:t>}</w:t>
        </w:r>
        <w:r w:rsidRPr="000570E5">
          <w:rPr>
            <w:rFonts w:ascii="Consolas" w:hAnsi="Consolas"/>
            <w:color w:val="A52A2A"/>
            <w:lang w:val="en-US"/>
          </w:rPr>
          <w:br/>
        </w:r>
        <w:r w:rsidRPr="000570E5">
          <w:rPr>
            <w:rFonts w:ascii="Consolas" w:hAnsi="Consolas"/>
            <w:color w:val="A52A2A"/>
            <w:lang w:val="en-US"/>
          </w:rPr>
          <w:br/>
          <w:t>.button:hover</w:t>
        </w:r>
        <w:r w:rsidRPr="000570E5">
          <w:rPr>
            <w:rStyle w:val="apple-converted-space"/>
            <w:rFonts w:ascii="Consolas" w:hAnsi="Consolas"/>
            <w:color w:val="A52A2A"/>
            <w:lang w:val="en-US"/>
          </w:rPr>
          <w:t> </w:t>
        </w:r>
        <w:r w:rsidRPr="000570E5">
          <w:rPr>
            <w:rFonts w:ascii="Consolas" w:hAnsi="Consolas"/>
            <w:color w:val="000000"/>
            <w:lang w:val="en-US"/>
          </w:rPr>
          <w:t>{</w:t>
        </w:r>
        <w:r w:rsidRPr="000570E5">
          <w:rPr>
            <w:rFonts w:ascii="Consolas" w:hAnsi="Consolas"/>
            <w:color w:val="FF0000"/>
            <w:lang w:val="en-US"/>
          </w:rPr>
          <w:br/>
          <w:t>    background-color</w:t>
        </w:r>
        <w:r w:rsidRPr="000570E5">
          <w:rPr>
            <w:rFonts w:ascii="Consolas" w:hAnsi="Consolas"/>
            <w:color w:val="000000"/>
            <w:lang w:val="en-US"/>
          </w:rPr>
          <w:t>:</w:t>
        </w:r>
        <w:r w:rsidRPr="000570E5">
          <w:rPr>
            <w:rStyle w:val="apple-converted-space"/>
            <w:rFonts w:ascii="Consolas" w:hAnsi="Consolas"/>
            <w:color w:val="0000CD"/>
            <w:lang w:val="en-US"/>
          </w:rPr>
          <w:t> </w:t>
        </w:r>
        <w:r w:rsidRPr="000570E5">
          <w:rPr>
            <w:rFonts w:ascii="Consolas" w:hAnsi="Consolas"/>
            <w:color w:val="0000CD"/>
            <w:lang w:val="en-US"/>
          </w:rPr>
          <w:t>#4CAF50</w:t>
        </w:r>
        <w:r w:rsidRPr="000570E5">
          <w:rPr>
            <w:rFonts w:ascii="Consolas" w:hAnsi="Consolas"/>
            <w:color w:val="000000"/>
            <w:lang w:val="en-US"/>
          </w:rPr>
          <w:t>;</w:t>
        </w:r>
        <w:r w:rsidRPr="000570E5">
          <w:rPr>
            <w:rStyle w:val="apple-converted-space"/>
            <w:rFonts w:ascii="Consolas" w:hAnsi="Consolas"/>
            <w:color w:val="FF0000"/>
            <w:lang w:val="en-US"/>
          </w:rPr>
          <w:t> </w:t>
        </w:r>
        <w:r w:rsidRPr="000570E5">
          <w:rPr>
            <w:rFonts w:ascii="Consolas" w:hAnsi="Consolas"/>
            <w:color w:val="008000"/>
            <w:lang w:val="en-US"/>
          </w:rPr>
          <w:t>/* Green */</w:t>
        </w:r>
        <w:r w:rsidRPr="000570E5">
          <w:rPr>
            <w:rFonts w:ascii="Consolas" w:hAnsi="Consolas"/>
            <w:color w:val="FF0000"/>
            <w:lang w:val="en-US"/>
          </w:rPr>
          <w:br/>
          <w:t>    color</w:t>
        </w:r>
        <w:r w:rsidRPr="000570E5">
          <w:rPr>
            <w:rFonts w:ascii="Consolas" w:hAnsi="Consolas"/>
            <w:color w:val="000000"/>
            <w:lang w:val="en-US"/>
          </w:rPr>
          <w:t>:</w:t>
        </w:r>
        <w:r w:rsidRPr="000570E5">
          <w:rPr>
            <w:rStyle w:val="apple-converted-space"/>
            <w:rFonts w:ascii="Consolas" w:hAnsi="Consolas"/>
            <w:color w:val="0000CD"/>
            <w:lang w:val="en-US"/>
          </w:rPr>
          <w:t> </w:t>
        </w:r>
        <w:r w:rsidRPr="000570E5">
          <w:rPr>
            <w:rFonts w:ascii="Consolas" w:hAnsi="Consolas"/>
            <w:color w:val="0000CD"/>
            <w:lang w:val="en-US"/>
          </w:rPr>
          <w:t>white</w:t>
        </w:r>
        <w:r w:rsidRPr="000570E5">
          <w:rPr>
            <w:rFonts w:ascii="Consolas" w:hAnsi="Consolas"/>
            <w:color w:val="000000"/>
            <w:lang w:val="en-US"/>
          </w:rPr>
          <w:t>;</w:t>
        </w:r>
        <w:r w:rsidRPr="000570E5">
          <w:rPr>
            <w:rFonts w:ascii="Consolas" w:hAnsi="Consolas"/>
            <w:color w:val="FF0000"/>
            <w:lang w:val="en-US"/>
          </w:rPr>
          <w:br/>
        </w:r>
        <w:r w:rsidRPr="000570E5">
          <w:rPr>
            <w:rFonts w:ascii="Consolas" w:hAnsi="Consolas"/>
            <w:color w:val="000000"/>
            <w:lang w:val="en-US"/>
          </w:rPr>
          <w:t>}</w:t>
        </w:r>
        <w:r w:rsidRPr="000570E5">
          <w:rPr>
            <w:rFonts w:ascii="Consolas" w:hAnsi="Consolas"/>
            <w:color w:val="A52A2A"/>
            <w:lang w:val="en-US"/>
          </w:rPr>
          <w:br/>
          <w:t>...</w:t>
        </w:r>
      </w:ins>
    </w:p>
    <w:p w:rsidR="000570E5" w:rsidRDefault="000570E5" w:rsidP="000570E5">
      <w:pPr>
        <w:shd w:val="clear" w:color="auto" w:fill="F1F1F1"/>
        <w:spacing w:line="338" w:lineRule="atLeast"/>
        <w:rPr>
          <w:ins w:id="98" w:author="Unknown"/>
          <w:rFonts w:ascii="Verdana" w:hAnsi="Verdana"/>
          <w:color w:val="000000"/>
          <w:sz w:val="23"/>
          <w:szCs w:val="23"/>
        </w:rPr>
      </w:pPr>
      <w:ins w:id="99" w:author="Unknown">
        <w:r>
          <w:rPr>
            <w:rFonts w:ascii="Verdana" w:hAnsi="Verdana"/>
            <w:color w:val="000000"/>
            <w:sz w:val="23"/>
            <w:szCs w:val="23"/>
          </w:rPr>
          <w:fldChar w:fldCharType="begin"/>
        </w:r>
        <w:r>
          <w:rPr>
            <w:rFonts w:ascii="Verdana" w:hAnsi="Verdana"/>
            <w:color w:val="000000"/>
            <w:sz w:val="23"/>
            <w:szCs w:val="23"/>
          </w:rPr>
          <w:instrText xml:space="preserve"> HYPERLINK "http://www.w3ii.com/ru/css/tryit.php?filename=trycss_buttons_hover" \t "_blank" </w:instrText>
        </w:r>
        <w:r>
          <w:rPr>
            <w:rFonts w:ascii="Verdana" w:hAnsi="Verdana"/>
            <w:color w:val="000000"/>
            <w:sz w:val="23"/>
            <w:szCs w:val="23"/>
          </w:rPr>
          <w:fldChar w:fldCharType="separate"/>
        </w:r>
        <w:r>
          <w:rPr>
            <w:rStyle w:val="a8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Попробуй сам "</w:t>
        </w:r>
        <w:r>
          <w:rPr>
            <w:rFonts w:ascii="Verdana" w:hAnsi="Verdana"/>
            <w:color w:val="000000"/>
            <w:sz w:val="23"/>
            <w:szCs w:val="23"/>
          </w:rPr>
          <w:fldChar w:fldCharType="end"/>
        </w:r>
      </w:ins>
    </w:p>
    <w:p w:rsidR="000570E5" w:rsidRDefault="000570E5" w:rsidP="000570E5">
      <w:pPr>
        <w:spacing w:before="300" w:after="300" w:line="338" w:lineRule="atLeast"/>
        <w:rPr>
          <w:ins w:id="100" w:author="Unknown"/>
          <w:rFonts w:ascii="Verdana" w:hAnsi="Verdana"/>
          <w:color w:val="000000"/>
          <w:sz w:val="23"/>
          <w:szCs w:val="23"/>
        </w:rPr>
      </w:pPr>
      <w:ins w:id="101" w:author="Unknown">
        <w:r>
          <w:rPr>
            <w:rFonts w:ascii="Verdana" w:hAnsi="Verdana"/>
            <w:color w:val="000000"/>
            <w:sz w:val="23"/>
            <w:szCs w:val="23"/>
          </w:rPr>
          <w:pict>
            <v:rect id="_x0000_i1032" style="width:0;height:0" o:hralign="center" o:hrstd="t" o:hr="t" fillcolor="gray" stroked="f"/>
          </w:pict>
        </w:r>
      </w:ins>
    </w:p>
    <w:p w:rsidR="000570E5" w:rsidRDefault="000570E5" w:rsidP="000570E5">
      <w:pPr>
        <w:pStyle w:val="2"/>
        <w:spacing w:before="150" w:after="150"/>
        <w:rPr>
          <w:ins w:id="102" w:author="Unknown"/>
          <w:rFonts w:ascii="Segoe UI" w:hAnsi="Segoe UI" w:cs="Segoe UI"/>
          <w:b w:val="0"/>
          <w:bCs w:val="0"/>
          <w:color w:val="000000"/>
          <w:sz w:val="45"/>
          <w:szCs w:val="45"/>
        </w:rPr>
      </w:pPr>
      <w:ins w:id="103" w:author="Unknown">
        <w:r>
          <w:rPr>
            <w:rFonts w:ascii="Segoe UI" w:hAnsi="Segoe UI" w:cs="Segoe UI"/>
            <w:b w:val="0"/>
            <w:bCs w:val="0"/>
            <w:color w:val="000000"/>
            <w:sz w:val="45"/>
            <w:szCs w:val="45"/>
          </w:rPr>
          <w:t>Теневые Кнопки</w:t>
        </w:r>
      </w:ins>
    </w:p>
    <w:p w:rsidR="000570E5" w:rsidRDefault="000570E5" w:rsidP="000570E5">
      <w:pPr>
        <w:spacing w:line="338" w:lineRule="atLeast"/>
        <w:rPr>
          <w:ins w:id="104" w:author="Unknown"/>
          <w:rFonts w:ascii="Verdana" w:hAnsi="Verdana" w:cs="Times New Roman"/>
          <w:color w:val="000000"/>
          <w:sz w:val="23"/>
          <w:szCs w:val="23"/>
        </w:rPr>
      </w:pPr>
      <w:ins w:id="105" w:author="Unknown">
        <w:r>
          <w:rPr>
            <w:rFonts w:ascii="Verdana" w:hAnsi="Verdana"/>
            <w:color w:val="000000"/>
            <w:sz w:val="23"/>
            <w:szCs w:val="23"/>
          </w:rPr>
          <w:t>Кнопка Тень</w:t>
        </w:r>
        <w:r>
          <w:rPr>
            <w:rStyle w:val="apple-converted-space"/>
            <w:rFonts w:ascii="Verdana" w:hAnsi="Verdana"/>
            <w:color w:val="000000"/>
            <w:sz w:val="23"/>
            <w:szCs w:val="23"/>
          </w:rPr>
          <w:t> </w:t>
        </w:r>
        <w:r>
          <w:rPr>
            <w:rFonts w:ascii="Verdana" w:hAnsi="Verdana"/>
            <w:color w:val="000000"/>
            <w:sz w:val="23"/>
            <w:szCs w:val="23"/>
          </w:rPr>
          <w:t>Тень при наведении курсора мыши</w:t>
        </w:r>
      </w:ins>
    </w:p>
    <w:p w:rsidR="000570E5" w:rsidRDefault="000570E5" w:rsidP="000570E5">
      <w:pPr>
        <w:pStyle w:val="a3"/>
        <w:spacing w:before="0" w:beforeAutospacing="0" w:after="150" w:afterAutospacing="0" w:line="338" w:lineRule="atLeast"/>
        <w:rPr>
          <w:ins w:id="106" w:author="Unknown"/>
          <w:rFonts w:ascii="Verdana" w:hAnsi="Verdana"/>
          <w:color w:val="000000"/>
          <w:sz w:val="23"/>
          <w:szCs w:val="23"/>
        </w:rPr>
      </w:pPr>
      <w:ins w:id="107" w:author="Unknown">
        <w:r>
          <w:rPr>
            <w:rFonts w:ascii="Verdana" w:hAnsi="Verdana"/>
            <w:color w:val="000000"/>
            <w:sz w:val="23"/>
            <w:szCs w:val="23"/>
          </w:rPr>
          <w:lastRenderedPageBreak/>
          <w:t>Используйте</w:t>
        </w:r>
        <w:r>
          <w:rPr>
            <w:rStyle w:val="apple-converted-space"/>
            <w:rFonts w:ascii="Verdana" w:hAnsi="Verdana"/>
            <w:color w:val="000000"/>
            <w:sz w:val="23"/>
            <w:szCs w:val="23"/>
          </w:rPr>
          <w:t> </w:t>
        </w:r>
        <w:proofErr w:type="spellStart"/>
        <w:r>
          <w:rPr>
            <w:rStyle w:val="HTML1"/>
            <w:color w:val="C7254E"/>
            <w:sz w:val="23"/>
            <w:szCs w:val="23"/>
            <w:shd w:val="clear" w:color="auto" w:fill="F9F2F4"/>
          </w:rPr>
          <w:t>box-shadow</w:t>
        </w:r>
        <w:proofErr w:type="spellEnd"/>
        <w:r>
          <w:rPr>
            <w:rStyle w:val="apple-converted-space"/>
            <w:rFonts w:ascii="Verdana" w:hAnsi="Verdana"/>
            <w:color w:val="000000"/>
            <w:sz w:val="23"/>
            <w:szCs w:val="23"/>
          </w:rPr>
          <w:t> </w:t>
        </w:r>
        <w:r>
          <w:rPr>
            <w:rFonts w:ascii="Verdana" w:hAnsi="Verdana"/>
            <w:color w:val="000000"/>
            <w:sz w:val="23"/>
            <w:szCs w:val="23"/>
          </w:rPr>
          <w:t>свойство используется для добавления тени к кнопке:</w:t>
        </w:r>
      </w:ins>
    </w:p>
    <w:p w:rsidR="000570E5" w:rsidRDefault="000570E5" w:rsidP="000570E5">
      <w:pPr>
        <w:pStyle w:val="3"/>
        <w:shd w:val="clear" w:color="auto" w:fill="F1F1F1"/>
        <w:spacing w:before="150" w:after="150"/>
        <w:rPr>
          <w:ins w:id="108" w:author="Unknown"/>
          <w:rFonts w:ascii="Segoe UI" w:hAnsi="Segoe UI" w:cs="Segoe UI"/>
          <w:b w:val="0"/>
          <w:bCs w:val="0"/>
          <w:color w:val="000000"/>
          <w:sz w:val="36"/>
          <w:szCs w:val="36"/>
        </w:rPr>
      </w:pPr>
      <w:ins w:id="109" w:author="Unknown">
        <w:r>
          <w:rPr>
            <w:rFonts w:ascii="Segoe UI" w:hAnsi="Segoe UI" w:cs="Segoe UI"/>
            <w:b w:val="0"/>
            <w:bCs w:val="0"/>
            <w:color w:val="000000"/>
            <w:sz w:val="36"/>
            <w:szCs w:val="36"/>
          </w:rPr>
          <w:t>пример</w:t>
        </w:r>
      </w:ins>
    </w:p>
    <w:p w:rsidR="000570E5" w:rsidRDefault="000570E5" w:rsidP="000570E5">
      <w:pPr>
        <w:shd w:val="clear" w:color="auto" w:fill="FFFFFF"/>
        <w:rPr>
          <w:ins w:id="110" w:author="Unknown"/>
          <w:rFonts w:ascii="Consolas" w:hAnsi="Consolas" w:cs="Times New Roman"/>
          <w:color w:val="000000"/>
          <w:sz w:val="24"/>
          <w:szCs w:val="24"/>
        </w:rPr>
      </w:pPr>
      <w:ins w:id="111" w:author="Unknown">
        <w:r>
          <w:rPr>
            <w:rFonts w:ascii="Consolas" w:hAnsi="Consolas"/>
            <w:color w:val="A52A2A"/>
          </w:rPr>
          <w:t>.button1</w:t>
        </w:r>
        <w:r>
          <w:rPr>
            <w:rStyle w:val="apple-converted-space"/>
            <w:rFonts w:ascii="Consolas" w:hAnsi="Consolas"/>
            <w:color w:val="A52A2A"/>
          </w:rPr>
          <w:t> </w:t>
        </w:r>
        <w:r>
          <w:rPr>
            <w:rFonts w:ascii="Consolas" w:hAnsi="Consolas"/>
            <w:color w:val="000000"/>
          </w:rPr>
          <w:t>{</w:t>
        </w:r>
        <w:r>
          <w:rPr>
            <w:rFonts w:ascii="Consolas" w:hAnsi="Consolas"/>
            <w:color w:val="FF0000"/>
          </w:rPr>
          <w:br/>
          <w:t xml:space="preserve">    </w:t>
        </w:r>
        <w:proofErr w:type="spellStart"/>
        <w:r>
          <w:rPr>
            <w:rFonts w:ascii="Consolas" w:hAnsi="Consolas"/>
            <w:color w:val="FF0000"/>
          </w:rPr>
          <w:t>box-shadow</w:t>
        </w:r>
        <w:proofErr w:type="spellEnd"/>
        <w:r>
          <w:rPr>
            <w:rFonts w:ascii="Consolas" w:hAnsi="Consolas"/>
            <w:color w:val="000000"/>
          </w:rPr>
          <w:t>:</w:t>
        </w:r>
        <w:r>
          <w:rPr>
            <w:rStyle w:val="apple-converted-space"/>
            <w:rFonts w:ascii="Consolas" w:hAnsi="Consolas"/>
            <w:color w:val="0000CD"/>
          </w:rPr>
          <w:t> </w:t>
        </w:r>
        <w:r>
          <w:rPr>
            <w:rFonts w:ascii="Consolas" w:hAnsi="Consolas"/>
            <w:color w:val="0000CD"/>
          </w:rPr>
          <w:t xml:space="preserve">0 8px 16px 0 </w:t>
        </w:r>
        <w:proofErr w:type="spellStart"/>
        <w:r>
          <w:rPr>
            <w:rFonts w:ascii="Consolas" w:hAnsi="Consolas"/>
            <w:color w:val="0000CD"/>
          </w:rPr>
          <w:t>rgba</w:t>
        </w:r>
        <w:proofErr w:type="spellEnd"/>
        <w:r>
          <w:rPr>
            <w:rFonts w:ascii="Consolas" w:hAnsi="Consolas"/>
            <w:color w:val="0000CD"/>
          </w:rPr>
          <w:t xml:space="preserve">(0,0,0,0.2), 0 6px 20px 0 </w:t>
        </w:r>
        <w:proofErr w:type="spellStart"/>
        <w:r>
          <w:rPr>
            <w:rFonts w:ascii="Consolas" w:hAnsi="Consolas"/>
            <w:color w:val="0000CD"/>
          </w:rPr>
          <w:t>rgba</w:t>
        </w:r>
        <w:proofErr w:type="spellEnd"/>
        <w:r>
          <w:rPr>
            <w:rFonts w:ascii="Consolas" w:hAnsi="Consolas"/>
            <w:color w:val="0000CD"/>
          </w:rPr>
          <w:t>(0,0,0,0.19)</w:t>
        </w:r>
        <w:r>
          <w:rPr>
            <w:rFonts w:ascii="Consolas" w:hAnsi="Consolas"/>
            <w:color w:val="000000"/>
          </w:rPr>
          <w:t>;</w:t>
        </w:r>
        <w:r>
          <w:rPr>
            <w:rFonts w:ascii="Consolas" w:hAnsi="Consolas"/>
            <w:color w:val="FF0000"/>
          </w:rPr>
          <w:br/>
        </w:r>
        <w:r>
          <w:rPr>
            <w:rFonts w:ascii="Consolas" w:hAnsi="Consolas"/>
            <w:color w:val="000000"/>
          </w:rPr>
          <w:t>}</w:t>
        </w:r>
        <w:r>
          <w:rPr>
            <w:rFonts w:ascii="Consolas" w:hAnsi="Consolas"/>
            <w:color w:val="A52A2A"/>
          </w:rPr>
          <w:br/>
        </w:r>
        <w:r>
          <w:rPr>
            <w:rFonts w:ascii="Consolas" w:hAnsi="Consolas"/>
            <w:color w:val="A52A2A"/>
          </w:rPr>
          <w:br/>
          <w:t>.button2:hover</w:t>
        </w:r>
        <w:r>
          <w:rPr>
            <w:rStyle w:val="apple-converted-space"/>
            <w:rFonts w:ascii="Consolas" w:hAnsi="Consolas"/>
            <w:color w:val="A52A2A"/>
          </w:rPr>
          <w:t> </w:t>
        </w:r>
        <w:r>
          <w:rPr>
            <w:rFonts w:ascii="Consolas" w:hAnsi="Consolas"/>
            <w:color w:val="000000"/>
          </w:rPr>
          <w:t>{</w:t>
        </w:r>
        <w:r>
          <w:rPr>
            <w:rFonts w:ascii="Consolas" w:hAnsi="Consolas"/>
            <w:color w:val="FF0000"/>
          </w:rPr>
          <w:br/>
          <w:t xml:space="preserve">    </w:t>
        </w:r>
        <w:proofErr w:type="spellStart"/>
        <w:r>
          <w:rPr>
            <w:rFonts w:ascii="Consolas" w:hAnsi="Consolas"/>
            <w:color w:val="FF0000"/>
          </w:rPr>
          <w:t>box-shadow</w:t>
        </w:r>
        <w:proofErr w:type="spellEnd"/>
        <w:r>
          <w:rPr>
            <w:rFonts w:ascii="Consolas" w:hAnsi="Consolas"/>
            <w:color w:val="000000"/>
          </w:rPr>
          <w:t>:</w:t>
        </w:r>
        <w:r>
          <w:rPr>
            <w:rStyle w:val="apple-converted-space"/>
            <w:rFonts w:ascii="Consolas" w:hAnsi="Consolas"/>
            <w:color w:val="0000CD"/>
          </w:rPr>
          <w:t> </w:t>
        </w:r>
        <w:r>
          <w:rPr>
            <w:rFonts w:ascii="Consolas" w:hAnsi="Consolas"/>
            <w:color w:val="0000CD"/>
          </w:rPr>
          <w:t xml:space="preserve">0 12px 16px 0 </w:t>
        </w:r>
        <w:proofErr w:type="spellStart"/>
        <w:r>
          <w:rPr>
            <w:rFonts w:ascii="Consolas" w:hAnsi="Consolas"/>
            <w:color w:val="0000CD"/>
          </w:rPr>
          <w:t>rgba</w:t>
        </w:r>
        <w:proofErr w:type="spellEnd"/>
        <w:r>
          <w:rPr>
            <w:rFonts w:ascii="Consolas" w:hAnsi="Consolas"/>
            <w:color w:val="0000CD"/>
          </w:rPr>
          <w:t xml:space="preserve">(0,0,0,0.24), 0 17px 50px 0 </w:t>
        </w:r>
        <w:proofErr w:type="spellStart"/>
        <w:r>
          <w:rPr>
            <w:rFonts w:ascii="Consolas" w:hAnsi="Consolas"/>
            <w:color w:val="0000CD"/>
          </w:rPr>
          <w:t>rgba</w:t>
        </w:r>
        <w:proofErr w:type="spellEnd"/>
        <w:r>
          <w:rPr>
            <w:rFonts w:ascii="Consolas" w:hAnsi="Consolas"/>
            <w:color w:val="0000CD"/>
          </w:rPr>
          <w:t>(0,0,0,0.19)</w:t>
        </w:r>
        <w:r>
          <w:rPr>
            <w:rFonts w:ascii="Consolas" w:hAnsi="Consolas"/>
            <w:color w:val="000000"/>
          </w:rPr>
          <w:t>;</w:t>
        </w:r>
        <w:r>
          <w:rPr>
            <w:rFonts w:ascii="Consolas" w:hAnsi="Consolas"/>
            <w:color w:val="FF0000"/>
          </w:rPr>
          <w:br/>
        </w:r>
        <w:r>
          <w:rPr>
            <w:rFonts w:ascii="Consolas" w:hAnsi="Consolas"/>
            <w:color w:val="000000"/>
          </w:rPr>
          <w:t>}</w:t>
        </w:r>
      </w:ins>
    </w:p>
    <w:p w:rsidR="000570E5" w:rsidRDefault="000570E5" w:rsidP="000570E5">
      <w:pPr>
        <w:shd w:val="clear" w:color="auto" w:fill="F1F1F1"/>
        <w:spacing w:line="338" w:lineRule="atLeast"/>
        <w:rPr>
          <w:ins w:id="112" w:author="Unknown"/>
          <w:rFonts w:ascii="Verdana" w:hAnsi="Verdana"/>
          <w:color w:val="000000"/>
          <w:sz w:val="23"/>
          <w:szCs w:val="23"/>
        </w:rPr>
      </w:pPr>
      <w:ins w:id="113" w:author="Unknown">
        <w:r>
          <w:rPr>
            <w:rFonts w:ascii="Verdana" w:hAnsi="Verdana"/>
            <w:color w:val="000000"/>
            <w:sz w:val="23"/>
            <w:szCs w:val="23"/>
          </w:rPr>
          <w:fldChar w:fldCharType="begin"/>
        </w:r>
        <w:r>
          <w:rPr>
            <w:rFonts w:ascii="Verdana" w:hAnsi="Verdana"/>
            <w:color w:val="000000"/>
            <w:sz w:val="23"/>
            <w:szCs w:val="23"/>
          </w:rPr>
          <w:instrText xml:space="preserve"> HYPERLINK "http://www.w3ii.com/ru/css/tryit.php?filename=trycss_buttons_shadow" \t "_blank" </w:instrText>
        </w:r>
        <w:r>
          <w:rPr>
            <w:rFonts w:ascii="Verdana" w:hAnsi="Verdana"/>
            <w:color w:val="000000"/>
            <w:sz w:val="23"/>
            <w:szCs w:val="23"/>
          </w:rPr>
          <w:fldChar w:fldCharType="separate"/>
        </w:r>
        <w:r>
          <w:rPr>
            <w:rStyle w:val="a8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Попробуй сам "</w:t>
        </w:r>
        <w:r>
          <w:rPr>
            <w:rFonts w:ascii="Verdana" w:hAnsi="Verdana"/>
            <w:color w:val="000000"/>
            <w:sz w:val="23"/>
            <w:szCs w:val="23"/>
          </w:rPr>
          <w:fldChar w:fldCharType="end"/>
        </w:r>
      </w:ins>
    </w:p>
    <w:p w:rsidR="000570E5" w:rsidRDefault="000570E5" w:rsidP="000570E5">
      <w:pPr>
        <w:spacing w:before="300" w:after="300" w:line="338" w:lineRule="atLeast"/>
        <w:rPr>
          <w:ins w:id="114" w:author="Unknown"/>
          <w:rFonts w:ascii="Verdana" w:hAnsi="Verdana"/>
          <w:color w:val="000000"/>
          <w:sz w:val="23"/>
          <w:szCs w:val="23"/>
        </w:rPr>
      </w:pPr>
      <w:ins w:id="115" w:author="Unknown">
        <w:r>
          <w:rPr>
            <w:rFonts w:ascii="Verdana" w:hAnsi="Verdana"/>
            <w:color w:val="000000"/>
            <w:sz w:val="23"/>
            <w:szCs w:val="23"/>
          </w:rPr>
          <w:pict>
            <v:rect id="_x0000_i1033" style="width:0;height:0" o:hralign="center" o:hrstd="t" o:hr="t" fillcolor="gray" stroked="f"/>
          </w:pict>
        </w:r>
      </w:ins>
    </w:p>
    <w:p w:rsidR="000570E5" w:rsidRDefault="000570E5" w:rsidP="000570E5">
      <w:pPr>
        <w:pStyle w:val="2"/>
        <w:spacing w:before="150" w:after="150"/>
        <w:rPr>
          <w:ins w:id="116" w:author="Unknown"/>
          <w:rFonts w:ascii="Segoe UI" w:hAnsi="Segoe UI" w:cs="Segoe UI"/>
          <w:b w:val="0"/>
          <w:bCs w:val="0"/>
          <w:color w:val="000000"/>
          <w:sz w:val="45"/>
          <w:szCs w:val="45"/>
        </w:rPr>
      </w:pPr>
      <w:ins w:id="117" w:author="Unknown">
        <w:r>
          <w:rPr>
            <w:rFonts w:ascii="Segoe UI" w:hAnsi="Segoe UI" w:cs="Segoe UI"/>
            <w:b w:val="0"/>
            <w:bCs w:val="0"/>
            <w:color w:val="000000"/>
            <w:sz w:val="45"/>
            <w:szCs w:val="45"/>
          </w:rPr>
          <w:t>Кнопки для инвалидов</w:t>
        </w:r>
      </w:ins>
    </w:p>
    <w:p w:rsidR="000570E5" w:rsidRDefault="000570E5" w:rsidP="000570E5">
      <w:pPr>
        <w:spacing w:line="338" w:lineRule="atLeast"/>
        <w:rPr>
          <w:ins w:id="118" w:author="Unknown"/>
          <w:rFonts w:ascii="Verdana" w:hAnsi="Verdana" w:cs="Times New Roman"/>
          <w:color w:val="000000"/>
          <w:sz w:val="23"/>
          <w:szCs w:val="23"/>
        </w:rPr>
      </w:pPr>
      <w:proofErr w:type="spellStart"/>
      <w:ins w:id="119" w:author="Unknown">
        <w:r>
          <w:rPr>
            <w:rFonts w:ascii="Verdana" w:hAnsi="Verdana"/>
            <w:color w:val="000000"/>
            <w:sz w:val="23"/>
            <w:szCs w:val="23"/>
          </w:rPr>
          <w:t>НормальнаяКнопка</w:t>
        </w:r>
        <w:proofErr w:type="spellEnd"/>
        <w:r>
          <w:rPr>
            <w:rStyle w:val="apple-converted-space"/>
            <w:rFonts w:ascii="Verdana" w:hAnsi="Verdana"/>
            <w:color w:val="000000"/>
            <w:sz w:val="23"/>
            <w:szCs w:val="23"/>
          </w:rPr>
          <w:t> </w:t>
        </w:r>
        <w:r>
          <w:rPr>
            <w:rFonts w:ascii="Verdana" w:hAnsi="Verdana"/>
            <w:color w:val="000000"/>
            <w:sz w:val="23"/>
            <w:szCs w:val="23"/>
          </w:rPr>
          <w:t>для</w:t>
        </w:r>
        <w:r>
          <w:rPr>
            <w:rStyle w:val="apple-converted-space"/>
            <w:rFonts w:ascii="Verdana" w:hAnsi="Verdana"/>
            <w:color w:val="000000"/>
            <w:sz w:val="23"/>
            <w:szCs w:val="23"/>
          </w:rPr>
          <w:t> </w:t>
        </w:r>
        <w:r>
          <w:rPr>
            <w:rFonts w:ascii="Verdana" w:hAnsi="Verdana"/>
            <w:color w:val="000000"/>
            <w:sz w:val="23"/>
            <w:szCs w:val="23"/>
          </w:rPr>
          <w:t>инвалидов</w:t>
        </w:r>
      </w:ins>
    </w:p>
    <w:p w:rsidR="000570E5" w:rsidRDefault="000570E5" w:rsidP="000570E5">
      <w:pPr>
        <w:pStyle w:val="a3"/>
        <w:spacing w:before="0" w:beforeAutospacing="0" w:after="150" w:afterAutospacing="0" w:line="338" w:lineRule="atLeast"/>
        <w:rPr>
          <w:ins w:id="120" w:author="Unknown"/>
          <w:rFonts w:ascii="Verdana" w:hAnsi="Verdana"/>
          <w:color w:val="000000"/>
          <w:sz w:val="23"/>
          <w:szCs w:val="23"/>
        </w:rPr>
      </w:pPr>
      <w:ins w:id="121" w:author="Unknown">
        <w:r>
          <w:rPr>
            <w:rFonts w:ascii="Verdana" w:hAnsi="Verdana"/>
            <w:color w:val="000000"/>
            <w:sz w:val="23"/>
            <w:szCs w:val="23"/>
          </w:rPr>
          <w:t>Используйте</w:t>
        </w:r>
        <w:r>
          <w:rPr>
            <w:rStyle w:val="apple-converted-space"/>
            <w:rFonts w:ascii="Verdana" w:hAnsi="Verdana"/>
            <w:color w:val="000000"/>
            <w:sz w:val="23"/>
            <w:szCs w:val="23"/>
          </w:rPr>
          <w:t> </w:t>
        </w:r>
        <w:proofErr w:type="spellStart"/>
        <w:r>
          <w:rPr>
            <w:rStyle w:val="HTML1"/>
            <w:color w:val="C7254E"/>
            <w:sz w:val="23"/>
            <w:szCs w:val="23"/>
            <w:shd w:val="clear" w:color="auto" w:fill="F9F2F4"/>
          </w:rPr>
          <w:t>opacity</w:t>
        </w:r>
        <w:proofErr w:type="spellEnd"/>
        <w:r>
          <w:rPr>
            <w:rStyle w:val="apple-converted-space"/>
            <w:rFonts w:ascii="Verdana" w:hAnsi="Verdana"/>
            <w:color w:val="000000"/>
            <w:sz w:val="23"/>
            <w:szCs w:val="23"/>
          </w:rPr>
          <w:t> </w:t>
        </w:r>
        <w:r>
          <w:rPr>
            <w:rFonts w:ascii="Verdana" w:hAnsi="Verdana"/>
            <w:color w:val="000000"/>
            <w:sz w:val="23"/>
            <w:szCs w:val="23"/>
          </w:rPr>
          <w:t>свойство , чтобы добавить прозрачности кнопки (создает "отключено" взгляд).</w:t>
        </w:r>
      </w:ins>
    </w:p>
    <w:p w:rsidR="000570E5" w:rsidRDefault="000570E5" w:rsidP="000570E5">
      <w:pPr>
        <w:pStyle w:val="a3"/>
        <w:spacing w:before="0" w:beforeAutospacing="0" w:after="150" w:afterAutospacing="0" w:line="338" w:lineRule="atLeast"/>
        <w:rPr>
          <w:ins w:id="122" w:author="Unknown"/>
          <w:rFonts w:ascii="Verdana" w:hAnsi="Verdana"/>
          <w:color w:val="000000"/>
          <w:sz w:val="23"/>
          <w:szCs w:val="23"/>
        </w:rPr>
      </w:pPr>
      <w:ins w:id="123" w:author="Unknown">
        <w:r>
          <w:rPr>
            <w:rStyle w:val="a9"/>
            <w:rFonts w:ascii="Verdana" w:eastAsiaTheme="majorEastAsia" w:hAnsi="Verdana"/>
            <w:color w:val="000000"/>
            <w:sz w:val="23"/>
            <w:szCs w:val="23"/>
          </w:rPr>
          <w:t>Совет:</w:t>
        </w:r>
        <w:r>
          <w:rPr>
            <w:rStyle w:val="apple-converted-space"/>
            <w:rFonts w:ascii="Verdana" w:hAnsi="Verdana"/>
            <w:color w:val="000000"/>
            <w:sz w:val="23"/>
            <w:szCs w:val="23"/>
          </w:rPr>
          <w:t> </w:t>
        </w:r>
        <w:r>
          <w:rPr>
            <w:rFonts w:ascii="Verdana" w:hAnsi="Verdana"/>
            <w:color w:val="000000"/>
            <w:sz w:val="23"/>
            <w:szCs w:val="23"/>
          </w:rPr>
          <w:t>Можно также добавить</w:t>
        </w:r>
        <w:r>
          <w:rPr>
            <w:rStyle w:val="apple-converted-space"/>
            <w:rFonts w:ascii="Verdana" w:hAnsi="Verdana"/>
            <w:color w:val="000000"/>
            <w:sz w:val="23"/>
            <w:szCs w:val="23"/>
          </w:rPr>
          <w:t> </w:t>
        </w:r>
        <w:proofErr w:type="spellStart"/>
        <w:r>
          <w:rPr>
            <w:rStyle w:val="HTML1"/>
            <w:color w:val="C7254E"/>
            <w:sz w:val="23"/>
            <w:szCs w:val="23"/>
            <w:shd w:val="clear" w:color="auto" w:fill="F9F2F4"/>
          </w:rPr>
          <w:t>cursor</w:t>
        </w:r>
        <w:proofErr w:type="spellEnd"/>
        <w:r>
          <w:rPr>
            <w:rStyle w:val="apple-converted-space"/>
            <w:rFonts w:ascii="Verdana" w:hAnsi="Verdana"/>
            <w:color w:val="000000"/>
            <w:sz w:val="23"/>
            <w:szCs w:val="23"/>
          </w:rPr>
          <w:t> </w:t>
        </w:r>
        <w:r>
          <w:rPr>
            <w:rFonts w:ascii="Verdana" w:hAnsi="Verdana"/>
            <w:color w:val="000000"/>
            <w:sz w:val="23"/>
            <w:szCs w:val="23"/>
          </w:rPr>
          <w:t>свойство со значением "не разрешенных", который будет отображать "не знак парковки" при наведении указателя мыши на кнопку:</w:t>
        </w:r>
      </w:ins>
    </w:p>
    <w:p w:rsidR="000570E5" w:rsidRPr="000570E5" w:rsidRDefault="000570E5" w:rsidP="000570E5">
      <w:pPr>
        <w:pStyle w:val="3"/>
        <w:shd w:val="clear" w:color="auto" w:fill="F1F1F1"/>
        <w:spacing w:before="150" w:after="150"/>
        <w:rPr>
          <w:ins w:id="124" w:author="Unknown"/>
          <w:rFonts w:ascii="Segoe UI" w:hAnsi="Segoe UI" w:cs="Segoe UI"/>
          <w:b w:val="0"/>
          <w:bCs w:val="0"/>
          <w:color w:val="000000"/>
          <w:sz w:val="36"/>
          <w:szCs w:val="36"/>
          <w:lang w:val="en-US"/>
        </w:rPr>
      </w:pPr>
      <w:ins w:id="125" w:author="Unknown">
        <w:r>
          <w:rPr>
            <w:rFonts w:ascii="Segoe UI" w:hAnsi="Segoe UI" w:cs="Segoe UI"/>
            <w:b w:val="0"/>
            <w:bCs w:val="0"/>
            <w:color w:val="000000"/>
            <w:sz w:val="36"/>
            <w:szCs w:val="36"/>
          </w:rPr>
          <w:t>пример</w:t>
        </w:r>
      </w:ins>
    </w:p>
    <w:p w:rsidR="000570E5" w:rsidRPr="000570E5" w:rsidRDefault="000570E5" w:rsidP="000570E5">
      <w:pPr>
        <w:shd w:val="clear" w:color="auto" w:fill="FFFFFF"/>
        <w:rPr>
          <w:ins w:id="126" w:author="Unknown"/>
          <w:rFonts w:ascii="Consolas" w:hAnsi="Consolas" w:cs="Times New Roman"/>
          <w:color w:val="000000"/>
          <w:sz w:val="24"/>
          <w:szCs w:val="24"/>
          <w:lang w:val="en-US"/>
        </w:rPr>
      </w:pPr>
      <w:ins w:id="127" w:author="Unknown">
        <w:r w:rsidRPr="000570E5">
          <w:rPr>
            <w:rFonts w:ascii="Consolas" w:hAnsi="Consolas"/>
            <w:color w:val="A52A2A"/>
            <w:lang w:val="en-US"/>
          </w:rPr>
          <w:t>.disabled</w:t>
        </w:r>
        <w:r w:rsidRPr="000570E5">
          <w:rPr>
            <w:rStyle w:val="apple-converted-space"/>
            <w:rFonts w:ascii="Consolas" w:hAnsi="Consolas"/>
            <w:color w:val="A52A2A"/>
            <w:lang w:val="en-US"/>
          </w:rPr>
          <w:t> </w:t>
        </w:r>
        <w:r w:rsidRPr="000570E5">
          <w:rPr>
            <w:rFonts w:ascii="Consolas" w:hAnsi="Consolas"/>
            <w:color w:val="000000"/>
            <w:lang w:val="en-US"/>
          </w:rPr>
          <w:t>{</w:t>
        </w:r>
        <w:r w:rsidRPr="000570E5">
          <w:rPr>
            <w:rFonts w:ascii="Consolas" w:hAnsi="Consolas"/>
            <w:color w:val="FF0000"/>
            <w:lang w:val="en-US"/>
          </w:rPr>
          <w:br/>
          <w:t>    opacity</w:t>
        </w:r>
        <w:r w:rsidRPr="000570E5">
          <w:rPr>
            <w:rFonts w:ascii="Consolas" w:hAnsi="Consolas"/>
            <w:color w:val="000000"/>
            <w:lang w:val="en-US"/>
          </w:rPr>
          <w:t>:</w:t>
        </w:r>
        <w:r w:rsidRPr="000570E5">
          <w:rPr>
            <w:rStyle w:val="apple-converted-space"/>
            <w:rFonts w:ascii="Consolas" w:hAnsi="Consolas"/>
            <w:color w:val="0000CD"/>
            <w:lang w:val="en-US"/>
          </w:rPr>
          <w:t> </w:t>
        </w:r>
        <w:r w:rsidRPr="000570E5">
          <w:rPr>
            <w:rFonts w:ascii="Consolas" w:hAnsi="Consolas"/>
            <w:color w:val="0000CD"/>
            <w:lang w:val="en-US"/>
          </w:rPr>
          <w:t>0.6</w:t>
        </w:r>
        <w:r w:rsidRPr="000570E5">
          <w:rPr>
            <w:rFonts w:ascii="Consolas" w:hAnsi="Consolas"/>
            <w:color w:val="000000"/>
            <w:lang w:val="en-US"/>
          </w:rPr>
          <w:t>;</w:t>
        </w:r>
        <w:r w:rsidRPr="000570E5">
          <w:rPr>
            <w:rFonts w:ascii="Consolas" w:hAnsi="Consolas"/>
            <w:color w:val="FF0000"/>
            <w:lang w:val="en-US"/>
          </w:rPr>
          <w:br/>
          <w:t>    cursor</w:t>
        </w:r>
        <w:r w:rsidRPr="000570E5">
          <w:rPr>
            <w:rFonts w:ascii="Consolas" w:hAnsi="Consolas"/>
            <w:color w:val="000000"/>
            <w:lang w:val="en-US"/>
          </w:rPr>
          <w:t>:</w:t>
        </w:r>
        <w:r w:rsidRPr="000570E5">
          <w:rPr>
            <w:rStyle w:val="apple-converted-space"/>
            <w:rFonts w:ascii="Consolas" w:hAnsi="Consolas"/>
            <w:color w:val="0000CD"/>
            <w:lang w:val="en-US"/>
          </w:rPr>
          <w:t> </w:t>
        </w:r>
        <w:r w:rsidRPr="000570E5">
          <w:rPr>
            <w:rFonts w:ascii="Consolas" w:hAnsi="Consolas"/>
            <w:color w:val="0000CD"/>
            <w:lang w:val="en-US"/>
          </w:rPr>
          <w:t>not-allowed</w:t>
        </w:r>
        <w:r w:rsidRPr="000570E5">
          <w:rPr>
            <w:rFonts w:ascii="Consolas" w:hAnsi="Consolas"/>
            <w:color w:val="000000"/>
            <w:lang w:val="en-US"/>
          </w:rPr>
          <w:t>;</w:t>
        </w:r>
        <w:r w:rsidRPr="000570E5">
          <w:rPr>
            <w:rFonts w:ascii="Consolas" w:hAnsi="Consolas"/>
            <w:color w:val="FF0000"/>
            <w:lang w:val="en-US"/>
          </w:rPr>
          <w:br/>
        </w:r>
        <w:r w:rsidRPr="000570E5">
          <w:rPr>
            <w:rFonts w:ascii="Consolas" w:hAnsi="Consolas"/>
            <w:color w:val="000000"/>
            <w:lang w:val="en-US"/>
          </w:rPr>
          <w:t>}</w:t>
        </w:r>
      </w:ins>
    </w:p>
    <w:p w:rsidR="000570E5" w:rsidRDefault="000570E5" w:rsidP="000570E5">
      <w:pPr>
        <w:shd w:val="clear" w:color="auto" w:fill="F1F1F1"/>
        <w:spacing w:line="338" w:lineRule="atLeast"/>
        <w:rPr>
          <w:ins w:id="128" w:author="Unknown"/>
          <w:rFonts w:ascii="Verdana" w:hAnsi="Verdana"/>
          <w:color w:val="000000"/>
          <w:sz w:val="23"/>
          <w:szCs w:val="23"/>
        </w:rPr>
      </w:pPr>
      <w:ins w:id="129" w:author="Unknown">
        <w:r>
          <w:rPr>
            <w:rFonts w:ascii="Verdana" w:hAnsi="Verdana"/>
            <w:color w:val="000000"/>
            <w:sz w:val="23"/>
            <w:szCs w:val="23"/>
          </w:rPr>
          <w:fldChar w:fldCharType="begin"/>
        </w:r>
        <w:r>
          <w:rPr>
            <w:rFonts w:ascii="Verdana" w:hAnsi="Verdana"/>
            <w:color w:val="000000"/>
            <w:sz w:val="23"/>
            <w:szCs w:val="23"/>
          </w:rPr>
          <w:instrText xml:space="preserve"> HYPERLINK "http://www.w3ii.com/ru/css/tryit.php?filename=trycss_buttons_disabled" \t "_blank" </w:instrText>
        </w:r>
        <w:r>
          <w:rPr>
            <w:rFonts w:ascii="Verdana" w:hAnsi="Verdana"/>
            <w:color w:val="000000"/>
            <w:sz w:val="23"/>
            <w:szCs w:val="23"/>
          </w:rPr>
          <w:fldChar w:fldCharType="separate"/>
        </w:r>
        <w:r>
          <w:rPr>
            <w:rStyle w:val="a8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Попробуй сам "</w:t>
        </w:r>
        <w:r>
          <w:rPr>
            <w:rFonts w:ascii="Verdana" w:hAnsi="Verdana"/>
            <w:color w:val="000000"/>
            <w:sz w:val="23"/>
            <w:szCs w:val="23"/>
          </w:rPr>
          <w:fldChar w:fldCharType="end"/>
        </w:r>
      </w:ins>
    </w:p>
    <w:p w:rsidR="000570E5" w:rsidRDefault="000570E5" w:rsidP="000570E5">
      <w:pPr>
        <w:spacing w:before="300" w:after="300" w:line="338" w:lineRule="atLeast"/>
        <w:rPr>
          <w:ins w:id="130" w:author="Unknown"/>
          <w:rFonts w:ascii="Verdana" w:hAnsi="Verdana"/>
          <w:color w:val="000000"/>
          <w:sz w:val="23"/>
          <w:szCs w:val="23"/>
        </w:rPr>
      </w:pPr>
      <w:ins w:id="131" w:author="Unknown">
        <w:r>
          <w:rPr>
            <w:rFonts w:ascii="Verdana" w:hAnsi="Verdana"/>
            <w:color w:val="000000"/>
            <w:sz w:val="23"/>
            <w:szCs w:val="23"/>
          </w:rPr>
          <w:pict>
            <v:rect id="_x0000_i1034" style="width:0;height:0" o:hralign="center" o:hrstd="t" o:hr="t" fillcolor="gray" stroked="f"/>
          </w:pict>
        </w:r>
      </w:ins>
    </w:p>
    <w:p w:rsidR="000570E5" w:rsidRDefault="000570E5" w:rsidP="000570E5">
      <w:pPr>
        <w:pStyle w:val="2"/>
        <w:spacing w:before="150" w:after="150"/>
        <w:rPr>
          <w:ins w:id="132" w:author="Unknown"/>
          <w:rFonts w:ascii="Segoe UI" w:hAnsi="Segoe UI" w:cs="Segoe UI"/>
          <w:b w:val="0"/>
          <w:bCs w:val="0"/>
          <w:color w:val="000000"/>
          <w:sz w:val="45"/>
          <w:szCs w:val="45"/>
        </w:rPr>
      </w:pPr>
      <w:ins w:id="133" w:author="Unknown">
        <w:r>
          <w:rPr>
            <w:rFonts w:ascii="Segoe UI" w:hAnsi="Segoe UI" w:cs="Segoe UI"/>
            <w:b w:val="0"/>
            <w:bCs w:val="0"/>
            <w:color w:val="000000"/>
            <w:sz w:val="45"/>
            <w:szCs w:val="45"/>
          </w:rPr>
          <w:t>Кнопка Ширина</w:t>
        </w:r>
      </w:ins>
    </w:p>
    <w:p w:rsidR="000570E5" w:rsidRDefault="000570E5" w:rsidP="000570E5">
      <w:pPr>
        <w:spacing w:line="338" w:lineRule="atLeast"/>
        <w:rPr>
          <w:ins w:id="134" w:author="Unknown"/>
          <w:rFonts w:ascii="Verdana" w:hAnsi="Verdana" w:cs="Times New Roman"/>
          <w:color w:val="000000"/>
          <w:sz w:val="23"/>
          <w:szCs w:val="23"/>
        </w:rPr>
      </w:pPr>
      <w:ins w:id="135" w:author="Unknown">
        <w:r>
          <w:rPr>
            <w:rFonts w:ascii="Verdana" w:hAnsi="Verdana"/>
            <w:color w:val="000000"/>
            <w:sz w:val="23"/>
            <w:szCs w:val="23"/>
          </w:rPr>
          <w:t>250px</w:t>
        </w:r>
        <w:r>
          <w:rPr>
            <w:rStyle w:val="apple-converted-space"/>
            <w:rFonts w:ascii="Verdana" w:hAnsi="Verdana"/>
            <w:color w:val="000000"/>
            <w:sz w:val="23"/>
            <w:szCs w:val="23"/>
          </w:rPr>
          <w:t> </w:t>
        </w:r>
        <w:r>
          <w:rPr>
            <w:rFonts w:ascii="Verdana" w:hAnsi="Verdana"/>
            <w:color w:val="000000"/>
            <w:sz w:val="23"/>
            <w:szCs w:val="23"/>
          </w:rPr>
          <w:br/>
          <w:t>50%</w:t>
        </w:r>
        <w:r>
          <w:rPr>
            <w:rStyle w:val="apple-converted-space"/>
            <w:rFonts w:ascii="Verdana" w:hAnsi="Verdana"/>
            <w:color w:val="000000"/>
            <w:sz w:val="23"/>
            <w:szCs w:val="23"/>
          </w:rPr>
          <w:t> </w:t>
        </w:r>
        <w:r>
          <w:rPr>
            <w:rFonts w:ascii="Verdana" w:hAnsi="Verdana"/>
            <w:color w:val="000000"/>
            <w:sz w:val="23"/>
            <w:szCs w:val="23"/>
          </w:rPr>
          <w:t>100%</w:t>
        </w:r>
      </w:ins>
    </w:p>
    <w:p w:rsidR="000570E5" w:rsidRDefault="000570E5" w:rsidP="000570E5">
      <w:pPr>
        <w:pStyle w:val="a3"/>
        <w:spacing w:before="0" w:beforeAutospacing="0" w:after="150" w:afterAutospacing="0" w:line="338" w:lineRule="atLeast"/>
        <w:rPr>
          <w:ins w:id="136" w:author="Unknown"/>
          <w:rFonts w:ascii="Verdana" w:hAnsi="Verdana"/>
          <w:color w:val="000000"/>
          <w:sz w:val="23"/>
          <w:szCs w:val="23"/>
        </w:rPr>
      </w:pPr>
      <w:ins w:id="137" w:author="Unknown">
        <w:r>
          <w:rPr>
            <w:rFonts w:ascii="Verdana" w:hAnsi="Verdana"/>
            <w:color w:val="000000"/>
            <w:sz w:val="23"/>
            <w:szCs w:val="23"/>
          </w:rPr>
          <w:lastRenderedPageBreak/>
          <w:t>По умолчанию размер кнопки определяется его текстовым содержанием (так широко, как его содержание). Используйте</w:t>
        </w:r>
        <w:r>
          <w:rPr>
            <w:rStyle w:val="apple-converted-space"/>
            <w:rFonts w:ascii="Verdana" w:hAnsi="Verdana"/>
            <w:color w:val="000000"/>
            <w:sz w:val="23"/>
            <w:szCs w:val="23"/>
          </w:rPr>
          <w:t> </w:t>
        </w:r>
        <w:proofErr w:type="spellStart"/>
        <w:r>
          <w:rPr>
            <w:rStyle w:val="HTML1"/>
            <w:color w:val="C7254E"/>
            <w:sz w:val="23"/>
            <w:szCs w:val="23"/>
            <w:shd w:val="clear" w:color="auto" w:fill="F9F2F4"/>
          </w:rPr>
          <w:t>width</w:t>
        </w:r>
        <w:proofErr w:type="spellEnd"/>
        <w:r>
          <w:rPr>
            <w:rStyle w:val="apple-converted-space"/>
            <w:rFonts w:ascii="Verdana" w:hAnsi="Verdana"/>
            <w:color w:val="000000"/>
            <w:sz w:val="23"/>
            <w:szCs w:val="23"/>
          </w:rPr>
          <w:t> </w:t>
        </w:r>
        <w:r>
          <w:rPr>
            <w:rFonts w:ascii="Verdana" w:hAnsi="Verdana"/>
            <w:color w:val="000000"/>
            <w:sz w:val="23"/>
            <w:szCs w:val="23"/>
          </w:rPr>
          <w:t>свойство изменять ширину кнопки:</w:t>
        </w:r>
      </w:ins>
    </w:p>
    <w:p w:rsidR="000570E5" w:rsidRDefault="000570E5" w:rsidP="000570E5">
      <w:pPr>
        <w:pStyle w:val="3"/>
        <w:shd w:val="clear" w:color="auto" w:fill="F1F1F1"/>
        <w:spacing w:before="150" w:after="150"/>
        <w:rPr>
          <w:ins w:id="138" w:author="Unknown"/>
          <w:rFonts w:ascii="Segoe UI" w:hAnsi="Segoe UI" w:cs="Segoe UI"/>
          <w:b w:val="0"/>
          <w:bCs w:val="0"/>
          <w:color w:val="000000"/>
          <w:sz w:val="36"/>
          <w:szCs w:val="36"/>
        </w:rPr>
      </w:pPr>
      <w:ins w:id="139" w:author="Unknown">
        <w:r>
          <w:rPr>
            <w:rFonts w:ascii="Segoe UI" w:hAnsi="Segoe UI" w:cs="Segoe UI"/>
            <w:b w:val="0"/>
            <w:bCs w:val="0"/>
            <w:color w:val="000000"/>
            <w:sz w:val="36"/>
            <w:szCs w:val="36"/>
          </w:rPr>
          <w:t>пример</w:t>
        </w:r>
      </w:ins>
    </w:p>
    <w:p w:rsidR="000570E5" w:rsidRDefault="000570E5" w:rsidP="000570E5">
      <w:pPr>
        <w:shd w:val="clear" w:color="auto" w:fill="FFFFFF"/>
        <w:rPr>
          <w:ins w:id="140" w:author="Unknown"/>
          <w:rFonts w:ascii="Consolas" w:hAnsi="Consolas" w:cs="Times New Roman"/>
          <w:color w:val="000000"/>
          <w:sz w:val="24"/>
          <w:szCs w:val="24"/>
        </w:rPr>
      </w:pPr>
      <w:ins w:id="141" w:author="Unknown">
        <w:r>
          <w:rPr>
            <w:rFonts w:ascii="Consolas" w:hAnsi="Consolas"/>
            <w:color w:val="A52A2A"/>
          </w:rPr>
          <w:t>.button1</w:t>
        </w:r>
        <w:r>
          <w:rPr>
            <w:rStyle w:val="apple-converted-space"/>
            <w:rFonts w:ascii="Consolas" w:hAnsi="Consolas"/>
            <w:color w:val="A52A2A"/>
          </w:rPr>
          <w:t> </w:t>
        </w:r>
        <w:r>
          <w:rPr>
            <w:rFonts w:ascii="Consolas" w:hAnsi="Consolas"/>
            <w:color w:val="000000"/>
          </w:rPr>
          <w:t>{</w:t>
        </w:r>
        <w:proofErr w:type="spellStart"/>
        <w:r>
          <w:rPr>
            <w:rFonts w:ascii="Consolas" w:hAnsi="Consolas"/>
            <w:color w:val="FF0000"/>
          </w:rPr>
          <w:t>width</w:t>
        </w:r>
        <w:proofErr w:type="spellEnd"/>
        <w:r>
          <w:rPr>
            <w:rFonts w:ascii="Consolas" w:hAnsi="Consolas"/>
            <w:color w:val="000000"/>
          </w:rPr>
          <w:t>:</w:t>
        </w:r>
        <w:r>
          <w:rPr>
            <w:rStyle w:val="apple-converted-space"/>
            <w:rFonts w:ascii="Consolas" w:hAnsi="Consolas"/>
            <w:color w:val="0000CD"/>
          </w:rPr>
          <w:t> </w:t>
        </w:r>
        <w:r>
          <w:rPr>
            <w:rFonts w:ascii="Consolas" w:hAnsi="Consolas"/>
            <w:color w:val="0000CD"/>
          </w:rPr>
          <w:t>250px</w:t>
        </w:r>
        <w:r>
          <w:rPr>
            <w:rFonts w:ascii="Consolas" w:hAnsi="Consolas"/>
            <w:color w:val="000000"/>
          </w:rPr>
          <w:t>;}</w:t>
        </w:r>
        <w:r>
          <w:rPr>
            <w:rFonts w:ascii="Consolas" w:hAnsi="Consolas"/>
            <w:color w:val="A52A2A"/>
          </w:rPr>
          <w:br/>
          <w:t>.button2</w:t>
        </w:r>
        <w:r>
          <w:rPr>
            <w:rStyle w:val="apple-converted-space"/>
            <w:rFonts w:ascii="Consolas" w:hAnsi="Consolas"/>
            <w:color w:val="A52A2A"/>
          </w:rPr>
          <w:t> </w:t>
        </w:r>
        <w:r>
          <w:rPr>
            <w:rFonts w:ascii="Consolas" w:hAnsi="Consolas"/>
            <w:color w:val="000000"/>
          </w:rPr>
          <w:t>{</w:t>
        </w:r>
        <w:proofErr w:type="spellStart"/>
        <w:r>
          <w:rPr>
            <w:rFonts w:ascii="Consolas" w:hAnsi="Consolas"/>
            <w:color w:val="FF0000"/>
          </w:rPr>
          <w:t>width</w:t>
        </w:r>
        <w:proofErr w:type="spellEnd"/>
        <w:r>
          <w:rPr>
            <w:rFonts w:ascii="Consolas" w:hAnsi="Consolas"/>
            <w:color w:val="000000"/>
          </w:rPr>
          <w:t>:</w:t>
        </w:r>
        <w:r>
          <w:rPr>
            <w:rStyle w:val="apple-converted-space"/>
            <w:rFonts w:ascii="Consolas" w:hAnsi="Consolas"/>
            <w:color w:val="0000CD"/>
          </w:rPr>
          <w:t> </w:t>
        </w:r>
        <w:r>
          <w:rPr>
            <w:rFonts w:ascii="Consolas" w:hAnsi="Consolas"/>
            <w:color w:val="0000CD"/>
          </w:rPr>
          <w:t>50%</w:t>
        </w:r>
        <w:r>
          <w:rPr>
            <w:rFonts w:ascii="Consolas" w:hAnsi="Consolas"/>
            <w:color w:val="000000"/>
          </w:rPr>
          <w:t>;}</w:t>
        </w:r>
        <w:r>
          <w:rPr>
            <w:rFonts w:ascii="Consolas" w:hAnsi="Consolas"/>
            <w:color w:val="A52A2A"/>
          </w:rPr>
          <w:br/>
          <w:t>.button3</w:t>
        </w:r>
        <w:r>
          <w:rPr>
            <w:rStyle w:val="apple-converted-space"/>
            <w:rFonts w:ascii="Consolas" w:hAnsi="Consolas"/>
            <w:color w:val="A52A2A"/>
          </w:rPr>
          <w:t> </w:t>
        </w:r>
        <w:r>
          <w:rPr>
            <w:rFonts w:ascii="Consolas" w:hAnsi="Consolas"/>
            <w:color w:val="000000"/>
          </w:rPr>
          <w:t>{</w:t>
        </w:r>
        <w:proofErr w:type="spellStart"/>
        <w:r>
          <w:rPr>
            <w:rFonts w:ascii="Consolas" w:hAnsi="Consolas"/>
            <w:color w:val="FF0000"/>
          </w:rPr>
          <w:t>width</w:t>
        </w:r>
        <w:proofErr w:type="spellEnd"/>
        <w:r>
          <w:rPr>
            <w:rFonts w:ascii="Consolas" w:hAnsi="Consolas"/>
            <w:color w:val="000000"/>
          </w:rPr>
          <w:t>:</w:t>
        </w:r>
        <w:r>
          <w:rPr>
            <w:rStyle w:val="apple-converted-space"/>
            <w:rFonts w:ascii="Consolas" w:hAnsi="Consolas"/>
            <w:color w:val="0000CD"/>
          </w:rPr>
          <w:t> </w:t>
        </w:r>
        <w:r>
          <w:rPr>
            <w:rFonts w:ascii="Consolas" w:hAnsi="Consolas"/>
            <w:color w:val="0000CD"/>
          </w:rPr>
          <w:t>100%</w:t>
        </w:r>
        <w:r>
          <w:rPr>
            <w:rFonts w:ascii="Consolas" w:hAnsi="Consolas"/>
            <w:color w:val="000000"/>
          </w:rPr>
          <w:t>;}</w:t>
        </w:r>
      </w:ins>
    </w:p>
    <w:p w:rsidR="000570E5" w:rsidRDefault="000570E5" w:rsidP="000570E5">
      <w:pPr>
        <w:shd w:val="clear" w:color="auto" w:fill="F1F1F1"/>
        <w:spacing w:line="338" w:lineRule="atLeast"/>
        <w:rPr>
          <w:ins w:id="142" w:author="Unknown"/>
          <w:rFonts w:ascii="Verdana" w:hAnsi="Verdana"/>
          <w:color w:val="000000"/>
          <w:sz w:val="23"/>
          <w:szCs w:val="23"/>
        </w:rPr>
      </w:pPr>
      <w:ins w:id="143" w:author="Unknown">
        <w:r>
          <w:rPr>
            <w:rFonts w:ascii="Verdana" w:hAnsi="Verdana"/>
            <w:color w:val="000000"/>
            <w:sz w:val="23"/>
            <w:szCs w:val="23"/>
          </w:rPr>
          <w:fldChar w:fldCharType="begin"/>
        </w:r>
        <w:r>
          <w:rPr>
            <w:rFonts w:ascii="Verdana" w:hAnsi="Verdana"/>
            <w:color w:val="000000"/>
            <w:sz w:val="23"/>
            <w:szCs w:val="23"/>
          </w:rPr>
          <w:instrText xml:space="preserve"> HYPERLINK "http://www.w3ii.com/ru/css/tryit.php?filename=trycss_buttons_width" \t "_blank" </w:instrText>
        </w:r>
        <w:r>
          <w:rPr>
            <w:rFonts w:ascii="Verdana" w:hAnsi="Verdana"/>
            <w:color w:val="000000"/>
            <w:sz w:val="23"/>
            <w:szCs w:val="23"/>
          </w:rPr>
          <w:fldChar w:fldCharType="separate"/>
        </w:r>
        <w:r>
          <w:rPr>
            <w:rStyle w:val="a8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Попробуй сам "</w:t>
        </w:r>
        <w:r>
          <w:rPr>
            <w:rFonts w:ascii="Verdana" w:hAnsi="Verdana"/>
            <w:color w:val="000000"/>
            <w:sz w:val="23"/>
            <w:szCs w:val="23"/>
          </w:rPr>
          <w:fldChar w:fldCharType="end"/>
        </w:r>
      </w:ins>
    </w:p>
    <w:p w:rsidR="000570E5" w:rsidRDefault="000570E5" w:rsidP="000570E5">
      <w:pPr>
        <w:spacing w:before="300" w:after="300" w:line="338" w:lineRule="atLeast"/>
        <w:rPr>
          <w:ins w:id="144" w:author="Unknown"/>
          <w:rFonts w:ascii="Verdana" w:hAnsi="Verdana"/>
          <w:color w:val="000000"/>
          <w:sz w:val="23"/>
          <w:szCs w:val="23"/>
        </w:rPr>
      </w:pPr>
      <w:ins w:id="145" w:author="Unknown">
        <w:r>
          <w:rPr>
            <w:rFonts w:ascii="Verdana" w:hAnsi="Verdana"/>
            <w:color w:val="000000"/>
            <w:sz w:val="23"/>
            <w:szCs w:val="23"/>
          </w:rPr>
          <w:pict>
            <v:rect id="_x0000_i1035" style="width:0;height:0" o:hralign="center" o:hrstd="t" o:hr="t" fillcolor="gray" stroked="f"/>
          </w:pict>
        </w:r>
      </w:ins>
    </w:p>
    <w:p w:rsidR="000570E5" w:rsidRDefault="000570E5" w:rsidP="000570E5">
      <w:pPr>
        <w:pStyle w:val="2"/>
        <w:spacing w:before="150" w:after="150"/>
        <w:rPr>
          <w:ins w:id="146" w:author="Unknown"/>
          <w:rFonts w:ascii="Segoe UI" w:hAnsi="Segoe UI" w:cs="Segoe UI"/>
          <w:b w:val="0"/>
          <w:bCs w:val="0"/>
          <w:color w:val="000000"/>
          <w:sz w:val="45"/>
          <w:szCs w:val="45"/>
        </w:rPr>
      </w:pPr>
      <w:ins w:id="147" w:author="Unknown">
        <w:r>
          <w:rPr>
            <w:rFonts w:ascii="Segoe UI" w:hAnsi="Segoe UI" w:cs="Segoe UI"/>
            <w:b w:val="0"/>
            <w:bCs w:val="0"/>
            <w:color w:val="000000"/>
            <w:sz w:val="45"/>
            <w:szCs w:val="45"/>
          </w:rPr>
          <w:t>Группы кнопок</w:t>
        </w:r>
      </w:ins>
    </w:p>
    <w:p w:rsidR="000570E5" w:rsidRDefault="000570E5" w:rsidP="000570E5">
      <w:pPr>
        <w:spacing w:line="338" w:lineRule="atLeast"/>
        <w:rPr>
          <w:ins w:id="148" w:author="Unknown"/>
          <w:rFonts w:ascii="Verdana" w:hAnsi="Verdana" w:cs="Times New Roman"/>
          <w:color w:val="000000"/>
          <w:sz w:val="23"/>
          <w:szCs w:val="23"/>
        </w:rPr>
      </w:pPr>
      <w:proofErr w:type="spellStart"/>
      <w:ins w:id="149" w:author="Unknown">
        <w:r>
          <w:rPr>
            <w:rFonts w:ascii="Verdana" w:hAnsi="Verdana"/>
            <w:color w:val="000000"/>
            <w:sz w:val="23"/>
            <w:szCs w:val="23"/>
          </w:rPr>
          <w:t>КнопкаКнопка</w:t>
        </w:r>
        <w:proofErr w:type="spellEnd"/>
      </w:ins>
    </w:p>
    <w:p w:rsidR="000570E5" w:rsidRDefault="000570E5" w:rsidP="000570E5">
      <w:pPr>
        <w:pStyle w:val="a3"/>
        <w:spacing w:before="0" w:beforeAutospacing="0" w:after="150" w:afterAutospacing="0" w:line="338" w:lineRule="atLeast"/>
        <w:rPr>
          <w:ins w:id="150" w:author="Unknown"/>
          <w:rFonts w:ascii="Verdana" w:hAnsi="Verdana"/>
          <w:color w:val="000000"/>
          <w:sz w:val="23"/>
          <w:szCs w:val="23"/>
        </w:rPr>
      </w:pPr>
      <w:ins w:id="151" w:author="Unknown">
        <w:r>
          <w:rPr>
            <w:rFonts w:ascii="Verdana" w:hAnsi="Verdana"/>
            <w:color w:val="000000"/>
            <w:sz w:val="23"/>
            <w:szCs w:val="23"/>
          </w:rPr>
          <w:br/>
          <w:t>Удалить поля и добавьте</w:t>
        </w:r>
        <w:r>
          <w:rPr>
            <w:rStyle w:val="apple-converted-space"/>
            <w:rFonts w:ascii="Verdana" w:hAnsi="Verdana"/>
            <w:color w:val="000000"/>
            <w:sz w:val="23"/>
            <w:szCs w:val="23"/>
          </w:rPr>
          <w:t> </w:t>
        </w:r>
        <w:proofErr w:type="spellStart"/>
        <w:r>
          <w:rPr>
            <w:rStyle w:val="HTML1"/>
            <w:color w:val="C7254E"/>
            <w:sz w:val="23"/>
            <w:szCs w:val="23"/>
            <w:shd w:val="clear" w:color="auto" w:fill="F9F2F4"/>
          </w:rPr>
          <w:t>float:left</w:t>
        </w:r>
        <w:proofErr w:type="spellEnd"/>
        <w:r>
          <w:rPr>
            <w:rStyle w:val="apple-converted-space"/>
            <w:rFonts w:ascii="Verdana" w:hAnsi="Verdana"/>
            <w:color w:val="000000"/>
            <w:sz w:val="23"/>
            <w:szCs w:val="23"/>
          </w:rPr>
          <w:t> </w:t>
        </w:r>
        <w:r>
          <w:rPr>
            <w:rFonts w:ascii="Verdana" w:hAnsi="Verdana"/>
            <w:color w:val="000000"/>
            <w:sz w:val="23"/>
            <w:szCs w:val="23"/>
          </w:rPr>
          <w:t>к каждой кнопке , чтобы создать группу кнопок:</w:t>
        </w:r>
      </w:ins>
    </w:p>
    <w:p w:rsidR="000570E5" w:rsidRDefault="000570E5" w:rsidP="000570E5">
      <w:pPr>
        <w:pStyle w:val="3"/>
        <w:shd w:val="clear" w:color="auto" w:fill="F1F1F1"/>
        <w:spacing w:before="150" w:after="150"/>
        <w:rPr>
          <w:ins w:id="152" w:author="Unknown"/>
          <w:rFonts w:ascii="Segoe UI" w:hAnsi="Segoe UI" w:cs="Segoe UI"/>
          <w:b w:val="0"/>
          <w:bCs w:val="0"/>
          <w:color w:val="000000"/>
          <w:sz w:val="36"/>
          <w:szCs w:val="36"/>
        </w:rPr>
      </w:pPr>
      <w:ins w:id="153" w:author="Unknown">
        <w:r>
          <w:rPr>
            <w:rFonts w:ascii="Segoe UI" w:hAnsi="Segoe UI" w:cs="Segoe UI"/>
            <w:b w:val="0"/>
            <w:bCs w:val="0"/>
            <w:color w:val="000000"/>
            <w:sz w:val="36"/>
            <w:szCs w:val="36"/>
          </w:rPr>
          <w:t>пример</w:t>
        </w:r>
      </w:ins>
    </w:p>
    <w:p w:rsidR="000570E5" w:rsidRDefault="000570E5" w:rsidP="000570E5">
      <w:pPr>
        <w:shd w:val="clear" w:color="auto" w:fill="FFFFFF"/>
        <w:rPr>
          <w:ins w:id="154" w:author="Unknown"/>
          <w:rFonts w:ascii="Consolas" w:hAnsi="Consolas" w:cs="Times New Roman"/>
          <w:color w:val="000000"/>
          <w:sz w:val="24"/>
          <w:szCs w:val="24"/>
        </w:rPr>
      </w:pPr>
      <w:ins w:id="155" w:author="Unknown">
        <w:r>
          <w:rPr>
            <w:rFonts w:ascii="Consolas" w:hAnsi="Consolas"/>
            <w:color w:val="A52A2A"/>
          </w:rPr>
          <w:t>.</w:t>
        </w:r>
        <w:proofErr w:type="spellStart"/>
        <w:r>
          <w:rPr>
            <w:rFonts w:ascii="Consolas" w:hAnsi="Consolas"/>
            <w:color w:val="A52A2A"/>
          </w:rPr>
          <w:t>button</w:t>
        </w:r>
        <w:proofErr w:type="spellEnd"/>
        <w:r>
          <w:rPr>
            <w:rStyle w:val="apple-converted-space"/>
            <w:rFonts w:ascii="Consolas" w:hAnsi="Consolas"/>
            <w:color w:val="A52A2A"/>
          </w:rPr>
          <w:t> </w:t>
        </w:r>
        <w:r>
          <w:rPr>
            <w:rFonts w:ascii="Consolas" w:hAnsi="Consolas"/>
            <w:color w:val="000000"/>
          </w:rPr>
          <w:t>{</w:t>
        </w:r>
        <w:r>
          <w:rPr>
            <w:rFonts w:ascii="Consolas" w:hAnsi="Consolas"/>
            <w:color w:val="FF0000"/>
          </w:rPr>
          <w:br/>
          <w:t xml:space="preserve">    </w:t>
        </w:r>
        <w:proofErr w:type="spellStart"/>
        <w:r>
          <w:rPr>
            <w:rFonts w:ascii="Consolas" w:hAnsi="Consolas"/>
            <w:color w:val="FF0000"/>
          </w:rPr>
          <w:t>float</w:t>
        </w:r>
        <w:proofErr w:type="spellEnd"/>
        <w:r>
          <w:rPr>
            <w:rFonts w:ascii="Consolas" w:hAnsi="Consolas"/>
            <w:color w:val="000000"/>
          </w:rPr>
          <w:t>:</w:t>
        </w:r>
        <w:r>
          <w:rPr>
            <w:rStyle w:val="apple-converted-space"/>
            <w:rFonts w:ascii="Consolas" w:hAnsi="Consolas"/>
            <w:color w:val="0000CD"/>
          </w:rPr>
          <w:t> </w:t>
        </w:r>
        <w:proofErr w:type="spellStart"/>
        <w:r>
          <w:rPr>
            <w:rFonts w:ascii="Consolas" w:hAnsi="Consolas"/>
            <w:color w:val="0000CD"/>
          </w:rPr>
          <w:t>left</w:t>
        </w:r>
        <w:proofErr w:type="spellEnd"/>
        <w:r>
          <w:rPr>
            <w:rFonts w:ascii="Consolas" w:hAnsi="Consolas"/>
            <w:color w:val="000000"/>
          </w:rPr>
          <w:t>;</w:t>
        </w:r>
        <w:r>
          <w:rPr>
            <w:rFonts w:ascii="Consolas" w:hAnsi="Consolas"/>
            <w:color w:val="FF0000"/>
          </w:rPr>
          <w:br/>
        </w:r>
        <w:r>
          <w:rPr>
            <w:rFonts w:ascii="Consolas" w:hAnsi="Consolas"/>
            <w:color w:val="000000"/>
          </w:rPr>
          <w:t>}</w:t>
        </w:r>
      </w:ins>
    </w:p>
    <w:p w:rsidR="000570E5" w:rsidRDefault="000570E5" w:rsidP="000570E5">
      <w:pPr>
        <w:shd w:val="clear" w:color="auto" w:fill="F1F1F1"/>
        <w:spacing w:line="338" w:lineRule="atLeast"/>
        <w:rPr>
          <w:ins w:id="156" w:author="Unknown"/>
          <w:rFonts w:ascii="Verdana" w:hAnsi="Verdana"/>
          <w:color w:val="000000"/>
          <w:sz w:val="23"/>
          <w:szCs w:val="23"/>
        </w:rPr>
      </w:pPr>
      <w:ins w:id="157" w:author="Unknown">
        <w:r>
          <w:rPr>
            <w:rFonts w:ascii="Verdana" w:hAnsi="Verdana"/>
            <w:color w:val="000000"/>
            <w:sz w:val="23"/>
            <w:szCs w:val="23"/>
          </w:rPr>
          <w:fldChar w:fldCharType="begin"/>
        </w:r>
        <w:r>
          <w:rPr>
            <w:rFonts w:ascii="Verdana" w:hAnsi="Verdana"/>
            <w:color w:val="000000"/>
            <w:sz w:val="23"/>
            <w:szCs w:val="23"/>
          </w:rPr>
          <w:instrText xml:space="preserve"> HYPERLINK "http://www.w3ii.com/ru/css/tryit.php?filename=trycss_buttons_group" \t "_blank" </w:instrText>
        </w:r>
        <w:r>
          <w:rPr>
            <w:rFonts w:ascii="Verdana" w:hAnsi="Verdana"/>
            <w:color w:val="000000"/>
            <w:sz w:val="23"/>
            <w:szCs w:val="23"/>
          </w:rPr>
          <w:fldChar w:fldCharType="separate"/>
        </w:r>
        <w:r>
          <w:rPr>
            <w:rStyle w:val="a8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Попробуй сам "</w:t>
        </w:r>
        <w:r>
          <w:rPr>
            <w:rFonts w:ascii="Verdana" w:hAnsi="Verdana"/>
            <w:color w:val="000000"/>
            <w:sz w:val="23"/>
            <w:szCs w:val="23"/>
          </w:rPr>
          <w:fldChar w:fldCharType="end"/>
        </w:r>
      </w:ins>
    </w:p>
    <w:p w:rsidR="000570E5" w:rsidRDefault="000570E5" w:rsidP="000570E5">
      <w:pPr>
        <w:spacing w:before="300" w:after="300" w:line="338" w:lineRule="atLeast"/>
        <w:rPr>
          <w:ins w:id="158" w:author="Unknown"/>
          <w:rFonts w:ascii="Verdana" w:hAnsi="Verdana"/>
          <w:color w:val="000000"/>
          <w:sz w:val="23"/>
          <w:szCs w:val="23"/>
        </w:rPr>
      </w:pPr>
      <w:ins w:id="159" w:author="Unknown">
        <w:r>
          <w:rPr>
            <w:rFonts w:ascii="Verdana" w:hAnsi="Verdana"/>
            <w:color w:val="000000"/>
            <w:sz w:val="23"/>
            <w:szCs w:val="23"/>
          </w:rPr>
          <w:pict>
            <v:rect id="_x0000_i1036" style="width:0;height:0" o:hralign="center" o:hrstd="t" o:hr="t" fillcolor="gray" stroked="f"/>
          </w:pict>
        </w:r>
      </w:ins>
    </w:p>
    <w:p w:rsidR="000570E5" w:rsidRDefault="000570E5" w:rsidP="000570E5">
      <w:pPr>
        <w:pStyle w:val="2"/>
        <w:spacing w:before="150" w:after="150"/>
        <w:rPr>
          <w:ins w:id="160" w:author="Unknown"/>
          <w:rFonts w:ascii="Segoe UI" w:hAnsi="Segoe UI" w:cs="Segoe UI"/>
          <w:b w:val="0"/>
          <w:bCs w:val="0"/>
          <w:color w:val="000000"/>
          <w:sz w:val="45"/>
          <w:szCs w:val="45"/>
        </w:rPr>
      </w:pPr>
      <w:ins w:id="161" w:author="Unknown">
        <w:r>
          <w:rPr>
            <w:rFonts w:ascii="Segoe UI" w:hAnsi="Segoe UI" w:cs="Segoe UI"/>
            <w:b w:val="0"/>
            <w:bCs w:val="0"/>
            <w:color w:val="000000"/>
            <w:sz w:val="45"/>
            <w:szCs w:val="45"/>
          </w:rPr>
          <w:t>Группы кнопка, выделенная рамкой</w:t>
        </w:r>
      </w:ins>
    </w:p>
    <w:p w:rsidR="000570E5" w:rsidRDefault="000570E5" w:rsidP="000570E5">
      <w:pPr>
        <w:spacing w:line="338" w:lineRule="atLeast"/>
        <w:rPr>
          <w:ins w:id="162" w:author="Unknown"/>
          <w:rFonts w:ascii="Verdana" w:hAnsi="Verdana" w:cs="Times New Roman"/>
          <w:color w:val="000000"/>
          <w:sz w:val="23"/>
          <w:szCs w:val="23"/>
        </w:rPr>
      </w:pPr>
      <w:proofErr w:type="spellStart"/>
      <w:ins w:id="163" w:author="Unknown">
        <w:r>
          <w:rPr>
            <w:rFonts w:ascii="Verdana" w:hAnsi="Verdana"/>
            <w:color w:val="000000"/>
            <w:sz w:val="23"/>
            <w:szCs w:val="23"/>
          </w:rPr>
          <w:t>КнопкаКнопка</w:t>
        </w:r>
        <w:proofErr w:type="spellEnd"/>
      </w:ins>
    </w:p>
    <w:p w:rsidR="000570E5" w:rsidRDefault="000570E5" w:rsidP="000570E5">
      <w:pPr>
        <w:pStyle w:val="a3"/>
        <w:spacing w:before="0" w:beforeAutospacing="0" w:after="150" w:afterAutospacing="0" w:line="338" w:lineRule="atLeast"/>
        <w:rPr>
          <w:ins w:id="164" w:author="Unknown"/>
          <w:rFonts w:ascii="Verdana" w:hAnsi="Verdana"/>
          <w:color w:val="000000"/>
          <w:sz w:val="23"/>
          <w:szCs w:val="23"/>
        </w:rPr>
      </w:pPr>
      <w:ins w:id="165" w:author="Unknown">
        <w:r>
          <w:rPr>
            <w:rFonts w:ascii="Verdana" w:hAnsi="Verdana"/>
            <w:color w:val="000000"/>
            <w:sz w:val="23"/>
            <w:szCs w:val="23"/>
          </w:rPr>
          <w:br/>
          <w:t>Используйте</w:t>
        </w:r>
        <w:r>
          <w:rPr>
            <w:rStyle w:val="apple-converted-space"/>
            <w:rFonts w:ascii="Verdana" w:hAnsi="Verdana"/>
            <w:color w:val="000000"/>
            <w:sz w:val="23"/>
            <w:szCs w:val="23"/>
          </w:rPr>
          <w:t> </w:t>
        </w:r>
        <w:proofErr w:type="spellStart"/>
        <w:r>
          <w:rPr>
            <w:rStyle w:val="HTML1"/>
            <w:color w:val="C7254E"/>
            <w:sz w:val="23"/>
            <w:szCs w:val="23"/>
            <w:shd w:val="clear" w:color="auto" w:fill="F9F2F4"/>
          </w:rPr>
          <w:t>border</w:t>
        </w:r>
        <w:proofErr w:type="spellEnd"/>
        <w:r>
          <w:rPr>
            <w:rStyle w:val="apple-converted-space"/>
            <w:rFonts w:ascii="Verdana" w:hAnsi="Verdana"/>
            <w:color w:val="000000"/>
            <w:sz w:val="23"/>
            <w:szCs w:val="23"/>
          </w:rPr>
          <w:t> </w:t>
        </w:r>
        <w:r>
          <w:rPr>
            <w:rFonts w:ascii="Verdana" w:hAnsi="Verdana"/>
            <w:color w:val="000000"/>
            <w:sz w:val="23"/>
            <w:szCs w:val="23"/>
          </w:rPr>
          <w:t>собственности , чтобы создать группу кнопок граничила:</w:t>
        </w:r>
      </w:ins>
    </w:p>
    <w:p w:rsidR="000570E5" w:rsidRPr="000570E5" w:rsidRDefault="000570E5" w:rsidP="000570E5">
      <w:pPr>
        <w:pStyle w:val="3"/>
        <w:shd w:val="clear" w:color="auto" w:fill="F1F1F1"/>
        <w:spacing w:before="150" w:after="150"/>
        <w:rPr>
          <w:ins w:id="166" w:author="Unknown"/>
          <w:rFonts w:ascii="Segoe UI" w:hAnsi="Segoe UI" w:cs="Segoe UI"/>
          <w:b w:val="0"/>
          <w:bCs w:val="0"/>
          <w:color w:val="000000"/>
          <w:sz w:val="36"/>
          <w:szCs w:val="36"/>
          <w:lang w:val="en-US"/>
        </w:rPr>
      </w:pPr>
      <w:ins w:id="167" w:author="Unknown">
        <w:r>
          <w:rPr>
            <w:rFonts w:ascii="Segoe UI" w:hAnsi="Segoe UI" w:cs="Segoe UI"/>
            <w:b w:val="0"/>
            <w:bCs w:val="0"/>
            <w:color w:val="000000"/>
            <w:sz w:val="36"/>
            <w:szCs w:val="36"/>
          </w:rPr>
          <w:t>пример</w:t>
        </w:r>
      </w:ins>
    </w:p>
    <w:p w:rsidR="000570E5" w:rsidRPr="000570E5" w:rsidRDefault="000570E5" w:rsidP="000570E5">
      <w:pPr>
        <w:shd w:val="clear" w:color="auto" w:fill="FFFFFF"/>
        <w:rPr>
          <w:ins w:id="168" w:author="Unknown"/>
          <w:rFonts w:ascii="Consolas" w:hAnsi="Consolas" w:cs="Times New Roman"/>
          <w:color w:val="000000"/>
          <w:sz w:val="24"/>
          <w:szCs w:val="24"/>
          <w:lang w:val="en-US"/>
        </w:rPr>
      </w:pPr>
      <w:ins w:id="169" w:author="Unknown">
        <w:r w:rsidRPr="000570E5">
          <w:rPr>
            <w:rFonts w:ascii="Consolas" w:hAnsi="Consolas"/>
            <w:color w:val="A52A2A"/>
            <w:lang w:val="en-US"/>
          </w:rPr>
          <w:t>.button</w:t>
        </w:r>
        <w:r w:rsidRPr="000570E5">
          <w:rPr>
            <w:rStyle w:val="apple-converted-space"/>
            <w:rFonts w:ascii="Consolas" w:hAnsi="Consolas"/>
            <w:color w:val="A52A2A"/>
            <w:lang w:val="en-US"/>
          </w:rPr>
          <w:t> </w:t>
        </w:r>
        <w:r w:rsidRPr="000570E5">
          <w:rPr>
            <w:rFonts w:ascii="Consolas" w:hAnsi="Consolas"/>
            <w:color w:val="000000"/>
            <w:lang w:val="en-US"/>
          </w:rPr>
          <w:t>{</w:t>
        </w:r>
        <w:r w:rsidRPr="000570E5">
          <w:rPr>
            <w:rFonts w:ascii="Consolas" w:hAnsi="Consolas"/>
            <w:color w:val="FF0000"/>
            <w:lang w:val="en-US"/>
          </w:rPr>
          <w:br/>
          <w:t>    float</w:t>
        </w:r>
        <w:r w:rsidRPr="000570E5">
          <w:rPr>
            <w:rFonts w:ascii="Consolas" w:hAnsi="Consolas"/>
            <w:color w:val="000000"/>
            <w:lang w:val="en-US"/>
          </w:rPr>
          <w:t>:</w:t>
        </w:r>
        <w:r w:rsidRPr="000570E5">
          <w:rPr>
            <w:rStyle w:val="apple-converted-space"/>
            <w:rFonts w:ascii="Consolas" w:hAnsi="Consolas"/>
            <w:color w:val="0000CD"/>
            <w:lang w:val="en-US"/>
          </w:rPr>
          <w:t> </w:t>
        </w:r>
        <w:r w:rsidRPr="000570E5">
          <w:rPr>
            <w:rFonts w:ascii="Consolas" w:hAnsi="Consolas"/>
            <w:color w:val="0000CD"/>
            <w:lang w:val="en-US"/>
          </w:rPr>
          <w:t>left</w:t>
        </w:r>
        <w:r w:rsidRPr="000570E5">
          <w:rPr>
            <w:rFonts w:ascii="Consolas" w:hAnsi="Consolas"/>
            <w:color w:val="000000"/>
            <w:lang w:val="en-US"/>
          </w:rPr>
          <w:t>;</w:t>
        </w:r>
        <w:r w:rsidRPr="000570E5">
          <w:rPr>
            <w:rFonts w:ascii="Consolas" w:hAnsi="Consolas"/>
            <w:color w:val="FF0000"/>
            <w:lang w:val="en-US"/>
          </w:rPr>
          <w:br/>
          <w:t>    border</w:t>
        </w:r>
        <w:r w:rsidRPr="000570E5">
          <w:rPr>
            <w:rFonts w:ascii="Consolas" w:hAnsi="Consolas"/>
            <w:color w:val="000000"/>
            <w:lang w:val="en-US"/>
          </w:rPr>
          <w:t>:</w:t>
        </w:r>
        <w:r w:rsidRPr="000570E5">
          <w:rPr>
            <w:rStyle w:val="apple-converted-space"/>
            <w:rFonts w:ascii="Consolas" w:hAnsi="Consolas"/>
            <w:color w:val="0000CD"/>
            <w:lang w:val="en-US"/>
          </w:rPr>
          <w:t> </w:t>
        </w:r>
        <w:r w:rsidRPr="000570E5">
          <w:rPr>
            <w:rFonts w:ascii="Consolas" w:hAnsi="Consolas"/>
            <w:color w:val="0000CD"/>
            <w:lang w:val="en-US"/>
          </w:rPr>
          <w:t>1px solid green</w:t>
        </w:r>
        <w:r w:rsidRPr="000570E5">
          <w:rPr>
            <w:rFonts w:ascii="Consolas" w:hAnsi="Consolas"/>
            <w:color w:val="0000CD"/>
            <w:lang w:val="en-US"/>
          </w:rPr>
          <w:br/>
        </w:r>
        <w:r w:rsidRPr="000570E5">
          <w:rPr>
            <w:rFonts w:ascii="Consolas" w:hAnsi="Consolas"/>
            <w:color w:val="000000"/>
            <w:lang w:val="en-US"/>
          </w:rPr>
          <w:t>}</w:t>
        </w:r>
      </w:ins>
    </w:p>
    <w:p w:rsidR="000570E5" w:rsidRDefault="000570E5" w:rsidP="000570E5">
      <w:pPr>
        <w:shd w:val="clear" w:color="auto" w:fill="F1F1F1"/>
        <w:spacing w:line="338" w:lineRule="atLeast"/>
        <w:rPr>
          <w:ins w:id="170" w:author="Unknown"/>
          <w:rFonts w:ascii="Verdana" w:hAnsi="Verdana"/>
          <w:color w:val="000000"/>
          <w:sz w:val="23"/>
          <w:szCs w:val="23"/>
        </w:rPr>
      </w:pPr>
      <w:ins w:id="171" w:author="Unknown">
        <w:r>
          <w:rPr>
            <w:rFonts w:ascii="Verdana" w:hAnsi="Verdana"/>
            <w:color w:val="000000"/>
            <w:sz w:val="23"/>
            <w:szCs w:val="23"/>
          </w:rPr>
          <w:lastRenderedPageBreak/>
          <w:fldChar w:fldCharType="begin"/>
        </w:r>
        <w:r>
          <w:rPr>
            <w:rFonts w:ascii="Verdana" w:hAnsi="Verdana"/>
            <w:color w:val="000000"/>
            <w:sz w:val="23"/>
            <w:szCs w:val="23"/>
          </w:rPr>
          <w:instrText xml:space="preserve"> HYPERLINK "http://www.w3ii.com/ru/css/tryit.php?filename=trycss_buttons_group_border" \t "_blank" </w:instrText>
        </w:r>
        <w:r>
          <w:rPr>
            <w:rFonts w:ascii="Verdana" w:hAnsi="Verdana"/>
            <w:color w:val="000000"/>
            <w:sz w:val="23"/>
            <w:szCs w:val="23"/>
          </w:rPr>
          <w:fldChar w:fldCharType="separate"/>
        </w:r>
        <w:r>
          <w:rPr>
            <w:rStyle w:val="a8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Попробуй сам "</w:t>
        </w:r>
        <w:r>
          <w:rPr>
            <w:rFonts w:ascii="Verdana" w:hAnsi="Verdana"/>
            <w:color w:val="000000"/>
            <w:sz w:val="23"/>
            <w:szCs w:val="23"/>
          </w:rPr>
          <w:fldChar w:fldCharType="end"/>
        </w:r>
      </w:ins>
    </w:p>
    <w:p w:rsidR="000570E5" w:rsidRDefault="000570E5" w:rsidP="000570E5">
      <w:pPr>
        <w:spacing w:before="300" w:after="300" w:line="338" w:lineRule="atLeast"/>
        <w:rPr>
          <w:ins w:id="172" w:author="Unknown"/>
          <w:rFonts w:ascii="Verdana" w:hAnsi="Verdana"/>
          <w:color w:val="000000"/>
          <w:sz w:val="23"/>
          <w:szCs w:val="23"/>
        </w:rPr>
      </w:pPr>
      <w:ins w:id="173" w:author="Unknown">
        <w:r>
          <w:rPr>
            <w:rFonts w:ascii="Verdana" w:hAnsi="Verdana"/>
            <w:color w:val="000000"/>
            <w:sz w:val="23"/>
            <w:szCs w:val="23"/>
          </w:rPr>
          <w:pict>
            <v:rect id="_x0000_i1037" style="width:0;height:0" o:hralign="center" o:hrstd="t" o:hr="t" fillcolor="gray" stroked="f"/>
          </w:pict>
        </w:r>
      </w:ins>
    </w:p>
    <w:p w:rsidR="000570E5" w:rsidRDefault="000570E5" w:rsidP="000570E5">
      <w:pPr>
        <w:pStyle w:val="2"/>
        <w:spacing w:before="150" w:after="150"/>
        <w:rPr>
          <w:ins w:id="174" w:author="Unknown"/>
          <w:rFonts w:ascii="Segoe UI" w:hAnsi="Segoe UI" w:cs="Segoe UI"/>
          <w:b w:val="0"/>
          <w:bCs w:val="0"/>
          <w:color w:val="000000"/>
          <w:sz w:val="45"/>
          <w:szCs w:val="45"/>
        </w:rPr>
      </w:pPr>
      <w:ins w:id="175" w:author="Unknown">
        <w:r>
          <w:rPr>
            <w:rFonts w:ascii="Segoe UI" w:hAnsi="Segoe UI" w:cs="Segoe UI"/>
            <w:b w:val="0"/>
            <w:bCs w:val="0"/>
            <w:color w:val="000000"/>
            <w:sz w:val="45"/>
            <w:szCs w:val="45"/>
          </w:rPr>
          <w:t>Анимированные кнопки</w:t>
        </w:r>
      </w:ins>
    </w:p>
    <w:p w:rsidR="000570E5" w:rsidRDefault="000570E5" w:rsidP="000570E5">
      <w:pPr>
        <w:pStyle w:val="3"/>
        <w:shd w:val="clear" w:color="auto" w:fill="F1F1F1"/>
        <w:spacing w:before="150" w:after="150"/>
        <w:rPr>
          <w:ins w:id="176" w:author="Unknown"/>
          <w:rFonts w:ascii="Segoe UI" w:hAnsi="Segoe UI" w:cs="Segoe UI"/>
          <w:b w:val="0"/>
          <w:bCs w:val="0"/>
          <w:color w:val="000000"/>
          <w:sz w:val="36"/>
          <w:szCs w:val="36"/>
        </w:rPr>
      </w:pPr>
      <w:ins w:id="177" w:author="Unknown">
        <w:r>
          <w:rPr>
            <w:rFonts w:ascii="Segoe UI" w:hAnsi="Segoe UI" w:cs="Segoe UI"/>
            <w:b w:val="0"/>
            <w:bCs w:val="0"/>
            <w:color w:val="000000"/>
            <w:sz w:val="36"/>
            <w:szCs w:val="36"/>
          </w:rPr>
          <w:t>пример</w:t>
        </w:r>
      </w:ins>
    </w:p>
    <w:p w:rsidR="000570E5" w:rsidRDefault="000570E5" w:rsidP="000570E5">
      <w:pPr>
        <w:pStyle w:val="a3"/>
        <w:shd w:val="clear" w:color="auto" w:fill="F1F1F1"/>
        <w:spacing w:before="0" w:beforeAutospacing="0" w:after="150" w:afterAutospacing="0" w:line="338" w:lineRule="atLeast"/>
        <w:rPr>
          <w:ins w:id="178" w:author="Unknown"/>
          <w:rFonts w:ascii="Verdana" w:hAnsi="Verdana"/>
          <w:color w:val="000000"/>
          <w:sz w:val="23"/>
          <w:szCs w:val="23"/>
        </w:rPr>
      </w:pPr>
      <w:ins w:id="179" w:author="Unknown">
        <w:r>
          <w:rPr>
            <w:rFonts w:ascii="Verdana" w:hAnsi="Verdana"/>
            <w:color w:val="000000"/>
            <w:sz w:val="23"/>
            <w:szCs w:val="23"/>
          </w:rPr>
          <w:t>Добавить стрелку на парении:</w:t>
        </w:r>
      </w:ins>
    </w:p>
    <w:p w:rsidR="000570E5" w:rsidRDefault="000570E5" w:rsidP="000570E5">
      <w:pPr>
        <w:shd w:val="clear" w:color="auto" w:fill="F1F1F1"/>
        <w:spacing w:line="338" w:lineRule="atLeast"/>
        <w:rPr>
          <w:ins w:id="180" w:author="Unknown"/>
          <w:rFonts w:ascii="Verdana" w:hAnsi="Verdana"/>
          <w:color w:val="000000"/>
          <w:sz w:val="23"/>
          <w:szCs w:val="23"/>
        </w:rPr>
      </w:pPr>
      <w:proofErr w:type="spellStart"/>
      <w:ins w:id="181" w:author="Unknown">
        <w:r>
          <w:rPr>
            <w:rFonts w:ascii="Verdana" w:hAnsi="Verdana"/>
            <w:color w:val="000000"/>
            <w:sz w:val="23"/>
            <w:szCs w:val="23"/>
          </w:rPr>
          <w:t>Hover</w:t>
        </w:r>
        <w:proofErr w:type="spellEnd"/>
      </w:ins>
    </w:p>
    <w:p w:rsidR="000570E5" w:rsidRDefault="000570E5" w:rsidP="000570E5">
      <w:pPr>
        <w:shd w:val="clear" w:color="auto" w:fill="F1F1F1"/>
        <w:spacing w:line="338" w:lineRule="atLeast"/>
        <w:rPr>
          <w:ins w:id="182" w:author="Unknown"/>
          <w:rFonts w:ascii="Verdana" w:hAnsi="Verdana"/>
          <w:color w:val="000000"/>
          <w:sz w:val="23"/>
          <w:szCs w:val="23"/>
        </w:rPr>
      </w:pPr>
      <w:ins w:id="183" w:author="Unknown">
        <w:r>
          <w:rPr>
            <w:rFonts w:ascii="Verdana" w:hAnsi="Verdana"/>
            <w:color w:val="000000"/>
            <w:sz w:val="23"/>
            <w:szCs w:val="23"/>
          </w:rPr>
          <w:fldChar w:fldCharType="begin"/>
        </w:r>
        <w:r>
          <w:rPr>
            <w:rFonts w:ascii="Verdana" w:hAnsi="Verdana"/>
            <w:color w:val="000000"/>
            <w:sz w:val="23"/>
            <w:szCs w:val="23"/>
          </w:rPr>
          <w:instrText xml:space="preserve"> HYPERLINK "http://www.w3ii.com/ru/css/tryit.php?filename=trycss_buttons_animate1" \t "_blank" </w:instrText>
        </w:r>
        <w:r>
          <w:rPr>
            <w:rFonts w:ascii="Verdana" w:hAnsi="Verdana"/>
            <w:color w:val="000000"/>
            <w:sz w:val="23"/>
            <w:szCs w:val="23"/>
          </w:rPr>
          <w:fldChar w:fldCharType="separate"/>
        </w:r>
        <w:r>
          <w:rPr>
            <w:rStyle w:val="a8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Попробуй сам "</w:t>
        </w:r>
        <w:r>
          <w:rPr>
            <w:rFonts w:ascii="Verdana" w:hAnsi="Verdana"/>
            <w:color w:val="000000"/>
            <w:sz w:val="23"/>
            <w:szCs w:val="23"/>
          </w:rPr>
          <w:fldChar w:fldCharType="end"/>
        </w:r>
      </w:ins>
    </w:p>
    <w:p w:rsidR="000570E5" w:rsidRDefault="000570E5" w:rsidP="000570E5">
      <w:pPr>
        <w:pStyle w:val="3"/>
        <w:shd w:val="clear" w:color="auto" w:fill="F1F1F1"/>
        <w:spacing w:before="150" w:after="150"/>
        <w:rPr>
          <w:ins w:id="184" w:author="Unknown"/>
          <w:rFonts w:ascii="Segoe UI" w:hAnsi="Segoe UI" w:cs="Segoe UI"/>
          <w:b w:val="0"/>
          <w:bCs w:val="0"/>
          <w:color w:val="000000"/>
          <w:sz w:val="36"/>
          <w:szCs w:val="36"/>
        </w:rPr>
      </w:pPr>
      <w:ins w:id="185" w:author="Unknown">
        <w:r>
          <w:rPr>
            <w:rFonts w:ascii="Segoe UI" w:hAnsi="Segoe UI" w:cs="Segoe UI"/>
            <w:b w:val="0"/>
            <w:bCs w:val="0"/>
            <w:color w:val="000000"/>
            <w:sz w:val="36"/>
            <w:szCs w:val="36"/>
          </w:rPr>
          <w:t>пример</w:t>
        </w:r>
      </w:ins>
    </w:p>
    <w:p w:rsidR="000570E5" w:rsidRDefault="000570E5" w:rsidP="000570E5">
      <w:pPr>
        <w:pStyle w:val="a3"/>
        <w:shd w:val="clear" w:color="auto" w:fill="F1F1F1"/>
        <w:spacing w:before="0" w:beforeAutospacing="0" w:after="150" w:afterAutospacing="0" w:line="338" w:lineRule="atLeast"/>
        <w:rPr>
          <w:ins w:id="186" w:author="Unknown"/>
          <w:rFonts w:ascii="Verdana" w:hAnsi="Verdana"/>
          <w:color w:val="000000"/>
          <w:sz w:val="23"/>
          <w:szCs w:val="23"/>
        </w:rPr>
      </w:pPr>
      <w:ins w:id="187" w:author="Unknown">
        <w:r>
          <w:rPr>
            <w:rFonts w:ascii="Verdana" w:hAnsi="Verdana"/>
            <w:color w:val="000000"/>
            <w:sz w:val="23"/>
            <w:szCs w:val="23"/>
          </w:rPr>
          <w:t>Добавьте эффект "ряби" на клик:</w:t>
        </w:r>
      </w:ins>
    </w:p>
    <w:p w:rsidR="000570E5" w:rsidRDefault="000570E5" w:rsidP="000570E5">
      <w:pPr>
        <w:shd w:val="clear" w:color="auto" w:fill="F1F1F1"/>
        <w:spacing w:line="338" w:lineRule="atLeast"/>
        <w:rPr>
          <w:ins w:id="188" w:author="Unknown"/>
          <w:rFonts w:ascii="Verdana" w:hAnsi="Verdana"/>
          <w:color w:val="000000"/>
          <w:sz w:val="23"/>
          <w:szCs w:val="23"/>
        </w:rPr>
      </w:pPr>
      <w:ins w:id="189" w:author="Unknown">
        <w:r>
          <w:rPr>
            <w:rFonts w:ascii="Verdana" w:hAnsi="Verdana"/>
            <w:color w:val="000000"/>
            <w:sz w:val="23"/>
            <w:szCs w:val="23"/>
          </w:rPr>
          <w:t>Нажмите</w:t>
        </w:r>
      </w:ins>
    </w:p>
    <w:p w:rsidR="000570E5" w:rsidRDefault="000570E5" w:rsidP="000570E5">
      <w:pPr>
        <w:shd w:val="clear" w:color="auto" w:fill="F1F1F1"/>
        <w:spacing w:line="338" w:lineRule="atLeast"/>
        <w:rPr>
          <w:ins w:id="190" w:author="Unknown"/>
          <w:rFonts w:ascii="Verdana" w:hAnsi="Verdana"/>
          <w:color w:val="000000"/>
          <w:sz w:val="23"/>
          <w:szCs w:val="23"/>
        </w:rPr>
      </w:pPr>
      <w:ins w:id="191" w:author="Unknown">
        <w:r>
          <w:rPr>
            <w:rFonts w:ascii="Verdana" w:hAnsi="Verdana"/>
            <w:color w:val="000000"/>
            <w:sz w:val="23"/>
            <w:szCs w:val="23"/>
          </w:rPr>
          <w:fldChar w:fldCharType="begin"/>
        </w:r>
        <w:r>
          <w:rPr>
            <w:rFonts w:ascii="Verdana" w:hAnsi="Verdana"/>
            <w:color w:val="000000"/>
            <w:sz w:val="23"/>
            <w:szCs w:val="23"/>
          </w:rPr>
          <w:instrText xml:space="preserve"> HYPERLINK "http://www.w3ii.com/ru/css/tryit.php?filename=trycss_buttons_animate2" \t "_blank" </w:instrText>
        </w:r>
        <w:r>
          <w:rPr>
            <w:rFonts w:ascii="Verdana" w:hAnsi="Verdana"/>
            <w:color w:val="000000"/>
            <w:sz w:val="23"/>
            <w:szCs w:val="23"/>
          </w:rPr>
          <w:fldChar w:fldCharType="separate"/>
        </w:r>
        <w:r>
          <w:rPr>
            <w:rStyle w:val="a8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Попробуй сам "</w:t>
        </w:r>
        <w:r>
          <w:rPr>
            <w:rFonts w:ascii="Verdana" w:hAnsi="Verdana"/>
            <w:color w:val="000000"/>
            <w:sz w:val="23"/>
            <w:szCs w:val="23"/>
          </w:rPr>
          <w:fldChar w:fldCharType="end"/>
        </w:r>
      </w:ins>
    </w:p>
    <w:p w:rsidR="000570E5" w:rsidRDefault="000570E5" w:rsidP="000570E5">
      <w:pPr>
        <w:pStyle w:val="3"/>
        <w:shd w:val="clear" w:color="auto" w:fill="F1F1F1"/>
        <w:spacing w:before="150" w:after="150"/>
        <w:rPr>
          <w:ins w:id="192" w:author="Unknown"/>
          <w:rFonts w:ascii="Segoe UI" w:hAnsi="Segoe UI" w:cs="Segoe UI"/>
          <w:b w:val="0"/>
          <w:bCs w:val="0"/>
          <w:color w:val="000000"/>
          <w:sz w:val="36"/>
          <w:szCs w:val="36"/>
        </w:rPr>
      </w:pPr>
      <w:ins w:id="193" w:author="Unknown">
        <w:r>
          <w:rPr>
            <w:rFonts w:ascii="Segoe UI" w:hAnsi="Segoe UI" w:cs="Segoe UI"/>
            <w:b w:val="0"/>
            <w:bCs w:val="0"/>
            <w:color w:val="000000"/>
            <w:sz w:val="36"/>
            <w:szCs w:val="36"/>
          </w:rPr>
          <w:t>пример</w:t>
        </w:r>
      </w:ins>
    </w:p>
    <w:p w:rsidR="000570E5" w:rsidRDefault="000570E5" w:rsidP="000570E5">
      <w:pPr>
        <w:pStyle w:val="a3"/>
        <w:shd w:val="clear" w:color="auto" w:fill="F1F1F1"/>
        <w:spacing w:before="0" w:beforeAutospacing="0" w:after="150" w:afterAutospacing="0" w:line="338" w:lineRule="atLeast"/>
        <w:rPr>
          <w:ins w:id="194" w:author="Unknown"/>
          <w:rFonts w:ascii="Verdana" w:hAnsi="Verdana"/>
          <w:color w:val="000000"/>
          <w:sz w:val="23"/>
          <w:szCs w:val="23"/>
        </w:rPr>
      </w:pPr>
      <w:ins w:id="195" w:author="Unknown">
        <w:r>
          <w:rPr>
            <w:rFonts w:ascii="Verdana" w:hAnsi="Verdana"/>
            <w:color w:val="000000"/>
            <w:sz w:val="23"/>
            <w:szCs w:val="23"/>
          </w:rPr>
          <w:t>Добавить эффект "нажатия" на клик:</w:t>
        </w:r>
      </w:ins>
    </w:p>
    <w:p w:rsidR="000570E5" w:rsidRDefault="000570E5" w:rsidP="000570E5">
      <w:pPr>
        <w:shd w:val="clear" w:color="auto" w:fill="F1F1F1"/>
        <w:spacing w:line="338" w:lineRule="atLeast"/>
        <w:rPr>
          <w:ins w:id="196" w:author="Unknown"/>
          <w:rFonts w:ascii="Verdana" w:hAnsi="Verdana"/>
          <w:color w:val="000000"/>
          <w:sz w:val="23"/>
          <w:szCs w:val="23"/>
        </w:rPr>
      </w:pPr>
      <w:ins w:id="197" w:author="Unknown">
        <w:r>
          <w:rPr>
            <w:rFonts w:ascii="Verdana" w:hAnsi="Verdana"/>
            <w:color w:val="000000"/>
            <w:sz w:val="23"/>
            <w:szCs w:val="23"/>
          </w:rPr>
          <w:t>Нажмите</w:t>
        </w:r>
      </w:ins>
    </w:p>
    <w:p w:rsidR="000570E5" w:rsidRDefault="000570E5" w:rsidP="000570E5">
      <w:pPr>
        <w:shd w:val="clear" w:color="auto" w:fill="F1F1F1"/>
        <w:spacing w:line="338" w:lineRule="atLeast"/>
        <w:rPr>
          <w:ins w:id="198" w:author="Unknown"/>
          <w:rFonts w:ascii="Verdana" w:hAnsi="Verdana"/>
          <w:color w:val="000000"/>
          <w:sz w:val="23"/>
          <w:szCs w:val="23"/>
        </w:rPr>
      </w:pPr>
      <w:ins w:id="199" w:author="Unknown">
        <w:r>
          <w:rPr>
            <w:rFonts w:ascii="Verdana" w:hAnsi="Verdana"/>
            <w:color w:val="000000"/>
            <w:sz w:val="23"/>
            <w:szCs w:val="23"/>
          </w:rPr>
          <w:fldChar w:fldCharType="begin"/>
        </w:r>
        <w:r>
          <w:rPr>
            <w:rFonts w:ascii="Verdana" w:hAnsi="Verdana"/>
            <w:color w:val="000000"/>
            <w:sz w:val="23"/>
            <w:szCs w:val="23"/>
          </w:rPr>
          <w:instrText xml:space="preserve"> HYPERLINK "http://www.w3ii.com/ru/css/tryit.php?filename=trycss_buttons_animate3" \t "_blank" </w:instrText>
        </w:r>
        <w:r>
          <w:rPr>
            <w:rFonts w:ascii="Verdana" w:hAnsi="Verdana"/>
            <w:color w:val="000000"/>
            <w:sz w:val="23"/>
            <w:szCs w:val="23"/>
          </w:rPr>
          <w:fldChar w:fldCharType="separate"/>
        </w:r>
        <w:r>
          <w:rPr>
            <w:rStyle w:val="a8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Попробуй сам "</w:t>
        </w:r>
        <w:r>
          <w:rPr>
            <w:rFonts w:ascii="Verdana" w:hAnsi="Verdana"/>
            <w:color w:val="000000"/>
            <w:sz w:val="23"/>
            <w:szCs w:val="23"/>
          </w:rPr>
          <w:fldChar w:fldCharType="end"/>
        </w:r>
      </w:ins>
    </w:p>
    <w:p w:rsidR="000570E5" w:rsidRDefault="000570E5" w:rsidP="000570E5">
      <w:pPr>
        <w:spacing w:line="338" w:lineRule="atLeast"/>
        <w:rPr>
          <w:ins w:id="200" w:author="Unknown"/>
          <w:rFonts w:ascii="Verdana" w:hAnsi="Verdana"/>
          <w:color w:val="000000"/>
          <w:sz w:val="23"/>
          <w:szCs w:val="23"/>
        </w:rPr>
      </w:pPr>
    </w:p>
    <w:p w:rsidR="000570E5" w:rsidRDefault="000570E5" w:rsidP="000570E5">
      <w:pPr>
        <w:spacing w:line="338" w:lineRule="atLeast"/>
        <w:rPr>
          <w:ins w:id="201" w:author="Unknown"/>
          <w:rFonts w:ascii="Verdana" w:hAnsi="Verdana"/>
          <w:color w:val="000000"/>
          <w:sz w:val="23"/>
          <w:szCs w:val="23"/>
        </w:rPr>
      </w:pPr>
      <w:ins w:id="202" w:author="Unknown">
        <w:r>
          <w:rPr>
            <w:rFonts w:ascii="Verdana" w:hAnsi="Verdana"/>
            <w:color w:val="000000"/>
            <w:sz w:val="23"/>
            <w:szCs w:val="23"/>
          </w:rPr>
          <w:fldChar w:fldCharType="begin"/>
        </w:r>
        <w:r>
          <w:rPr>
            <w:rFonts w:ascii="Verdana" w:hAnsi="Verdana"/>
            <w:color w:val="000000"/>
            <w:sz w:val="23"/>
            <w:szCs w:val="23"/>
          </w:rPr>
          <w:instrText xml:space="preserve"> HYPERLINK "http://www.w3ii.com/ru/css/css3_images.html" </w:instrText>
        </w:r>
        <w:r>
          <w:rPr>
            <w:rFonts w:ascii="Verdana" w:hAnsi="Verdana"/>
            <w:color w:val="000000"/>
            <w:sz w:val="23"/>
            <w:szCs w:val="23"/>
          </w:rPr>
          <w:fldChar w:fldCharType="separate"/>
        </w:r>
        <w:r>
          <w:rPr>
            <w:rStyle w:val="a8"/>
            <w:rFonts w:ascii="Verdana" w:hAnsi="Verdana" w:cs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❮</w:t>
        </w:r>
        <w:r>
          <w:rPr>
            <w:rStyle w:val="a8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</w:t>
        </w:r>
        <w:proofErr w:type="spellStart"/>
        <w:r>
          <w:rPr>
            <w:rStyle w:val="a8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Предыдущая</w:t>
        </w:r>
        <w:r>
          <w:rPr>
            <w:rFonts w:ascii="Verdana" w:hAnsi="Verdana"/>
            <w:color w:val="000000"/>
            <w:sz w:val="23"/>
            <w:szCs w:val="23"/>
          </w:rPr>
          <w:fldChar w:fldCharType="end"/>
        </w:r>
        <w:r>
          <w:rPr>
            <w:rFonts w:ascii="Verdana" w:hAnsi="Verdana"/>
            <w:color w:val="000000"/>
            <w:sz w:val="23"/>
            <w:szCs w:val="23"/>
          </w:rPr>
          <w:fldChar w:fldCharType="begin"/>
        </w:r>
        <w:r>
          <w:rPr>
            <w:rFonts w:ascii="Verdana" w:hAnsi="Verdana"/>
            <w:color w:val="000000"/>
            <w:sz w:val="23"/>
            <w:szCs w:val="23"/>
          </w:rPr>
          <w:instrText xml:space="preserve"> HYPERLINK "http://www.w3ii.com/ru/css/css3_pagination.html" </w:instrText>
        </w:r>
        <w:r>
          <w:rPr>
            <w:rFonts w:ascii="Verdana" w:hAnsi="Verdana"/>
            <w:color w:val="000000"/>
            <w:sz w:val="23"/>
            <w:szCs w:val="23"/>
          </w:rPr>
          <w:fldChar w:fldCharType="separate"/>
        </w:r>
        <w:r>
          <w:rPr>
            <w:rStyle w:val="a8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Следующая</w:t>
        </w:r>
        <w:proofErr w:type="spellEnd"/>
        <w:r>
          <w:rPr>
            <w:rStyle w:val="a8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Глава </w:t>
        </w:r>
        <w:r>
          <w:rPr>
            <w:rStyle w:val="a8"/>
            <w:rFonts w:ascii="Verdana" w:hAnsi="Verdana" w:cs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❯</w:t>
        </w:r>
        <w:r>
          <w:rPr>
            <w:rFonts w:ascii="Verdana" w:hAnsi="Verdana"/>
            <w:color w:val="000000"/>
            <w:sz w:val="23"/>
            <w:szCs w:val="23"/>
          </w:rPr>
          <w:fldChar w:fldCharType="end"/>
        </w:r>
      </w:ins>
    </w:p>
    <w:p w:rsidR="000570E5" w:rsidRDefault="000570E5"/>
    <w:sectPr w:rsidR="000570E5" w:rsidSect="00F633F9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054C" w:rsidRDefault="00DF054C" w:rsidP="00DF054C">
      <w:pPr>
        <w:spacing w:after="0" w:line="240" w:lineRule="auto"/>
      </w:pPr>
      <w:r>
        <w:separator/>
      </w:r>
    </w:p>
  </w:endnote>
  <w:endnote w:type="continuationSeparator" w:id="0">
    <w:p w:rsidR="00DF054C" w:rsidRDefault="00DF054C" w:rsidP="00DF0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2938"/>
      <w:docPartObj>
        <w:docPartGallery w:val="Page Numbers (Bottom of Page)"/>
        <w:docPartUnique/>
      </w:docPartObj>
    </w:sdtPr>
    <w:sdtEndPr>
      <w:rPr>
        <w:sz w:val="28"/>
      </w:rPr>
    </w:sdtEndPr>
    <w:sdtContent>
      <w:p w:rsidR="00DF054C" w:rsidRDefault="00DF054C">
        <w:pPr>
          <w:pStyle w:val="a6"/>
          <w:jc w:val="center"/>
        </w:pPr>
        <w:r w:rsidRPr="00DF054C">
          <w:rPr>
            <w:sz w:val="28"/>
          </w:rPr>
          <w:fldChar w:fldCharType="begin"/>
        </w:r>
        <w:r w:rsidRPr="00DF054C">
          <w:rPr>
            <w:sz w:val="28"/>
          </w:rPr>
          <w:instrText xml:space="preserve"> PAGE   \* MERGEFORMAT </w:instrText>
        </w:r>
        <w:r w:rsidRPr="00DF054C">
          <w:rPr>
            <w:sz w:val="28"/>
          </w:rPr>
          <w:fldChar w:fldCharType="separate"/>
        </w:r>
        <w:r w:rsidR="000570E5">
          <w:rPr>
            <w:noProof/>
            <w:sz w:val="28"/>
          </w:rPr>
          <w:t>7</w:t>
        </w:r>
        <w:r w:rsidRPr="00DF054C">
          <w:rPr>
            <w:sz w:val="28"/>
          </w:rPr>
          <w:fldChar w:fldCharType="end"/>
        </w:r>
      </w:p>
    </w:sdtContent>
  </w:sdt>
  <w:p w:rsidR="00DF054C" w:rsidRDefault="00DF054C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054C" w:rsidRDefault="00DF054C" w:rsidP="00DF054C">
      <w:pPr>
        <w:spacing w:after="0" w:line="240" w:lineRule="auto"/>
      </w:pPr>
      <w:r>
        <w:separator/>
      </w:r>
    </w:p>
  </w:footnote>
  <w:footnote w:type="continuationSeparator" w:id="0">
    <w:p w:rsidR="00DF054C" w:rsidRDefault="00DF054C" w:rsidP="00DF05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54C"/>
    <w:rsid w:val="000570E5"/>
    <w:rsid w:val="001A7125"/>
    <w:rsid w:val="00DF054C"/>
    <w:rsid w:val="00F633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33F9"/>
  </w:style>
  <w:style w:type="paragraph" w:styleId="1">
    <w:name w:val="heading 1"/>
    <w:basedOn w:val="a"/>
    <w:link w:val="10"/>
    <w:uiPriority w:val="9"/>
    <w:qFormat/>
    <w:rsid w:val="00DF05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70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70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054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pple-converted-space">
    <w:name w:val="apple-converted-space"/>
    <w:basedOn w:val="a0"/>
    <w:rsid w:val="00DF054C"/>
  </w:style>
  <w:style w:type="paragraph" w:styleId="a3">
    <w:name w:val="Normal (Web)"/>
    <w:basedOn w:val="a"/>
    <w:uiPriority w:val="99"/>
    <w:semiHidden/>
    <w:unhideWhenUsed/>
    <w:rsid w:val="00DF0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DF05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F054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semiHidden/>
    <w:unhideWhenUsed/>
    <w:rsid w:val="00DF05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DF054C"/>
  </w:style>
  <w:style w:type="paragraph" w:styleId="a6">
    <w:name w:val="footer"/>
    <w:basedOn w:val="a"/>
    <w:link w:val="a7"/>
    <w:uiPriority w:val="99"/>
    <w:unhideWhenUsed/>
    <w:rsid w:val="00DF05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F054C"/>
  </w:style>
  <w:style w:type="character" w:customStyle="1" w:styleId="20">
    <w:name w:val="Заголовок 2 Знак"/>
    <w:basedOn w:val="a0"/>
    <w:link w:val="2"/>
    <w:uiPriority w:val="9"/>
    <w:semiHidden/>
    <w:rsid w:val="000570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570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8">
    <w:name w:val="Hyperlink"/>
    <w:basedOn w:val="a0"/>
    <w:uiPriority w:val="99"/>
    <w:semiHidden/>
    <w:unhideWhenUsed/>
    <w:rsid w:val="000570E5"/>
    <w:rPr>
      <w:color w:val="0000FF"/>
      <w:u w:val="single"/>
    </w:rPr>
  </w:style>
  <w:style w:type="paragraph" w:customStyle="1" w:styleId="intro">
    <w:name w:val="intro"/>
    <w:basedOn w:val="a"/>
    <w:rsid w:val="000570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0570E5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0570E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00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568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359164923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9936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43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51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3457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55247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single" w:sz="24" w:space="9" w:color="4CAF50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6441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482529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single" w:sz="24" w:space="9" w:color="4CAF50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2631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88236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single" w:sz="24" w:space="9" w:color="4CAF50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4590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796837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single" w:sz="24" w:space="9" w:color="4CAF50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16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924822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single" w:sz="24" w:space="9" w:color="4CAF50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4328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372904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single" w:sz="24" w:space="9" w:color="4CAF50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7375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896693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single" w:sz="24" w:space="9" w:color="4CAF50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454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548055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single" w:sz="24" w:space="9" w:color="4CAF50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5909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984393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single" w:sz="24" w:space="9" w:color="4CAF50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845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061630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single" w:sz="24" w:space="9" w:color="4CAF50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8451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98869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single" w:sz="24" w:space="9" w:color="4CAF50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3674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65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9593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76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3902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6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997</Words>
  <Characters>5689</Characters>
  <Application>Microsoft Office Word</Application>
  <DocSecurity>0</DocSecurity>
  <Lines>47</Lines>
  <Paragraphs>13</Paragraphs>
  <ScaleCrop>false</ScaleCrop>
  <Company>vc</Company>
  <LinksUpToDate>false</LinksUpToDate>
  <CharactersWithSpaces>6673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</dc:creator>
  <cp:keywords/>
  <dc:description/>
  <cp:lastModifiedBy>ПРЕП</cp:lastModifiedBy>
  <cp:revision>2</cp:revision>
  <dcterms:created xsi:type="dcterms:W3CDTF">2017-03-20T14:06:00Z</dcterms:created>
  <dcterms:modified xsi:type="dcterms:W3CDTF">2017-03-20T14:11:00Z</dcterms:modified>
</cp:coreProperties>
</file>